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122E" w14:textId="77777777" w:rsidR="00875CCD" w:rsidRDefault="00875CCD" w:rsidP="00D654A0">
      <w:pPr>
        <w:pStyle w:val="Title"/>
      </w:pPr>
      <w:bookmarkStart w:id="0" w:name="_Toc495855387"/>
    </w:p>
    <w:bookmarkEnd w:id="0"/>
    <w:p w14:paraId="335A122F" w14:textId="77777777" w:rsidR="00DB33BD" w:rsidRPr="0002501E" w:rsidRDefault="00DB33BD" w:rsidP="00DB33BD">
      <w:pPr>
        <w:pStyle w:val="Title"/>
      </w:pPr>
      <w:r w:rsidRPr="0002501E">
        <w:t>Integrated Billing (IB)</w:t>
      </w:r>
    </w:p>
    <w:p w14:paraId="335A1230" w14:textId="77777777" w:rsidR="00DB33BD" w:rsidRPr="0002501E" w:rsidRDefault="00DB33BD" w:rsidP="00DB33BD">
      <w:pPr>
        <w:pStyle w:val="Title"/>
      </w:pPr>
      <w:r w:rsidRPr="0002501E">
        <w:t>Technical Manual</w:t>
      </w:r>
    </w:p>
    <w:p w14:paraId="335A1231" w14:textId="77777777" w:rsidR="00DB33BD" w:rsidRPr="0002501E" w:rsidRDefault="00DB33BD" w:rsidP="00DB33BD">
      <w:pPr>
        <w:pStyle w:val="Title2"/>
      </w:pPr>
    </w:p>
    <w:p w14:paraId="335A1232" w14:textId="77777777" w:rsidR="00DB33BD" w:rsidRPr="0002501E" w:rsidRDefault="00597381" w:rsidP="00DB33BD">
      <w:pPr>
        <w:pStyle w:val="Title2"/>
      </w:pPr>
      <w:r>
        <w:rPr>
          <w:noProof/>
        </w:rPr>
        <w:drawing>
          <wp:inline distT="0" distB="0" distL="0" distR="0" wp14:anchorId="335A4DCD" wp14:editId="335A4DCE">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5A1233" w14:textId="77777777" w:rsidR="00DB33BD" w:rsidRPr="0002501E" w:rsidRDefault="00DB33BD" w:rsidP="00DB33BD">
      <w:pPr>
        <w:pStyle w:val="Title2"/>
        <w:rPr>
          <w:sz w:val="36"/>
          <w:szCs w:val="36"/>
        </w:rPr>
      </w:pPr>
    </w:p>
    <w:p w14:paraId="335A1234" w14:textId="77777777" w:rsidR="00DB33BD" w:rsidRPr="009630C7" w:rsidRDefault="00DB33BD" w:rsidP="009630C7">
      <w:pPr>
        <w:pStyle w:val="Title2"/>
      </w:pPr>
      <w:r w:rsidRPr="009630C7">
        <w:t>Software Version 2.0</w:t>
      </w:r>
    </w:p>
    <w:p w14:paraId="335A1235" w14:textId="77777777" w:rsidR="00DB33BD" w:rsidRPr="009630C7" w:rsidRDefault="00B219CD" w:rsidP="009630C7">
      <w:pPr>
        <w:pStyle w:val="Title2"/>
      </w:pPr>
      <w:r w:rsidRPr="009630C7">
        <w:t xml:space="preserve">September </w:t>
      </w:r>
      <w:r w:rsidR="00DB33BD" w:rsidRPr="009630C7">
        <w:t>1994</w:t>
      </w:r>
    </w:p>
    <w:p w14:paraId="335A1236" w14:textId="74EE99BE" w:rsidR="00DB33BD" w:rsidRPr="009630C7" w:rsidRDefault="00DB33BD" w:rsidP="009630C7">
      <w:pPr>
        <w:pStyle w:val="Title2"/>
      </w:pPr>
      <w:r w:rsidRPr="009630C7">
        <w:t xml:space="preserve">Revised </w:t>
      </w:r>
      <w:r w:rsidR="00953735">
        <w:t>May 2018</w:t>
      </w:r>
    </w:p>
    <w:p w14:paraId="335A1237" w14:textId="77777777" w:rsidR="00DB33BD" w:rsidRPr="0002501E" w:rsidRDefault="00DB33BD" w:rsidP="00DB33BD">
      <w:pPr>
        <w:jc w:val="center"/>
      </w:pPr>
    </w:p>
    <w:p w14:paraId="335A1238" w14:textId="77777777" w:rsidR="00DB33BD" w:rsidRPr="0002501E" w:rsidRDefault="00DB33BD" w:rsidP="00DB33BD">
      <w:pPr>
        <w:jc w:val="center"/>
      </w:pPr>
    </w:p>
    <w:p w14:paraId="335A1239" w14:textId="77777777" w:rsidR="00DB33BD" w:rsidRPr="0002501E" w:rsidRDefault="00DB33BD" w:rsidP="00DB33BD">
      <w:pPr>
        <w:pStyle w:val="Title2"/>
      </w:pPr>
      <w:r w:rsidRPr="0002501E">
        <w:t>Department of Veterans Affairs</w:t>
      </w:r>
    </w:p>
    <w:p w14:paraId="335A123A" w14:textId="77777777" w:rsidR="00DB33BD" w:rsidRPr="0002501E" w:rsidRDefault="00DB33BD" w:rsidP="00DB33BD">
      <w:pPr>
        <w:pStyle w:val="Title2"/>
      </w:pPr>
      <w:r w:rsidRPr="0002501E">
        <w:t>Office of Information and Technology (OI&amp;T)</w:t>
      </w:r>
    </w:p>
    <w:p w14:paraId="335A123B" w14:textId="77777777" w:rsidR="00DB33BD" w:rsidRPr="0002501E" w:rsidRDefault="00DB33BD" w:rsidP="00DB33BD">
      <w:pPr>
        <w:pStyle w:val="Title2"/>
      </w:pPr>
      <w:r w:rsidRPr="0002501E">
        <w:t>Product Development</w:t>
      </w:r>
    </w:p>
    <w:p w14:paraId="335A123C" w14:textId="77777777"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14:paraId="335A123D" w14:textId="77777777" w:rsidR="00A86688" w:rsidRDefault="00A86688" w:rsidP="00A86688">
      <w:pPr>
        <w:ind w:right="-539"/>
        <w:jc w:val="center"/>
        <w:rPr>
          <w:rFonts w:ascii="Times New Roman" w:hAnsi="Times New Roman"/>
          <w:i/>
          <w:szCs w:val="22"/>
        </w:rPr>
      </w:pPr>
      <w:r>
        <w:rPr>
          <w:rFonts w:ascii="Times New Roman" w:hAnsi="Times New Roman"/>
          <w:bCs/>
          <w:i/>
          <w:szCs w:val="22"/>
        </w:rPr>
        <w:lastRenderedPageBreak/>
        <w:t>(This page included for two-sided copying.)</w:t>
      </w:r>
    </w:p>
    <w:p w14:paraId="335A123E" w14:textId="77777777" w:rsidR="00A86688" w:rsidRPr="0002501E" w:rsidRDefault="00A86688" w:rsidP="0031016D">
      <w:pPr>
        <w:jc w:val="center"/>
        <w:rPr>
          <w:rFonts w:ascii="Times New Roman" w:hAnsi="Times New Roman"/>
          <w:sz w:val="22"/>
          <w:szCs w:val="22"/>
        </w:rPr>
        <w:sectPr w:rsidR="00A86688" w:rsidRPr="0002501E" w:rsidSect="009D550F">
          <w:headerReference w:type="even" r:id="rId13"/>
          <w:footerReference w:type="default" r:id="rId14"/>
          <w:pgSz w:w="12240" w:h="15840" w:code="1"/>
          <w:pgMar w:top="1440" w:right="1440" w:bottom="1440" w:left="1440" w:header="720" w:footer="720" w:gutter="0"/>
          <w:pgNumType w:fmt="lowerRoman" w:start="1"/>
          <w:cols w:space="720"/>
          <w:titlePg/>
        </w:sectPr>
      </w:pPr>
    </w:p>
    <w:p w14:paraId="335A123F" w14:textId="77777777" w:rsidR="00E843E7" w:rsidRPr="0002501E" w:rsidRDefault="00E843E7" w:rsidP="00E843E7">
      <w:pPr>
        <w:ind w:right="-539"/>
        <w:jc w:val="center"/>
        <w:rPr>
          <w:bCs/>
          <w:i/>
          <w:szCs w:val="22"/>
        </w:rPr>
      </w:pPr>
      <w:bookmarkStart w:id="1" w:name="_Toc200787291"/>
      <w:bookmarkStart w:id="2" w:name="_Toc200787513"/>
      <w:bookmarkStart w:id="3" w:name="_Toc200787514"/>
    </w:p>
    <w:p w14:paraId="335A1240" w14:textId="77777777"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1"/>
      <w:bookmarkEnd w:id="2"/>
      <w:bookmarkEnd w:id="3"/>
    </w:p>
    <w:p w14:paraId="335A1241" w14:textId="77777777" w:rsidR="005D0F6F" w:rsidRPr="0002501E" w:rsidRDefault="005D0F6F" w:rsidP="005D0F6F">
      <w:pPr>
        <w:rPr>
          <w:rFonts w:ascii="Times New Roman" w:hAnsi="Times New Roman"/>
          <w:sz w:val="22"/>
          <w:szCs w:val="22"/>
        </w:rPr>
      </w:pPr>
    </w:p>
    <w:p w14:paraId="335A1242" w14:textId="77777777"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14:paraId="335A1243" w14:textId="77777777"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14:paraId="335A1248" w14:textId="77777777" w:rsidTr="00864751">
        <w:trPr>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14:paraId="335A1244"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14:paraId="335A1245" w14:textId="77777777"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14:paraId="335A1246"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14:paraId="335A1247"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AC7379" w14:paraId="6FCD6E23" w14:textId="77777777" w:rsidTr="00171B08">
        <w:trPr>
          <w:ins w:id="4" w:author="Department of Veterans Affairs" w:date="2018-05-31T12:51:00Z"/>
        </w:trPr>
        <w:tc>
          <w:tcPr>
            <w:tcW w:w="1620" w:type="dxa"/>
            <w:tcBorders>
              <w:top w:val="single" w:sz="6" w:space="0" w:color="auto"/>
              <w:left w:val="single" w:sz="6" w:space="0" w:color="auto"/>
              <w:bottom w:val="single" w:sz="6" w:space="0" w:color="auto"/>
              <w:right w:val="single" w:sz="6" w:space="0" w:color="auto"/>
            </w:tcBorders>
          </w:tcPr>
          <w:p w14:paraId="2842F4C2" w14:textId="701E86B1" w:rsidR="00AC7379" w:rsidRDefault="00AC7379">
            <w:pPr>
              <w:spacing w:before="60" w:after="60"/>
              <w:rPr>
                <w:ins w:id="5" w:author="Department of Veterans Affairs" w:date="2018-05-31T12:51:00Z"/>
                <w:rFonts w:ascii="Times New Roman" w:hAnsi="Times New Roman"/>
                <w:sz w:val="22"/>
                <w:szCs w:val="22"/>
              </w:rPr>
            </w:pPr>
            <w:ins w:id="6" w:author="Department of Veterans Affairs" w:date="2018-05-31T12:52:00Z">
              <w:r w:rsidRPr="00326830">
                <w:rPr>
                  <w:rFonts w:ascii="Times New Roman" w:hAnsi="Times New Roman"/>
                  <w:sz w:val="22"/>
                  <w:szCs w:val="22"/>
                </w:rPr>
                <w:t>June 2018</w:t>
              </w:r>
            </w:ins>
          </w:p>
        </w:tc>
        <w:tc>
          <w:tcPr>
            <w:tcW w:w="4950" w:type="dxa"/>
            <w:tcBorders>
              <w:top w:val="single" w:sz="6" w:space="0" w:color="auto"/>
              <w:left w:val="single" w:sz="6" w:space="0" w:color="auto"/>
              <w:bottom w:val="single" w:sz="6" w:space="0" w:color="auto"/>
              <w:right w:val="single" w:sz="6" w:space="0" w:color="auto"/>
            </w:tcBorders>
          </w:tcPr>
          <w:p w14:paraId="5E222358" w14:textId="77777777" w:rsidR="00AC7379" w:rsidRPr="00326830" w:rsidRDefault="00AC7379" w:rsidP="00062B1B">
            <w:pPr>
              <w:spacing w:before="60" w:after="60"/>
              <w:textAlignment w:val="auto"/>
              <w:rPr>
                <w:ins w:id="7" w:author="Department of Veterans Affairs" w:date="2018-05-31T12:52:00Z"/>
                <w:rFonts w:ascii="Times New Roman" w:hAnsi="Times New Roman"/>
                <w:sz w:val="22"/>
                <w:szCs w:val="22"/>
              </w:rPr>
            </w:pPr>
            <w:ins w:id="8" w:author="Department of Veterans Affairs" w:date="2018-05-31T12:52:00Z">
              <w:r w:rsidRPr="00326830">
                <w:rPr>
                  <w:rFonts w:ascii="Times New Roman" w:hAnsi="Times New Roman"/>
                  <w:sz w:val="22"/>
                  <w:szCs w:val="22"/>
                </w:rPr>
                <w:t>Updated for patch IB*2.0*608:</w:t>
              </w:r>
            </w:ins>
          </w:p>
          <w:p w14:paraId="5EB2C84D" w14:textId="4262643A" w:rsidR="00AC7379" w:rsidRPr="00326830" w:rsidRDefault="0090343E" w:rsidP="00AC7379">
            <w:pPr>
              <w:numPr>
                <w:ilvl w:val="0"/>
                <w:numId w:val="22"/>
              </w:numPr>
              <w:spacing w:before="60" w:after="60"/>
              <w:textAlignment w:val="auto"/>
              <w:rPr>
                <w:ins w:id="9" w:author="Department of Veterans Affairs" w:date="2018-05-31T12:52:00Z"/>
                <w:rFonts w:ascii="Times New Roman" w:hAnsi="Times New Roman"/>
                <w:sz w:val="22"/>
                <w:szCs w:val="22"/>
              </w:rPr>
            </w:pPr>
            <w:ins w:id="10" w:author="Department of Veterans Affairs" w:date="2018-05-31T12:52:00Z">
              <w:r>
                <w:rPr>
                  <w:rFonts w:ascii="Times New Roman" w:hAnsi="Times New Roman"/>
                  <w:sz w:val="22"/>
                  <w:szCs w:val="22"/>
                </w:rPr>
                <w:t xml:space="preserve">Added </w:t>
              </w:r>
              <w:r w:rsidR="00AC7379" w:rsidRPr="00326830">
                <w:rPr>
                  <w:rFonts w:ascii="Times New Roman" w:hAnsi="Times New Roman"/>
                  <w:sz w:val="22"/>
                  <w:szCs w:val="22"/>
                </w:rPr>
                <w:t xml:space="preserve">IBCU75, IBJPS7 and IBJPS8 to </w:t>
              </w:r>
              <w:r w:rsidR="00AC7379" w:rsidRPr="00326830">
                <w:rPr>
                  <w:rFonts w:ascii="Times New Roman" w:hAnsi="Times New Roman"/>
                  <w:i/>
                  <w:sz w:val="22"/>
                  <w:szCs w:val="22"/>
                </w:rPr>
                <w:t>Routine List</w:t>
              </w:r>
              <w:r w:rsidR="00AC7379" w:rsidRPr="00326830">
                <w:rPr>
                  <w:rFonts w:ascii="Times New Roman" w:hAnsi="Times New Roman"/>
                  <w:sz w:val="22"/>
                  <w:szCs w:val="22"/>
                </w:rPr>
                <w:t>.</w:t>
              </w:r>
            </w:ins>
          </w:p>
          <w:p w14:paraId="0BBB09F1" w14:textId="77777777" w:rsidR="00AC7379" w:rsidRPr="00326830" w:rsidRDefault="00AC7379" w:rsidP="00AC7379">
            <w:pPr>
              <w:numPr>
                <w:ilvl w:val="0"/>
                <w:numId w:val="22"/>
              </w:numPr>
              <w:spacing w:before="60" w:after="60"/>
              <w:textAlignment w:val="auto"/>
              <w:rPr>
                <w:ins w:id="11" w:author="Department of Veterans Affairs" w:date="2018-05-31T12:52:00Z"/>
                <w:rFonts w:ascii="Times New Roman" w:hAnsi="Times New Roman"/>
                <w:sz w:val="22"/>
                <w:szCs w:val="22"/>
              </w:rPr>
            </w:pPr>
            <w:ins w:id="12" w:author="Department of Veterans Affairs" w:date="2018-05-31T12:52:00Z">
              <w:r w:rsidRPr="00326830">
                <w:rPr>
                  <w:rFonts w:ascii="Times New Roman" w:hAnsi="Times New Roman"/>
                  <w:sz w:val="22"/>
                  <w:szCs w:val="22"/>
                </w:rPr>
                <w:t xml:space="preserve">Added new file 399.6 (CMN FORM TYPES) to </w:t>
              </w:r>
              <w:r w:rsidRPr="00326830">
                <w:rPr>
                  <w:rFonts w:ascii="Times New Roman" w:hAnsi="Times New Roman"/>
                  <w:i/>
                  <w:sz w:val="22"/>
                  <w:szCs w:val="22"/>
                </w:rPr>
                <w:t>Files</w:t>
              </w:r>
              <w:r w:rsidRPr="00326830">
                <w:rPr>
                  <w:rFonts w:ascii="Times New Roman" w:hAnsi="Times New Roman"/>
                  <w:sz w:val="22"/>
                  <w:szCs w:val="22"/>
                </w:rPr>
                <w:t xml:space="preserve">, </w:t>
              </w:r>
              <w:r w:rsidRPr="00326830">
                <w:rPr>
                  <w:rFonts w:ascii="Times New Roman" w:hAnsi="Times New Roman"/>
                  <w:i/>
                  <w:sz w:val="22"/>
                  <w:szCs w:val="22"/>
                </w:rPr>
                <w:t>File Flowchart</w:t>
              </w:r>
              <w:r w:rsidRPr="00326830">
                <w:rPr>
                  <w:rFonts w:ascii="Times New Roman" w:hAnsi="Times New Roman"/>
                  <w:sz w:val="22"/>
                  <w:szCs w:val="22"/>
                </w:rPr>
                <w:t xml:space="preserve"> and </w:t>
              </w:r>
              <w:r w:rsidRPr="00326830">
                <w:rPr>
                  <w:rFonts w:ascii="Times New Roman" w:hAnsi="Times New Roman"/>
                  <w:i/>
                  <w:sz w:val="22"/>
                  <w:szCs w:val="22"/>
                </w:rPr>
                <w:t>Security</w:t>
              </w:r>
              <w:r w:rsidRPr="00326830">
                <w:rPr>
                  <w:rFonts w:ascii="Times New Roman" w:hAnsi="Times New Roman"/>
                  <w:sz w:val="22"/>
                  <w:szCs w:val="22"/>
                </w:rPr>
                <w:t xml:space="preserve"> sections.</w:t>
              </w:r>
            </w:ins>
          </w:p>
          <w:p w14:paraId="21791F78" w14:textId="77777777" w:rsidR="00AC7379" w:rsidRPr="00326830" w:rsidRDefault="00AC7379" w:rsidP="00AC7379">
            <w:pPr>
              <w:numPr>
                <w:ilvl w:val="0"/>
                <w:numId w:val="22"/>
              </w:numPr>
              <w:spacing w:before="60" w:after="60"/>
              <w:textAlignment w:val="auto"/>
              <w:rPr>
                <w:ins w:id="13" w:author="Department of Veterans Affairs" w:date="2018-05-31T12:52:00Z"/>
                <w:rFonts w:ascii="Times New Roman" w:hAnsi="Times New Roman"/>
                <w:sz w:val="22"/>
                <w:szCs w:val="22"/>
              </w:rPr>
            </w:pPr>
            <w:ins w:id="14" w:author="Department of Veterans Affairs" w:date="2018-05-31T12:52:00Z">
              <w:r w:rsidRPr="00326830">
                <w:rPr>
                  <w:rFonts w:ascii="Times New Roman" w:hAnsi="Times New Roman"/>
                  <w:sz w:val="22"/>
                  <w:szCs w:val="22"/>
                </w:rPr>
                <w:t>Added List Templates ‘IBJP IB NON-MCCF RATE TYPES’ and  ‘IBJPS CMN CPTS’.</w:t>
              </w:r>
            </w:ins>
          </w:p>
          <w:p w14:paraId="2BB48BBF" w14:textId="3EB90BEC" w:rsidR="00AC7379" w:rsidRDefault="00AC7379" w:rsidP="00864751">
            <w:pPr>
              <w:numPr>
                <w:ilvl w:val="0"/>
                <w:numId w:val="24"/>
              </w:numPr>
              <w:spacing w:before="60" w:after="60"/>
              <w:textAlignment w:val="auto"/>
              <w:rPr>
                <w:ins w:id="15" w:author="Department of Veterans Affairs" w:date="2018-05-31T12:51:00Z"/>
                <w:rFonts w:ascii="Times New Roman" w:hAnsi="Times New Roman"/>
                <w:sz w:val="22"/>
                <w:szCs w:val="22"/>
              </w:rPr>
            </w:pPr>
            <w:ins w:id="16" w:author="Department of Veterans Affairs" w:date="2018-05-31T12:52:00Z">
              <w:r w:rsidRPr="00326830">
                <w:rPr>
                  <w:rFonts w:ascii="Times New Roman" w:hAnsi="Times New Roman"/>
                  <w:sz w:val="22"/>
                  <w:szCs w:val="22"/>
                </w:rPr>
                <w:t xml:space="preserve">Added ‘CMN’ and ‘MCCF’ to </w:t>
              </w:r>
              <w:r w:rsidRPr="00326830">
                <w:rPr>
                  <w:rFonts w:ascii="Times New Roman" w:hAnsi="Times New Roman"/>
                  <w:i/>
                  <w:sz w:val="22"/>
                  <w:szCs w:val="22"/>
                </w:rPr>
                <w:t>Glossary</w:t>
              </w:r>
              <w:r w:rsidRPr="00326830">
                <w:rPr>
                  <w:rFonts w:ascii="Times New Roman" w:hAnsi="Times New Roman"/>
                  <w:sz w:val="22"/>
                  <w:szCs w:val="22"/>
                </w:rPr>
                <w:t xml:space="preserve"> section.</w:t>
              </w:r>
            </w:ins>
          </w:p>
        </w:tc>
        <w:tc>
          <w:tcPr>
            <w:tcW w:w="2790" w:type="dxa"/>
            <w:tcBorders>
              <w:top w:val="single" w:sz="6" w:space="0" w:color="auto"/>
              <w:left w:val="single" w:sz="6" w:space="0" w:color="auto"/>
              <w:bottom w:val="single" w:sz="6" w:space="0" w:color="auto"/>
              <w:right w:val="single" w:sz="6" w:space="0" w:color="auto"/>
            </w:tcBorders>
          </w:tcPr>
          <w:p w14:paraId="4861ECFC" w14:textId="5C0B2198" w:rsidR="00AC7379" w:rsidRDefault="00AC7379">
            <w:pPr>
              <w:spacing w:before="60" w:after="60"/>
              <w:rPr>
                <w:ins w:id="17" w:author="Department of Veterans Affairs" w:date="2018-05-31T12:51:00Z"/>
                <w:rFonts w:ascii="Times New Roman" w:hAnsi="Times New Roman"/>
                <w:sz w:val="22"/>
                <w:szCs w:val="22"/>
              </w:rPr>
            </w:pPr>
            <w:ins w:id="18" w:author="Department of Veterans Affairs" w:date="2018-05-31T12:52:00Z">
              <w:r w:rsidRPr="00326830">
                <w:rPr>
                  <w:rFonts w:ascii="Times New Roman" w:hAnsi="Times New Roman"/>
                  <w:sz w:val="22"/>
                  <w:szCs w:val="22"/>
                </w:rPr>
                <w:t>FY18 eBilling Development Team</w:t>
              </w:r>
            </w:ins>
          </w:p>
        </w:tc>
      </w:tr>
      <w:tr w:rsidR="00864751" w14:paraId="2BF62AC1" w14:textId="77777777" w:rsidTr="00171B08">
        <w:tc>
          <w:tcPr>
            <w:tcW w:w="1620" w:type="dxa"/>
            <w:tcBorders>
              <w:top w:val="single" w:sz="6" w:space="0" w:color="auto"/>
              <w:left w:val="single" w:sz="6" w:space="0" w:color="auto"/>
              <w:bottom w:val="single" w:sz="6" w:space="0" w:color="auto"/>
              <w:right w:val="single" w:sz="6" w:space="0" w:color="auto"/>
            </w:tcBorders>
          </w:tcPr>
          <w:p w14:paraId="628670E6" w14:textId="77777777" w:rsidR="00864751" w:rsidRDefault="00864751">
            <w:pPr>
              <w:spacing w:before="60" w:after="60"/>
              <w:rPr>
                <w:rFonts w:ascii="Times New Roman" w:hAnsi="Times New Roman"/>
                <w:sz w:val="22"/>
                <w:szCs w:val="22"/>
              </w:rPr>
            </w:pPr>
            <w:r>
              <w:rPr>
                <w:rFonts w:ascii="Times New Roman" w:hAnsi="Times New Roman"/>
                <w:sz w:val="22"/>
                <w:szCs w:val="22"/>
              </w:rPr>
              <w:t>May 2018</w:t>
            </w:r>
          </w:p>
        </w:tc>
        <w:tc>
          <w:tcPr>
            <w:tcW w:w="4950" w:type="dxa"/>
            <w:tcBorders>
              <w:top w:val="single" w:sz="6" w:space="0" w:color="auto"/>
              <w:left w:val="single" w:sz="6" w:space="0" w:color="auto"/>
              <w:bottom w:val="single" w:sz="6" w:space="0" w:color="auto"/>
              <w:right w:val="single" w:sz="6" w:space="0" w:color="auto"/>
            </w:tcBorders>
          </w:tcPr>
          <w:p w14:paraId="5AA616D2"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for patch IB*2*568</w:t>
            </w:r>
          </w:p>
          <w:p w14:paraId="30C66C61"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Add new Security Key IB PARAMETER EDIT to several menu options</w:t>
            </w:r>
          </w:p>
          <w:p w14:paraId="473882E7" w14:textId="77777777" w:rsidR="00864751" w:rsidRDefault="00864751" w:rsidP="00864751">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list of options</w:t>
            </w:r>
          </w:p>
        </w:tc>
        <w:tc>
          <w:tcPr>
            <w:tcW w:w="2790" w:type="dxa"/>
            <w:tcBorders>
              <w:top w:val="single" w:sz="6" w:space="0" w:color="auto"/>
              <w:left w:val="single" w:sz="6" w:space="0" w:color="auto"/>
              <w:bottom w:val="single" w:sz="6" w:space="0" w:color="auto"/>
              <w:right w:val="single" w:sz="6" w:space="0" w:color="auto"/>
            </w:tcBorders>
          </w:tcPr>
          <w:p w14:paraId="5E02C490" w14:textId="77777777" w:rsidR="00864751" w:rsidRDefault="00864751">
            <w:pPr>
              <w:spacing w:before="60" w:after="60"/>
              <w:rPr>
                <w:rFonts w:ascii="Times New Roman" w:hAnsi="Times New Roman"/>
                <w:sz w:val="22"/>
                <w:szCs w:val="22"/>
              </w:rPr>
            </w:pPr>
            <w:r>
              <w:rPr>
                <w:rFonts w:ascii="Times New Roman" w:hAnsi="Times New Roman"/>
                <w:sz w:val="22"/>
                <w:szCs w:val="22"/>
              </w:rPr>
              <w:t>Arti Iyer (HAPE EDI Revenue Enhancements)</w:t>
            </w:r>
          </w:p>
          <w:p w14:paraId="2B3BB0B0" w14:textId="77777777" w:rsidR="00864751" w:rsidRDefault="00864751">
            <w:pPr>
              <w:spacing w:before="60" w:after="60"/>
              <w:rPr>
                <w:rFonts w:ascii="Times New Roman" w:hAnsi="Times New Roman"/>
                <w:sz w:val="22"/>
                <w:szCs w:val="22"/>
              </w:rPr>
            </w:pPr>
            <w:r>
              <w:rPr>
                <w:rFonts w:ascii="Times New Roman" w:hAnsi="Times New Roman"/>
                <w:sz w:val="22"/>
                <w:szCs w:val="22"/>
              </w:rPr>
              <w:t>Nancy Frydryck</w:t>
            </w:r>
          </w:p>
        </w:tc>
      </w:tr>
      <w:tr w:rsidR="00864751" w:rsidRPr="003F2492" w14:paraId="6F61EC52" w14:textId="77777777" w:rsidTr="00864751">
        <w:tc>
          <w:tcPr>
            <w:tcW w:w="1620" w:type="dxa"/>
            <w:tcBorders>
              <w:top w:val="single" w:sz="6" w:space="0" w:color="auto"/>
              <w:left w:val="single" w:sz="6" w:space="0" w:color="auto"/>
              <w:bottom w:val="single" w:sz="6" w:space="0" w:color="auto"/>
              <w:right w:val="single" w:sz="6" w:space="0" w:color="auto"/>
            </w:tcBorders>
          </w:tcPr>
          <w:p w14:paraId="586EF13D" w14:textId="58F77812" w:rsidR="00864751" w:rsidRDefault="00864751" w:rsidP="00864751">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14:paraId="28C63C82" w14:textId="77777777" w:rsidR="00864751" w:rsidRDefault="00864751" w:rsidP="00864751">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14:paraId="580C0544" w14:textId="77777777" w:rsidR="00864751" w:rsidRPr="00162BA1" w:rsidRDefault="00864751" w:rsidP="00864751">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Pr>
                <w:rStyle w:val="BodyTextChar"/>
                <w:rFonts w:ascii="Times New Roman" w:hAnsi="Times New Roman"/>
                <w:sz w:val="22"/>
                <w:szCs w:val="22"/>
              </w:rPr>
              <w:t xml:space="preserve"> page </w:t>
            </w:r>
            <w:r w:rsidRPr="00096F5A">
              <w:rPr>
                <w:rFonts w:ascii="Times New Roman" w:hAnsi="Times New Roman"/>
                <w:color w:val="0000FF"/>
                <w:sz w:val="22"/>
                <w:szCs w:val="22"/>
                <w:u w:val="single"/>
              </w:rPr>
              <w:fldChar w:fldCharType="begin"/>
            </w:r>
            <w:r w:rsidRPr="00096F5A">
              <w:rPr>
                <w:rStyle w:val="BodyTextChar"/>
                <w:rFonts w:ascii="Times New Roman" w:hAnsi="Times New Roman"/>
                <w:color w:val="0000FF"/>
                <w:sz w:val="22"/>
                <w:szCs w:val="22"/>
                <w:u w:val="single"/>
              </w:rPr>
              <w:instrText xml:space="preserve"> PAGEREF p67 \h </w:instrText>
            </w:r>
            <w:r w:rsidRPr="00096F5A">
              <w:rPr>
                <w:rFonts w:ascii="Times New Roman" w:hAnsi="Times New Roman"/>
                <w:color w:val="0000FF"/>
                <w:sz w:val="22"/>
                <w:szCs w:val="22"/>
                <w:u w:val="single"/>
              </w:rPr>
            </w:r>
            <w:r w:rsidRPr="00096F5A">
              <w:rPr>
                <w:rFonts w:ascii="Times New Roman" w:hAnsi="Times New Roman"/>
                <w:color w:val="0000FF"/>
                <w:sz w:val="22"/>
                <w:szCs w:val="22"/>
                <w:u w:val="single"/>
              </w:rPr>
              <w:fldChar w:fldCharType="separate"/>
            </w:r>
            <w:r>
              <w:rPr>
                <w:rStyle w:val="BodyTextChar"/>
                <w:rFonts w:ascii="Times New Roman" w:hAnsi="Times New Roman"/>
                <w:noProof/>
                <w:color w:val="0000FF"/>
                <w:sz w:val="22"/>
                <w:szCs w:val="22"/>
                <w:u w:val="single"/>
              </w:rPr>
              <w:t>67</w:t>
            </w:r>
            <w:r w:rsidRPr="00096F5A">
              <w:rPr>
                <w:rFonts w:ascii="Times New Roman" w:hAnsi="Times New Roman"/>
                <w:color w:val="0000FF"/>
                <w:sz w:val="22"/>
                <w:szCs w:val="22"/>
                <w:u w:val="single"/>
              </w:rPr>
              <w:fldChar w:fldCharType="end"/>
            </w:r>
            <w:r>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Pr>
                <w:rStyle w:val="BodyTextChar"/>
                <w:rFonts w:ascii="Times New Roman" w:hAnsi="Times New Roman"/>
                <w:sz w:val="22"/>
                <w:szCs w:val="22"/>
              </w:rPr>
              <w:t>.</w:t>
            </w:r>
          </w:p>
          <w:p w14:paraId="6032EAD3" w14:textId="77777777" w:rsidR="00864751" w:rsidRPr="00162BA1" w:rsidRDefault="00864751" w:rsidP="00864751">
            <w:pPr>
              <w:numPr>
                <w:ilvl w:val="0"/>
                <w:numId w:val="23"/>
              </w:numPr>
              <w:spacing w:before="60" w:after="60"/>
              <w:rPr>
                <w:rStyle w:val="BodyTextChar"/>
                <w:rFonts w:ascii="Times New Roman" w:hAnsi="Times New Roman"/>
                <w:sz w:val="22"/>
              </w:rPr>
            </w:pPr>
            <w:r>
              <w:rPr>
                <w:rStyle w:val="BodyTextChar"/>
                <w:rFonts w:ascii="Times New Roman" w:hAnsi="Times New Roman"/>
                <w:sz w:val="22"/>
              </w:rPr>
              <w:t xml:space="preserve">Added a new file #355.99 named </w:t>
            </w:r>
            <w:r w:rsidRPr="000D6C79">
              <w:rPr>
                <w:rStyle w:val="BodyTextChar"/>
                <w:rFonts w:ascii="Times New Roman" w:hAnsi="Times New Roman"/>
                <w:i/>
                <w:sz w:val="22"/>
              </w:rPr>
              <w:t>MASTER TYPE OF PLAN</w:t>
            </w:r>
            <w:r w:rsidRPr="00162BA1">
              <w:rPr>
                <w:rStyle w:val="BodyTextChar"/>
                <w:rFonts w:ascii="Times New Roman" w:hAnsi="Times New Roman"/>
                <w:sz w:val="22"/>
              </w:rPr>
              <w:t xml:space="preserve"> on</w:t>
            </w:r>
            <w:r>
              <w:rPr>
                <w:rStyle w:val="BodyTextChar"/>
                <w:rFonts w:ascii="Times New Roman" w:hAnsi="Times New Roman"/>
                <w:sz w:val="22"/>
              </w:rPr>
              <w:t xml:space="preserve"> page</w:t>
            </w:r>
            <w:r w:rsidRPr="00FB4B26">
              <w:rPr>
                <w:rFonts w:ascii="Times New Roman" w:hAnsi="Times New Roman"/>
                <w:sz w:val="22"/>
                <w:szCs w:val="22"/>
              </w:rPr>
              <w:t xml:space="preserve"> </w:t>
            </w:r>
            <w:r w:rsidRPr="003558A1">
              <w:rPr>
                <w:rFonts w:ascii="Times New Roman" w:hAnsi="Times New Roman"/>
                <w:color w:val="0000FF"/>
                <w:sz w:val="22"/>
                <w:szCs w:val="22"/>
                <w:u w:val="single"/>
              </w:rPr>
              <w:fldChar w:fldCharType="begin"/>
            </w:r>
            <w:r w:rsidRPr="003558A1">
              <w:rPr>
                <w:rFonts w:ascii="Times New Roman" w:hAnsi="Times New Roman"/>
                <w:color w:val="0000FF"/>
                <w:sz w:val="22"/>
                <w:szCs w:val="22"/>
                <w:u w:val="single"/>
              </w:rPr>
              <w:instrText xml:space="preserve"> PAGEREF p71 \h </w:instrText>
            </w:r>
            <w:r w:rsidRPr="003558A1">
              <w:rPr>
                <w:rFonts w:ascii="Times New Roman" w:hAnsi="Times New Roman"/>
                <w:color w:val="0000FF"/>
                <w:sz w:val="22"/>
                <w:szCs w:val="22"/>
                <w:u w:val="single"/>
              </w:rPr>
            </w:r>
            <w:r w:rsidRPr="003558A1">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71</w:t>
            </w:r>
            <w:r w:rsidRPr="003558A1">
              <w:rPr>
                <w:rFonts w:ascii="Times New Roman" w:hAnsi="Times New Roman"/>
                <w:color w:val="0000FF"/>
                <w:sz w:val="22"/>
                <w:szCs w:val="22"/>
                <w:u w:val="single"/>
              </w:rPr>
              <w:fldChar w:fldCharType="end"/>
            </w:r>
            <w:r>
              <w:rPr>
                <w:rFonts w:ascii="Times New Roman" w:hAnsi="Times New Roman"/>
                <w:color w:val="0000FF"/>
                <w:sz w:val="22"/>
                <w:szCs w:val="22"/>
                <w:u w:val="single"/>
              </w:rPr>
              <w:t xml:space="preserve"> </w:t>
            </w:r>
            <w:r w:rsidRPr="00162BA1">
              <w:rPr>
                <w:rStyle w:val="BodyTextChar"/>
                <w:rFonts w:ascii="Times New Roman" w:hAnsi="Times New Roman"/>
                <w:sz w:val="22"/>
              </w:rPr>
              <w:t>to store relevant coding system data to be associated to terms in the TYPE OF PLAN file #355.1</w:t>
            </w:r>
            <w:r>
              <w:rPr>
                <w:rStyle w:val="BodyTextChar"/>
                <w:rFonts w:ascii="Times New Roman" w:hAnsi="Times New Roman"/>
                <w:sz w:val="22"/>
              </w:rPr>
              <w:t>.</w:t>
            </w:r>
          </w:p>
          <w:p w14:paraId="1C679ACA" w14:textId="77777777" w:rsidR="00864751" w:rsidRPr="00871E66" w:rsidRDefault="00864751" w:rsidP="00864751">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sidRPr="00DF49A2">
              <w:rPr>
                <w:rFonts w:ascii="Times New Roman" w:hAnsi="Times New Roman"/>
                <w:color w:val="0000FF"/>
                <w:sz w:val="22"/>
                <w:szCs w:val="22"/>
                <w:u w:val="single"/>
              </w:rPr>
              <w:fldChar w:fldCharType="begin"/>
            </w:r>
            <w:r w:rsidRPr="00DF49A2">
              <w:rPr>
                <w:rFonts w:ascii="Times New Roman" w:hAnsi="Times New Roman"/>
                <w:color w:val="0000FF"/>
                <w:sz w:val="22"/>
                <w:szCs w:val="22"/>
                <w:u w:val="single"/>
              </w:rPr>
              <w:instrText xml:space="preserve"> PAGEREF p125 \h </w:instrText>
            </w:r>
            <w:r w:rsidRPr="00DF49A2">
              <w:rPr>
                <w:rFonts w:ascii="Times New Roman" w:hAnsi="Times New Roman"/>
                <w:color w:val="0000FF"/>
                <w:sz w:val="22"/>
                <w:szCs w:val="22"/>
                <w:u w:val="single"/>
              </w:rPr>
            </w:r>
            <w:r w:rsidRPr="00DF49A2">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125</w:t>
            </w:r>
            <w:r w:rsidRPr="00DF49A2">
              <w:rPr>
                <w:rFonts w:ascii="Times New Roman" w:hAnsi="Times New Roman"/>
                <w:color w:val="0000FF"/>
                <w:sz w:val="22"/>
                <w:szCs w:val="22"/>
                <w:u w:val="single"/>
              </w:rPr>
              <w:fldChar w:fldCharType="end"/>
            </w:r>
            <w:r>
              <w:rPr>
                <w:rFonts w:ascii="Times New Roman" w:hAnsi="Times New Roman"/>
                <w:sz w:val="22"/>
                <w:szCs w:val="22"/>
              </w:rPr>
              <w:t>.</w:t>
            </w:r>
          </w:p>
          <w:p w14:paraId="33299DE2" w14:textId="4DA9EDB5" w:rsidR="00864751" w:rsidRPr="00871E66" w:rsidRDefault="00864751" w:rsidP="00864751">
            <w:p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 xml:space="preserve">page </w:t>
            </w:r>
            <w:r w:rsidRPr="000D6C79">
              <w:rPr>
                <w:rFonts w:ascii="Times New Roman" w:hAnsi="Times New Roman"/>
                <w:color w:val="0000FF"/>
                <w:sz w:val="22"/>
                <w:szCs w:val="22"/>
                <w:u w:val="single"/>
              </w:rPr>
              <w:fldChar w:fldCharType="begin"/>
            </w:r>
            <w:r w:rsidRPr="000D6C79">
              <w:rPr>
                <w:rFonts w:ascii="Times New Roman" w:hAnsi="Times New Roman"/>
                <w:color w:val="0000FF"/>
                <w:sz w:val="22"/>
                <w:szCs w:val="22"/>
                <w:u w:val="single"/>
              </w:rPr>
              <w:instrText xml:space="preserve"> PAGEREF p144 \h </w:instrText>
            </w:r>
            <w:r w:rsidRPr="000D6C79">
              <w:rPr>
                <w:rFonts w:ascii="Times New Roman" w:hAnsi="Times New Roman"/>
                <w:color w:val="0000FF"/>
                <w:sz w:val="22"/>
                <w:szCs w:val="22"/>
                <w:u w:val="single"/>
              </w:rPr>
            </w:r>
            <w:r w:rsidRPr="000D6C79">
              <w:rPr>
                <w:rFonts w:ascii="Times New Roman" w:hAnsi="Times New Roman"/>
                <w:color w:val="0000FF"/>
                <w:sz w:val="22"/>
                <w:szCs w:val="22"/>
                <w:u w:val="single"/>
              </w:rPr>
              <w:fldChar w:fldCharType="separate"/>
            </w:r>
            <w:r>
              <w:rPr>
                <w:rFonts w:ascii="Times New Roman" w:hAnsi="Times New Roman"/>
                <w:noProof/>
                <w:color w:val="0000FF"/>
                <w:sz w:val="22"/>
                <w:szCs w:val="22"/>
                <w:u w:val="single"/>
              </w:rPr>
              <w:t>144</w:t>
            </w:r>
            <w:r w:rsidRPr="000D6C79">
              <w:rPr>
                <w:rFonts w:ascii="Times New Roman" w:hAnsi="Times New Roman"/>
                <w:color w:val="0000FF"/>
                <w:sz w:val="22"/>
                <w:szCs w:val="22"/>
                <w:u w:val="single"/>
              </w:rPr>
              <w:fldChar w:fldCharType="end"/>
            </w:r>
            <w:r>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0B1106AF" w14:textId="77777777" w:rsidR="00864751" w:rsidRDefault="00864751" w:rsidP="00864751">
            <w:pPr>
              <w:spacing w:before="60" w:after="60"/>
              <w:rPr>
                <w:rFonts w:ascii="Times New Roman" w:hAnsi="Times New Roman"/>
                <w:sz w:val="22"/>
                <w:szCs w:val="22"/>
              </w:rPr>
            </w:pPr>
            <w:r w:rsidRPr="00871E66">
              <w:rPr>
                <w:rFonts w:ascii="Times New Roman" w:hAnsi="Times New Roman"/>
                <w:sz w:val="22"/>
                <w:szCs w:val="22"/>
              </w:rPr>
              <w:t>CTT/DM NDS Development Team</w:t>
            </w:r>
          </w:p>
          <w:p w14:paraId="5E9AB015" w14:textId="77777777" w:rsidR="00864751" w:rsidRPr="00871E66" w:rsidRDefault="00864751" w:rsidP="00864751">
            <w:pPr>
              <w:rPr>
                <w:rFonts w:ascii="Times New Roman" w:hAnsi="Times New Roman"/>
                <w:sz w:val="22"/>
                <w:szCs w:val="22"/>
              </w:rPr>
            </w:pPr>
          </w:p>
        </w:tc>
      </w:tr>
      <w:tr w:rsidR="00864751" w:rsidRPr="003F2492" w14:paraId="335A1258" w14:textId="77777777" w:rsidTr="00864751">
        <w:tc>
          <w:tcPr>
            <w:tcW w:w="1620" w:type="dxa"/>
            <w:tcBorders>
              <w:top w:val="single" w:sz="6" w:space="0" w:color="auto"/>
              <w:left w:val="single" w:sz="6" w:space="0" w:color="auto"/>
              <w:bottom w:val="single" w:sz="6" w:space="0" w:color="auto"/>
              <w:right w:val="single" w:sz="6" w:space="0" w:color="auto"/>
            </w:tcBorders>
          </w:tcPr>
          <w:p w14:paraId="335A125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October 2017</w:t>
            </w:r>
          </w:p>
        </w:tc>
        <w:tc>
          <w:tcPr>
            <w:tcW w:w="4950" w:type="dxa"/>
            <w:tcBorders>
              <w:top w:val="single" w:sz="6" w:space="0" w:color="auto"/>
              <w:left w:val="single" w:sz="6" w:space="0" w:color="auto"/>
              <w:bottom w:val="single" w:sz="6" w:space="0" w:color="auto"/>
              <w:right w:val="single" w:sz="6" w:space="0" w:color="auto"/>
            </w:tcBorders>
          </w:tcPr>
          <w:p w14:paraId="335A1252"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14:paraId="335A1253"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14:paraId="335A1254"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14:paraId="335A1255"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6" w14:textId="77777777" w:rsidR="00864751" w:rsidRPr="00FB65EF" w:rsidRDefault="00864751" w:rsidP="00864751">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14:paraId="335A1257" w14:textId="382D19F5" w:rsidR="00864751" w:rsidRDefault="00864751" w:rsidP="00864751">
            <w:pPr>
              <w:spacing w:before="60" w:after="60"/>
              <w:rPr>
                <w:rFonts w:ascii="Times New Roman" w:hAnsi="Times New Roman"/>
                <w:sz w:val="22"/>
                <w:szCs w:val="22"/>
              </w:rPr>
            </w:pPr>
            <w:r>
              <w:rPr>
                <w:rFonts w:ascii="Times New Roman" w:hAnsi="Times New Roman"/>
                <w:sz w:val="22"/>
                <w:szCs w:val="22"/>
              </w:rPr>
              <w:t>FY16 MCCF eBilling Development Team</w:t>
            </w:r>
          </w:p>
          <w:p w14:paraId="3549A9E4" w14:textId="56A0B8D5" w:rsidR="00864751" w:rsidRPr="00953735" w:rsidRDefault="00864751" w:rsidP="00864751">
            <w:pPr>
              <w:rPr>
                <w:rFonts w:ascii="Times New Roman" w:hAnsi="Times New Roman"/>
                <w:sz w:val="22"/>
                <w:szCs w:val="22"/>
              </w:rPr>
            </w:pPr>
          </w:p>
        </w:tc>
      </w:tr>
      <w:tr w:rsidR="00864751" w:rsidRPr="003F2492" w14:paraId="335A1261" w14:textId="77777777" w:rsidTr="00864751">
        <w:tc>
          <w:tcPr>
            <w:tcW w:w="1620" w:type="dxa"/>
            <w:tcBorders>
              <w:top w:val="single" w:sz="6" w:space="0" w:color="auto"/>
              <w:left w:val="single" w:sz="6" w:space="0" w:color="auto"/>
              <w:bottom w:val="single" w:sz="6" w:space="0" w:color="auto"/>
              <w:right w:val="single" w:sz="6" w:space="0" w:color="auto"/>
            </w:tcBorders>
          </w:tcPr>
          <w:p w14:paraId="335A1259"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August 2016</w:t>
            </w:r>
          </w:p>
        </w:tc>
        <w:tc>
          <w:tcPr>
            <w:tcW w:w="4950" w:type="dxa"/>
            <w:tcBorders>
              <w:top w:val="single" w:sz="6" w:space="0" w:color="auto"/>
              <w:left w:val="single" w:sz="6" w:space="0" w:color="auto"/>
              <w:bottom w:val="single" w:sz="6" w:space="0" w:color="auto"/>
              <w:right w:val="single" w:sz="6" w:space="0" w:color="auto"/>
            </w:tcBorders>
          </w:tcPr>
          <w:p w14:paraId="335A125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IB*2.0*549</w:t>
            </w:r>
          </w:p>
          <w:p w14:paraId="335A125B"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14:paraId="335A125C"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Templates table</w:t>
            </w:r>
          </w:p>
          <w:p w14:paraId="335A125D"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Exported Options  table</w:t>
            </w:r>
          </w:p>
          <w:p w14:paraId="335A125E" w14:textId="77777777" w:rsidR="00864751"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F" w14:textId="77777777" w:rsidR="00864751" w:rsidRPr="00DB1E80" w:rsidRDefault="00864751" w:rsidP="00864751">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14:paraId="335A1260" w14:textId="42186897" w:rsidR="00864751" w:rsidRDefault="00864751" w:rsidP="00864751">
            <w:pPr>
              <w:spacing w:before="60" w:after="60"/>
              <w:rPr>
                <w:rFonts w:ascii="Times New Roman" w:hAnsi="Times New Roman"/>
                <w:sz w:val="22"/>
                <w:szCs w:val="22"/>
              </w:rPr>
            </w:pPr>
            <w:r>
              <w:rPr>
                <w:rFonts w:ascii="Times New Roman" w:hAnsi="Times New Roman"/>
                <w:sz w:val="22"/>
                <w:szCs w:val="22"/>
              </w:rPr>
              <w:t>FY15 MCCF eInsurance Development Team</w:t>
            </w:r>
          </w:p>
          <w:p w14:paraId="3D715068" w14:textId="2E528875" w:rsidR="00864751" w:rsidRPr="00953735" w:rsidRDefault="00864751" w:rsidP="00864751">
            <w:pPr>
              <w:rPr>
                <w:rFonts w:ascii="Times New Roman" w:hAnsi="Times New Roman"/>
                <w:sz w:val="22"/>
                <w:szCs w:val="22"/>
              </w:rPr>
            </w:pPr>
          </w:p>
        </w:tc>
      </w:tr>
      <w:tr w:rsidR="00864751" w:rsidRPr="003F2492" w14:paraId="335A126C" w14:textId="77777777" w:rsidTr="00864751">
        <w:tc>
          <w:tcPr>
            <w:tcW w:w="1620" w:type="dxa"/>
            <w:tcBorders>
              <w:top w:val="single" w:sz="6" w:space="0" w:color="auto"/>
              <w:left w:val="single" w:sz="6" w:space="0" w:color="auto"/>
              <w:bottom w:val="single" w:sz="6" w:space="0" w:color="auto"/>
              <w:right w:val="single" w:sz="6" w:space="0" w:color="auto"/>
            </w:tcBorders>
          </w:tcPr>
          <w:p w14:paraId="335A1262"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3"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14:paraId="335A1264" w14:textId="77777777" w:rsidR="00864751" w:rsidRPr="003F2492" w:rsidRDefault="00864751" w:rsidP="00864751">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Pr>
                <w:rFonts w:ascii="Times New Roman" w:hAnsi="Times New Roman"/>
                <w:sz w:val="22"/>
                <w:szCs w:val="22"/>
              </w:rPr>
              <w:t xml:space="preserve"> (p. 34, 48, 49, 53-54)</w:t>
            </w:r>
          </w:p>
          <w:p w14:paraId="335A1265" w14:textId="77777777" w:rsidR="00864751" w:rsidRPr="003F2492" w:rsidRDefault="00864751" w:rsidP="00864751">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Pr>
                <w:rFonts w:ascii="Times New Roman" w:hAnsi="Times New Roman"/>
                <w:sz w:val="22"/>
                <w:szCs w:val="22"/>
              </w:rPr>
              <w:t xml:space="preserve"> (72-73, 84)</w:t>
            </w:r>
          </w:p>
          <w:p w14:paraId="335A1266" w14:textId="77777777" w:rsidR="00864751" w:rsidRDefault="00864751" w:rsidP="00864751">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Pr>
                <w:rFonts w:ascii="Times New Roman" w:hAnsi="Times New Roman"/>
                <w:sz w:val="22"/>
                <w:szCs w:val="22"/>
              </w:rPr>
              <w:t xml:space="preserve"> (p. 99, 101-102)</w:t>
            </w:r>
          </w:p>
          <w:p w14:paraId="335A1267" w14:textId="77777777" w:rsidR="00864751" w:rsidRPr="003F2492" w:rsidRDefault="00864751" w:rsidP="00864751">
            <w:pPr>
              <w:spacing w:before="60" w:after="60"/>
              <w:rPr>
                <w:rFonts w:ascii="Times New Roman" w:hAnsi="Times New Roman"/>
                <w:sz w:val="22"/>
                <w:szCs w:val="22"/>
              </w:rPr>
            </w:pPr>
            <w:r>
              <w:rPr>
                <w:rFonts w:ascii="Times New Roman" w:hAnsi="Times New Roman"/>
                <w:sz w:val="22"/>
                <w:szCs w:val="22"/>
              </w:rPr>
              <w:t>File Flow Chart (p. 118, 124,-126, 133-134)</w:t>
            </w:r>
          </w:p>
          <w:p w14:paraId="335A1268" w14:textId="77777777" w:rsidR="00864751" w:rsidRDefault="00864751" w:rsidP="00864751">
            <w:pPr>
              <w:spacing w:before="60" w:after="60"/>
              <w:rPr>
                <w:rFonts w:ascii="Times New Roman" w:hAnsi="Times New Roman"/>
                <w:sz w:val="22"/>
                <w:szCs w:val="22"/>
              </w:rPr>
            </w:pPr>
            <w:r w:rsidRPr="003F2492">
              <w:rPr>
                <w:rFonts w:ascii="Times New Roman" w:hAnsi="Times New Roman"/>
                <w:sz w:val="22"/>
                <w:szCs w:val="22"/>
              </w:rPr>
              <w:t>Added new options to the Exported Options section</w:t>
            </w:r>
            <w:r>
              <w:rPr>
                <w:rFonts w:ascii="Times New Roman" w:hAnsi="Times New Roman"/>
                <w:sz w:val="22"/>
                <w:szCs w:val="22"/>
              </w:rPr>
              <w:t xml:space="preserve"> (p. 152, 183)</w:t>
            </w:r>
          </w:p>
          <w:p w14:paraId="335A1269" w14:textId="77777777" w:rsidR="00864751" w:rsidRPr="003F2492" w:rsidRDefault="00864751" w:rsidP="00864751">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14:paraId="335A126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J.S</w:t>
            </w:r>
          </w:p>
          <w:p w14:paraId="335A126B"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Harris Team</w:t>
            </w:r>
          </w:p>
        </w:tc>
      </w:tr>
      <w:tr w:rsidR="00864751" w:rsidRPr="0002501E" w14:paraId="335A1278" w14:textId="77777777" w:rsidTr="00864751">
        <w:tc>
          <w:tcPr>
            <w:tcW w:w="1620" w:type="dxa"/>
            <w:tcBorders>
              <w:top w:val="single" w:sz="6" w:space="0" w:color="auto"/>
              <w:left w:val="single" w:sz="6" w:space="0" w:color="auto"/>
              <w:bottom w:val="single" w:sz="6" w:space="0" w:color="auto"/>
              <w:right w:val="single" w:sz="6" w:space="0" w:color="auto"/>
            </w:tcBorders>
          </w:tcPr>
          <w:p w14:paraId="335A126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the following sections for patch IB*2.0*547:</w:t>
            </w:r>
          </w:p>
          <w:p w14:paraId="335A126F"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Callable Routines (p.19)</w:t>
            </w:r>
          </w:p>
          <w:p w14:paraId="335A1270"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(pp.27,48,53)</w:t>
            </w:r>
          </w:p>
          <w:p w14:paraId="335A1271"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File List with Descriptions (pp.70,91)</w:t>
            </w:r>
          </w:p>
          <w:p w14:paraId="335A1272"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List Templates (p.101-102)</w:t>
            </w:r>
          </w:p>
          <w:p w14:paraId="335A1273"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File Flow Charts (pp.123,137)</w:t>
            </w:r>
          </w:p>
          <w:p w14:paraId="335A1274"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Exported Options (pp152,181)</w:t>
            </w:r>
          </w:p>
          <w:p w14:paraId="335A1275"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External Relations (p.197)</w:t>
            </w:r>
          </w:p>
          <w:p w14:paraId="335A1276" w14:textId="77777777" w:rsidR="00864751" w:rsidRDefault="00864751" w:rsidP="00864751">
            <w:pPr>
              <w:numPr>
                <w:ilvl w:val="0"/>
                <w:numId w:val="21"/>
              </w:numPr>
              <w:spacing w:before="60" w:after="60"/>
              <w:rPr>
                <w:rFonts w:ascii="Times New Roman" w:hAnsi="Times New Roman"/>
                <w:sz w:val="22"/>
                <w:szCs w:val="22"/>
              </w:rPr>
            </w:pPr>
            <w:r>
              <w:rPr>
                <w:rFonts w:ascii="Times New Roman" w:hAnsi="Times New Roman"/>
                <w:sz w:val="22"/>
                <w:szCs w:val="22"/>
              </w:rPr>
              <w:t>Security (p.206)</w:t>
            </w:r>
          </w:p>
        </w:tc>
        <w:tc>
          <w:tcPr>
            <w:tcW w:w="2790" w:type="dxa"/>
            <w:tcBorders>
              <w:top w:val="single" w:sz="6" w:space="0" w:color="auto"/>
              <w:left w:val="single" w:sz="6" w:space="0" w:color="auto"/>
              <w:bottom w:val="single" w:sz="6" w:space="0" w:color="auto"/>
              <w:right w:val="single" w:sz="6" w:space="0" w:color="auto"/>
            </w:tcBorders>
          </w:tcPr>
          <w:p w14:paraId="335A1277"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FY15 MCCF eBilling Development Team.</w:t>
            </w:r>
          </w:p>
        </w:tc>
      </w:tr>
      <w:tr w:rsidR="00864751" w:rsidRPr="0002501E" w14:paraId="335A127E" w14:textId="77777777" w:rsidTr="00864751">
        <w:tc>
          <w:tcPr>
            <w:tcW w:w="1620" w:type="dxa"/>
            <w:tcBorders>
              <w:top w:val="single" w:sz="6" w:space="0" w:color="auto"/>
              <w:left w:val="single" w:sz="6" w:space="0" w:color="auto"/>
              <w:bottom w:val="single" w:sz="6" w:space="0" w:color="auto"/>
              <w:right w:val="single" w:sz="6" w:space="0" w:color="auto"/>
            </w:tcBorders>
          </w:tcPr>
          <w:p w14:paraId="335A1279" w14:textId="77777777" w:rsidR="00864751" w:rsidRPr="00B219CD" w:rsidRDefault="00864751" w:rsidP="00864751">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14:paraId="335A127A"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Updated for patch IB*2.0*562</w:t>
            </w:r>
          </w:p>
          <w:p w14:paraId="335A127B" w14:textId="77777777" w:rsidR="00864751" w:rsidRPr="00475E47" w:rsidRDefault="00864751" w:rsidP="00864751">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t>Add new option IB MT FIX/DISCH SPECIAL CASE</w:t>
            </w:r>
            <w:r>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14:paraId="335A127C"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T. D.</w:t>
            </w:r>
          </w:p>
          <w:p w14:paraId="335A127D" w14:textId="77777777" w:rsidR="00864751" w:rsidRPr="00475E47" w:rsidRDefault="00864751" w:rsidP="00864751">
            <w:pPr>
              <w:spacing w:before="60" w:after="60"/>
              <w:rPr>
                <w:rFonts w:ascii="Times New Roman" w:hAnsi="Times New Roman"/>
                <w:sz w:val="22"/>
                <w:szCs w:val="22"/>
              </w:rPr>
            </w:pPr>
            <w:r w:rsidRPr="00475E47">
              <w:rPr>
                <w:rFonts w:ascii="Times New Roman" w:hAnsi="Times New Roman"/>
                <w:sz w:val="22"/>
                <w:szCs w:val="22"/>
              </w:rPr>
              <w:t>T. D.</w:t>
            </w:r>
          </w:p>
        </w:tc>
      </w:tr>
      <w:tr w:rsidR="00864751" w:rsidRPr="0002501E" w14:paraId="335A128B" w14:textId="77777777" w:rsidTr="00864751">
        <w:tc>
          <w:tcPr>
            <w:tcW w:w="1620" w:type="dxa"/>
            <w:tcBorders>
              <w:top w:val="single" w:sz="6" w:space="0" w:color="auto"/>
              <w:left w:val="single" w:sz="6" w:space="0" w:color="auto"/>
              <w:bottom w:val="single" w:sz="6" w:space="0" w:color="auto"/>
              <w:right w:val="single" w:sz="6" w:space="0" w:color="auto"/>
            </w:tcBorders>
          </w:tcPr>
          <w:p w14:paraId="335A127F"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80"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IB#2.0*550</w:t>
            </w:r>
          </w:p>
          <w:p w14:paraId="335A1281"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14:paraId="335A1282" w14:textId="77777777" w:rsidR="00864751" w:rsidRPr="00BF515E" w:rsidRDefault="00864751" w:rsidP="00864751">
            <w:pPr>
              <w:spacing w:before="60" w:after="60"/>
              <w:ind w:left="720"/>
              <w:rPr>
                <w:rFonts w:ascii="Times New Roman" w:hAnsi="Times New Roman"/>
                <w:sz w:val="22"/>
                <w:szCs w:val="22"/>
              </w:rPr>
            </w:pPr>
            <w:r>
              <w:rPr>
                <w:rFonts w:ascii="Times New Roman" w:hAnsi="Times New Roman"/>
                <w:sz w:val="22"/>
                <w:szCs w:val="22"/>
              </w:rPr>
              <w:t>and IBNCPDRB (p.48)</w:t>
            </w:r>
          </w:p>
          <w:p w14:paraId="335A1283"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14:paraId="335A1284"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Expiration Report (p.152)</w:t>
            </w:r>
          </w:p>
          <w:p w14:paraId="335A1285"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lastRenderedPageBreak/>
              <w:t>Added to External Relations</w:t>
            </w:r>
          </w:p>
          <w:p w14:paraId="335A1286"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CMOP; DBIA 6243 &amp; 6244 (p.170)</w:t>
            </w:r>
          </w:p>
          <w:p w14:paraId="335A1287" w14:textId="77777777" w:rsidR="00864751" w:rsidRDefault="00864751" w:rsidP="00864751">
            <w:pPr>
              <w:spacing w:before="60" w:after="60"/>
              <w:ind w:left="720"/>
              <w:rPr>
                <w:rFonts w:ascii="Times New Roman" w:hAnsi="Times New Roman"/>
                <w:sz w:val="22"/>
                <w:szCs w:val="22"/>
              </w:rPr>
            </w:pPr>
            <w:r>
              <w:rPr>
                <w:rFonts w:ascii="Times New Roman" w:hAnsi="Times New Roman"/>
                <w:sz w:val="22"/>
                <w:szCs w:val="22"/>
              </w:rPr>
              <w:t>ECME; DBIA 6243 &amp; 6244 (p.171)</w:t>
            </w:r>
          </w:p>
          <w:p w14:paraId="335A1288" w14:textId="77777777" w:rsidR="00864751" w:rsidRDefault="00864751" w:rsidP="00864751">
            <w:pPr>
              <w:numPr>
                <w:ilvl w:val="0"/>
                <w:numId w:val="15"/>
              </w:numPr>
              <w:spacing w:before="60" w:after="60"/>
              <w:rPr>
                <w:rFonts w:ascii="Times New Roman" w:hAnsi="Times New Roman"/>
                <w:sz w:val="22"/>
                <w:szCs w:val="22"/>
              </w:rPr>
            </w:pPr>
            <w:r>
              <w:rPr>
                <w:rFonts w:ascii="Times New Roman" w:hAnsi="Times New Roman"/>
                <w:sz w:val="22"/>
                <w:szCs w:val="22"/>
              </w:rPr>
              <w:t>O.P.; DBIA 6243, 6244 &amp; 6250 (p.173)</w:t>
            </w:r>
          </w:p>
        </w:tc>
        <w:tc>
          <w:tcPr>
            <w:tcW w:w="2790" w:type="dxa"/>
            <w:tcBorders>
              <w:top w:val="single" w:sz="6" w:space="0" w:color="auto"/>
              <w:left w:val="single" w:sz="6" w:space="0" w:color="auto"/>
              <w:bottom w:val="single" w:sz="6" w:space="0" w:color="auto"/>
              <w:right w:val="single" w:sz="6" w:space="0" w:color="auto"/>
            </w:tcBorders>
          </w:tcPr>
          <w:p w14:paraId="335A1289"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T.T.</w:t>
            </w:r>
          </w:p>
          <w:p w14:paraId="335A128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T.R.</w:t>
            </w:r>
          </w:p>
        </w:tc>
      </w:tr>
      <w:tr w:rsidR="00864751" w:rsidRPr="0002501E" w14:paraId="335A1294" w14:textId="77777777" w:rsidTr="00864751">
        <w:tc>
          <w:tcPr>
            <w:tcW w:w="1620" w:type="dxa"/>
            <w:tcBorders>
              <w:top w:val="single" w:sz="6" w:space="0" w:color="auto"/>
              <w:left w:val="single" w:sz="6" w:space="0" w:color="auto"/>
              <w:bottom w:val="single" w:sz="6" w:space="0" w:color="auto"/>
              <w:right w:val="single" w:sz="6" w:space="0" w:color="auto"/>
            </w:tcBorders>
          </w:tcPr>
          <w:p w14:paraId="335A128C"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June 2016</w:t>
            </w:r>
          </w:p>
        </w:tc>
        <w:tc>
          <w:tcPr>
            <w:tcW w:w="4950" w:type="dxa"/>
            <w:tcBorders>
              <w:top w:val="single" w:sz="6" w:space="0" w:color="auto"/>
              <w:left w:val="single" w:sz="6" w:space="0" w:color="auto"/>
              <w:bottom w:val="single" w:sz="6" w:space="0" w:color="auto"/>
              <w:right w:val="single" w:sz="6" w:space="0" w:color="auto"/>
            </w:tcBorders>
          </w:tcPr>
          <w:p w14:paraId="335A128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IB*2.0*529</w:t>
            </w:r>
          </w:p>
          <w:p w14:paraId="335A128E" w14:textId="77777777" w:rsidR="00864751" w:rsidRDefault="00864751" w:rsidP="00864751">
            <w:pPr>
              <w:numPr>
                <w:ilvl w:val="0"/>
                <w:numId w:val="17"/>
              </w:numPr>
              <w:spacing w:before="60" w:after="60"/>
              <w:rPr>
                <w:rFonts w:ascii="Times New Roman" w:hAnsi="Times New Roman"/>
                <w:sz w:val="22"/>
                <w:szCs w:val="22"/>
              </w:rPr>
            </w:pPr>
            <w:r>
              <w:rPr>
                <w:rFonts w:ascii="Times New Roman" w:hAnsi="Times New Roman"/>
                <w:sz w:val="22"/>
                <w:szCs w:val="22"/>
              </w:rPr>
              <w:t>Add EDI TRANSMISSION BATCH (#364.1) to the File Protection section</w:t>
            </w:r>
          </w:p>
          <w:p w14:paraId="335A128F"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IB*2.0*530</w:t>
            </w:r>
          </w:p>
          <w:p w14:paraId="335A1290" w14:textId="77777777" w:rsidR="00864751" w:rsidRDefault="00864751" w:rsidP="00864751">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14:paraId="335A1291" w14:textId="77777777" w:rsidR="00864751" w:rsidRPr="008F78D2" w:rsidRDefault="00864751" w:rsidP="00864751">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IBJT 835 EEOB PRINT, IBJT ADDITIONAL 835 DATA,  and IBJT ERA 835 INFORMATION</w:t>
            </w:r>
          </w:p>
        </w:tc>
        <w:tc>
          <w:tcPr>
            <w:tcW w:w="2790" w:type="dxa"/>
            <w:tcBorders>
              <w:top w:val="single" w:sz="6" w:space="0" w:color="auto"/>
              <w:left w:val="single" w:sz="6" w:space="0" w:color="auto"/>
              <w:bottom w:val="single" w:sz="6" w:space="0" w:color="auto"/>
              <w:right w:val="single" w:sz="6" w:space="0" w:color="auto"/>
            </w:tcBorders>
          </w:tcPr>
          <w:p w14:paraId="335A1292"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93"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V.D.</w:t>
            </w:r>
          </w:p>
        </w:tc>
      </w:tr>
      <w:tr w:rsidR="00864751" w:rsidRPr="0002501E" w14:paraId="335A129F" w14:textId="77777777" w:rsidTr="00864751">
        <w:tc>
          <w:tcPr>
            <w:tcW w:w="1620" w:type="dxa"/>
            <w:tcBorders>
              <w:top w:val="single" w:sz="6" w:space="0" w:color="auto"/>
              <w:left w:val="single" w:sz="6" w:space="0" w:color="auto"/>
              <w:bottom w:val="single" w:sz="6" w:space="0" w:color="auto"/>
              <w:right w:val="single" w:sz="6" w:space="0" w:color="auto"/>
            </w:tcBorders>
          </w:tcPr>
          <w:p w14:paraId="335A1295"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February</w:t>
            </w:r>
            <w:r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14:paraId="335A1296" w14:textId="77777777" w:rsidR="00864751" w:rsidRPr="0001727E" w:rsidRDefault="00864751" w:rsidP="00864751">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Pr>
                <w:rFonts w:ascii="Times New Roman" w:hAnsi="Times New Roman"/>
                <w:sz w:val="22"/>
                <w:szCs w:val="22"/>
              </w:rPr>
              <w:t>.</w:t>
            </w:r>
          </w:p>
          <w:p w14:paraId="335A1297" w14:textId="77777777" w:rsidR="00864751" w:rsidRPr="0001727E"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Pr>
                <w:rFonts w:ascii="Times New Roman" w:hAnsi="Times New Roman"/>
                <w:sz w:val="22"/>
                <w:szCs w:val="22"/>
              </w:rPr>
              <w:t xml:space="preserve"> to support SSVI, and screen updates for eIV.</w:t>
            </w:r>
          </w:p>
          <w:p w14:paraId="335A1298" w14:textId="77777777" w:rsidR="00864751" w:rsidRPr="0001727E"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Pr>
                <w:rFonts w:ascii="Times New Roman" w:hAnsi="Times New Roman"/>
                <w:sz w:val="22"/>
                <w:szCs w:val="22"/>
              </w:rPr>
              <w:t>:</w:t>
            </w:r>
          </w:p>
          <w:p w14:paraId="335A1299"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SSVI PIN/HL7 PIVOT (#366)</w:t>
            </w:r>
          </w:p>
          <w:p w14:paraId="335A129A"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14:paraId="335A129B" w14:textId="77777777" w:rsidR="00864751" w:rsidRPr="0001727E" w:rsidRDefault="00864751" w:rsidP="00864751">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14:paraId="335A129C" w14:textId="77777777" w:rsidR="00864751" w:rsidRDefault="00864751" w:rsidP="00864751">
            <w:pPr>
              <w:numPr>
                <w:ilvl w:val="0"/>
                <w:numId w:val="13"/>
              </w:numPr>
              <w:spacing w:before="60" w:after="60"/>
              <w:rPr>
                <w:rFonts w:ascii="Times New Roman" w:hAnsi="Times New Roman"/>
                <w:sz w:val="22"/>
                <w:szCs w:val="22"/>
              </w:rPr>
            </w:pPr>
            <w:r w:rsidRPr="0001727E">
              <w:rPr>
                <w:rFonts w:ascii="Times New Roman" w:hAnsi="Times New Roman"/>
                <w:sz w:val="22"/>
                <w:szCs w:val="22"/>
              </w:rPr>
              <w:t xml:space="preserve">Added new </w:t>
            </w:r>
            <w:r>
              <w:rPr>
                <w:rFonts w:ascii="Times New Roman" w:hAnsi="Times New Roman"/>
                <w:sz w:val="22"/>
                <w:szCs w:val="22"/>
              </w:rPr>
              <w:t xml:space="preserve">reports </w:t>
            </w:r>
            <w:r w:rsidRPr="00685EB7">
              <w:rPr>
                <w:rFonts w:ascii="Times New Roman" w:hAnsi="Times New Roman"/>
                <w:sz w:val="22"/>
                <w:szCs w:val="22"/>
              </w:rPr>
              <w:t>IBCN GRP PLAN FILES RPT</w:t>
            </w:r>
            <w:r>
              <w:rPr>
                <w:rFonts w:ascii="Times New Roman" w:hAnsi="Times New Roman"/>
                <w:sz w:val="22"/>
                <w:szCs w:val="22"/>
              </w:rPr>
              <w:t>,</w:t>
            </w:r>
            <w:r>
              <w:t xml:space="preserve"> </w:t>
            </w:r>
            <w:r w:rsidRPr="00685EB7">
              <w:rPr>
                <w:rFonts w:ascii="Times New Roman" w:hAnsi="Times New Roman"/>
                <w:sz w:val="22"/>
                <w:szCs w:val="22"/>
              </w:rPr>
              <w:t>IBCN HPID CLAIM RPT</w:t>
            </w:r>
            <w:r>
              <w:rPr>
                <w:rFonts w:ascii="Times New Roman" w:hAnsi="Times New Roman"/>
                <w:sz w:val="22"/>
                <w:szCs w:val="22"/>
              </w:rPr>
              <w:t xml:space="preserve">, </w:t>
            </w:r>
            <w:r w:rsidRPr="0001727E">
              <w:rPr>
                <w:rFonts w:ascii="Times New Roman" w:hAnsi="Times New Roman"/>
                <w:sz w:val="22"/>
                <w:szCs w:val="22"/>
              </w:rPr>
              <w:t>IBCN INS RPTS</w:t>
            </w:r>
            <w:r>
              <w:rPr>
                <w:rFonts w:ascii="Times New Roman" w:hAnsi="Times New Roman"/>
                <w:sz w:val="22"/>
                <w:szCs w:val="22"/>
              </w:rPr>
              <w:t xml:space="preserve">, </w:t>
            </w:r>
            <w:r w:rsidRPr="00685EB7">
              <w:rPr>
                <w:rFonts w:ascii="Times New Roman" w:hAnsi="Times New Roman"/>
                <w:sz w:val="22"/>
                <w:szCs w:val="22"/>
              </w:rPr>
              <w:t>IBCN INTERFACILITY INS UPDATE</w:t>
            </w:r>
            <w:r>
              <w:rPr>
                <w:rFonts w:ascii="Times New Roman" w:hAnsi="Times New Roman"/>
                <w:sz w:val="22"/>
                <w:szCs w:val="22"/>
              </w:rPr>
              <w:t xml:space="preserve">, </w:t>
            </w:r>
            <w:r w:rsidRPr="0001727E">
              <w:rPr>
                <w:rFonts w:ascii="Times New Roman" w:hAnsi="Times New Roman"/>
                <w:sz w:val="22"/>
                <w:szCs w:val="22"/>
              </w:rPr>
              <w:t>IBCN USER EDIT RPT</w:t>
            </w:r>
            <w:r>
              <w:rPr>
                <w:rFonts w:ascii="Times New Roman" w:hAnsi="Times New Roman"/>
                <w:sz w:val="22"/>
                <w:szCs w:val="22"/>
              </w:rPr>
              <w:t xml:space="preserve">, and </w:t>
            </w:r>
            <w:r w:rsidRPr="00685EB7">
              <w:rPr>
                <w:rFonts w:ascii="Times New Roman" w:hAnsi="Times New Roman"/>
                <w:sz w:val="22"/>
                <w:szCs w:val="22"/>
              </w:rPr>
              <w:t>IBCNE HL7 RESPONSE REPORT</w:t>
            </w:r>
            <w:r>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14:paraId="335A129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9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J.P.</w:t>
            </w:r>
          </w:p>
        </w:tc>
      </w:tr>
      <w:tr w:rsidR="00864751" w:rsidRPr="0002501E" w14:paraId="335A12A6" w14:textId="77777777" w:rsidTr="00864751">
        <w:tc>
          <w:tcPr>
            <w:tcW w:w="1620" w:type="dxa"/>
            <w:tcBorders>
              <w:top w:val="single" w:sz="6" w:space="0" w:color="auto"/>
              <w:left w:val="single" w:sz="6" w:space="0" w:color="auto"/>
              <w:bottom w:val="single" w:sz="6" w:space="0" w:color="auto"/>
              <w:right w:val="single" w:sz="6" w:space="0" w:color="auto"/>
            </w:tcBorders>
          </w:tcPr>
          <w:p w14:paraId="335A12A0"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14:paraId="335A12A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IB*2.0*534</w:t>
            </w:r>
          </w:p>
          <w:p w14:paraId="335A12A2" w14:textId="77777777" w:rsidR="00864751" w:rsidRDefault="00864751" w:rsidP="00864751">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14:paraId="335A12A3"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14:paraId="335A12A4"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T.T.</w:t>
            </w:r>
          </w:p>
          <w:p w14:paraId="335A12A5" w14:textId="77777777" w:rsidR="00864751" w:rsidRPr="00874983" w:rsidRDefault="00864751" w:rsidP="00864751">
            <w:pPr>
              <w:spacing w:before="60" w:after="60"/>
              <w:rPr>
                <w:rFonts w:ascii="Times New Roman" w:hAnsi="Times New Roman"/>
                <w:sz w:val="22"/>
                <w:szCs w:val="22"/>
              </w:rPr>
            </w:pPr>
            <w:r>
              <w:rPr>
                <w:rFonts w:ascii="Times New Roman" w:hAnsi="Times New Roman"/>
                <w:sz w:val="22"/>
                <w:szCs w:val="22"/>
              </w:rPr>
              <w:t>V.D.</w:t>
            </w:r>
          </w:p>
        </w:tc>
      </w:tr>
      <w:tr w:rsidR="00864751" w:rsidRPr="0002501E" w14:paraId="335A12AC" w14:textId="77777777" w:rsidTr="00864751">
        <w:tc>
          <w:tcPr>
            <w:tcW w:w="1620" w:type="dxa"/>
            <w:tcBorders>
              <w:top w:val="single" w:sz="6" w:space="0" w:color="auto"/>
              <w:left w:val="single" w:sz="6" w:space="0" w:color="auto"/>
              <w:bottom w:val="single" w:sz="6" w:space="0" w:color="auto"/>
              <w:right w:val="single" w:sz="6" w:space="0" w:color="auto"/>
            </w:tcBorders>
          </w:tcPr>
          <w:p w14:paraId="335A12A7"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January 2016</w:t>
            </w:r>
          </w:p>
        </w:tc>
        <w:tc>
          <w:tcPr>
            <w:tcW w:w="4950" w:type="dxa"/>
            <w:tcBorders>
              <w:top w:val="single" w:sz="6" w:space="0" w:color="auto"/>
              <w:left w:val="single" w:sz="6" w:space="0" w:color="auto"/>
              <w:bottom w:val="single" w:sz="6" w:space="0" w:color="auto"/>
              <w:right w:val="single" w:sz="6" w:space="0" w:color="auto"/>
            </w:tcBorders>
          </w:tcPr>
          <w:p w14:paraId="335A12A8"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Updated for patch IB*2.0*560:</w:t>
            </w:r>
          </w:p>
          <w:p w14:paraId="335A12A9" w14:textId="77777777" w:rsidR="00864751" w:rsidRPr="00874983" w:rsidRDefault="00864751" w:rsidP="00864751">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^DGRO(391.23 (p. 87).</w:t>
            </w:r>
          </w:p>
        </w:tc>
        <w:tc>
          <w:tcPr>
            <w:tcW w:w="2790" w:type="dxa"/>
            <w:tcBorders>
              <w:top w:val="single" w:sz="6" w:space="0" w:color="auto"/>
              <w:left w:val="single" w:sz="6" w:space="0" w:color="auto"/>
              <w:bottom w:val="single" w:sz="6" w:space="0" w:color="auto"/>
              <w:right w:val="single" w:sz="6" w:space="0" w:color="auto"/>
            </w:tcBorders>
          </w:tcPr>
          <w:p w14:paraId="335A12AA"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April Sessler</w:t>
            </w:r>
          </w:p>
          <w:p w14:paraId="335A12AB" w14:textId="77777777" w:rsidR="00864751" w:rsidRPr="00874983" w:rsidRDefault="00864751" w:rsidP="00864751">
            <w:pPr>
              <w:spacing w:before="60" w:after="60"/>
              <w:rPr>
                <w:rFonts w:ascii="Times New Roman" w:hAnsi="Times New Roman"/>
                <w:sz w:val="22"/>
                <w:szCs w:val="22"/>
              </w:rPr>
            </w:pPr>
            <w:r w:rsidRPr="00874983">
              <w:rPr>
                <w:rFonts w:ascii="Times New Roman" w:hAnsi="Times New Roman"/>
                <w:sz w:val="22"/>
                <w:szCs w:val="22"/>
              </w:rPr>
              <w:t>Tim Dawson</w:t>
            </w:r>
          </w:p>
        </w:tc>
      </w:tr>
      <w:tr w:rsidR="00864751" w:rsidRPr="0002501E" w14:paraId="335A12B9" w14:textId="77777777" w:rsidTr="00864751">
        <w:tc>
          <w:tcPr>
            <w:tcW w:w="1620" w:type="dxa"/>
            <w:tcBorders>
              <w:top w:val="single" w:sz="6" w:space="0" w:color="auto"/>
              <w:left w:val="single" w:sz="6" w:space="0" w:color="auto"/>
              <w:bottom w:val="single" w:sz="6" w:space="0" w:color="auto"/>
              <w:right w:val="single" w:sz="6" w:space="0" w:color="auto"/>
            </w:tcBorders>
          </w:tcPr>
          <w:p w14:paraId="335A12A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May 2015</w:t>
            </w:r>
          </w:p>
        </w:tc>
        <w:tc>
          <w:tcPr>
            <w:tcW w:w="4950" w:type="dxa"/>
            <w:tcBorders>
              <w:top w:val="single" w:sz="6" w:space="0" w:color="auto"/>
              <w:left w:val="single" w:sz="6" w:space="0" w:color="auto"/>
              <w:bottom w:val="single" w:sz="6" w:space="0" w:color="auto"/>
              <w:right w:val="single" w:sz="6" w:space="0" w:color="auto"/>
            </w:tcBorders>
          </w:tcPr>
          <w:p w14:paraId="335A12A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14:paraId="335A12AF"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14:paraId="335A12B0"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lastRenderedPageBreak/>
              <w:t>Added files to the File List with Descriptions section</w:t>
            </w:r>
          </w:p>
          <w:p w14:paraId="335A12B1"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templates to the List Templates section</w:t>
            </w:r>
          </w:p>
          <w:p w14:paraId="335A12B2"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14:paraId="335A12B3"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Flow Chart section</w:t>
            </w:r>
          </w:p>
          <w:p w14:paraId="335A12B4"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new options to the Exported Options section</w:t>
            </w:r>
          </w:p>
          <w:p w14:paraId="335A12B5" w14:textId="77777777" w:rsidR="00864751" w:rsidRDefault="00864751" w:rsidP="00864751">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14:paraId="335A12B6" w14:textId="77777777" w:rsidR="00864751" w:rsidRDefault="00864751" w:rsidP="00864751">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B7"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lastRenderedPageBreak/>
              <w:t>M.H</w:t>
            </w:r>
          </w:p>
          <w:p w14:paraId="335A12B8"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FirstView Team</w:t>
            </w:r>
          </w:p>
        </w:tc>
      </w:tr>
      <w:tr w:rsidR="00864751" w:rsidRPr="0002501E" w14:paraId="335A12BF" w14:textId="77777777" w:rsidTr="00864751">
        <w:tc>
          <w:tcPr>
            <w:tcW w:w="1620" w:type="dxa"/>
            <w:tcBorders>
              <w:top w:val="single" w:sz="6" w:space="0" w:color="auto"/>
              <w:left w:val="single" w:sz="6" w:space="0" w:color="auto"/>
              <w:bottom w:val="single" w:sz="6" w:space="0" w:color="auto"/>
              <w:right w:val="single" w:sz="6" w:space="0" w:color="auto"/>
            </w:tcBorders>
          </w:tcPr>
          <w:p w14:paraId="335A12B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September 2015</w:t>
            </w:r>
          </w:p>
        </w:tc>
        <w:tc>
          <w:tcPr>
            <w:tcW w:w="4950" w:type="dxa"/>
            <w:tcBorders>
              <w:top w:val="single" w:sz="6" w:space="0" w:color="auto"/>
              <w:left w:val="single" w:sz="6" w:space="0" w:color="auto"/>
              <w:bottom w:val="single" w:sz="6" w:space="0" w:color="auto"/>
              <w:right w:val="single" w:sz="6" w:space="0" w:color="auto"/>
            </w:tcBorders>
          </w:tcPr>
          <w:p w14:paraId="335A12BB"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IB*2.0*522, ICD-10 PTF Modifications:</w:t>
            </w:r>
          </w:p>
          <w:p w14:paraId="335A12BC"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14:paraId="335A12BD"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T.B.</w:t>
            </w:r>
          </w:p>
          <w:p w14:paraId="335A12BE"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K.R.</w:t>
            </w:r>
          </w:p>
        </w:tc>
      </w:tr>
      <w:tr w:rsidR="00864751" w:rsidRPr="0002501E" w14:paraId="335A12C8" w14:textId="77777777" w:rsidTr="00864751">
        <w:tc>
          <w:tcPr>
            <w:tcW w:w="1620" w:type="dxa"/>
            <w:tcBorders>
              <w:top w:val="single" w:sz="6" w:space="0" w:color="auto"/>
              <w:left w:val="single" w:sz="6" w:space="0" w:color="auto"/>
              <w:bottom w:val="single" w:sz="6" w:space="0" w:color="auto"/>
              <w:right w:val="single" w:sz="6" w:space="0" w:color="auto"/>
            </w:tcBorders>
          </w:tcPr>
          <w:p w14:paraId="335A12C0"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14:paraId="335A12C1"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IB*2.0*516:</w:t>
            </w:r>
          </w:p>
          <w:p w14:paraId="335A12C2"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Added IBVCB, IBVCB1, and IBVCB2 to Routine List for View Cancelled Bill Report (p.54).</w:t>
            </w:r>
          </w:p>
          <w:p w14:paraId="335A12C3"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14:paraId="335A12C4"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14:paraId="335A12C5" w14:textId="77777777" w:rsidR="00864751" w:rsidRDefault="00864751" w:rsidP="00864751">
            <w:pPr>
              <w:numPr>
                <w:ilvl w:val="0"/>
                <w:numId w:val="11"/>
              </w:numPr>
              <w:spacing w:before="60" w:after="60"/>
              <w:rPr>
                <w:rFonts w:ascii="Times New Roman" w:hAnsi="Times New Roman"/>
                <w:sz w:val="22"/>
                <w:szCs w:val="22"/>
              </w:rPr>
            </w:pPr>
            <w:r>
              <w:rPr>
                <w:rFonts w:ascii="Times New Roman" w:hAnsi="Times New Roman"/>
                <w:sz w:val="22"/>
                <w:szCs w:val="22"/>
              </w:rPr>
              <w:t>Deleted IBCN INS BILL PROV FLAG RPT from Exported Options (p.148).</w:t>
            </w:r>
          </w:p>
        </w:tc>
        <w:tc>
          <w:tcPr>
            <w:tcW w:w="2790" w:type="dxa"/>
            <w:tcBorders>
              <w:top w:val="single" w:sz="6" w:space="0" w:color="auto"/>
              <w:left w:val="single" w:sz="6" w:space="0" w:color="auto"/>
              <w:bottom w:val="single" w:sz="6" w:space="0" w:color="auto"/>
              <w:right w:val="single" w:sz="6" w:space="0" w:color="auto"/>
            </w:tcBorders>
          </w:tcPr>
          <w:p w14:paraId="335A12C6"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M.H.</w:t>
            </w:r>
          </w:p>
          <w:p w14:paraId="335A12C7"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FirstView Team</w:t>
            </w:r>
          </w:p>
        </w:tc>
      </w:tr>
      <w:tr w:rsidR="00864751" w:rsidRPr="0002501E" w14:paraId="335A12D4" w14:textId="77777777" w:rsidTr="00864751">
        <w:tc>
          <w:tcPr>
            <w:tcW w:w="1620" w:type="dxa"/>
            <w:tcBorders>
              <w:top w:val="single" w:sz="6" w:space="0" w:color="auto"/>
              <w:left w:val="single" w:sz="6" w:space="0" w:color="auto"/>
              <w:bottom w:val="single" w:sz="6" w:space="0" w:color="auto"/>
              <w:right w:val="single" w:sz="6" w:space="0" w:color="auto"/>
            </w:tcBorders>
          </w:tcPr>
          <w:p w14:paraId="335A12C9"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November 2014</w:t>
            </w:r>
          </w:p>
        </w:tc>
        <w:tc>
          <w:tcPr>
            <w:tcW w:w="4950" w:type="dxa"/>
            <w:tcBorders>
              <w:top w:val="single" w:sz="6" w:space="0" w:color="auto"/>
              <w:left w:val="single" w:sz="6" w:space="0" w:color="auto"/>
              <w:bottom w:val="single" w:sz="6" w:space="0" w:color="auto"/>
              <w:right w:val="single" w:sz="6" w:space="0" w:color="auto"/>
            </w:tcBorders>
          </w:tcPr>
          <w:p w14:paraId="335A12CA" w14:textId="77777777" w:rsidR="00864751" w:rsidRDefault="00864751" w:rsidP="00864751">
            <w:pPr>
              <w:spacing w:before="60" w:after="60"/>
              <w:rPr>
                <w:rFonts w:ascii="Times New Roman" w:hAnsi="Times New Roman"/>
                <w:sz w:val="22"/>
                <w:szCs w:val="22"/>
              </w:rPr>
            </w:pPr>
            <w:r>
              <w:rPr>
                <w:rFonts w:ascii="Times New Roman" w:hAnsi="Times New Roman"/>
                <w:sz w:val="22"/>
                <w:szCs w:val="22"/>
              </w:rPr>
              <w:t>Updated for patch IB*2.0*519:</w:t>
            </w:r>
          </w:p>
          <w:p w14:paraId="335A12CB"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14:paraId="335A12CC"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14:paraId="335A12CD" w14:textId="77777777" w:rsidR="00864751" w:rsidRPr="00D82646"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14:paraId="335A12CE"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Exported Options section to include new option (page 131)</w:t>
            </w:r>
          </w:p>
          <w:p w14:paraId="335A12CF"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14:paraId="335A12D0" w14:textId="77777777" w:rsidR="00864751"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Security section to include new files (pages 182-183)</w:t>
            </w:r>
          </w:p>
          <w:p w14:paraId="335A12D1" w14:textId="77777777" w:rsidR="00864751" w:rsidRPr="0002501E" w:rsidRDefault="00864751" w:rsidP="00864751">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14:paraId="335A12D2"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M.H.</w:t>
            </w:r>
          </w:p>
          <w:p w14:paraId="335A12D3" w14:textId="77777777" w:rsidR="00864751" w:rsidRPr="0002501E" w:rsidRDefault="00864751" w:rsidP="00864751">
            <w:pPr>
              <w:spacing w:before="60" w:after="60"/>
              <w:rPr>
                <w:rFonts w:ascii="Times New Roman" w:hAnsi="Times New Roman"/>
                <w:sz w:val="22"/>
                <w:szCs w:val="22"/>
              </w:rPr>
            </w:pPr>
            <w:r>
              <w:rPr>
                <w:rFonts w:ascii="Times New Roman" w:hAnsi="Times New Roman"/>
                <w:sz w:val="22"/>
                <w:szCs w:val="22"/>
              </w:rPr>
              <w:t>FirstView Team</w:t>
            </w:r>
          </w:p>
        </w:tc>
      </w:tr>
      <w:tr w:rsidR="00864751" w:rsidRPr="0002501E" w14:paraId="335A12DC" w14:textId="77777777" w:rsidTr="00864751">
        <w:tc>
          <w:tcPr>
            <w:tcW w:w="1620" w:type="dxa"/>
            <w:tcBorders>
              <w:top w:val="single" w:sz="6" w:space="0" w:color="auto"/>
              <w:left w:val="single" w:sz="6" w:space="0" w:color="auto"/>
              <w:bottom w:val="single" w:sz="6" w:space="0" w:color="auto"/>
              <w:right w:val="single" w:sz="6" w:space="0" w:color="auto"/>
            </w:tcBorders>
          </w:tcPr>
          <w:p w14:paraId="335A12D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 xml:space="preserve">September </w:t>
            </w:r>
            <w:r w:rsidRPr="0002501E">
              <w:rPr>
                <w:rFonts w:ascii="Times New Roman" w:hAnsi="Times New Roman"/>
                <w:sz w:val="22"/>
                <w:szCs w:val="22"/>
              </w:rPr>
              <w:lastRenderedPageBreak/>
              <w:t>2014</w:t>
            </w:r>
          </w:p>
        </w:tc>
        <w:tc>
          <w:tcPr>
            <w:tcW w:w="4950" w:type="dxa"/>
            <w:tcBorders>
              <w:top w:val="single" w:sz="6" w:space="0" w:color="auto"/>
              <w:left w:val="single" w:sz="6" w:space="0" w:color="auto"/>
              <w:bottom w:val="single" w:sz="6" w:space="0" w:color="auto"/>
              <w:right w:val="single" w:sz="6" w:space="0" w:color="auto"/>
            </w:tcBorders>
          </w:tcPr>
          <w:p w14:paraId="335A12D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lastRenderedPageBreak/>
              <w:t xml:space="preserve">Patch IB*2.0*461, ICD-10 Class 1 Remediation </w:t>
            </w:r>
            <w:r w:rsidRPr="0002501E">
              <w:rPr>
                <w:rFonts w:ascii="Times New Roman" w:hAnsi="Times New Roman"/>
                <w:sz w:val="22"/>
                <w:szCs w:val="22"/>
              </w:rPr>
              <w:lastRenderedPageBreak/>
              <w:t>updates:</w:t>
            </w:r>
          </w:p>
          <w:p w14:paraId="335A12D7"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Pr>
                <w:rFonts w:ascii="Times New Roman" w:hAnsi="Times New Roman"/>
                <w:color w:val="0000FF"/>
                <w:sz w:val="22"/>
                <w:szCs w:val="22"/>
                <w:u w:val="single"/>
              </w:rPr>
              <w:t>79</w:t>
            </w:r>
          </w:p>
          <w:p w14:paraId="335A12D8"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14:paraId="335A12D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lastRenderedPageBreak/>
              <w:t>VA PMs: K.</w:t>
            </w:r>
            <w:r>
              <w:rPr>
                <w:rFonts w:ascii="Times New Roman" w:hAnsi="Times New Roman"/>
                <w:sz w:val="22"/>
                <w:szCs w:val="22"/>
              </w:rPr>
              <w:t>T.</w:t>
            </w:r>
          </w:p>
          <w:p w14:paraId="335A12DA"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lastRenderedPageBreak/>
              <w:t>HP PM: M.K</w:t>
            </w:r>
            <w:r>
              <w:rPr>
                <w:rFonts w:ascii="Times New Roman" w:hAnsi="Times New Roman"/>
                <w:sz w:val="22"/>
                <w:szCs w:val="22"/>
              </w:rPr>
              <w:t>.</w:t>
            </w:r>
          </w:p>
          <w:p w14:paraId="335A12D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C.H</w:t>
            </w:r>
            <w:r>
              <w:rPr>
                <w:rFonts w:ascii="Times New Roman" w:hAnsi="Times New Roman"/>
                <w:sz w:val="22"/>
                <w:szCs w:val="22"/>
              </w:rPr>
              <w:t>.</w:t>
            </w:r>
            <w:r w:rsidRPr="0002501E">
              <w:rPr>
                <w:rFonts w:ascii="Times New Roman" w:hAnsi="Times New Roman"/>
                <w:sz w:val="22"/>
                <w:szCs w:val="22"/>
              </w:rPr>
              <w:t>/B</w:t>
            </w:r>
            <w:r>
              <w:rPr>
                <w:rFonts w:ascii="Times New Roman" w:hAnsi="Times New Roman"/>
                <w:sz w:val="22"/>
                <w:szCs w:val="22"/>
              </w:rPr>
              <w:t>.T./L.R.</w:t>
            </w:r>
          </w:p>
        </w:tc>
      </w:tr>
      <w:tr w:rsidR="00864751" w:rsidRPr="0002501E" w14:paraId="335A12E2" w14:textId="77777777" w:rsidTr="00864751">
        <w:tc>
          <w:tcPr>
            <w:tcW w:w="1620" w:type="dxa"/>
            <w:tcBorders>
              <w:top w:val="single" w:sz="6" w:space="0" w:color="auto"/>
              <w:left w:val="single" w:sz="6" w:space="0" w:color="auto"/>
              <w:bottom w:val="single" w:sz="6" w:space="0" w:color="auto"/>
              <w:right w:val="single" w:sz="6" w:space="0" w:color="auto"/>
            </w:tcBorders>
          </w:tcPr>
          <w:p w14:paraId="335A12D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lastRenderedPageBreak/>
              <w:t>5/22/2014</w:t>
            </w:r>
          </w:p>
        </w:tc>
        <w:tc>
          <w:tcPr>
            <w:tcW w:w="4950" w:type="dxa"/>
            <w:tcBorders>
              <w:top w:val="single" w:sz="6" w:space="0" w:color="auto"/>
              <w:left w:val="single" w:sz="6" w:space="0" w:color="auto"/>
              <w:bottom w:val="single" w:sz="6" w:space="0" w:color="auto"/>
              <w:right w:val="single" w:sz="6" w:space="0" w:color="auto"/>
            </w:tcBorders>
          </w:tcPr>
          <w:p w14:paraId="335A12D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IB*2.0*506:</w:t>
            </w:r>
          </w:p>
          <w:p w14:paraId="335A12D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14:paraId="335A12E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r w:rsidRPr="0002501E">
              <w:rPr>
                <w:rFonts w:ascii="Times New Roman" w:hAnsi="Times New Roman"/>
                <w:sz w:val="22"/>
                <w:szCs w:val="22"/>
              </w:rPr>
              <w:t>H</w:t>
            </w:r>
            <w:r>
              <w:rPr>
                <w:rFonts w:ascii="Times New Roman" w:hAnsi="Times New Roman"/>
                <w:sz w:val="22"/>
                <w:szCs w:val="22"/>
              </w:rPr>
              <w:t>.</w:t>
            </w:r>
          </w:p>
          <w:p w14:paraId="335A12E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FirstView Team</w:t>
            </w:r>
          </w:p>
        </w:tc>
      </w:tr>
      <w:tr w:rsidR="00864751" w:rsidRPr="0002501E" w14:paraId="335A12EF" w14:textId="77777777" w:rsidTr="00864751">
        <w:tc>
          <w:tcPr>
            <w:tcW w:w="1620" w:type="dxa"/>
            <w:tcBorders>
              <w:top w:val="single" w:sz="6" w:space="0" w:color="auto"/>
              <w:left w:val="single" w:sz="6" w:space="0" w:color="auto"/>
              <w:bottom w:val="single" w:sz="6" w:space="0" w:color="auto"/>
              <w:right w:val="single" w:sz="6" w:space="0" w:color="auto"/>
            </w:tcBorders>
          </w:tcPr>
          <w:p w14:paraId="335A12E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1/29/14</w:t>
            </w:r>
          </w:p>
        </w:tc>
        <w:tc>
          <w:tcPr>
            <w:tcW w:w="4950" w:type="dxa"/>
            <w:tcBorders>
              <w:top w:val="single" w:sz="6" w:space="0" w:color="auto"/>
              <w:left w:val="single" w:sz="6" w:space="0" w:color="auto"/>
              <w:bottom w:val="single" w:sz="6" w:space="0" w:color="auto"/>
              <w:right w:val="single" w:sz="6" w:space="0" w:color="auto"/>
            </w:tcBorders>
          </w:tcPr>
          <w:p w14:paraId="335A12E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IB*2.0*497:</w:t>
            </w:r>
          </w:p>
          <w:p w14:paraId="335A12E5"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Formatting changes (pages 3, 18, 66,107)</w:t>
            </w:r>
          </w:p>
          <w:p w14:paraId="335A12E6"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14:paraId="335A12E7"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14:paraId="335A12E8"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14:paraId="335A12E9"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14:paraId="335A12EA"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14:paraId="335A12EB"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Options added to Exported Options section (pages 149-150)</w:t>
            </w:r>
          </w:p>
          <w:p w14:paraId="335A12EC" w14:textId="77777777" w:rsidR="00864751" w:rsidRPr="0002501E" w:rsidRDefault="00864751" w:rsidP="00864751">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14:paraId="335A12E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.H.</w:t>
            </w:r>
          </w:p>
          <w:p w14:paraId="335A12E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FirstView Team</w:t>
            </w:r>
          </w:p>
        </w:tc>
      </w:tr>
      <w:tr w:rsidR="00864751" w:rsidRPr="0002501E" w14:paraId="335A12F7" w14:textId="77777777" w:rsidTr="00864751">
        <w:tc>
          <w:tcPr>
            <w:tcW w:w="1620" w:type="dxa"/>
            <w:tcBorders>
              <w:top w:val="single" w:sz="6" w:space="0" w:color="auto"/>
              <w:left w:val="single" w:sz="6" w:space="0" w:color="auto"/>
              <w:bottom w:val="single" w:sz="6" w:space="0" w:color="auto"/>
              <w:right w:val="single" w:sz="6" w:space="0" w:color="auto"/>
            </w:tcBorders>
          </w:tcPr>
          <w:p w14:paraId="335A12F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1"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14:paraId="335A12F2"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14:paraId="335A12F3" w14:textId="77777777" w:rsidR="00864751" w:rsidRPr="0002501E"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Corrected typo on p. 86.</w:t>
            </w:r>
          </w:p>
          <w:p w14:paraId="335A12F4" w14:textId="77777777" w:rsidR="00864751" w:rsidRPr="003E60CF" w:rsidRDefault="00864751" w:rsidP="00864751">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14:paraId="335A12F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2F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864751" w:rsidRPr="0002501E" w14:paraId="335A1301" w14:textId="77777777" w:rsidTr="00864751">
        <w:tc>
          <w:tcPr>
            <w:tcW w:w="1620" w:type="dxa"/>
            <w:tcBorders>
              <w:top w:val="single" w:sz="6" w:space="0" w:color="auto"/>
              <w:left w:val="single" w:sz="6" w:space="0" w:color="auto"/>
              <w:bottom w:val="single" w:sz="6" w:space="0" w:color="auto"/>
              <w:right w:val="single" w:sz="6" w:space="0" w:color="auto"/>
            </w:tcBorders>
          </w:tcPr>
          <w:p w14:paraId="335A12F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IB*2.0*457:</w:t>
            </w:r>
          </w:p>
          <w:p w14:paraId="335A12FA"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routines added to p. 32</w:t>
            </w:r>
          </w:p>
          <w:p w14:paraId="335A12FB"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14:paraId="335A12FC"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input template added to p. 92</w:t>
            </w:r>
          </w:p>
          <w:p w14:paraId="335A12FD" w14:textId="77777777" w:rsidR="00864751" w:rsidRPr="0002501E" w:rsidRDefault="00864751" w:rsidP="00864751">
            <w:pPr>
              <w:numPr>
                <w:ilvl w:val="0"/>
                <w:numId w:val="8"/>
              </w:numPr>
              <w:spacing w:before="60" w:after="60"/>
              <w:rPr>
                <w:rFonts w:ascii="Times New Roman" w:hAnsi="Times New Roman"/>
                <w:sz w:val="22"/>
                <w:szCs w:val="22"/>
              </w:rPr>
            </w:pPr>
            <w:r w:rsidRPr="0002501E">
              <w:rPr>
                <w:rFonts w:ascii="Times New Roman" w:hAnsi="Times New Roman"/>
                <w:sz w:val="22"/>
                <w:szCs w:val="22"/>
              </w:rPr>
              <w:t>New options added to pp. 125 and 146</w:t>
            </w:r>
          </w:p>
          <w:p w14:paraId="335A12FE" w14:textId="77777777" w:rsidR="00864751" w:rsidRPr="0002501E" w:rsidRDefault="00864751" w:rsidP="00864751">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F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30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864751" w:rsidRPr="0002501E" w14:paraId="335A1306" w14:textId="77777777" w:rsidTr="00864751">
        <w:tc>
          <w:tcPr>
            <w:tcW w:w="1620" w:type="dxa"/>
            <w:tcBorders>
              <w:top w:val="single" w:sz="6" w:space="0" w:color="auto"/>
              <w:left w:val="single" w:sz="6" w:space="0" w:color="auto"/>
              <w:bottom w:val="single" w:sz="6" w:space="0" w:color="auto"/>
              <w:right w:val="single" w:sz="6" w:space="0" w:color="auto"/>
            </w:tcBorders>
          </w:tcPr>
          <w:p w14:paraId="335A1302"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July 2012</w:t>
            </w:r>
          </w:p>
        </w:tc>
        <w:tc>
          <w:tcPr>
            <w:tcW w:w="4950" w:type="dxa"/>
            <w:tcBorders>
              <w:top w:val="single" w:sz="6" w:space="0" w:color="auto"/>
              <w:left w:val="single" w:sz="6" w:space="0" w:color="auto"/>
              <w:bottom w:val="single" w:sz="6" w:space="0" w:color="auto"/>
              <w:right w:val="single" w:sz="6" w:space="0" w:color="auto"/>
            </w:tcBorders>
          </w:tcPr>
          <w:p w14:paraId="335A130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14:paraId="335A130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.R.</w:t>
            </w:r>
          </w:p>
          <w:p w14:paraId="335A1305"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.R.</w:t>
            </w:r>
          </w:p>
        </w:tc>
      </w:tr>
      <w:tr w:rsidR="00864751" w:rsidRPr="0002501E" w14:paraId="335A130B" w14:textId="77777777" w:rsidTr="00864751">
        <w:tc>
          <w:tcPr>
            <w:tcW w:w="1620" w:type="dxa"/>
            <w:tcBorders>
              <w:top w:val="single" w:sz="6" w:space="0" w:color="auto"/>
              <w:left w:val="single" w:sz="6" w:space="0" w:color="auto"/>
              <w:bottom w:val="single" w:sz="6" w:space="0" w:color="auto"/>
              <w:right w:val="single" w:sz="6" w:space="0" w:color="auto"/>
            </w:tcBorders>
          </w:tcPr>
          <w:p w14:paraId="335A130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to include ePharmacy Phase 6 (IB*2*452)</w:t>
            </w:r>
          </w:p>
        </w:tc>
        <w:tc>
          <w:tcPr>
            <w:tcW w:w="2790" w:type="dxa"/>
            <w:tcBorders>
              <w:top w:val="single" w:sz="6" w:space="0" w:color="auto"/>
              <w:left w:val="single" w:sz="6" w:space="0" w:color="auto"/>
              <w:bottom w:val="single" w:sz="6" w:space="0" w:color="auto"/>
              <w:right w:val="single" w:sz="6" w:space="0" w:color="auto"/>
            </w:tcBorders>
          </w:tcPr>
          <w:p w14:paraId="335A130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A"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.G./B.A.</w:t>
            </w:r>
          </w:p>
        </w:tc>
      </w:tr>
      <w:tr w:rsidR="00864751" w:rsidRPr="0002501E" w14:paraId="335A1310" w14:textId="77777777" w:rsidTr="00864751">
        <w:tc>
          <w:tcPr>
            <w:tcW w:w="1620" w:type="dxa"/>
            <w:tcBorders>
              <w:top w:val="single" w:sz="6" w:space="0" w:color="auto"/>
              <w:left w:val="single" w:sz="6" w:space="0" w:color="auto"/>
              <w:bottom w:val="single" w:sz="6" w:space="0" w:color="auto"/>
              <w:right w:val="single" w:sz="6" w:space="0" w:color="auto"/>
            </w:tcBorders>
          </w:tcPr>
          <w:p w14:paraId="335A130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up to and including eClaims 5010 changes added (IB*2.0*447)</w:t>
            </w:r>
          </w:p>
        </w:tc>
        <w:tc>
          <w:tcPr>
            <w:tcW w:w="2790" w:type="dxa"/>
            <w:tcBorders>
              <w:top w:val="single" w:sz="6" w:space="0" w:color="auto"/>
              <w:left w:val="single" w:sz="6" w:space="0" w:color="auto"/>
              <w:bottom w:val="single" w:sz="6" w:space="0" w:color="auto"/>
              <w:right w:val="single" w:sz="6" w:space="0" w:color="auto"/>
            </w:tcBorders>
          </w:tcPr>
          <w:p w14:paraId="335A130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.I.</w:t>
            </w:r>
          </w:p>
        </w:tc>
      </w:tr>
      <w:tr w:rsidR="00864751" w:rsidRPr="0002501E" w14:paraId="335A1315" w14:textId="77777777" w:rsidTr="00864751">
        <w:tc>
          <w:tcPr>
            <w:tcW w:w="1620" w:type="dxa"/>
            <w:tcBorders>
              <w:top w:val="single" w:sz="6" w:space="0" w:color="auto"/>
              <w:left w:val="single" w:sz="6" w:space="0" w:color="auto"/>
              <w:bottom w:val="single" w:sz="6" w:space="0" w:color="auto"/>
              <w:right w:val="single" w:sz="6" w:space="0" w:color="auto"/>
            </w:tcBorders>
          </w:tcPr>
          <w:p w14:paraId="335A131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lastRenderedPageBreak/>
              <w:t>Dec 2011</w:t>
            </w:r>
          </w:p>
        </w:tc>
        <w:tc>
          <w:tcPr>
            <w:tcW w:w="4950" w:type="dxa"/>
            <w:tcBorders>
              <w:top w:val="single" w:sz="6" w:space="0" w:color="auto"/>
              <w:left w:val="single" w:sz="6" w:space="0" w:color="auto"/>
              <w:bottom w:val="single" w:sz="6" w:space="0" w:color="auto"/>
              <w:right w:val="single" w:sz="6" w:space="0" w:color="auto"/>
            </w:tcBorders>
          </w:tcPr>
          <w:p w14:paraId="335A1312"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ePayments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14:paraId="335A131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1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w:t>
            </w:r>
            <w:r>
              <w:rPr>
                <w:rFonts w:ascii="Times New Roman" w:hAnsi="Times New Roman"/>
                <w:sz w:val="22"/>
                <w:szCs w:val="22"/>
              </w:rPr>
              <w:t>.H.</w:t>
            </w:r>
            <w:r w:rsidRPr="0002501E">
              <w:rPr>
                <w:rFonts w:ascii="Times New Roman" w:hAnsi="Times New Roman"/>
                <w:sz w:val="22"/>
                <w:szCs w:val="22"/>
              </w:rPr>
              <w:t>/B</w:t>
            </w:r>
            <w:r>
              <w:rPr>
                <w:rFonts w:ascii="Times New Roman" w:hAnsi="Times New Roman"/>
                <w:sz w:val="22"/>
                <w:szCs w:val="22"/>
              </w:rPr>
              <w:t>.A.</w:t>
            </w:r>
          </w:p>
        </w:tc>
      </w:tr>
      <w:tr w:rsidR="00864751" w:rsidRPr="0002501E" w14:paraId="335A131A" w14:textId="77777777" w:rsidTr="00864751">
        <w:tc>
          <w:tcPr>
            <w:tcW w:w="1620" w:type="dxa"/>
            <w:tcBorders>
              <w:top w:val="single" w:sz="6" w:space="0" w:color="auto"/>
              <w:left w:val="single" w:sz="6" w:space="0" w:color="auto"/>
              <w:bottom w:val="single" w:sz="6" w:space="0" w:color="auto"/>
              <w:right w:val="single" w:sz="6" w:space="0" w:color="auto"/>
            </w:tcBorders>
          </w:tcPr>
          <w:p w14:paraId="335A131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 xml:space="preserve">Nov 2011 </w:t>
            </w:r>
          </w:p>
        </w:tc>
        <w:tc>
          <w:tcPr>
            <w:tcW w:w="4950" w:type="dxa"/>
            <w:tcBorders>
              <w:top w:val="single" w:sz="6" w:space="0" w:color="auto"/>
              <w:left w:val="single" w:sz="6" w:space="0" w:color="auto"/>
              <w:bottom w:val="single" w:sz="6" w:space="0" w:color="auto"/>
              <w:right w:val="single" w:sz="6" w:space="0" w:color="auto"/>
            </w:tcBorders>
          </w:tcPr>
          <w:p w14:paraId="335A131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14:paraId="335A131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r w:rsidRPr="0002501E">
              <w:rPr>
                <w:rFonts w:ascii="Times New Roman" w:hAnsi="Times New Roman"/>
                <w:sz w:val="22"/>
                <w:szCs w:val="22"/>
              </w:rPr>
              <w:t xml:space="preserve"> </w:t>
            </w:r>
          </w:p>
          <w:p w14:paraId="335A131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.A.</w:t>
            </w:r>
          </w:p>
        </w:tc>
      </w:tr>
      <w:tr w:rsidR="00864751" w:rsidRPr="0002501E" w14:paraId="335A1320" w14:textId="77777777" w:rsidTr="00864751">
        <w:tc>
          <w:tcPr>
            <w:tcW w:w="1620" w:type="dxa"/>
            <w:tcBorders>
              <w:top w:val="single" w:sz="6" w:space="0" w:color="auto"/>
              <w:left w:val="single" w:sz="6" w:space="0" w:color="auto"/>
              <w:bottom w:val="single" w:sz="6" w:space="0" w:color="auto"/>
              <w:right w:val="single" w:sz="6" w:space="0" w:color="auto"/>
            </w:tcBorders>
          </w:tcPr>
          <w:p w14:paraId="335A131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8/19/2011</w:t>
            </w:r>
          </w:p>
        </w:tc>
        <w:tc>
          <w:tcPr>
            <w:tcW w:w="4950" w:type="dxa"/>
            <w:tcBorders>
              <w:top w:val="single" w:sz="6" w:space="0" w:color="auto"/>
              <w:left w:val="single" w:sz="6" w:space="0" w:color="auto"/>
              <w:bottom w:val="single" w:sz="6" w:space="0" w:color="auto"/>
              <w:right w:val="single" w:sz="6" w:space="0" w:color="auto"/>
            </w:tcBorders>
          </w:tcPr>
          <w:p w14:paraId="335A131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14:paraId="335A131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14:paraId="335A131E"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C</w:t>
            </w:r>
            <w:r>
              <w:rPr>
                <w:rFonts w:ascii="Times New Roman" w:hAnsi="Times New Roman"/>
                <w:sz w:val="22"/>
                <w:szCs w:val="22"/>
              </w:rPr>
              <w:t>.M.</w:t>
            </w:r>
          </w:p>
          <w:p w14:paraId="335A131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.Z./</w:t>
            </w:r>
            <w:r w:rsidRPr="0002501E">
              <w:rPr>
                <w:rFonts w:ascii="Times New Roman" w:hAnsi="Times New Roman"/>
                <w:sz w:val="22"/>
                <w:szCs w:val="22"/>
              </w:rPr>
              <w:t>S</w:t>
            </w:r>
            <w:r>
              <w:rPr>
                <w:rFonts w:ascii="Times New Roman" w:hAnsi="Times New Roman"/>
                <w:sz w:val="22"/>
                <w:szCs w:val="22"/>
              </w:rPr>
              <w:t>.S</w:t>
            </w:r>
          </w:p>
        </w:tc>
      </w:tr>
      <w:tr w:rsidR="00864751" w:rsidRPr="0002501E" w14:paraId="335A1325" w14:textId="77777777" w:rsidTr="00864751">
        <w:tc>
          <w:tcPr>
            <w:tcW w:w="1620" w:type="dxa"/>
            <w:tcBorders>
              <w:top w:val="single" w:sz="6" w:space="0" w:color="auto"/>
              <w:left w:val="single" w:sz="6" w:space="0" w:color="auto"/>
              <w:bottom w:val="single" w:sz="6" w:space="0" w:color="auto"/>
              <w:right w:val="single" w:sz="6" w:space="0" w:color="auto"/>
            </w:tcBorders>
          </w:tcPr>
          <w:p w14:paraId="335A132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June 2009</w:t>
            </w:r>
          </w:p>
        </w:tc>
        <w:tc>
          <w:tcPr>
            <w:tcW w:w="4950" w:type="dxa"/>
            <w:tcBorders>
              <w:top w:val="single" w:sz="6" w:space="0" w:color="auto"/>
              <w:left w:val="single" w:sz="6" w:space="0" w:color="auto"/>
              <w:bottom w:val="single" w:sz="6" w:space="0" w:color="auto"/>
              <w:right w:val="single" w:sz="6" w:space="0" w:color="auto"/>
            </w:tcBorders>
          </w:tcPr>
          <w:p w14:paraId="335A1322"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14:paraId="335A1323"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4"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2A" w14:textId="77777777" w:rsidTr="00864751">
        <w:tc>
          <w:tcPr>
            <w:tcW w:w="1620" w:type="dxa"/>
            <w:tcBorders>
              <w:top w:val="single" w:sz="6" w:space="0" w:color="auto"/>
              <w:left w:val="single" w:sz="6" w:space="0" w:color="auto"/>
              <w:bottom w:val="single" w:sz="6" w:space="0" w:color="auto"/>
              <w:right w:val="single" w:sz="6" w:space="0" w:color="auto"/>
            </w:tcBorders>
          </w:tcPr>
          <w:p w14:paraId="335A1326"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14:paraId="335A1327"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14:paraId="335A1328"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9"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2E" w14:textId="77777777" w:rsidTr="00864751">
        <w:tc>
          <w:tcPr>
            <w:tcW w:w="1620" w:type="dxa"/>
            <w:tcBorders>
              <w:top w:val="single" w:sz="6" w:space="0" w:color="auto"/>
              <w:left w:val="single" w:sz="6" w:space="0" w:color="auto"/>
              <w:bottom w:val="single" w:sz="6" w:space="0" w:color="auto"/>
              <w:right w:val="single" w:sz="6" w:space="0" w:color="auto"/>
            </w:tcBorders>
          </w:tcPr>
          <w:p w14:paraId="335A132B"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2C"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14:paraId="335A132D"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64751" w:rsidRPr="0002501E" w14:paraId="335A1332" w14:textId="77777777" w:rsidTr="00864751">
        <w:tc>
          <w:tcPr>
            <w:tcW w:w="1620" w:type="dxa"/>
            <w:tcBorders>
              <w:top w:val="single" w:sz="6" w:space="0" w:color="auto"/>
              <w:left w:val="single" w:sz="6" w:space="0" w:color="auto"/>
              <w:bottom w:val="single" w:sz="6" w:space="0" w:color="auto"/>
              <w:right w:val="single" w:sz="6" w:space="0" w:color="auto"/>
            </w:tcBorders>
          </w:tcPr>
          <w:p w14:paraId="335A132F"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30"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14:paraId="335A1331" w14:textId="77777777" w:rsidR="00864751" w:rsidRPr="0002501E" w:rsidRDefault="00864751" w:rsidP="00864751">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bl>
    <w:p w14:paraId="335A1333" w14:textId="77777777" w:rsidR="00E22BEA" w:rsidRPr="0002501E" w:rsidRDefault="00E22BEA">
      <w:pPr>
        <w:rPr>
          <w:rFonts w:ascii="Times New Roman" w:hAnsi="Times New Roman"/>
          <w:sz w:val="22"/>
          <w:szCs w:val="22"/>
        </w:rPr>
      </w:pPr>
    </w:p>
    <w:p w14:paraId="335A1334"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5" w14:textId="77777777" w:rsidR="00E22BEA" w:rsidRPr="0002501E" w:rsidRDefault="00E22BEA" w:rsidP="003A18EF">
      <w:pPr>
        <w:ind w:right="-539"/>
        <w:rPr>
          <w:rFonts w:ascii="Times New Roman" w:hAnsi="Times New Roman"/>
          <w:bCs/>
          <w:i/>
          <w:szCs w:val="22"/>
        </w:rPr>
      </w:pPr>
    </w:p>
    <w:p w14:paraId="335A1336" w14:textId="77777777" w:rsidR="00531745" w:rsidRPr="0002501E" w:rsidRDefault="00531745">
      <w:pPr>
        <w:rPr>
          <w:rFonts w:ascii="Times New Roman" w:hAnsi="Times New Roman"/>
          <w:sz w:val="22"/>
          <w:szCs w:val="22"/>
        </w:rPr>
        <w:sectPr w:rsidR="00531745" w:rsidRPr="0002501E" w:rsidSect="00ED790C">
          <w:footerReference w:type="even" r:id="rId15"/>
          <w:footerReference w:type="default" r:id="rId16"/>
          <w:footerReference w:type="first" r:id="rId17"/>
          <w:type w:val="oddPage"/>
          <w:pgSz w:w="12240" w:h="15840" w:code="1"/>
          <w:pgMar w:top="1440" w:right="1440" w:bottom="1440" w:left="1440" w:header="720" w:footer="720" w:gutter="0"/>
          <w:pgNumType w:fmt="lowerRoman" w:start="1"/>
          <w:cols w:space="720"/>
          <w:docGrid w:linePitch="326"/>
        </w:sectPr>
      </w:pPr>
    </w:p>
    <w:p w14:paraId="335A1337" w14:textId="77777777" w:rsidR="00E843E7" w:rsidRPr="0002501E" w:rsidRDefault="00E843E7" w:rsidP="00604191">
      <w:pPr>
        <w:rPr>
          <w:rFonts w:ascii="Times New Roman" w:hAnsi="Times New Roman"/>
          <w:sz w:val="22"/>
          <w:szCs w:val="22"/>
        </w:rPr>
      </w:pPr>
      <w:bookmarkStart w:id="19" w:name="_Toc200787290"/>
      <w:bookmarkStart w:id="20" w:name="_Toc200787512"/>
    </w:p>
    <w:p w14:paraId="335A1338" w14:textId="77777777"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19"/>
      <w:bookmarkEnd w:id="20"/>
    </w:p>
    <w:p w14:paraId="335A1339" w14:textId="77777777" w:rsidR="00531745" w:rsidRPr="0002501E" w:rsidRDefault="00531745">
      <w:pPr>
        <w:rPr>
          <w:rFonts w:ascii="Times New Roman" w:hAnsi="Times New Roman"/>
          <w:sz w:val="22"/>
          <w:szCs w:val="22"/>
        </w:rPr>
      </w:pPr>
    </w:p>
    <w:p w14:paraId="335A133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14:paraId="335A133B" w14:textId="77777777" w:rsidR="00531745" w:rsidRPr="0002501E" w:rsidRDefault="00531745">
      <w:pPr>
        <w:rPr>
          <w:rFonts w:ascii="Times New Roman" w:hAnsi="Times New Roman"/>
          <w:sz w:val="22"/>
          <w:szCs w:val="22"/>
        </w:rPr>
      </w:pPr>
    </w:p>
    <w:p w14:paraId="335A133C" w14:textId="77777777"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14:paraId="335A133D"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E" w14:textId="77777777" w:rsidR="00C52FF2" w:rsidRPr="0002501E" w:rsidRDefault="00C52FF2" w:rsidP="00A1623E">
      <w:pPr>
        <w:ind w:right="-539"/>
        <w:jc w:val="center"/>
        <w:rPr>
          <w:rFonts w:ascii="Times New Roman" w:hAnsi="Times New Roman"/>
          <w:bCs/>
          <w:i/>
          <w:szCs w:val="22"/>
        </w:rPr>
      </w:pPr>
    </w:p>
    <w:p w14:paraId="335A133F" w14:textId="77777777" w:rsidR="00C52FF2" w:rsidRPr="0002501E" w:rsidRDefault="00C52FF2" w:rsidP="00E843E7">
      <w:pPr>
        <w:ind w:right="-539"/>
        <w:jc w:val="center"/>
        <w:rPr>
          <w:rFonts w:ascii="Times New Roman" w:hAnsi="Times New Roman"/>
          <w:i/>
          <w:szCs w:val="22"/>
        </w:rPr>
      </w:pPr>
    </w:p>
    <w:p w14:paraId="335A1340" w14:textId="77777777" w:rsidR="00531745" w:rsidRPr="0002501E" w:rsidRDefault="00531745">
      <w:pPr>
        <w:rPr>
          <w:rFonts w:ascii="Times New Roman" w:hAnsi="Times New Roman"/>
          <w:sz w:val="22"/>
          <w:szCs w:val="22"/>
        </w:rPr>
        <w:sectPr w:rsidR="00531745" w:rsidRPr="0002501E" w:rsidSect="00CB1B19">
          <w:headerReference w:type="even"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fmt="lowerRoman"/>
          <w:cols w:space="720"/>
          <w:docGrid w:linePitch="326"/>
        </w:sectPr>
      </w:pPr>
    </w:p>
    <w:p w14:paraId="335A1341" w14:textId="77777777" w:rsidR="00531745" w:rsidRPr="0002501E" w:rsidRDefault="00531745" w:rsidP="00AC4DFF">
      <w:pPr>
        <w:jc w:val="center"/>
        <w:rPr>
          <w:rFonts w:ascii="Arial" w:hAnsi="Arial" w:cs="Arial"/>
          <w:sz w:val="36"/>
          <w:szCs w:val="36"/>
        </w:rPr>
      </w:pPr>
      <w:r w:rsidRPr="0002501E">
        <w:rPr>
          <w:rFonts w:ascii="Arial" w:hAnsi="Arial" w:cs="Arial"/>
          <w:sz w:val="36"/>
          <w:szCs w:val="36"/>
        </w:rPr>
        <w:lastRenderedPageBreak/>
        <w:t>Table of Contents</w:t>
      </w:r>
    </w:p>
    <w:p w14:paraId="5E8604F5" w14:textId="0184DF8A" w:rsidR="00924BE2"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514255792" w:history="1">
        <w:r w:rsidR="00924BE2" w:rsidRPr="0064463A">
          <w:rPr>
            <w:rStyle w:val="Hyperlink"/>
          </w:rPr>
          <w:t>Introduction</w:t>
        </w:r>
        <w:r w:rsidR="00924BE2">
          <w:rPr>
            <w:webHidden/>
          </w:rPr>
          <w:tab/>
        </w:r>
        <w:r w:rsidR="00924BE2">
          <w:rPr>
            <w:webHidden/>
          </w:rPr>
          <w:fldChar w:fldCharType="begin"/>
        </w:r>
        <w:r w:rsidR="00924BE2">
          <w:rPr>
            <w:webHidden/>
          </w:rPr>
          <w:instrText xml:space="preserve"> PAGEREF _Toc514255792 \h </w:instrText>
        </w:r>
        <w:r w:rsidR="00924BE2">
          <w:rPr>
            <w:webHidden/>
          </w:rPr>
        </w:r>
        <w:r w:rsidR="00924BE2">
          <w:rPr>
            <w:webHidden/>
          </w:rPr>
          <w:fldChar w:fldCharType="separate"/>
        </w:r>
        <w:r w:rsidR="00924BE2">
          <w:rPr>
            <w:webHidden/>
          </w:rPr>
          <w:t>1</w:t>
        </w:r>
        <w:r w:rsidR="00924BE2">
          <w:rPr>
            <w:webHidden/>
          </w:rPr>
          <w:fldChar w:fldCharType="end"/>
        </w:r>
      </w:hyperlink>
    </w:p>
    <w:p w14:paraId="56790884" w14:textId="17ED662A" w:rsidR="00924BE2" w:rsidRDefault="004B70EF">
      <w:pPr>
        <w:pStyle w:val="TOC1"/>
        <w:rPr>
          <w:rFonts w:asciiTheme="minorHAnsi" w:eastAsiaTheme="minorEastAsia" w:hAnsiTheme="minorHAnsi" w:cstheme="minorBidi"/>
          <w:szCs w:val="22"/>
        </w:rPr>
      </w:pPr>
      <w:hyperlink w:anchor="_Toc514255793" w:history="1">
        <w:r w:rsidR="00924BE2" w:rsidRPr="0064463A">
          <w:rPr>
            <w:rStyle w:val="Hyperlink"/>
          </w:rPr>
          <w:t>Orientation</w:t>
        </w:r>
        <w:r w:rsidR="00924BE2">
          <w:rPr>
            <w:webHidden/>
          </w:rPr>
          <w:tab/>
        </w:r>
        <w:r w:rsidR="00924BE2">
          <w:rPr>
            <w:webHidden/>
          </w:rPr>
          <w:fldChar w:fldCharType="begin"/>
        </w:r>
        <w:r w:rsidR="00924BE2">
          <w:rPr>
            <w:webHidden/>
          </w:rPr>
          <w:instrText xml:space="preserve"> PAGEREF _Toc514255793 \h </w:instrText>
        </w:r>
        <w:r w:rsidR="00924BE2">
          <w:rPr>
            <w:webHidden/>
          </w:rPr>
        </w:r>
        <w:r w:rsidR="00924BE2">
          <w:rPr>
            <w:webHidden/>
          </w:rPr>
          <w:fldChar w:fldCharType="separate"/>
        </w:r>
        <w:r w:rsidR="00924BE2">
          <w:rPr>
            <w:webHidden/>
          </w:rPr>
          <w:t>3</w:t>
        </w:r>
        <w:r w:rsidR="00924BE2">
          <w:rPr>
            <w:webHidden/>
          </w:rPr>
          <w:fldChar w:fldCharType="end"/>
        </w:r>
      </w:hyperlink>
    </w:p>
    <w:p w14:paraId="7C488944" w14:textId="3E0AE287" w:rsidR="00924BE2" w:rsidRDefault="004B70EF">
      <w:pPr>
        <w:pStyle w:val="TOC1"/>
        <w:rPr>
          <w:rFonts w:asciiTheme="minorHAnsi" w:eastAsiaTheme="minorEastAsia" w:hAnsiTheme="minorHAnsi" w:cstheme="minorBidi"/>
          <w:szCs w:val="22"/>
        </w:rPr>
      </w:pPr>
      <w:hyperlink w:anchor="_Toc514255794" w:history="1">
        <w:r w:rsidR="00924BE2" w:rsidRPr="0064463A">
          <w:rPr>
            <w:rStyle w:val="Hyperlink"/>
          </w:rPr>
          <w:t>General Information</w:t>
        </w:r>
        <w:r w:rsidR="00924BE2">
          <w:rPr>
            <w:webHidden/>
          </w:rPr>
          <w:tab/>
        </w:r>
        <w:r w:rsidR="00924BE2">
          <w:rPr>
            <w:webHidden/>
          </w:rPr>
          <w:fldChar w:fldCharType="begin"/>
        </w:r>
        <w:r w:rsidR="00924BE2">
          <w:rPr>
            <w:webHidden/>
          </w:rPr>
          <w:instrText xml:space="preserve"> PAGEREF _Toc514255794 \h </w:instrText>
        </w:r>
        <w:r w:rsidR="00924BE2">
          <w:rPr>
            <w:webHidden/>
          </w:rPr>
        </w:r>
        <w:r w:rsidR="00924BE2">
          <w:rPr>
            <w:webHidden/>
          </w:rPr>
          <w:fldChar w:fldCharType="separate"/>
        </w:r>
        <w:r w:rsidR="00924BE2">
          <w:rPr>
            <w:webHidden/>
          </w:rPr>
          <w:t>5</w:t>
        </w:r>
        <w:r w:rsidR="00924BE2">
          <w:rPr>
            <w:webHidden/>
          </w:rPr>
          <w:fldChar w:fldCharType="end"/>
        </w:r>
      </w:hyperlink>
    </w:p>
    <w:p w14:paraId="05C6E354" w14:textId="5643B6D1" w:rsidR="00924BE2" w:rsidRDefault="004B70EF">
      <w:pPr>
        <w:pStyle w:val="TOC2"/>
        <w:tabs>
          <w:tab w:val="right" w:leader="dot" w:pos="9350"/>
        </w:tabs>
        <w:rPr>
          <w:rFonts w:asciiTheme="minorHAnsi" w:eastAsiaTheme="minorEastAsia" w:hAnsiTheme="minorHAnsi" w:cstheme="minorBidi"/>
          <w:noProof/>
          <w:szCs w:val="22"/>
        </w:rPr>
      </w:pPr>
      <w:hyperlink w:anchor="_Toc514255795" w:history="1">
        <w:r w:rsidR="00924BE2" w:rsidRPr="0064463A">
          <w:rPr>
            <w:rStyle w:val="Hyperlink"/>
            <w:noProof/>
          </w:rPr>
          <w:t>Namespace Conventions</w:t>
        </w:r>
        <w:r w:rsidR="00924BE2">
          <w:rPr>
            <w:noProof/>
            <w:webHidden/>
          </w:rPr>
          <w:tab/>
        </w:r>
        <w:r w:rsidR="00924BE2">
          <w:rPr>
            <w:noProof/>
            <w:webHidden/>
          </w:rPr>
          <w:fldChar w:fldCharType="begin"/>
        </w:r>
        <w:r w:rsidR="00924BE2">
          <w:rPr>
            <w:noProof/>
            <w:webHidden/>
          </w:rPr>
          <w:instrText xml:space="preserve"> PAGEREF _Toc514255795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3A0BB71A" w14:textId="73D5851B" w:rsidR="00924BE2" w:rsidRDefault="004B70EF">
      <w:pPr>
        <w:pStyle w:val="TOC2"/>
        <w:tabs>
          <w:tab w:val="right" w:leader="dot" w:pos="9350"/>
        </w:tabs>
        <w:rPr>
          <w:rFonts w:asciiTheme="minorHAnsi" w:eastAsiaTheme="minorEastAsia" w:hAnsiTheme="minorHAnsi" w:cstheme="minorBidi"/>
          <w:noProof/>
          <w:szCs w:val="22"/>
        </w:rPr>
      </w:pPr>
      <w:hyperlink w:anchor="_Toc514255796" w:history="1">
        <w:r w:rsidR="00924BE2" w:rsidRPr="0064463A">
          <w:rPr>
            <w:rStyle w:val="Hyperlink"/>
            <w:noProof/>
          </w:rPr>
          <w:t>Integrity Checker</w:t>
        </w:r>
        <w:r w:rsidR="00924BE2">
          <w:rPr>
            <w:noProof/>
            <w:webHidden/>
          </w:rPr>
          <w:tab/>
        </w:r>
        <w:r w:rsidR="00924BE2">
          <w:rPr>
            <w:noProof/>
            <w:webHidden/>
          </w:rPr>
          <w:fldChar w:fldCharType="begin"/>
        </w:r>
        <w:r w:rsidR="00924BE2">
          <w:rPr>
            <w:noProof/>
            <w:webHidden/>
          </w:rPr>
          <w:instrText xml:space="preserve"> PAGEREF _Toc514255796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6E7C3304" w14:textId="6E976464" w:rsidR="00924BE2" w:rsidRDefault="004B70EF">
      <w:pPr>
        <w:pStyle w:val="TOC2"/>
        <w:tabs>
          <w:tab w:val="right" w:leader="dot" w:pos="9350"/>
        </w:tabs>
        <w:rPr>
          <w:rFonts w:asciiTheme="minorHAnsi" w:eastAsiaTheme="minorEastAsia" w:hAnsiTheme="minorHAnsi" w:cstheme="minorBidi"/>
          <w:noProof/>
          <w:szCs w:val="22"/>
        </w:rPr>
      </w:pPr>
      <w:hyperlink w:anchor="_Toc514255797" w:history="1">
        <w:r w:rsidR="00924BE2" w:rsidRPr="0064463A">
          <w:rPr>
            <w:rStyle w:val="Hyperlink"/>
            <w:noProof/>
          </w:rPr>
          <w:t>SACC Exemptions/Non-Standard Code</w:t>
        </w:r>
        <w:r w:rsidR="00924BE2">
          <w:rPr>
            <w:noProof/>
            <w:webHidden/>
          </w:rPr>
          <w:tab/>
        </w:r>
        <w:r w:rsidR="00924BE2">
          <w:rPr>
            <w:noProof/>
            <w:webHidden/>
          </w:rPr>
          <w:fldChar w:fldCharType="begin"/>
        </w:r>
        <w:r w:rsidR="00924BE2">
          <w:rPr>
            <w:noProof/>
            <w:webHidden/>
          </w:rPr>
          <w:instrText xml:space="preserve"> PAGEREF _Toc514255797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2DBE00BD" w14:textId="77749F88" w:rsidR="00924BE2" w:rsidRDefault="004B70EF">
      <w:pPr>
        <w:pStyle w:val="TOC2"/>
        <w:tabs>
          <w:tab w:val="right" w:leader="dot" w:pos="9350"/>
        </w:tabs>
        <w:rPr>
          <w:rFonts w:asciiTheme="minorHAnsi" w:eastAsiaTheme="minorEastAsia" w:hAnsiTheme="minorHAnsi" w:cstheme="minorBidi"/>
          <w:noProof/>
          <w:szCs w:val="22"/>
        </w:rPr>
      </w:pPr>
      <w:hyperlink w:anchor="_Toc514255798" w:history="1">
        <w:r w:rsidR="00924BE2" w:rsidRPr="0064463A">
          <w:rPr>
            <w:rStyle w:val="Hyperlink"/>
            <w:noProof/>
          </w:rPr>
          <w:t>Resource Requirements</w:t>
        </w:r>
        <w:r w:rsidR="00924BE2">
          <w:rPr>
            <w:noProof/>
            <w:webHidden/>
          </w:rPr>
          <w:tab/>
        </w:r>
        <w:r w:rsidR="00924BE2">
          <w:rPr>
            <w:noProof/>
            <w:webHidden/>
          </w:rPr>
          <w:fldChar w:fldCharType="begin"/>
        </w:r>
        <w:r w:rsidR="00924BE2">
          <w:rPr>
            <w:noProof/>
            <w:webHidden/>
          </w:rPr>
          <w:instrText xml:space="preserve"> PAGEREF _Toc514255798 \h </w:instrText>
        </w:r>
        <w:r w:rsidR="00924BE2">
          <w:rPr>
            <w:noProof/>
            <w:webHidden/>
          </w:rPr>
        </w:r>
        <w:r w:rsidR="00924BE2">
          <w:rPr>
            <w:noProof/>
            <w:webHidden/>
          </w:rPr>
          <w:fldChar w:fldCharType="separate"/>
        </w:r>
        <w:r w:rsidR="00924BE2">
          <w:rPr>
            <w:noProof/>
            <w:webHidden/>
          </w:rPr>
          <w:t>5</w:t>
        </w:r>
        <w:r w:rsidR="00924BE2">
          <w:rPr>
            <w:noProof/>
            <w:webHidden/>
          </w:rPr>
          <w:fldChar w:fldCharType="end"/>
        </w:r>
      </w:hyperlink>
    </w:p>
    <w:p w14:paraId="6D2F15DE" w14:textId="38533193" w:rsidR="00924BE2" w:rsidRDefault="004B70EF">
      <w:pPr>
        <w:pStyle w:val="TOC1"/>
        <w:rPr>
          <w:rFonts w:asciiTheme="minorHAnsi" w:eastAsiaTheme="minorEastAsia" w:hAnsiTheme="minorHAnsi" w:cstheme="minorBidi"/>
          <w:szCs w:val="22"/>
        </w:rPr>
      </w:pPr>
      <w:hyperlink w:anchor="_Toc514255799" w:history="1">
        <w:r w:rsidR="00924BE2" w:rsidRPr="0064463A">
          <w:rPr>
            <w:rStyle w:val="Hyperlink"/>
          </w:rPr>
          <w:t>Implementation and Maintenance</w:t>
        </w:r>
        <w:r w:rsidR="00924BE2">
          <w:rPr>
            <w:webHidden/>
          </w:rPr>
          <w:tab/>
        </w:r>
        <w:r w:rsidR="00924BE2">
          <w:rPr>
            <w:webHidden/>
          </w:rPr>
          <w:fldChar w:fldCharType="begin"/>
        </w:r>
        <w:r w:rsidR="00924BE2">
          <w:rPr>
            <w:webHidden/>
          </w:rPr>
          <w:instrText xml:space="preserve"> PAGEREF _Toc514255799 \h </w:instrText>
        </w:r>
        <w:r w:rsidR="00924BE2">
          <w:rPr>
            <w:webHidden/>
          </w:rPr>
        </w:r>
        <w:r w:rsidR="00924BE2">
          <w:rPr>
            <w:webHidden/>
          </w:rPr>
          <w:fldChar w:fldCharType="separate"/>
        </w:r>
        <w:r w:rsidR="00924BE2">
          <w:rPr>
            <w:webHidden/>
          </w:rPr>
          <w:t>7</w:t>
        </w:r>
        <w:r w:rsidR="00924BE2">
          <w:rPr>
            <w:webHidden/>
          </w:rPr>
          <w:fldChar w:fldCharType="end"/>
        </w:r>
      </w:hyperlink>
    </w:p>
    <w:p w14:paraId="4266E33A" w14:textId="697DA5F4" w:rsidR="00924BE2" w:rsidRDefault="004B70EF">
      <w:pPr>
        <w:pStyle w:val="TOC2"/>
        <w:tabs>
          <w:tab w:val="right" w:leader="dot" w:pos="9350"/>
        </w:tabs>
        <w:rPr>
          <w:rFonts w:asciiTheme="minorHAnsi" w:eastAsiaTheme="minorEastAsia" w:hAnsiTheme="minorHAnsi" w:cstheme="minorBidi"/>
          <w:noProof/>
          <w:szCs w:val="22"/>
        </w:rPr>
      </w:pPr>
      <w:hyperlink w:anchor="_Toc514255800" w:history="1">
        <w:r w:rsidR="00924BE2" w:rsidRPr="0064463A">
          <w:rPr>
            <w:rStyle w:val="Hyperlink"/>
            <w:noProof/>
          </w:rPr>
          <w:t>Implementing Claims Tracking</w:t>
        </w:r>
        <w:r w:rsidR="00924BE2">
          <w:rPr>
            <w:noProof/>
            <w:webHidden/>
          </w:rPr>
          <w:tab/>
        </w:r>
        <w:r w:rsidR="00924BE2">
          <w:rPr>
            <w:noProof/>
            <w:webHidden/>
          </w:rPr>
          <w:fldChar w:fldCharType="begin"/>
        </w:r>
        <w:r w:rsidR="00924BE2">
          <w:rPr>
            <w:noProof/>
            <w:webHidden/>
          </w:rPr>
          <w:instrText xml:space="preserve"> PAGEREF _Toc514255800 \h </w:instrText>
        </w:r>
        <w:r w:rsidR="00924BE2">
          <w:rPr>
            <w:noProof/>
            <w:webHidden/>
          </w:rPr>
        </w:r>
        <w:r w:rsidR="00924BE2">
          <w:rPr>
            <w:noProof/>
            <w:webHidden/>
          </w:rPr>
          <w:fldChar w:fldCharType="separate"/>
        </w:r>
        <w:r w:rsidR="00924BE2">
          <w:rPr>
            <w:noProof/>
            <w:webHidden/>
          </w:rPr>
          <w:t>7</w:t>
        </w:r>
        <w:r w:rsidR="00924BE2">
          <w:rPr>
            <w:noProof/>
            <w:webHidden/>
          </w:rPr>
          <w:fldChar w:fldCharType="end"/>
        </w:r>
      </w:hyperlink>
    </w:p>
    <w:p w14:paraId="00281266" w14:textId="43C470E0" w:rsidR="00924BE2" w:rsidRDefault="004B70EF">
      <w:pPr>
        <w:pStyle w:val="TOC2"/>
        <w:tabs>
          <w:tab w:val="right" w:leader="dot" w:pos="9350"/>
        </w:tabs>
        <w:rPr>
          <w:rFonts w:asciiTheme="minorHAnsi" w:eastAsiaTheme="minorEastAsia" w:hAnsiTheme="minorHAnsi" w:cstheme="minorBidi"/>
          <w:noProof/>
          <w:szCs w:val="22"/>
        </w:rPr>
      </w:pPr>
      <w:hyperlink w:anchor="_Toc514255801" w:history="1">
        <w:r w:rsidR="00924BE2" w:rsidRPr="0064463A">
          <w:rPr>
            <w:rStyle w:val="Hyperlink"/>
            <w:noProof/>
          </w:rPr>
          <w:t>Implementing Encounter Forms</w:t>
        </w:r>
        <w:r w:rsidR="00924BE2">
          <w:rPr>
            <w:noProof/>
            <w:webHidden/>
          </w:rPr>
          <w:tab/>
        </w:r>
        <w:r w:rsidR="00924BE2">
          <w:rPr>
            <w:noProof/>
            <w:webHidden/>
          </w:rPr>
          <w:fldChar w:fldCharType="begin"/>
        </w:r>
        <w:r w:rsidR="00924BE2">
          <w:rPr>
            <w:noProof/>
            <w:webHidden/>
          </w:rPr>
          <w:instrText xml:space="preserve"> PAGEREF _Toc514255801 \h </w:instrText>
        </w:r>
        <w:r w:rsidR="00924BE2">
          <w:rPr>
            <w:noProof/>
            <w:webHidden/>
          </w:rPr>
        </w:r>
        <w:r w:rsidR="00924BE2">
          <w:rPr>
            <w:noProof/>
            <w:webHidden/>
          </w:rPr>
          <w:fldChar w:fldCharType="separate"/>
        </w:r>
        <w:r w:rsidR="00924BE2">
          <w:rPr>
            <w:noProof/>
            <w:webHidden/>
          </w:rPr>
          <w:t>7</w:t>
        </w:r>
        <w:r w:rsidR="00924BE2">
          <w:rPr>
            <w:noProof/>
            <w:webHidden/>
          </w:rPr>
          <w:fldChar w:fldCharType="end"/>
        </w:r>
      </w:hyperlink>
    </w:p>
    <w:p w14:paraId="1C567CDE" w14:textId="60BCCC7D" w:rsidR="00924BE2" w:rsidRDefault="004B70EF">
      <w:pPr>
        <w:pStyle w:val="TOC2"/>
        <w:tabs>
          <w:tab w:val="right" w:leader="dot" w:pos="9350"/>
        </w:tabs>
        <w:rPr>
          <w:rFonts w:asciiTheme="minorHAnsi" w:eastAsiaTheme="minorEastAsia" w:hAnsiTheme="minorHAnsi" w:cstheme="minorBidi"/>
          <w:noProof/>
          <w:szCs w:val="22"/>
        </w:rPr>
      </w:pPr>
      <w:hyperlink w:anchor="_Toc514255802" w:history="1">
        <w:r w:rsidR="00924BE2" w:rsidRPr="0064463A">
          <w:rPr>
            <w:rStyle w:val="Hyperlink"/>
            <w:noProof/>
          </w:rPr>
          <w:t>Implementing Insurance Data Capture</w:t>
        </w:r>
        <w:r w:rsidR="00924BE2">
          <w:rPr>
            <w:noProof/>
            <w:webHidden/>
          </w:rPr>
          <w:tab/>
        </w:r>
        <w:r w:rsidR="00924BE2">
          <w:rPr>
            <w:noProof/>
            <w:webHidden/>
          </w:rPr>
          <w:fldChar w:fldCharType="begin"/>
        </w:r>
        <w:r w:rsidR="00924BE2">
          <w:rPr>
            <w:noProof/>
            <w:webHidden/>
          </w:rPr>
          <w:instrText xml:space="preserve"> PAGEREF _Toc514255802 \h </w:instrText>
        </w:r>
        <w:r w:rsidR="00924BE2">
          <w:rPr>
            <w:noProof/>
            <w:webHidden/>
          </w:rPr>
        </w:r>
        <w:r w:rsidR="00924BE2">
          <w:rPr>
            <w:noProof/>
            <w:webHidden/>
          </w:rPr>
          <w:fldChar w:fldCharType="separate"/>
        </w:r>
        <w:r w:rsidR="00924BE2">
          <w:rPr>
            <w:noProof/>
            <w:webHidden/>
          </w:rPr>
          <w:t>8</w:t>
        </w:r>
        <w:r w:rsidR="00924BE2">
          <w:rPr>
            <w:noProof/>
            <w:webHidden/>
          </w:rPr>
          <w:fldChar w:fldCharType="end"/>
        </w:r>
      </w:hyperlink>
    </w:p>
    <w:p w14:paraId="3D0111C3" w14:textId="5AFF16B0" w:rsidR="00924BE2" w:rsidRDefault="004B70EF">
      <w:pPr>
        <w:pStyle w:val="TOC2"/>
        <w:tabs>
          <w:tab w:val="right" w:leader="dot" w:pos="9350"/>
        </w:tabs>
        <w:rPr>
          <w:rFonts w:asciiTheme="minorHAnsi" w:eastAsiaTheme="minorEastAsia" w:hAnsiTheme="minorHAnsi" w:cstheme="minorBidi"/>
          <w:noProof/>
          <w:szCs w:val="22"/>
        </w:rPr>
      </w:pPr>
      <w:hyperlink w:anchor="_Toc514255803" w:history="1">
        <w:r w:rsidR="00924BE2" w:rsidRPr="0064463A">
          <w:rPr>
            <w:rStyle w:val="Hyperlink"/>
            <w:noProof/>
          </w:rPr>
          <w:t>Implementing Patient Billing</w:t>
        </w:r>
        <w:r w:rsidR="00924BE2">
          <w:rPr>
            <w:noProof/>
            <w:webHidden/>
          </w:rPr>
          <w:tab/>
        </w:r>
        <w:r w:rsidR="00924BE2">
          <w:rPr>
            <w:noProof/>
            <w:webHidden/>
          </w:rPr>
          <w:fldChar w:fldCharType="begin"/>
        </w:r>
        <w:r w:rsidR="00924BE2">
          <w:rPr>
            <w:noProof/>
            <w:webHidden/>
          </w:rPr>
          <w:instrText xml:space="preserve"> PAGEREF _Toc514255803 \h </w:instrText>
        </w:r>
        <w:r w:rsidR="00924BE2">
          <w:rPr>
            <w:noProof/>
            <w:webHidden/>
          </w:rPr>
        </w:r>
        <w:r w:rsidR="00924BE2">
          <w:rPr>
            <w:noProof/>
            <w:webHidden/>
          </w:rPr>
          <w:fldChar w:fldCharType="separate"/>
        </w:r>
        <w:r w:rsidR="00924BE2">
          <w:rPr>
            <w:noProof/>
            <w:webHidden/>
          </w:rPr>
          <w:t>9</w:t>
        </w:r>
        <w:r w:rsidR="00924BE2">
          <w:rPr>
            <w:noProof/>
            <w:webHidden/>
          </w:rPr>
          <w:fldChar w:fldCharType="end"/>
        </w:r>
      </w:hyperlink>
    </w:p>
    <w:p w14:paraId="6D134825" w14:textId="74D033AE" w:rsidR="00924BE2" w:rsidRDefault="004B70EF">
      <w:pPr>
        <w:pStyle w:val="TOC2"/>
        <w:tabs>
          <w:tab w:val="right" w:leader="dot" w:pos="9350"/>
        </w:tabs>
        <w:rPr>
          <w:rFonts w:asciiTheme="minorHAnsi" w:eastAsiaTheme="minorEastAsia" w:hAnsiTheme="minorHAnsi" w:cstheme="minorBidi"/>
          <w:noProof/>
          <w:szCs w:val="22"/>
        </w:rPr>
      </w:pPr>
      <w:hyperlink w:anchor="_Toc514255804" w:history="1">
        <w:r w:rsidR="00924BE2" w:rsidRPr="0064463A">
          <w:rPr>
            <w:rStyle w:val="Hyperlink"/>
            <w:noProof/>
          </w:rPr>
          <w:t>Implementing Third Party Billing</w:t>
        </w:r>
        <w:r w:rsidR="00924BE2">
          <w:rPr>
            <w:noProof/>
            <w:webHidden/>
          </w:rPr>
          <w:tab/>
        </w:r>
        <w:r w:rsidR="00924BE2">
          <w:rPr>
            <w:noProof/>
            <w:webHidden/>
          </w:rPr>
          <w:fldChar w:fldCharType="begin"/>
        </w:r>
        <w:r w:rsidR="00924BE2">
          <w:rPr>
            <w:noProof/>
            <w:webHidden/>
          </w:rPr>
          <w:instrText xml:space="preserve"> PAGEREF _Toc514255804 \h </w:instrText>
        </w:r>
        <w:r w:rsidR="00924BE2">
          <w:rPr>
            <w:noProof/>
            <w:webHidden/>
          </w:rPr>
        </w:r>
        <w:r w:rsidR="00924BE2">
          <w:rPr>
            <w:noProof/>
            <w:webHidden/>
          </w:rPr>
          <w:fldChar w:fldCharType="separate"/>
        </w:r>
        <w:r w:rsidR="00924BE2">
          <w:rPr>
            <w:noProof/>
            <w:webHidden/>
          </w:rPr>
          <w:t>9</w:t>
        </w:r>
        <w:r w:rsidR="00924BE2">
          <w:rPr>
            <w:noProof/>
            <w:webHidden/>
          </w:rPr>
          <w:fldChar w:fldCharType="end"/>
        </w:r>
      </w:hyperlink>
    </w:p>
    <w:p w14:paraId="17C39946" w14:textId="35EA190D" w:rsidR="00924BE2" w:rsidRDefault="004B70EF">
      <w:pPr>
        <w:pStyle w:val="TOC1"/>
        <w:rPr>
          <w:rFonts w:asciiTheme="minorHAnsi" w:eastAsiaTheme="minorEastAsia" w:hAnsiTheme="minorHAnsi" w:cstheme="minorBidi"/>
          <w:szCs w:val="22"/>
        </w:rPr>
      </w:pPr>
      <w:hyperlink w:anchor="_Toc514255805" w:history="1">
        <w:r w:rsidR="00924BE2" w:rsidRPr="0064463A">
          <w:rPr>
            <w:rStyle w:val="Hyperlink"/>
          </w:rPr>
          <w:t>Routines</w:t>
        </w:r>
        <w:r w:rsidR="00924BE2">
          <w:rPr>
            <w:webHidden/>
          </w:rPr>
          <w:tab/>
        </w:r>
        <w:r w:rsidR="00924BE2">
          <w:rPr>
            <w:webHidden/>
          </w:rPr>
          <w:fldChar w:fldCharType="begin"/>
        </w:r>
        <w:r w:rsidR="00924BE2">
          <w:rPr>
            <w:webHidden/>
          </w:rPr>
          <w:instrText xml:space="preserve"> PAGEREF _Toc514255805 \h </w:instrText>
        </w:r>
        <w:r w:rsidR="00924BE2">
          <w:rPr>
            <w:webHidden/>
          </w:rPr>
        </w:r>
        <w:r w:rsidR="00924BE2">
          <w:rPr>
            <w:webHidden/>
          </w:rPr>
          <w:fldChar w:fldCharType="separate"/>
        </w:r>
        <w:r w:rsidR="00924BE2">
          <w:rPr>
            <w:webHidden/>
          </w:rPr>
          <w:t>13</w:t>
        </w:r>
        <w:r w:rsidR="00924BE2">
          <w:rPr>
            <w:webHidden/>
          </w:rPr>
          <w:fldChar w:fldCharType="end"/>
        </w:r>
      </w:hyperlink>
    </w:p>
    <w:p w14:paraId="45DBC036" w14:textId="7AF874F3" w:rsidR="00924BE2" w:rsidRDefault="004B70EF">
      <w:pPr>
        <w:pStyle w:val="TOC2"/>
        <w:tabs>
          <w:tab w:val="right" w:leader="dot" w:pos="9350"/>
        </w:tabs>
        <w:rPr>
          <w:rFonts w:asciiTheme="minorHAnsi" w:eastAsiaTheme="minorEastAsia" w:hAnsiTheme="minorHAnsi" w:cstheme="minorBidi"/>
          <w:noProof/>
          <w:szCs w:val="22"/>
        </w:rPr>
      </w:pPr>
      <w:hyperlink w:anchor="_Toc514255806" w:history="1">
        <w:r w:rsidR="00924BE2" w:rsidRPr="0064463A">
          <w:rPr>
            <w:rStyle w:val="Hyperlink"/>
            <w:noProof/>
          </w:rPr>
          <w:t>Routines to Map</w:t>
        </w:r>
        <w:r w:rsidR="00924BE2">
          <w:rPr>
            <w:noProof/>
            <w:webHidden/>
          </w:rPr>
          <w:tab/>
        </w:r>
        <w:r w:rsidR="00924BE2">
          <w:rPr>
            <w:noProof/>
            <w:webHidden/>
          </w:rPr>
          <w:fldChar w:fldCharType="begin"/>
        </w:r>
        <w:r w:rsidR="00924BE2">
          <w:rPr>
            <w:noProof/>
            <w:webHidden/>
          </w:rPr>
          <w:instrText xml:space="preserve"> PAGEREF _Toc514255806 \h </w:instrText>
        </w:r>
        <w:r w:rsidR="00924BE2">
          <w:rPr>
            <w:noProof/>
            <w:webHidden/>
          </w:rPr>
        </w:r>
        <w:r w:rsidR="00924BE2">
          <w:rPr>
            <w:noProof/>
            <w:webHidden/>
          </w:rPr>
          <w:fldChar w:fldCharType="separate"/>
        </w:r>
        <w:r w:rsidR="00924BE2">
          <w:rPr>
            <w:noProof/>
            <w:webHidden/>
          </w:rPr>
          <w:t>13</w:t>
        </w:r>
        <w:r w:rsidR="00924BE2">
          <w:rPr>
            <w:noProof/>
            <w:webHidden/>
          </w:rPr>
          <w:fldChar w:fldCharType="end"/>
        </w:r>
      </w:hyperlink>
    </w:p>
    <w:p w14:paraId="1A69B0C9" w14:textId="3EBE4A2C" w:rsidR="00924BE2" w:rsidRDefault="004B70EF">
      <w:pPr>
        <w:pStyle w:val="TOC2"/>
        <w:tabs>
          <w:tab w:val="right" w:leader="dot" w:pos="9350"/>
        </w:tabs>
        <w:rPr>
          <w:rFonts w:asciiTheme="minorHAnsi" w:eastAsiaTheme="minorEastAsia" w:hAnsiTheme="minorHAnsi" w:cstheme="minorBidi"/>
          <w:noProof/>
          <w:szCs w:val="22"/>
        </w:rPr>
      </w:pPr>
      <w:hyperlink w:anchor="_Toc514255807" w:history="1">
        <w:r w:rsidR="00924BE2" w:rsidRPr="0064463A">
          <w:rPr>
            <w:rStyle w:val="Hyperlink"/>
            <w:noProof/>
          </w:rPr>
          <w:t>Obsolete Routines</w:t>
        </w:r>
        <w:r w:rsidR="00924BE2">
          <w:rPr>
            <w:noProof/>
            <w:webHidden/>
          </w:rPr>
          <w:tab/>
        </w:r>
        <w:r w:rsidR="00924BE2">
          <w:rPr>
            <w:noProof/>
            <w:webHidden/>
          </w:rPr>
          <w:fldChar w:fldCharType="begin"/>
        </w:r>
        <w:r w:rsidR="00924BE2">
          <w:rPr>
            <w:noProof/>
            <w:webHidden/>
          </w:rPr>
          <w:instrText xml:space="preserve"> PAGEREF _Toc514255807 \h </w:instrText>
        </w:r>
        <w:r w:rsidR="00924BE2">
          <w:rPr>
            <w:noProof/>
            <w:webHidden/>
          </w:rPr>
        </w:r>
        <w:r w:rsidR="00924BE2">
          <w:rPr>
            <w:noProof/>
            <w:webHidden/>
          </w:rPr>
          <w:fldChar w:fldCharType="separate"/>
        </w:r>
        <w:r w:rsidR="00924BE2">
          <w:rPr>
            <w:noProof/>
            <w:webHidden/>
          </w:rPr>
          <w:t>13</w:t>
        </w:r>
        <w:r w:rsidR="00924BE2">
          <w:rPr>
            <w:noProof/>
            <w:webHidden/>
          </w:rPr>
          <w:fldChar w:fldCharType="end"/>
        </w:r>
      </w:hyperlink>
    </w:p>
    <w:p w14:paraId="63AFC856" w14:textId="7E1C17E0" w:rsidR="00924BE2" w:rsidRDefault="004B70EF">
      <w:pPr>
        <w:pStyle w:val="TOC2"/>
        <w:tabs>
          <w:tab w:val="right" w:leader="dot" w:pos="9350"/>
        </w:tabs>
        <w:rPr>
          <w:rFonts w:asciiTheme="minorHAnsi" w:eastAsiaTheme="minorEastAsia" w:hAnsiTheme="minorHAnsi" w:cstheme="minorBidi"/>
          <w:noProof/>
          <w:szCs w:val="22"/>
        </w:rPr>
      </w:pPr>
      <w:hyperlink w:anchor="_Toc514255808" w:history="1">
        <w:r w:rsidR="00924BE2" w:rsidRPr="0064463A">
          <w:rPr>
            <w:rStyle w:val="Hyperlink"/>
            <w:noProof/>
          </w:rPr>
          <w:t>Callable Routine</w:t>
        </w:r>
        <w:r w:rsidR="00924BE2">
          <w:rPr>
            <w:noProof/>
            <w:webHidden/>
          </w:rPr>
          <w:tab/>
        </w:r>
        <w:r w:rsidR="00924BE2">
          <w:rPr>
            <w:noProof/>
            <w:webHidden/>
          </w:rPr>
          <w:fldChar w:fldCharType="begin"/>
        </w:r>
        <w:r w:rsidR="00924BE2">
          <w:rPr>
            <w:noProof/>
            <w:webHidden/>
          </w:rPr>
          <w:instrText xml:space="preserve"> PAGEREF _Toc514255808 \h </w:instrText>
        </w:r>
        <w:r w:rsidR="00924BE2">
          <w:rPr>
            <w:noProof/>
            <w:webHidden/>
          </w:rPr>
        </w:r>
        <w:r w:rsidR="00924BE2">
          <w:rPr>
            <w:noProof/>
            <w:webHidden/>
          </w:rPr>
          <w:fldChar w:fldCharType="separate"/>
        </w:r>
        <w:r w:rsidR="00924BE2">
          <w:rPr>
            <w:noProof/>
            <w:webHidden/>
          </w:rPr>
          <w:t>14</w:t>
        </w:r>
        <w:r w:rsidR="00924BE2">
          <w:rPr>
            <w:noProof/>
            <w:webHidden/>
          </w:rPr>
          <w:fldChar w:fldCharType="end"/>
        </w:r>
      </w:hyperlink>
    </w:p>
    <w:p w14:paraId="69A589B8" w14:textId="73C5AAE9" w:rsidR="00924BE2" w:rsidRDefault="004B70EF">
      <w:pPr>
        <w:pStyle w:val="TOC2"/>
        <w:tabs>
          <w:tab w:val="right" w:leader="dot" w:pos="9350"/>
        </w:tabs>
        <w:rPr>
          <w:rFonts w:asciiTheme="minorHAnsi" w:eastAsiaTheme="minorEastAsia" w:hAnsiTheme="minorHAnsi" w:cstheme="minorBidi"/>
          <w:noProof/>
          <w:szCs w:val="22"/>
        </w:rPr>
      </w:pPr>
      <w:hyperlink w:anchor="_Toc514255809" w:history="1">
        <w:r w:rsidR="00924BE2" w:rsidRPr="0064463A">
          <w:rPr>
            <w:rStyle w:val="Hyperlink"/>
            <w:noProof/>
          </w:rPr>
          <w:t>Routine List with Descriptions</w:t>
        </w:r>
        <w:r w:rsidR="00924BE2">
          <w:rPr>
            <w:noProof/>
            <w:webHidden/>
          </w:rPr>
          <w:tab/>
        </w:r>
        <w:r w:rsidR="00924BE2">
          <w:rPr>
            <w:noProof/>
            <w:webHidden/>
          </w:rPr>
          <w:fldChar w:fldCharType="begin"/>
        </w:r>
        <w:r w:rsidR="00924BE2">
          <w:rPr>
            <w:noProof/>
            <w:webHidden/>
          </w:rPr>
          <w:instrText xml:space="preserve"> PAGEREF _Toc514255809 \h </w:instrText>
        </w:r>
        <w:r w:rsidR="00924BE2">
          <w:rPr>
            <w:noProof/>
            <w:webHidden/>
          </w:rPr>
        </w:r>
        <w:r w:rsidR="00924BE2">
          <w:rPr>
            <w:noProof/>
            <w:webHidden/>
          </w:rPr>
          <w:fldChar w:fldCharType="separate"/>
        </w:r>
        <w:r w:rsidR="00924BE2">
          <w:rPr>
            <w:noProof/>
            <w:webHidden/>
          </w:rPr>
          <w:t>19</w:t>
        </w:r>
        <w:r w:rsidR="00924BE2">
          <w:rPr>
            <w:noProof/>
            <w:webHidden/>
          </w:rPr>
          <w:fldChar w:fldCharType="end"/>
        </w:r>
      </w:hyperlink>
    </w:p>
    <w:p w14:paraId="0EA14910" w14:textId="7771D20C" w:rsidR="00924BE2" w:rsidRDefault="004B70EF">
      <w:pPr>
        <w:pStyle w:val="TOC2"/>
        <w:tabs>
          <w:tab w:val="right" w:leader="dot" w:pos="9350"/>
        </w:tabs>
        <w:rPr>
          <w:rFonts w:asciiTheme="minorHAnsi" w:eastAsiaTheme="minorEastAsia" w:hAnsiTheme="minorHAnsi" w:cstheme="minorBidi"/>
          <w:noProof/>
          <w:szCs w:val="22"/>
        </w:rPr>
      </w:pPr>
      <w:hyperlink w:anchor="_Toc514255810" w:history="1">
        <w:r w:rsidR="00924BE2" w:rsidRPr="0064463A">
          <w:rPr>
            <w:rStyle w:val="Hyperlink"/>
            <w:noProof/>
          </w:rPr>
          <w:t>DGCR* to IB* Namespace Map</w:t>
        </w:r>
        <w:r w:rsidR="00924BE2">
          <w:rPr>
            <w:noProof/>
            <w:webHidden/>
          </w:rPr>
          <w:tab/>
        </w:r>
        <w:r w:rsidR="00924BE2">
          <w:rPr>
            <w:noProof/>
            <w:webHidden/>
          </w:rPr>
          <w:fldChar w:fldCharType="begin"/>
        </w:r>
        <w:r w:rsidR="00924BE2">
          <w:rPr>
            <w:noProof/>
            <w:webHidden/>
          </w:rPr>
          <w:instrText xml:space="preserve"> PAGEREF _Toc514255810 \h </w:instrText>
        </w:r>
        <w:r w:rsidR="00924BE2">
          <w:rPr>
            <w:noProof/>
            <w:webHidden/>
          </w:rPr>
        </w:r>
        <w:r w:rsidR="00924BE2">
          <w:rPr>
            <w:noProof/>
            <w:webHidden/>
          </w:rPr>
          <w:fldChar w:fldCharType="separate"/>
        </w:r>
        <w:r w:rsidR="00924BE2">
          <w:rPr>
            <w:noProof/>
            <w:webHidden/>
          </w:rPr>
          <w:t>59</w:t>
        </w:r>
        <w:r w:rsidR="00924BE2">
          <w:rPr>
            <w:noProof/>
            <w:webHidden/>
          </w:rPr>
          <w:fldChar w:fldCharType="end"/>
        </w:r>
      </w:hyperlink>
    </w:p>
    <w:p w14:paraId="5C7CAFE5" w14:textId="3B050AEA" w:rsidR="00924BE2" w:rsidRDefault="004B70EF">
      <w:pPr>
        <w:pStyle w:val="TOC1"/>
        <w:rPr>
          <w:rFonts w:asciiTheme="minorHAnsi" w:eastAsiaTheme="minorEastAsia" w:hAnsiTheme="minorHAnsi" w:cstheme="minorBidi"/>
          <w:szCs w:val="22"/>
        </w:rPr>
      </w:pPr>
      <w:hyperlink w:anchor="_Toc514255811" w:history="1">
        <w:r w:rsidR="00924BE2" w:rsidRPr="0064463A">
          <w:rPr>
            <w:rStyle w:val="Hyperlink"/>
          </w:rPr>
          <w:t>Files</w:t>
        </w:r>
        <w:r w:rsidR="00924BE2">
          <w:rPr>
            <w:webHidden/>
          </w:rPr>
          <w:tab/>
        </w:r>
        <w:r w:rsidR="00924BE2">
          <w:rPr>
            <w:webHidden/>
          </w:rPr>
          <w:fldChar w:fldCharType="begin"/>
        </w:r>
        <w:r w:rsidR="00924BE2">
          <w:rPr>
            <w:webHidden/>
          </w:rPr>
          <w:instrText xml:space="preserve"> PAGEREF _Toc514255811 \h </w:instrText>
        </w:r>
        <w:r w:rsidR="00924BE2">
          <w:rPr>
            <w:webHidden/>
          </w:rPr>
        </w:r>
        <w:r w:rsidR="00924BE2">
          <w:rPr>
            <w:webHidden/>
          </w:rPr>
          <w:fldChar w:fldCharType="separate"/>
        </w:r>
        <w:r w:rsidR="00924BE2">
          <w:rPr>
            <w:webHidden/>
          </w:rPr>
          <w:t>61</w:t>
        </w:r>
        <w:r w:rsidR="00924BE2">
          <w:rPr>
            <w:webHidden/>
          </w:rPr>
          <w:fldChar w:fldCharType="end"/>
        </w:r>
      </w:hyperlink>
    </w:p>
    <w:p w14:paraId="3674D02A" w14:textId="454DAE8F" w:rsidR="00924BE2" w:rsidRDefault="004B70EF">
      <w:pPr>
        <w:pStyle w:val="TOC2"/>
        <w:tabs>
          <w:tab w:val="right" w:leader="dot" w:pos="9350"/>
        </w:tabs>
        <w:rPr>
          <w:rFonts w:asciiTheme="minorHAnsi" w:eastAsiaTheme="minorEastAsia" w:hAnsiTheme="minorHAnsi" w:cstheme="minorBidi"/>
          <w:noProof/>
          <w:szCs w:val="22"/>
        </w:rPr>
      </w:pPr>
      <w:hyperlink w:anchor="_Toc514255812" w:history="1">
        <w:r w:rsidR="00924BE2" w:rsidRPr="0064463A">
          <w:rPr>
            <w:rStyle w:val="Hyperlink"/>
            <w:noProof/>
          </w:rPr>
          <w:t>Globals to Journal</w:t>
        </w:r>
        <w:r w:rsidR="00924BE2">
          <w:rPr>
            <w:noProof/>
            <w:webHidden/>
          </w:rPr>
          <w:tab/>
        </w:r>
        <w:r w:rsidR="00924BE2">
          <w:rPr>
            <w:noProof/>
            <w:webHidden/>
          </w:rPr>
          <w:fldChar w:fldCharType="begin"/>
        </w:r>
        <w:r w:rsidR="00924BE2">
          <w:rPr>
            <w:noProof/>
            <w:webHidden/>
          </w:rPr>
          <w:instrText xml:space="preserve"> PAGEREF _Toc514255812 \h </w:instrText>
        </w:r>
        <w:r w:rsidR="00924BE2">
          <w:rPr>
            <w:noProof/>
            <w:webHidden/>
          </w:rPr>
        </w:r>
        <w:r w:rsidR="00924BE2">
          <w:rPr>
            <w:noProof/>
            <w:webHidden/>
          </w:rPr>
          <w:fldChar w:fldCharType="separate"/>
        </w:r>
        <w:r w:rsidR="00924BE2">
          <w:rPr>
            <w:noProof/>
            <w:webHidden/>
          </w:rPr>
          <w:t>61</w:t>
        </w:r>
        <w:r w:rsidR="00924BE2">
          <w:rPr>
            <w:noProof/>
            <w:webHidden/>
          </w:rPr>
          <w:fldChar w:fldCharType="end"/>
        </w:r>
      </w:hyperlink>
    </w:p>
    <w:p w14:paraId="3A62AB48" w14:textId="458F9709" w:rsidR="00924BE2" w:rsidRDefault="004B70EF">
      <w:pPr>
        <w:pStyle w:val="TOC2"/>
        <w:tabs>
          <w:tab w:val="right" w:leader="dot" w:pos="9350"/>
        </w:tabs>
        <w:rPr>
          <w:rFonts w:asciiTheme="minorHAnsi" w:eastAsiaTheme="minorEastAsia" w:hAnsiTheme="minorHAnsi" w:cstheme="minorBidi"/>
          <w:noProof/>
          <w:szCs w:val="22"/>
        </w:rPr>
      </w:pPr>
      <w:hyperlink w:anchor="_Toc514255813" w:history="1">
        <w:r w:rsidR="00924BE2" w:rsidRPr="0064463A">
          <w:rPr>
            <w:rStyle w:val="Hyperlink"/>
            <w:noProof/>
          </w:rPr>
          <w:t>File List with Descriptions</w:t>
        </w:r>
        <w:r w:rsidR="00924BE2">
          <w:rPr>
            <w:noProof/>
            <w:webHidden/>
          </w:rPr>
          <w:tab/>
        </w:r>
        <w:r w:rsidR="00924BE2">
          <w:rPr>
            <w:noProof/>
            <w:webHidden/>
          </w:rPr>
          <w:fldChar w:fldCharType="begin"/>
        </w:r>
        <w:r w:rsidR="00924BE2">
          <w:rPr>
            <w:noProof/>
            <w:webHidden/>
          </w:rPr>
          <w:instrText xml:space="preserve"> PAGEREF _Toc514255813 \h </w:instrText>
        </w:r>
        <w:r w:rsidR="00924BE2">
          <w:rPr>
            <w:noProof/>
            <w:webHidden/>
          </w:rPr>
        </w:r>
        <w:r w:rsidR="00924BE2">
          <w:rPr>
            <w:noProof/>
            <w:webHidden/>
          </w:rPr>
          <w:fldChar w:fldCharType="separate"/>
        </w:r>
        <w:r w:rsidR="00924BE2">
          <w:rPr>
            <w:noProof/>
            <w:webHidden/>
          </w:rPr>
          <w:t>61</w:t>
        </w:r>
        <w:r w:rsidR="00924BE2">
          <w:rPr>
            <w:noProof/>
            <w:webHidden/>
          </w:rPr>
          <w:fldChar w:fldCharType="end"/>
        </w:r>
      </w:hyperlink>
    </w:p>
    <w:p w14:paraId="7651C2B1" w14:textId="2567555F" w:rsidR="00924BE2" w:rsidRDefault="004B70EF">
      <w:pPr>
        <w:pStyle w:val="TOC2"/>
        <w:tabs>
          <w:tab w:val="right" w:leader="dot" w:pos="9350"/>
        </w:tabs>
        <w:rPr>
          <w:rFonts w:asciiTheme="minorHAnsi" w:eastAsiaTheme="minorEastAsia" w:hAnsiTheme="minorHAnsi" w:cstheme="minorBidi"/>
          <w:noProof/>
          <w:szCs w:val="22"/>
        </w:rPr>
      </w:pPr>
      <w:hyperlink w:anchor="_Toc514255814" w:history="1">
        <w:r w:rsidR="00924BE2" w:rsidRPr="0064463A">
          <w:rPr>
            <w:rStyle w:val="Hyperlink"/>
            <w:noProof/>
          </w:rPr>
          <w:t>Templates</w:t>
        </w:r>
        <w:r w:rsidR="00924BE2">
          <w:rPr>
            <w:noProof/>
            <w:webHidden/>
          </w:rPr>
          <w:tab/>
        </w:r>
        <w:r w:rsidR="00924BE2">
          <w:rPr>
            <w:noProof/>
            <w:webHidden/>
          </w:rPr>
          <w:fldChar w:fldCharType="begin"/>
        </w:r>
        <w:r w:rsidR="00924BE2">
          <w:rPr>
            <w:noProof/>
            <w:webHidden/>
          </w:rPr>
          <w:instrText xml:space="preserve"> PAGEREF _Toc514255814 \h </w:instrText>
        </w:r>
        <w:r w:rsidR="00924BE2">
          <w:rPr>
            <w:noProof/>
            <w:webHidden/>
          </w:rPr>
        </w:r>
        <w:r w:rsidR="00924BE2">
          <w:rPr>
            <w:noProof/>
            <w:webHidden/>
          </w:rPr>
          <w:fldChar w:fldCharType="separate"/>
        </w:r>
        <w:r w:rsidR="00924BE2">
          <w:rPr>
            <w:noProof/>
            <w:webHidden/>
          </w:rPr>
          <w:t>104</w:t>
        </w:r>
        <w:r w:rsidR="00924BE2">
          <w:rPr>
            <w:noProof/>
            <w:webHidden/>
          </w:rPr>
          <w:fldChar w:fldCharType="end"/>
        </w:r>
      </w:hyperlink>
    </w:p>
    <w:p w14:paraId="39A702D4" w14:textId="3EDBC477" w:rsidR="00924BE2" w:rsidRDefault="004B70EF">
      <w:pPr>
        <w:pStyle w:val="TOC3"/>
        <w:tabs>
          <w:tab w:val="right" w:leader="dot" w:pos="9350"/>
        </w:tabs>
        <w:rPr>
          <w:rFonts w:asciiTheme="minorHAnsi" w:eastAsiaTheme="minorEastAsia" w:hAnsiTheme="minorHAnsi" w:cstheme="minorBidi"/>
          <w:noProof/>
          <w:szCs w:val="22"/>
        </w:rPr>
      </w:pPr>
      <w:hyperlink w:anchor="_Toc514255815" w:history="1">
        <w:r w:rsidR="00924BE2" w:rsidRPr="0064463A">
          <w:rPr>
            <w:rStyle w:val="Hyperlink"/>
            <w:noProof/>
          </w:rPr>
          <w:t>List Templates</w:t>
        </w:r>
        <w:r w:rsidR="00924BE2">
          <w:rPr>
            <w:noProof/>
            <w:webHidden/>
          </w:rPr>
          <w:tab/>
        </w:r>
        <w:r w:rsidR="00924BE2">
          <w:rPr>
            <w:noProof/>
            <w:webHidden/>
          </w:rPr>
          <w:fldChar w:fldCharType="begin"/>
        </w:r>
        <w:r w:rsidR="00924BE2">
          <w:rPr>
            <w:noProof/>
            <w:webHidden/>
          </w:rPr>
          <w:instrText xml:space="preserve"> PAGEREF _Toc514255815 \h </w:instrText>
        </w:r>
        <w:r w:rsidR="00924BE2">
          <w:rPr>
            <w:noProof/>
            <w:webHidden/>
          </w:rPr>
        </w:r>
        <w:r w:rsidR="00924BE2">
          <w:rPr>
            <w:noProof/>
            <w:webHidden/>
          </w:rPr>
          <w:fldChar w:fldCharType="separate"/>
        </w:r>
        <w:r w:rsidR="00924BE2">
          <w:rPr>
            <w:noProof/>
            <w:webHidden/>
          </w:rPr>
          <w:t>104</w:t>
        </w:r>
        <w:r w:rsidR="00924BE2">
          <w:rPr>
            <w:noProof/>
            <w:webHidden/>
          </w:rPr>
          <w:fldChar w:fldCharType="end"/>
        </w:r>
      </w:hyperlink>
    </w:p>
    <w:p w14:paraId="572442AD" w14:textId="479A6323" w:rsidR="00924BE2" w:rsidRDefault="004B70EF">
      <w:pPr>
        <w:pStyle w:val="TOC3"/>
        <w:tabs>
          <w:tab w:val="right" w:leader="dot" w:pos="9350"/>
        </w:tabs>
        <w:rPr>
          <w:rFonts w:asciiTheme="minorHAnsi" w:eastAsiaTheme="minorEastAsia" w:hAnsiTheme="minorHAnsi" w:cstheme="minorBidi"/>
          <w:noProof/>
          <w:szCs w:val="22"/>
        </w:rPr>
      </w:pPr>
      <w:hyperlink w:anchor="_Toc514255816" w:history="1">
        <w:r w:rsidR="00924BE2" w:rsidRPr="0064463A">
          <w:rPr>
            <w:rStyle w:val="Hyperlink"/>
            <w:noProof/>
          </w:rPr>
          <w:t>Input Templates</w:t>
        </w:r>
        <w:r w:rsidR="00924BE2">
          <w:rPr>
            <w:noProof/>
            <w:webHidden/>
          </w:rPr>
          <w:tab/>
        </w:r>
        <w:r w:rsidR="00924BE2">
          <w:rPr>
            <w:noProof/>
            <w:webHidden/>
          </w:rPr>
          <w:fldChar w:fldCharType="begin"/>
        </w:r>
        <w:r w:rsidR="00924BE2">
          <w:rPr>
            <w:noProof/>
            <w:webHidden/>
          </w:rPr>
          <w:instrText xml:space="preserve"> PAGEREF _Toc514255816 \h </w:instrText>
        </w:r>
        <w:r w:rsidR="00924BE2">
          <w:rPr>
            <w:noProof/>
            <w:webHidden/>
          </w:rPr>
        </w:r>
        <w:r w:rsidR="00924BE2">
          <w:rPr>
            <w:noProof/>
            <w:webHidden/>
          </w:rPr>
          <w:fldChar w:fldCharType="separate"/>
        </w:r>
        <w:r w:rsidR="00924BE2">
          <w:rPr>
            <w:noProof/>
            <w:webHidden/>
          </w:rPr>
          <w:t>106</w:t>
        </w:r>
        <w:r w:rsidR="00924BE2">
          <w:rPr>
            <w:noProof/>
            <w:webHidden/>
          </w:rPr>
          <w:fldChar w:fldCharType="end"/>
        </w:r>
      </w:hyperlink>
    </w:p>
    <w:p w14:paraId="251EC183" w14:textId="2330553A" w:rsidR="00924BE2" w:rsidRDefault="004B70EF">
      <w:pPr>
        <w:pStyle w:val="TOC3"/>
        <w:tabs>
          <w:tab w:val="right" w:leader="dot" w:pos="9350"/>
        </w:tabs>
        <w:rPr>
          <w:rFonts w:asciiTheme="minorHAnsi" w:eastAsiaTheme="minorEastAsia" w:hAnsiTheme="minorHAnsi" w:cstheme="minorBidi"/>
          <w:noProof/>
          <w:szCs w:val="22"/>
        </w:rPr>
      </w:pPr>
      <w:hyperlink w:anchor="_Toc514255817" w:history="1">
        <w:r w:rsidR="00924BE2" w:rsidRPr="0064463A">
          <w:rPr>
            <w:rStyle w:val="Hyperlink"/>
            <w:noProof/>
          </w:rPr>
          <w:t>Sort Templates</w:t>
        </w:r>
        <w:r w:rsidR="00924BE2">
          <w:rPr>
            <w:noProof/>
            <w:webHidden/>
          </w:rPr>
          <w:tab/>
        </w:r>
        <w:r w:rsidR="00924BE2">
          <w:rPr>
            <w:noProof/>
            <w:webHidden/>
          </w:rPr>
          <w:fldChar w:fldCharType="begin"/>
        </w:r>
        <w:r w:rsidR="00924BE2">
          <w:rPr>
            <w:noProof/>
            <w:webHidden/>
          </w:rPr>
          <w:instrText xml:space="preserve"> PAGEREF _Toc514255817 \h </w:instrText>
        </w:r>
        <w:r w:rsidR="00924BE2">
          <w:rPr>
            <w:noProof/>
            <w:webHidden/>
          </w:rPr>
        </w:r>
        <w:r w:rsidR="00924BE2">
          <w:rPr>
            <w:noProof/>
            <w:webHidden/>
          </w:rPr>
          <w:fldChar w:fldCharType="separate"/>
        </w:r>
        <w:r w:rsidR="00924BE2">
          <w:rPr>
            <w:noProof/>
            <w:webHidden/>
          </w:rPr>
          <w:t>113</w:t>
        </w:r>
        <w:r w:rsidR="00924BE2">
          <w:rPr>
            <w:noProof/>
            <w:webHidden/>
          </w:rPr>
          <w:fldChar w:fldCharType="end"/>
        </w:r>
      </w:hyperlink>
    </w:p>
    <w:p w14:paraId="27F29030" w14:textId="434F5E46" w:rsidR="00924BE2" w:rsidRDefault="004B70EF">
      <w:pPr>
        <w:pStyle w:val="TOC3"/>
        <w:tabs>
          <w:tab w:val="right" w:leader="dot" w:pos="9350"/>
        </w:tabs>
        <w:rPr>
          <w:rFonts w:asciiTheme="minorHAnsi" w:eastAsiaTheme="minorEastAsia" w:hAnsiTheme="minorHAnsi" w:cstheme="minorBidi"/>
          <w:noProof/>
          <w:szCs w:val="22"/>
        </w:rPr>
      </w:pPr>
      <w:hyperlink w:anchor="_Toc514255818" w:history="1">
        <w:r w:rsidR="00924BE2" w:rsidRPr="0064463A">
          <w:rPr>
            <w:rStyle w:val="Hyperlink"/>
            <w:noProof/>
          </w:rPr>
          <w:t>Print Templates</w:t>
        </w:r>
        <w:r w:rsidR="00924BE2">
          <w:rPr>
            <w:noProof/>
            <w:webHidden/>
          </w:rPr>
          <w:tab/>
        </w:r>
        <w:r w:rsidR="00924BE2">
          <w:rPr>
            <w:noProof/>
            <w:webHidden/>
          </w:rPr>
          <w:fldChar w:fldCharType="begin"/>
        </w:r>
        <w:r w:rsidR="00924BE2">
          <w:rPr>
            <w:noProof/>
            <w:webHidden/>
          </w:rPr>
          <w:instrText xml:space="preserve"> PAGEREF _Toc514255818 \h </w:instrText>
        </w:r>
        <w:r w:rsidR="00924BE2">
          <w:rPr>
            <w:noProof/>
            <w:webHidden/>
          </w:rPr>
        </w:r>
        <w:r w:rsidR="00924BE2">
          <w:rPr>
            <w:noProof/>
            <w:webHidden/>
          </w:rPr>
          <w:fldChar w:fldCharType="separate"/>
        </w:r>
        <w:r w:rsidR="00924BE2">
          <w:rPr>
            <w:noProof/>
            <w:webHidden/>
          </w:rPr>
          <w:t>115</w:t>
        </w:r>
        <w:r w:rsidR="00924BE2">
          <w:rPr>
            <w:noProof/>
            <w:webHidden/>
          </w:rPr>
          <w:fldChar w:fldCharType="end"/>
        </w:r>
      </w:hyperlink>
    </w:p>
    <w:p w14:paraId="1F9253DC" w14:textId="18D14316" w:rsidR="00924BE2" w:rsidRDefault="004B70EF">
      <w:pPr>
        <w:pStyle w:val="TOC2"/>
        <w:tabs>
          <w:tab w:val="right" w:leader="dot" w:pos="9350"/>
        </w:tabs>
        <w:rPr>
          <w:rFonts w:asciiTheme="minorHAnsi" w:eastAsiaTheme="minorEastAsia" w:hAnsiTheme="minorHAnsi" w:cstheme="minorBidi"/>
          <w:noProof/>
          <w:szCs w:val="22"/>
        </w:rPr>
      </w:pPr>
      <w:hyperlink w:anchor="_Toc514255819" w:history="1">
        <w:r w:rsidR="00924BE2" w:rsidRPr="0064463A">
          <w:rPr>
            <w:rStyle w:val="Hyperlink"/>
            <w:noProof/>
          </w:rPr>
          <w:t>File Flow Chart</w:t>
        </w:r>
        <w:r w:rsidR="00924BE2">
          <w:rPr>
            <w:noProof/>
            <w:webHidden/>
          </w:rPr>
          <w:tab/>
        </w:r>
        <w:r w:rsidR="00924BE2">
          <w:rPr>
            <w:noProof/>
            <w:webHidden/>
          </w:rPr>
          <w:fldChar w:fldCharType="begin"/>
        </w:r>
        <w:r w:rsidR="00924BE2">
          <w:rPr>
            <w:noProof/>
            <w:webHidden/>
          </w:rPr>
          <w:instrText xml:space="preserve"> PAGEREF _Toc514255819 \h </w:instrText>
        </w:r>
        <w:r w:rsidR="00924BE2">
          <w:rPr>
            <w:noProof/>
            <w:webHidden/>
          </w:rPr>
        </w:r>
        <w:r w:rsidR="00924BE2">
          <w:rPr>
            <w:noProof/>
            <w:webHidden/>
          </w:rPr>
          <w:fldChar w:fldCharType="separate"/>
        </w:r>
        <w:r w:rsidR="00924BE2">
          <w:rPr>
            <w:noProof/>
            <w:webHidden/>
          </w:rPr>
          <w:t>119</w:t>
        </w:r>
        <w:r w:rsidR="00924BE2">
          <w:rPr>
            <w:noProof/>
            <w:webHidden/>
          </w:rPr>
          <w:fldChar w:fldCharType="end"/>
        </w:r>
      </w:hyperlink>
    </w:p>
    <w:p w14:paraId="4BA7F145" w14:textId="65645887" w:rsidR="00924BE2" w:rsidRDefault="004B70EF">
      <w:pPr>
        <w:pStyle w:val="TOC2"/>
        <w:tabs>
          <w:tab w:val="right" w:leader="dot" w:pos="9350"/>
        </w:tabs>
        <w:rPr>
          <w:rFonts w:asciiTheme="minorHAnsi" w:eastAsiaTheme="minorEastAsia" w:hAnsiTheme="minorHAnsi" w:cstheme="minorBidi"/>
          <w:noProof/>
          <w:szCs w:val="22"/>
        </w:rPr>
      </w:pPr>
      <w:hyperlink w:anchor="_Toc514255820" w:history="1">
        <w:r w:rsidR="00924BE2" w:rsidRPr="0064463A">
          <w:rPr>
            <w:rStyle w:val="Hyperlink"/>
            <w:noProof/>
          </w:rPr>
          <w:t>File Flow Chart</w:t>
        </w:r>
        <w:r w:rsidR="00924BE2">
          <w:rPr>
            <w:noProof/>
            <w:webHidden/>
          </w:rPr>
          <w:tab/>
        </w:r>
        <w:r w:rsidR="00924BE2">
          <w:rPr>
            <w:noProof/>
            <w:webHidden/>
          </w:rPr>
          <w:fldChar w:fldCharType="begin"/>
        </w:r>
        <w:r w:rsidR="00924BE2">
          <w:rPr>
            <w:noProof/>
            <w:webHidden/>
          </w:rPr>
          <w:instrText xml:space="preserve"> PAGEREF _Toc514255820 \h </w:instrText>
        </w:r>
        <w:r w:rsidR="00924BE2">
          <w:rPr>
            <w:noProof/>
            <w:webHidden/>
          </w:rPr>
        </w:r>
        <w:r w:rsidR="00924BE2">
          <w:rPr>
            <w:noProof/>
            <w:webHidden/>
          </w:rPr>
          <w:fldChar w:fldCharType="separate"/>
        </w:r>
        <w:r w:rsidR="00924BE2">
          <w:rPr>
            <w:noProof/>
            <w:webHidden/>
          </w:rPr>
          <w:t>119</w:t>
        </w:r>
        <w:r w:rsidR="00924BE2">
          <w:rPr>
            <w:noProof/>
            <w:webHidden/>
          </w:rPr>
          <w:fldChar w:fldCharType="end"/>
        </w:r>
      </w:hyperlink>
    </w:p>
    <w:p w14:paraId="04DFAF73" w14:textId="4B6C7211" w:rsidR="00924BE2" w:rsidRDefault="004B70EF">
      <w:pPr>
        <w:pStyle w:val="TOC1"/>
        <w:rPr>
          <w:rFonts w:asciiTheme="minorHAnsi" w:eastAsiaTheme="minorEastAsia" w:hAnsiTheme="minorHAnsi" w:cstheme="minorBidi"/>
          <w:szCs w:val="22"/>
        </w:rPr>
      </w:pPr>
      <w:hyperlink w:anchor="_Toc514255821" w:history="1">
        <w:r w:rsidR="00924BE2" w:rsidRPr="0064463A">
          <w:rPr>
            <w:rStyle w:val="Hyperlink"/>
          </w:rPr>
          <w:t>Exported Options</w:t>
        </w:r>
        <w:r w:rsidR="00924BE2">
          <w:rPr>
            <w:webHidden/>
          </w:rPr>
          <w:tab/>
        </w:r>
        <w:r w:rsidR="00924BE2">
          <w:rPr>
            <w:webHidden/>
          </w:rPr>
          <w:fldChar w:fldCharType="begin"/>
        </w:r>
        <w:r w:rsidR="00924BE2">
          <w:rPr>
            <w:webHidden/>
          </w:rPr>
          <w:instrText xml:space="preserve"> PAGEREF _Toc514255821 \h </w:instrText>
        </w:r>
        <w:r w:rsidR="00924BE2">
          <w:rPr>
            <w:webHidden/>
          </w:rPr>
        </w:r>
        <w:r w:rsidR="00924BE2">
          <w:rPr>
            <w:webHidden/>
          </w:rPr>
          <w:fldChar w:fldCharType="separate"/>
        </w:r>
        <w:r w:rsidR="00924BE2">
          <w:rPr>
            <w:webHidden/>
          </w:rPr>
          <w:t>145</w:t>
        </w:r>
        <w:r w:rsidR="00924BE2">
          <w:rPr>
            <w:webHidden/>
          </w:rPr>
          <w:fldChar w:fldCharType="end"/>
        </w:r>
      </w:hyperlink>
    </w:p>
    <w:p w14:paraId="145A77EA" w14:textId="79D07D65" w:rsidR="00924BE2" w:rsidRDefault="004B70EF">
      <w:pPr>
        <w:pStyle w:val="TOC2"/>
        <w:tabs>
          <w:tab w:val="right" w:leader="dot" w:pos="9350"/>
        </w:tabs>
        <w:rPr>
          <w:rFonts w:asciiTheme="minorHAnsi" w:eastAsiaTheme="minorEastAsia" w:hAnsiTheme="minorHAnsi" w:cstheme="minorBidi"/>
          <w:noProof/>
          <w:szCs w:val="22"/>
        </w:rPr>
      </w:pPr>
      <w:hyperlink w:anchor="_Toc514255822" w:history="1">
        <w:r w:rsidR="00924BE2" w:rsidRPr="0064463A">
          <w:rPr>
            <w:rStyle w:val="Hyperlink"/>
            <w:noProof/>
          </w:rPr>
          <w:t>Menu Diagram</w:t>
        </w:r>
        <w:r w:rsidR="00924BE2">
          <w:rPr>
            <w:noProof/>
            <w:webHidden/>
          </w:rPr>
          <w:tab/>
        </w:r>
        <w:r w:rsidR="00924BE2">
          <w:rPr>
            <w:noProof/>
            <w:webHidden/>
          </w:rPr>
          <w:fldChar w:fldCharType="begin"/>
        </w:r>
        <w:r w:rsidR="00924BE2">
          <w:rPr>
            <w:noProof/>
            <w:webHidden/>
          </w:rPr>
          <w:instrText xml:space="preserve"> PAGEREF _Toc514255822 \h </w:instrText>
        </w:r>
        <w:r w:rsidR="00924BE2">
          <w:rPr>
            <w:noProof/>
            <w:webHidden/>
          </w:rPr>
        </w:r>
        <w:r w:rsidR="00924BE2">
          <w:rPr>
            <w:noProof/>
            <w:webHidden/>
          </w:rPr>
          <w:fldChar w:fldCharType="separate"/>
        </w:r>
        <w:r w:rsidR="00924BE2">
          <w:rPr>
            <w:noProof/>
            <w:webHidden/>
          </w:rPr>
          <w:t>145</w:t>
        </w:r>
        <w:r w:rsidR="00924BE2">
          <w:rPr>
            <w:noProof/>
            <w:webHidden/>
          </w:rPr>
          <w:fldChar w:fldCharType="end"/>
        </w:r>
      </w:hyperlink>
    </w:p>
    <w:p w14:paraId="6DB71B21" w14:textId="011B7182" w:rsidR="00924BE2" w:rsidRDefault="004B70EF">
      <w:pPr>
        <w:pStyle w:val="TOC2"/>
        <w:tabs>
          <w:tab w:val="right" w:leader="dot" w:pos="9350"/>
        </w:tabs>
        <w:rPr>
          <w:rFonts w:asciiTheme="minorHAnsi" w:eastAsiaTheme="minorEastAsia" w:hAnsiTheme="minorHAnsi" w:cstheme="minorBidi"/>
          <w:noProof/>
          <w:szCs w:val="22"/>
        </w:rPr>
      </w:pPr>
      <w:hyperlink w:anchor="_Toc514255823" w:history="1">
        <w:r w:rsidR="00924BE2" w:rsidRPr="0064463A">
          <w:rPr>
            <w:rStyle w:val="Hyperlink"/>
            <w:noProof/>
          </w:rPr>
          <w:t>Options without Parents</w:t>
        </w:r>
        <w:r w:rsidR="00924BE2">
          <w:rPr>
            <w:noProof/>
            <w:webHidden/>
          </w:rPr>
          <w:tab/>
        </w:r>
        <w:r w:rsidR="00924BE2">
          <w:rPr>
            <w:noProof/>
            <w:webHidden/>
          </w:rPr>
          <w:fldChar w:fldCharType="begin"/>
        </w:r>
        <w:r w:rsidR="00924BE2">
          <w:rPr>
            <w:noProof/>
            <w:webHidden/>
          </w:rPr>
          <w:instrText xml:space="preserve"> PAGEREF _Toc514255823 \h </w:instrText>
        </w:r>
        <w:r w:rsidR="00924BE2">
          <w:rPr>
            <w:noProof/>
            <w:webHidden/>
          </w:rPr>
        </w:r>
        <w:r w:rsidR="00924BE2">
          <w:rPr>
            <w:noProof/>
            <w:webHidden/>
          </w:rPr>
          <w:fldChar w:fldCharType="separate"/>
        </w:r>
        <w:r w:rsidR="00924BE2">
          <w:rPr>
            <w:noProof/>
            <w:webHidden/>
          </w:rPr>
          <w:t>145</w:t>
        </w:r>
        <w:r w:rsidR="00924BE2">
          <w:rPr>
            <w:noProof/>
            <w:webHidden/>
          </w:rPr>
          <w:fldChar w:fldCharType="end"/>
        </w:r>
      </w:hyperlink>
    </w:p>
    <w:p w14:paraId="2498BA00" w14:textId="563F482B" w:rsidR="00924BE2" w:rsidRDefault="004B70EF">
      <w:pPr>
        <w:pStyle w:val="TOC2"/>
        <w:tabs>
          <w:tab w:val="right" w:leader="dot" w:pos="9350"/>
        </w:tabs>
        <w:rPr>
          <w:rFonts w:asciiTheme="minorHAnsi" w:eastAsiaTheme="minorEastAsia" w:hAnsiTheme="minorHAnsi" w:cstheme="minorBidi"/>
          <w:noProof/>
          <w:szCs w:val="22"/>
        </w:rPr>
      </w:pPr>
      <w:hyperlink w:anchor="_Toc514255824" w:history="1">
        <w:r w:rsidR="00924BE2" w:rsidRPr="0064463A">
          <w:rPr>
            <w:rStyle w:val="Hyperlink"/>
            <w:noProof/>
          </w:rPr>
          <w:t>Exported Options</w:t>
        </w:r>
        <w:r w:rsidR="00924BE2">
          <w:rPr>
            <w:noProof/>
            <w:webHidden/>
          </w:rPr>
          <w:tab/>
        </w:r>
        <w:r w:rsidR="00924BE2">
          <w:rPr>
            <w:noProof/>
            <w:webHidden/>
          </w:rPr>
          <w:fldChar w:fldCharType="begin"/>
        </w:r>
        <w:r w:rsidR="00924BE2">
          <w:rPr>
            <w:noProof/>
            <w:webHidden/>
          </w:rPr>
          <w:instrText xml:space="preserve"> PAGEREF _Toc514255824 \h </w:instrText>
        </w:r>
        <w:r w:rsidR="00924BE2">
          <w:rPr>
            <w:noProof/>
            <w:webHidden/>
          </w:rPr>
        </w:r>
        <w:r w:rsidR="00924BE2">
          <w:rPr>
            <w:noProof/>
            <w:webHidden/>
          </w:rPr>
          <w:fldChar w:fldCharType="separate"/>
        </w:r>
        <w:r w:rsidR="00924BE2">
          <w:rPr>
            <w:noProof/>
            <w:webHidden/>
          </w:rPr>
          <w:t>147</w:t>
        </w:r>
        <w:r w:rsidR="00924BE2">
          <w:rPr>
            <w:noProof/>
            <w:webHidden/>
          </w:rPr>
          <w:fldChar w:fldCharType="end"/>
        </w:r>
      </w:hyperlink>
    </w:p>
    <w:p w14:paraId="122452F7" w14:textId="62D5CB01" w:rsidR="00924BE2" w:rsidRDefault="004B70EF">
      <w:pPr>
        <w:pStyle w:val="TOC1"/>
        <w:rPr>
          <w:rFonts w:asciiTheme="minorHAnsi" w:eastAsiaTheme="minorEastAsia" w:hAnsiTheme="minorHAnsi" w:cstheme="minorBidi"/>
          <w:szCs w:val="22"/>
        </w:rPr>
      </w:pPr>
      <w:hyperlink w:anchor="_Toc514255825" w:history="1">
        <w:r w:rsidR="00924BE2" w:rsidRPr="0064463A">
          <w:rPr>
            <w:rStyle w:val="Hyperlink"/>
          </w:rPr>
          <w:t>Archiving and Purging</w:t>
        </w:r>
        <w:r w:rsidR="00924BE2">
          <w:rPr>
            <w:webHidden/>
          </w:rPr>
          <w:tab/>
        </w:r>
        <w:r w:rsidR="00924BE2">
          <w:rPr>
            <w:webHidden/>
          </w:rPr>
          <w:fldChar w:fldCharType="begin"/>
        </w:r>
        <w:r w:rsidR="00924BE2">
          <w:rPr>
            <w:webHidden/>
          </w:rPr>
          <w:instrText xml:space="preserve"> PAGEREF _Toc514255825 \h </w:instrText>
        </w:r>
        <w:r w:rsidR="00924BE2">
          <w:rPr>
            <w:webHidden/>
          </w:rPr>
        </w:r>
        <w:r w:rsidR="00924BE2">
          <w:rPr>
            <w:webHidden/>
          </w:rPr>
          <w:fldChar w:fldCharType="separate"/>
        </w:r>
        <w:r w:rsidR="00924BE2">
          <w:rPr>
            <w:webHidden/>
          </w:rPr>
          <w:t>195</w:t>
        </w:r>
        <w:r w:rsidR="00924BE2">
          <w:rPr>
            <w:webHidden/>
          </w:rPr>
          <w:fldChar w:fldCharType="end"/>
        </w:r>
      </w:hyperlink>
    </w:p>
    <w:p w14:paraId="168F93B7" w14:textId="226FA5E9" w:rsidR="00924BE2" w:rsidRDefault="004B70EF">
      <w:pPr>
        <w:pStyle w:val="TOC1"/>
        <w:rPr>
          <w:rFonts w:asciiTheme="minorHAnsi" w:eastAsiaTheme="minorEastAsia" w:hAnsiTheme="minorHAnsi" w:cstheme="minorBidi"/>
          <w:szCs w:val="22"/>
        </w:rPr>
      </w:pPr>
      <w:hyperlink w:anchor="_Toc514255826" w:history="1">
        <w:r w:rsidR="00924BE2" w:rsidRPr="0064463A">
          <w:rPr>
            <w:rStyle w:val="Hyperlink"/>
          </w:rPr>
          <w:t>External Relations</w:t>
        </w:r>
        <w:r w:rsidR="00924BE2">
          <w:rPr>
            <w:webHidden/>
          </w:rPr>
          <w:tab/>
        </w:r>
        <w:r w:rsidR="00924BE2">
          <w:rPr>
            <w:webHidden/>
          </w:rPr>
          <w:fldChar w:fldCharType="begin"/>
        </w:r>
        <w:r w:rsidR="00924BE2">
          <w:rPr>
            <w:webHidden/>
          </w:rPr>
          <w:instrText xml:space="preserve"> PAGEREF _Toc514255826 \h </w:instrText>
        </w:r>
        <w:r w:rsidR="00924BE2">
          <w:rPr>
            <w:webHidden/>
          </w:rPr>
        </w:r>
        <w:r w:rsidR="00924BE2">
          <w:rPr>
            <w:webHidden/>
          </w:rPr>
          <w:fldChar w:fldCharType="separate"/>
        </w:r>
        <w:r w:rsidR="00924BE2">
          <w:rPr>
            <w:webHidden/>
          </w:rPr>
          <w:t>197</w:t>
        </w:r>
        <w:r w:rsidR="00924BE2">
          <w:rPr>
            <w:webHidden/>
          </w:rPr>
          <w:fldChar w:fldCharType="end"/>
        </w:r>
      </w:hyperlink>
    </w:p>
    <w:p w14:paraId="1D229FFC" w14:textId="38AA9C18" w:rsidR="00924BE2" w:rsidRDefault="004B70EF">
      <w:pPr>
        <w:pStyle w:val="TOC1"/>
        <w:rPr>
          <w:rFonts w:asciiTheme="minorHAnsi" w:eastAsiaTheme="minorEastAsia" w:hAnsiTheme="minorHAnsi" w:cstheme="minorBidi"/>
          <w:szCs w:val="22"/>
        </w:rPr>
      </w:pPr>
      <w:hyperlink w:anchor="_Toc514255827" w:history="1">
        <w:r w:rsidR="00924BE2" w:rsidRPr="0064463A">
          <w:rPr>
            <w:rStyle w:val="Hyperlink"/>
          </w:rPr>
          <w:t>Internal Relations</w:t>
        </w:r>
        <w:r w:rsidR="00924BE2">
          <w:rPr>
            <w:webHidden/>
          </w:rPr>
          <w:tab/>
        </w:r>
        <w:r w:rsidR="00924BE2">
          <w:rPr>
            <w:webHidden/>
          </w:rPr>
          <w:fldChar w:fldCharType="begin"/>
        </w:r>
        <w:r w:rsidR="00924BE2">
          <w:rPr>
            <w:webHidden/>
          </w:rPr>
          <w:instrText xml:space="preserve"> PAGEREF _Toc514255827 \h </w:instrText>
        </w:r>
        <w:r w:rsidR="00924BE2">
          <w:rPr>
            <w:webHidden/>
          </w:rPr>
        </w:r>
        <w:r w:rsidR="00924BE2">
          <w:rPr>
            <w:webHidden/>
          </w:rPr>
          <w:fldChar w:fldCharType="separate"/>
        </w:r>
        <w:r w:rsidR="00924BE2">
          <w:rPr>
            <w:webHidden/>
          </w:rPr>
          <w:t>205</w:t>
        </w:r>
        <w:r w:rsidR="00924BE2">
          <w:rPr>
            <w:webHidden/>
          </w:rPr>
          <w:fldChar w:fldCharType="end"/>
        </w:r>
      </w:hyperlink>
    </w:p>
    <w:p w14:paraId="54604B7B" w14:textId="06F60EC1" w:rsidR="00924BE2" w:rsidRDefault="004B70EF">
      <w:pPr>
        <w:pStyle w:val="TOC1"/>
        <w:rPr>
          <w:rFonts w:asciiTheme="minorHAnsi" w:eastAsiaTheme="minorEastAsia" w:hAnsiTheme="minorHAnsi" w:cstheme="minorBidi"/>
          <w:szCs w:val="22"/>
        </w:rPr>
      </w:pPr>
      <w:hyperlink w:anchor="_Toc514255828" w:history="1">
        <w:r w:rsidR="00924BE2" w:rsidRPr="0064463A">
          <w:rPr>
            <w:rStyle w:val="Hyperlink"/>
          </w:rPr>
          <w:t>Package-wide Variables</w:t>
        </w:r>
        <w:r w:rsidR="00924BE2">
          <w:rPr>
            <w:webHidden/>
          </w:rPr>
          <w:tab/>
        </w:r>
        <w:r w:rsidR="00924BE2">
          <w:rPr>
            <w:webHidden/>
          </w:rPr>
          <w:fldChar w:fldCharType="begin"/>
        </w:r>
        <w:r w:rsidR="00924BE2">
          <w:rPr>
            <w:webHidden/>
          </w:rPr>
          <w:instrText xml:space="preserve"> PAGEREF _Toc514255828 \h </w:instrText>
        </w:r>
        <w:r w:rsidR="00924BE2">
          <w:rPr>
            <w:webHidden/>
          </w:rPr>
        </w:r>
        <w:r w:rsidR="00924BE2">
          <w:rPr>
            <w:webHidden/>
          </w:rPr>
          <w:fldChar w:fldCharType="separate"/>
        </w:r>
        <w:r w:rsidR="00924BE2">
          <w:rPr>
            <w:webHidden/>
          </w:rPr>
          <w:t>207</w:t>
        </w:r>
        <w:r w:rsidR="00924BE2">
          <w:rPr>
            <w:webHidden/>
          </w:rPr>
          <w:fldChar w:fldCharType="end"/>
        </w:r>
      </w:hyperlink>
    </w:p>
    <w:p w14:paraId="0D3C8BB9" w14:textId="0F79CED9" w:rsidR="00924BE2" w:rsidRDefault="004B70EF">
      <w:pPr>
        <w:pStyle w:val="TOC1"/>
        <w:rPr>
          <w:rFonts w:asciiTheme="minorHAnsi" w:eastAsiaTheme="minorEastAsia" w:hAnsiTheme="minorHAnsi" w:cstheme="minorBidi"/>
          <w:szCs w:val="22"/>
        </w:rPr>
      </w:pPr>
      <w:hyperlink w:anchor="_Toc514255829" w:history="1">
        <w:r w:rsidR="00924BE2" w:rsidRPr="0064463A">
          <w:rPr>
            <w:rStyle w:val="Hyperlink"/>
          </w:rPr>
          <w:t>How to Generate On-Line Documentation</w:t>
        </w:r>
        <w:r w:rsidR="00924BE2">
          <w:rPr>
            <w:webHidden/>
          </w:rPr>
          <w:tab/>
        </w:r>
        <w:r w:rsidR="00924BE2">
          <w:rPr>
            <w:webHidden/>
          </w:rPr>
          <w:fldChar w:fldCharType="begin"/>
        </w:r>
        <w:r w:rsidR="00924BE2">
          <w:rPr>
            <w:webHidden/>
          </w:rPr>
          <w:instrText xml:space="preserve"> PAGEREF _Toc514255829 \h </w:instrText>
        </w:r>
        <w:r w:rsidR="00924BE2">
          <w:rPr>
            <w:webHidden/>
          </w:rPr>
        </w:r>
        <w:r w:rsidR="00924BE2">
          <w:rPr>
            <w:webHidden/>
          </w:rPr>
          <w:fldChar w:fldCharType="separate"/>
        </w:r>
        <w:r w:rsidR="00924BE2">
          <w:rPr>
            <w:webHidden/>
          </w:rPr>
          <w:t>209</w:t>
        </w:r>
        <w:r w:rsidR="00924BE2">
          <w:rPr>
            <w:webHidden/>
          </w:rPr>
          <w:fldChar w:fldCharType="end"/>
        </w:r>
      </w:hyperlink>
    </w:p>
    <w:p w14:paraId="66C8EA1B" w14:textId="45A51C7E" w:rsidR="00924BE2" w:rsidRDefault="004B70EF">
      <w:pPr>
        <w:pStyle w:val="TOC1"/>
        <w:rPr>
          <w:rFonts w:asciiTheme="minorHAnsi" w:eastAsiaTheme="minorEastAsia" w:hAnsiTheme="minorHAnsi" w:cstheme="minorBidi"/>
          <w:szCs w:val="22"/>
        </w:rPr>
      </w:pPr>
      <w:hyperlink w:anchor="_Toc514255830" w:history="1">
        <w:r w:rsidR="00924BE2" w:rsidRPr="0064463A">
          <w:rPr>
            <w:rStyle w:val="Hyperlink"/>
          </w:rPr>
          <w:t>Security</w:t>
        </w:r>
        <w:r w:rsidR="00924BE2">
          <w:rPr>
            <w:webHidden/>
          </w:rPr>
          <w:tab/>
        </w:r>
        <w:r w:rsidR="00924BE2">
          <w:rPr>
            <w:webHidden/>
          </w:rPr>
          <w:fldChar w:fldCharType="begin"/>
        </w:r>
        <w:r w:rsidR="00924BE2">
          <w:rPr>
            <w:webHidden/>
          </w:rPr>
          <w:instrText xml:space="preserve"> PAGEREF _Toc514255830 \h </w:instrText>
        </w:r>
        <w:r w:rsidR="00924BE2">
          <w:rPr>
            <w:webHidden/>
          </w:rPr>
        </w:r>
        <w:r w:rsidR="00924BE2">
          <w:rPr>
            <w:webHidden/>
          </w:rPr>
          <w:fldChar w:fldCharType="separate"/>
        </w:r>
        <w:r w:rsidR="00924BE2">
          <w:rPr>
            <w:webHidden/>
          </w:rPr>
          <w:t>211</w:t>
        </w:r>
        <w:r w:rsidR="00924BE2">
          <w:rPr>
            <w:webHidden/>
          </w:rPr>
          <w:fldChar w:fldCharType="end"/>
        </w:r>
      </w:hyperlink>
    </w:p>
    <w:p w14:paraId="44CA0CF6" w14:textId="34710EC2" w:rsidR="00924BE2" w:rsidRDefault="004B70EF">
      <w:pPr>
        <w:pStyle w:val="TOC2"/>
        <w:tabs>
          <w:tab w:val="right" w:leader="dot" w:pos="9350"/>
        </w:tabs>
        <w:rPr>
          <w:rFonts w:asciiTheme="minorHAnsi" w:eastAsiaTheme="minorEastAsia" w:hAnsiTheme="minorHAnsi" w:cstheme="minorBidi"/>
          <w:noProof/>
          <w:szCs w:val="22"/>
        </w:rPr>
      </w:pPr>
      <w:hyperlink w:anchor="_Toc514255831" w:history="1">
        <w:r w:rsidR="00924BE2" w:rsidRPr="0064463A">
          <w:rPr>
            <w:rStyle w:val="Hyperlink"/>
            <w:noProof/>
          </w:rPr>
          <w:t>File Protection</w:t>
        </w:r>
        <w:r w:rsidR="00924BE2">
          <w:rPr>
            <w:noProof/>
            <w:webHidden/>
          </w:rPr>
          <w:tab/>
        </w:r>
        <w:r w:rsidR="00924BE2">
          <w:rPr>
            <w:noProof/>
            <w:webHidden/>
          </w:rPr>
          <w:fldChar w:fldCharType="begin"/>
        </w:r>
        <w:r w:rsidR="00924BE2">
          <w:rPr>
            <w:noProof/>
            <w:webHidden/>
          </w:rPr>
          <w:instrText xml:space="preserve"> PAGEREF _Toc514255831 \h </w:instrText>
        </w:r>
        <w:r w:rsidR="00924BE2">
          <w:rPr>
            <w:noProof/>
            <w:webHidden/>
          </w:rPr>
        </w:r>
        <w:r w:rsidR="00924BE2">
          <w:rPr>
            <w:noProof/>
            <w:webHidden/>
          </w:rPr>
          <w:fldChar w:fldCharType="separate"/>
        </w:r>
        <w:r w:rsidR="00924BE2">
          <w:rPr>
            <w:noProof/>
            <w:webHidden/>
          </w:rPr>
          <w:t>211</w:t>
        </w:r>
        <w:r w:rsidR="00924BE2">
          <w:rPr>
            <w:noProof/>
            <w:webHidden/>
          </w:rPr>
          <w:fldChar w:fldCharType="end"/>
        </w:r>
      </w:hyperlink>
    </w:p>
    <w:p w14:paraId="16601C93" w14:textId="42307BC5" w:rsidR="00924BE2" w:rsidRDefault="004B70EF">
      <w:pPr>
        <w:pStyle w:val="TOC1"/>
        <w:rPr>
          <w:rFonts w:asciiTheme="minorHAnsi" w:eastAsiaTheme="minorEastAsia" w:hAnsiTheme="minorHAnsi" w:cstheme="minorBidi"/>
          <w:szCs w:val="22"/>
        </w:rPr>
      </w:pPr>
      <w:hyperlink w:anchor="_Toc514255832" w:history="1">
        <w:r w:rsidR="00924BE2" w:rsidRPr="0064463A">
          <w:rPr>
            <w:rStyle w:val="Hyperlink"/>
          </w:rPr>
          <w:t>Glossary</w:t>
        </w:r>
        <w:r w:rsidR="00924BE2">
          <w:rPr>
            <w:webHidden/>
          </w:rPr>
          <w:tab/>
        </w:r>
        <w:r w:rsidR="00924BE2">
          <w:rPr>
            <w:webHidden/>
          </w:rPr>
          <w:fldChar w:fldCharType="begin"/>
        </w:r>
        <w:r w:rsidR="00924BE2">
          <w:rPr>
            <w:webHidden/>
          </w:rPr>
          <w:instrText xml:space="preserve"> PAGEREF _Toc514255832 \h </w:instrText>
        </w:r>
        <w:r w:rsidR="00924BE2">
          <w:rPr>
            <w:webHidden/>
          </w:rPr>
        </w:r>
        <w:r w:rsidR="00924BE2">
          <w:rPr>
            <w:webHidden/>
          </w:rPr>
          <w:fldChar w:fldCharType="separate"/>
        </w:r>
        <w:r w:rsidR="00924BE2">
          <w:rPr>
            <w:webHidden/>
          </w:rPr>
          <w:t>213</w:t>
        </w:r>
        <w:r w:rsidR="00924BE2">
          <w:rPr>
            <w:webHidden/>
          </w:rPr>
          <w:fldChar w:fldCharType="end"/>
        </w:r>
      </w:hyperlink>
    </w:p>
    <w:p w14:paraId="335A136B" w14:textId="006FDD36"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14:paraId="335A136C" w14:textId="77777777" w:rsidR="00ED790C" w:rsidRPr="0002501E" w:rsidRDefault="00ED790C" w:rsidP="00ED790C">
      <w:pPr>
        <w:jc w:val="center"/>
        <w:rPr>
          <w:rFonts w:ascii="Times New Roman" w:hAnsi="Times New Roman"/>
          <w:i/>
          <w:szCs w:val="24"/>
        </w:rPr>
      </w:pPr>
      <w:r w:rsidRPr="0002501E">
        <w:rPr>
          <w:rFonts w:ascii="Times New Roman" w:hAnsi="Times New Roman"/>
          <w:noProof/>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6D" w14:textId="77777777" w:rsidR="00531745" w:rsidRPr="0002501E" w:rsidRDefault="00531745" w:rsidP="00A1623E">
      <w:pPr>
        <w:ind w:right="-539"/>
        <w:jc w:val="center"/>
        <w:sectPr w:rsidR="00531745" w:rsidRPr="0002501E" w:rsidSect="00426F48">
          <w:headerReference w:type="even" r:id="rId23"/>
          <w:footerReference w:type="even" r:id="rId24"/>
          <w:footerReference w:type="default" r:id="rId25"/>
          <w:headerReference w:type="first" r:id="rId26"/>
          <w:footerReference w:type="first" r:id="rId27"/>
          <w:pgSz w:w="12240" w:h="15840" w:code="1"/>
          <w:pgMar w:top="1440" w:right="1440" w:bottom="1440" w:left="1440" w:header="720" w:footer="720" w:gutter="0"/>
          <w:pgNumType w:fmt="lowerRoman"/>
          <w:cols w:space="720"/>
          <w:titlePg/>
        </w:sectPr>
      </w:pPr>
    </w:p>
    <w:p w14:paraId="335A136E" w14:textId="77777777" w:rsidR="00531745" w:rsidRPr="0002501E" w:rsidRDefault="00531745" w:rsidP="00D05133">
      <w:pPr>
        <w:pStyle w:val="Heading1"/>
      </w:pPr>
      <w:bookmarkStart w:id="21" w:name="_Toc200787515"/>
      <w:bookmarkStart w:id="22" w:name="_Toc442890951"/>
      <w:bookmarkStart w:id="23" w:name="_Toc514255792"/>
      <w:r w:rsidRPr="0002501E">
        <w:lastRenderedPageBreak/>
        <w:t>Introduction</w:t>
      </w:r>
      <w:bookmarkEnd w:id="21"/>
      <w:bookmarkEnd w:id="22"/>
      <w:bookmarkEnd w:id="23"/>
    </w:p>
    <w:p w14:paraId="335A136F" w14:textId="77777777" w:rsidR="00531745" w:rsidRPr="0002501E" w:rsidRDefault="00531745">
      <w:pPr>
        <w:rPr>
          <w:rFonts w:ascii="Times New Roman" w:hAnsi="Times New Roman"/>
          <w:sz w:val="22"/>
          <w:szCs w:val="22"/>
        </w:rPr>
      </w:pPr>
    </w:p>
    <w:p w14:paraId="335A13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14:paraId="335A1371" w14:textId="77777777" w:rsidR="00531745" w:rsidRPr="0002501E" w:rsidRDefault="00531745">
      <w:pPr>
        <w:rPr>
          <w:rFonts w:ascii="Times New Roman" w:hAnsi="Times New Roman"/>
          <w:sz w:val="22"/>
          <w:szCs w:val="22"/>
        </w:rPr>
      </w:pPr>
    </w:p>
    <w:p w14:paraId="335A137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14:paraId="335A137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14:paraId="335A137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14:paraId="335A1375" w14:textId="77777777" w:rsidR="00531745" w:rsidRPr="0002501E" w:rsidRDefault="00531745">
      <w:pPr>
        <w:rPr>
          <w:rFonts w:ascii="Times New Roman" w:hAnsi="Times New Roman"/>
          <w:sz w:val="22"/>
          <w:szCs w:val="22"/>
        </w:rPr>
      </w:pPr>
    </w:p>
    <w:p w14:paraId="335A137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also significant enhancements to the two previous modules, Patient Billing and Third Party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14:paraId="335A1377" w14:textId="77777777" w:rsidR="00531745" w:rsidRPr="0002501E" w:rsidRDefault="00531745">
      <w:pPr>
        <w:rPr>
          <w:rFonts w:ascii="Times New Roman" w:hAnsi="Times New Roman"/>
          <w:sz w:val="22"/>
          <w:szCs w:val="22"/>
        </w:rPr>
      </w:pPr>
    </w:p>
    <w:p w14:paraId="335A137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14:paraId="335A137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14:paraId="335A137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14:paraId="335A137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more complete insurance information.</w:t>
      </w:r>
    </w:p>
    <w:p w14:paraId="335A137C" w14:textId="77777777" w:rsidR="00531745" w:rsidRPr="0002501E" w:rsidRDefault="00531745">
      <w:pPr>
        <w:rPr>
          <w:rFonts w:ascii="Times New Roman" w:hAnsi="Times New Roman"/>
          <w:sz w:val="22"/>
          <w:szCs w:val="22"/>
        </w:rPr>
      </w:pPr>
    </w:p>
    <w:p w14:paraId="335A137D"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14:paraId="335A137E" w14:textId="77777777" w:rsidR="00531745" w:rsidRPr="0002501E" w:rsidRDefault="00531745">
      <w:pPr>
        <w:rPr>
          <w:rFonts w:ascii="Times New Roman" w:hAnsi="Times New Roman"/>
          <w:sz w:val="22"/>
          <w:szCs w:val="22"/>
        </w:rPr>
      </w:pPr>
    </w:p>
    <w:p w14:paraId="335A137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14:paraId="335A1380" w14:textId="77777777" w:rsidR="00531745" w:rsidRPr="0002501E" w:rsidRDefault="00531745">
      <w:pPr>
        <w:rPr>
          <w:rFonts w:ascii="Times New Roman" w:hAnsi="Times New Roman"/>
          <w:sz w:val="22"/>
          <w:szCs w:val="22"/>
        </w:rPr>
      </w:pPr>
    </w:p>
    <w:p w14:paraId="335A1381" w14:textId="77777777"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14:paraId="335A1382" w14:textId="77777777" w:rsidR="00531745" w:rsidRPr="0002501E" w:rsidRDefault="00531745">
      <w:pPr>
        <w:rPr>
          <w:rFonts w:ascii="Times New Roman" w:hAnsi="Times New Roman"/>
          <w:sz w:val="22"/>
          <w:szCs w:val="22"/>
        </w:rPr>
      </w:pPr>
    </w:p>
    <w:p w14:paraId="335A138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14:paraId="335A1384" w14:textId="77777777" w:rsidR="00531745" w:rsidRPr="0002501E" w:rsidRDefault="00531745">
      <w:pPr>
        <w:rPr>
          <w:rFonts w:ascii="Times New Roman" w:hAnsi="Times New Roman"/>
          <w:sz w:val="22"/>
          <w:szCs w:val="22"/>
        </w:rPr>
      </w:pPr>
    </w:p>
    <w:p w14:paraId="335A1385"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The billing clerks see substantial changes to their jobs with the enhancements provided in the Patient Billing and Third Party Billing modules.</w:t>
      </w:r>
    </w:p>
    <w:p w14:paraId="335A1386" w14:textId="77777777" w:rsidR="00531745" w:rsidRPr="0002501E" w:rsidRDefault="00531745">
      <w:pPr>
        <w:rPr>
          <w:rFonts w:ascii="Times New Roman" w:hAnsi="Times New Roman"/>
          <w:sz w:val="22"/>
          <w:szCs w:val="22"/>
        </w:rPr>
      </w:pPr>
    </w:p>
    <w:p w14:paraId="335A1387"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14:paraId="335A1388" w14:textId="77777777" w:rsidR="00531745" w:rsidRPr="0002501E" w:rsidRDefault="00531745">
      <w:pPr>
        <w:rPr>
          <w:rFonts w:ascii="Times New Roman" w:hAnsi="Times New Roman"/>
          <w:sz w:val="22"/>
          <w:szCs w:val="22"/>
        </w:rPr>
      </w:pPr>
    </w:p>
    <w:p w14:paraId="335A138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14:paraId="335A138A" w14:textId="77777777" w:rsidR="00531745" w:rsidRPr="0002501E" w:rsidRDefault="00531745" w:rsidP="00AB5266">
      <w:pPr>
        <w:numPr>
          <w:ilvl w:val="0"/>
          <w:numId w:val="1"/>
        </w:numPr>
        <w:rPr>
          <w:rFonts w:ascii="Times New Roman" w:hAnsi="Times New Roman"/>
          <w:sz w:val="22"/>
          <w:szCs w:val="22"/>
        </w:rPr>
      </w:pPr>
    </w:p>
    <w:p w14:paraId="335A138B" w14:textId="77777777"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for the purpose of follow-up and collection.  </w:t>
      </w:r>
    </w:p>
    <w:p w14:paraId="335A138C" w14:textId="77777777" w:rsidR="00531745" w:rsidRPr="0002501E" w:rsidRDefault="00531745">
      <w:pPr>
        <w:rPr>
          <w:rFonts w:ascii="Times New Roman" w:hAnsi="Times New Roman"/>
          <w:sz w:val="22"/>
          <w:szCs w:val="22"/>
        </w:rPr>
      </w:pPr>
    </w:p>
    <w:p w14:paraId="335A138D"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for the purpose of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14:paraId="335A138E" w14:textId="77777777" w:rsidR="00531745" w:rsidRPr="0002501E" w:rsidRDefault="00531745">
      <w:pPr>
        <w:rPr>
          <w:rFonts w:ascii="Times New Roman" w:hAnsi="Times New Roman"/>
          <w:sz w:val="22"/>
          <w:szCs w:val="22"/>
        </w:rPr>
      </w:pPr>
    </w:p>
    <w:p w14:paraId="335A138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14:paraId="335A1390"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14:paraId="335A1391" w14:textId="77777777" w:rsidR="00531745" w:rsidRPr="0002501E" w:rsidRDefault="00531745">
      <w:pPr>
        <w:rPr>
          <w:rFonts w:ascii="Times New Roman" w:hAnsi="Times New Roman"/>
          <w:sz w:val="22"/>
          <w:szCs w:val="22"/>
        </w:rPr>
      </w:pPr>
    </w:p>
    <w:p w14:paraId="335A139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Means Test billing data may be transmitted between facilities using the PDX v1.5 package.  This may assist sites with the preparation of bills for inpatients who transfer between facilities.</w:t>
      </w:r>
    </w:p>
    <w:p w14:paraId="335A1393" w14:textId="77777777" w:rsidR="00531745" w:rsidRPr="0002501E" w:rsidRDefault="00531745">
      <w:pPr>
        <w:ind w:left="360" w:hanging="360"/>
        <w:rPr>
          <w:rFonts w:ascii="Times New Roman" w:hAnsi="Times New Roman"/>
          <w:sz w:val="22"/>
          <w:szCs w:val="22"/>
        </w:rPr>
      </w:pPr>
    </w:p>
    <w:p w14:paraId="335A139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Prosthetics information is passed to Claims Tracking and Third Party Billing.</w:t>
      </w:r>
    </w:p>
    <w:p w14:paraId="335A1395" w14:textId="77777777" w:rsidR="00531745" w:rsidRPr="0002501E" w:rsidRDefault="00531745">
      <w:pPr>
        <w:rPr>
          <w:rFonts w:ascii="Times New Roman" w:hAnsi="Times New Roman"/>
          <w:sz w:val="22"/>
          <w:szCs w:val="22"/>
        </w:rPr>
      </w:pPr>
    </w:p>
    <w:p w14:paraId="335A139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14:paraId="335A1397" w14:textId="77777777" w:rsidR="00531745" w:rsidRPr="0002501E" w:rsidRDefault="00531745">
      <w:pPr>
        <w:rPr>
          <w:rFonts w:ascii="Times New Roman" w:hAnsi="Times New Roman"/>
          <w:sz w:val="22"/>
          <w:szCs w:val="22"/>
        </w:rPr>
      </w:pPr>
    </w:p>
    <w:p w14:paraId="335A1398" w14:textId="77777777" w:rsidR="00531745" w:rsidRPr="0002501E" w:rsidRDefault="00531745">
      <w:pPr>
        <w:rPr>
          <w:rFonts w:ascii="Times New Roman" w:hAnsi="Times New Roman"/>
          <w:sz w:val="22"/>
          <w:szCs w:val="22"/>
        </w:rPr>
      </w:pPr>
    </w:p>
    <w:p w14:paraId="335A1399" w14:textId="77777777"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14:paraId="335A139A" w14:textId="77777777" w:rsidR="00853FD5" w:rsidRPr="0002501E" w:rsidRDefault="00853FD5" w:rsidP="00853FD5">
      <w:pPr>
        <w:rPr>
          <w:rFonts w:ascii="Times New Roman" w:hAnsi="Times New Roman"/>
          <w:sz w:val="22"/>
          <w:szCs w:val="22"/>
        </w:rPr>
      </w:pPr>
    </w:p>
    <w:p w14:paraId="335A139B" w14:textId="77777777"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14:paraId="335A139C" w14:textId="77777777"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14:paraId="335A139D" w14:textId="77777777" w:rsidR="006B677B" w:rsidRPr="0002501E" w:rsidRDefault="006B677B" w:rsidP="006B677B">
      <w:pPr>
        <w:rPr>
          <w:rFonts w:ascii="Times New Roman" w:hAnsi="Times New Roman"/>
          <w:sz w:val="22"/>
          <w:szCs w:val="22"/>
        </w:rPr>
      </w:pPr>
    </w:p>
    <w:p w14:paraId="335A139E" w14:textId="77777777" w:rsidR="00853FD5" w:rsidRPr="0002501E" w:rsidRDefault="00853FD5">
      <w:pPr>
        <w:rPr>
          <w:rFonts w:ascii="Times New Roman" w:hAnsi="Times New Roman"/>
          <w:sz w:val="22"/>
          <w:szCs w:val="22"/>
        </w:rPr>
        <w:sectPr w:rsidR="00853FD5" w:rsidRPr="0002501E" w:rsidSect="00426F48">
          <w:headerReference w:type="even" r:id="rId28"/>
          <w:footerReference w:type="even" r:id="rId29"/>
          <w:footerReference w:type="default" r:id="rId30"/>
          <w:headerReference w:type="first" r:id="rId31"/>
          <w:footerReference w:type="first" r:id="rId32"/>
          <w:pgSz w:w="12240" w:h="15840" w:code="1"/>
          <w:pgMar w:top="1440" w:right="1440" w:bottom="1440" w:left="1440" w:header="720" w:footer="720" w:gutter="0"/>
          <w:pgNumType w:start="1"/>
          <w:cols w:space="720"/>
          <w:titlePg/>
        </w:sectPr>
      </w:pPr>
    </w:p>
    <w:p w14:paraId="335A139F" w14:textId="77777777" w:rsidR="00531745" w:rsidRPr="0002501E" w:rsidRDefault="00531745" w:rsidP="00D05133">
      <w:pPr>
        <w:pStyle w:val="Heading1"/>
      </w:pPr>
      <w:bookmarkStart w:id="24" w:name="_Toc200787516"/>
      <w:bookmarkStart w:id="25" w:name="_Toc442890952"/>
      <w:bookmarkStart w:id="26" w:name="_Toc514255793"/>
      <w:r w:rsidRPr="0002501E">
        <w:lastRenderedPageBreak/>
        <w:t>Orientation</w:t>
      </w:r>
      <w:bookmarkEnd w:id="24"/>
      <w:bookmarkEnd w:id="25"/>
      <w:bookmarkEnd w:id="26"/>
    </w:p>
    <w:p w14:paraId="335A13A0" w14:textId="77777777" w:rsidR="00531745" w:rsidRPr="0002501E" w:rsidRDefault="00531745">
      <w:pPr>
        <w:rPr>
          <w:rFonts w:ascii="Times New Roman" w:hAnsi="Times New Roman"/>
          <w:sz w:val="22"/>
          <w:szCs w:val="22"/>
        </w:rPr>
      </w:pPr>
    </w:p>
    <w:p w14:paraId="335A13A1"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14:paraId="335A13A2" w14:textId="77777777" w:rsidR="00531745" w:rsidRPr="0002501E" w:rsidRDefault="00531745">
      <w:pPr>
        <w:rPr>
          <w:rFonts w:ascii="Times New Roman" w:hAnsi="Times New Roman"/>
          <w:sz w:val="22"/>
          <w:szCs w:val="22"/>
        </w:rPr>
      </w:pPr>
    </w:p>
    <w:p w14:paraId="335A13A3"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14:paraId="335A13A4" w14:textId="77777777" w:rsidR="00531745" w:rsidRPr="0002501E" w:rsidRDefault="00531745">
      <w:pPr>
        <w:rPr>
          <w:rFonts w:ascii="Times New Roman" w:hAnsi="Times New Roman"/>
          <w:sz w:val="22"/>
          <w:szCs w:val="22"/>
        </w:rPr>
      </w:pPr>
    </w:p>
    <w:p w14:paraId="335A13A5" w14:textId="77777777"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14:paraId="335A13A6" w14:textId="77777777" w:rsidR="00531745" w:rsidRPr="0002501E" w:rsidRDefault="00531745">
      <w:pPr>
        <w:rPr>
          <w:rFonts w:ascii="Times New Roman" w:hAnsi="Times New Roman"/>
          <w:sz w:val="22"/>
          <w:szCs w:val="22"/>
        </w:rPr>
      </w:pPr>
    </w:p>
    <w:p w14:paraId="335A13A7" w14:textId="77777777" w:rsidR="00531745" w:rsidRPr="0002501E" w:rsidRDefault="00531745">
      <w:pPr>
        <w:rPr>
          <w:rFonts w:ascii="Times New Roman" w:hAnsi="Times New Roman"/>
          <w:sz w:val="22"/>
          <w:szCs w:val="22"/>
        </w:rPr>
      </w:pPr>
    </w:p>
    <w:p w14:paraId="335A13A8"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Qume Terminals</w:t>
      </w:r>
    </w:p>
    <w:p w14:paraId="335A13A9" w14:textId="77777777" w:rsidR="00531745" w:rsidRPr="0002501E" w:rsidRDefault="00531745">
      <w:pPr>
        <w:rPr>
          <w:rFonts w:ascii="Times New Roman" w:hAnsi="Times New Roman"/>
          <w:sz w:val="22"/>
          <w:szCs w:val="22"/>
        </w:rPr>
      </w:pPr>
    </w:p>
    <w:p w14:paraId="335A13AA"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very important that you set up your Qume terminal properly for this release of Integrated Billing.  After entering your access and verify codes, you will see</w:t>
      </w:r>
    </w:p>
    <w:p w14:paraId="335A13AB" w14:textId="77777777" w:rsidR="00531745" w:rsidRPr="0002501E" w:rsidRDefault="00531745">
      <w:pPr>
        <w:rPr>
          <w:rFonts w:ascii="Times New Roman" w:hAnsi="Times New Roman"/>
          <w:sz w:val="22"/>
          <w:szCs w:val="22"/>
        </w:rPr>
      </w:pPr>
    </w:p>
    <w:p w14:paraId="335A13AC" w14:textId="77777777"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14:paraId="335A13AD" w14:textId="77777777" w:rsidR="00531745" w:rsidRPr="0002501E" w:rsidRDefault="00531745">
      <w:pPr>
        <w:rPr>
          <w:rFonts w:ascii="Times New Roman" w:hAnsi="Times New Roman"/>
          <w:sz w:val="22"/>
          <w:szCs w:val="22"/>
        </w:rPr>
      </w:pPr>
    </w:p>
    <w:p w14:paraId="335A13AE" w14:textId="77777777"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14:paraId="335A13AF" w14:textId="77777777" w:rsidR="00531745" w:rsidRPr="0002501E" w:rsidRDefault="00531745">
      <w:pPr>
        <w:rPr>
          <w:rFonts w:ascii="Times New Roman" w:hAnsi="Times New Roman"/>
          <w:sz w:val="22"/>
          <w:szCs w:val="22"/>
        </w:rPr>
      </w:pPr>
    </w:p>
    <w:p w14:paraId="335A13B0"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14:paraId="335A13B1" w14:textId="77777777" w:rsidR="00531745" w:rsidRPr="0002501E" w:rsidRDefault="00531745">
      <w:pPr>
        <w:rPr>
          <w:rFonts w:ascii="Times New Roman" w:hAnsi="Times New Roman"/>
          <w:sz w:val="22"/>
          <w:szCs w:val="22"/>
        </w:rPr>
      </w:pPr>
    </w:p>
    <w:p w14:paraId="335A13B2"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14:paraId="335A13B3" w14:textId="77777777" w:rsidR="00531745" w:rsidRPr="0002501E" w:rsidRDefault="00531745">
      <w:pPr>
        <w:rPr>
          <w:rFonts w:ascii="Times New Roman" w:hAnsi="Times New Roman"/>
          <w:sz w:val="22"/>
          <w:szCs w:val="22"/>
        </w:rPr>
      </w:pPr>
    </w:p>
    <w:p w14:paraId="335A13B4" w14:textId="77777777"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14:paraId="335A13B5" w14:textId="77777777" w:rsidR="00531745" w:rsidRPr="0002501E" w:rsidRDefault="00531745">
      <w:pPr>
        <w:rPr>
          <w:rFonts w:ascii="Times New Roman" w:hAnsi="Times New Roman"/>
          <w:sz w:val="22"/>
          <w:szCs w:val="22"/>
        </w:rPr>
      </w:pPr>
    </w:p>
    <w:p w14:paraId="335A13B6" w14:textId="77777777"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14:paraId="335A13B7" w14:textId="77777777" w:rsidR="00531745" w:rsidRPr="0002501E" w:rsidRDefault="00531745">
      <w:pPr>
        <w:rPr>
          <w:rFonts w:ascii="Times New Roman" w:hAnsi="Times New Roman"/>
          <w:sz w:val="22"/>
          <w:szCs w:val="22"/>
        </w:rPr>
      </w:pPr>
    </w:p>
    <w:p w14:paraId="335A13B8"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14:paraId="335A13B9" w14:textId="77777777"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t>numeric 6 key simultaneously.</w:t>
      </w:r>
    </w:p>
    <w:p w14:paraId="335A13BA" w14:textId="77777777" w:rsidR="00531745" w:rsidRPr="0002501E" w:rsidRDefault="00531745" w:rsidP="00BA7882">
      <w:pPr>
        <w:rPr>
          <w:rFonts w:ascii="Times New Roman" w:hAnsi="Times New Roman"/>
          <w:sz w:val="22"/>
          <w:szCs w:val="22"/>
        </w:rPr>
      </w:pPr>
    </w:p>
    <w:p w14:paraId="335A13BB"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  &lt;??&gt;</w:t>
      </w:r>
      <w:r w:rsidRPr="0002501E">
        <w:rPr>
          <w:rFonts w:ascii="Times New Roman" w:hAnsi="Times New Roman"/>
          <w:sz w:val="22"/>
          <w:szCs w:val="22"/>
        </w:rPr>
        <w:tab/>
        <w:t>Enter single, double, or triple question marks to activate on-line help,</w:t>
      </w:r>
    </w:p>
    <w:p w14:paraId="335A13BC" w14:textId="77777777" w:rsidR="00256DA2" w:rsidRPr="0002501E" w:rsidRDefault="00256DA2">
      <w:pPr>
        <w:rPr>
          <w:rFonts w:ascii="Times New Roman" w:hAnsi="Times New Roman"/>
          <w:sz w:val="22"/>
          <w:szCs w:val="22"/>
        </w:rPr>
      </w:pPr>
    </w:p>
    <w:p w14:paraId="335A13BD"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14:paraId="335A13BE" w14:textId="77777777"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lastRenderedPageBreak/>
        <w:t>(This page included for two-sided copying.)</w:t>
      </w:r>
    </w:p>
    <w:p w14:paraId="335A13BF" w14:textId="77777777" w:rsidR="00531745" w:rsidRPr="0002501E" w:rsidRDefault="00531745">
      <w:pPr>
        <w:rPr>
          <w:rFonts w:ascii="Times New Roman" w:hAnsi="Times New Roman"/>
          <w:sz w:val="22"/>
          <w:szCs w:val="22"/>
        </w:rPr>
      </w:pPr>
    </w:p>
    <w:p w14:paraId="335A13C0" w14:textId="77777777" w:rsidR="00531745" w:rsidRPr="0002501E" w:rsidRDefault="00531745">
      <w:pPr>
        <w:rPr>
          <w:rFonts w:ascii="Times New Roman" w:hAnsi="Times New Roman"/>
          <w:sz w:val="22"/>
          <w:szCs w:val="22"/>
        </w:rPr>
        <w:sectPr w:rsidR="00531745" w:rsidRPr="0002501E" w:rsidSect="00426F48">
          <w:headerReference w:type="even" r:id="rId33"/>
          <w:headerReference w:type="default" r:id="rId34"/>
          <w:footerReference w:type="default" r:id="rId35"/>
          <w:headerReference w:type="first" r:id="rId36"/>
          <w:pgSz w:w="12240" w:h="15840" w:code="1"/>
          <w:pgMar w:top="1440" w:right="1440" w:bottom="1440" w:left="1440" w:header="720" w:footer="720" w:gutter="0"/>
          <w:cols w:space="720"/>
          <w:titlePg/>
        </w:sectPr>
      </w:pPr>
    </w:p>
    <w:p w14:paraId="335A13C1" w14:textId="77777777" w:rsidR="00531745" w:rsidRPr="0002501E" w:rsidRDefault="00531745" w:rsidP="00D05133">
      <w:pPr>
        <w:pStyle w:val="Heading1"/>
      </w:pPr>
      <w:bookmarkStart w:id="27" w:name="_Toc200787517"/>
      <w:bookmarkStart w:id="28" w:name="_Toc442890953"/>
      <w:bookmarkStart w:id="29" w:name="_Toc514255794"/>
      <w:r w:rsidRPr="0002501E">
        <w:lastRenderedPageBreak/>
        <w:t>General Information</w:t>
      </w:r>
      <w:bookmarkEnd w:id="27"/>
      <w:bookmarkEnd w:id="28"/>
      <w:bookmarkEnd w:id="29"/>
    </w:p>
    <w:p w14:paraId="335A13C2" w14:textId="77777777" w:rsidR="00531745" w:rsidRPr="0002501E" w:rsidRDefault="00531745">
      <w:pPr>
        <w:rPr>
          <w:rFonts w:ascii="Times New Roman" w:hAnsi="Times New Roman"/>
          <w:sz w:val="22"/>
          <w:szCs w:val="22"/>
        </w:rPr>
      </w:pPr>
    </w:p>
    <w:p w14:paraId="335A13C3" w14:textId="77777777" w:rsidR="00531745" w:rsidRPr="0002501E" w:rsidRDefault="00531745" w:rsidP="0097311F">
      <w:pPr>
        <w:pStyle w:val="Heading2"/>
      </w:pPr>
      <w:bookmarkStart w:id="30" w:name="_Toc200787518"/>
      <w:bookmarkStart w:id="31" w:name="_Toc442890954"/>
      <w:bookmarkStart w:id="32" w:name="_Toc514255795"/>
      <w:r w:rsidRPr="0002501E">
        <w:t>Namespace Conventions</w:t>
      </w:r>
      <w:bookmarkEnd w:id="30"/>
      <w:bookmarkEnd w:id="31"/>
      <w:bookmarkEnd w:id="32"/>
    </w:p>
    <w:p w14:paraId="335A13C4" w14:textId="77777777" w:rsidR="00531745" w:rsidRPr="0002501E" w:rsidRDefault="00531745">
      <w:pPr>
        <w:rPr>
          <w:rFonts w:ascii="Times New Roman" w:hAnsi="Times New Roman"/>
          <w:sz w:val="22"/>
          <w:szCs w:val="22"/>
        </w:rPr>
      </w:pPr>
    </w:p>
    <w:p w14:paraId="335A13C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14:paraId="335A13C6" w14:textId="77777777" w:rsidR="00531745" w:rsidRPr="0002501E" w:rsidRDefault="00531745">
      <w:pPr>
        <w:rPr>
          <w:rFonts w:ascii="Times New Roman" w:hAnsi="Times New Roman"/>
          <w:sz w:val="22"/>
          <w:szCs w:val="22"/>
        </w:rPr>
      </w:pPr>
    </w:p>
    <w:p w14:paraId="335A13C7" w14:textId="77777777" w:rsidR="00531745" w:rsidRPr="0002501E" w:rsidRDefault="00531745" w:rsidP="0097311F">
      <w:pPr>
        <w:pStyle w:val="Heading2"/>
      </w:pPr>
      <w:bookmarkStart w:id="33" w:name="_Toc200787519"/>
      <w:bookmarkStart w:id="34" w:name="_Toc442890955"/>
      <w:bookmarkStart w:id="35" w:name="_Toc514255796"/>
      <w:r w:rsidRPr="0002501E">
        <w:t>Integrity Checker</w:t>
      </w:r>
      <w:bookmarkEnd w:id="33"/>
      <w:bookmarkEnd w:id="34"/>
      <w:bookmarkEnd w:id="35"/>
    </w:p>
    <w:p w14:paraId="335A13C8" w14:textId="77777777" w:rsidR="00531745" w:rsidRPr="0002501E" w:rsidRDefault="00531745">
      <w:pPr>
        <w:rPr>
          <w:rFonts w:ascii="Times New Roman" w:hAnsi="Times New Roman"/>
          <w:sz w:val="22"/>
          <w:szCs w:val="22"/>
        </w:rPr>
      </w:pPr>
    </w:p>
    <w:p w14:paraId="335A13C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14:paraId="335A13CA" w14:textId="77777777" w:rsidR="00531745" w:rsidRPr="0002501E" w:rsidRDefault="00531745">
      <w:pPr>
        <w:rPr>
          <w:rFonts w:ascii="Times New Roman" w:hAnsi="Times New Roman"/>
          <w:sz w:val="22"/>
          <w:szCs w:val="22"/>
        </w:rPr>
      </w:pPr>
    </w:p>
    <w:p w14:paraId="335A13CB" w14:textId="77777777" w:rsidR="00531745" w:rsidRPr="0002501E" w:rsidRDefault="00531745">
      <w:pPr>
        <w:rPr>
          <w:rFonts w:ascii="Times New Roman" w:hAnsi="Times New Roman"/>
          <w:sz w:val="22"/>
          <w:szCs w:val="22"/>
        </w:rPr>
      </w:pPr>
    </w:p>
    <w:p w14:paraId="335A13CC" w14:textId="77777777" w:rsidR="00531745" w:rsidRPr="0002501E" w:rsidRDefault="00531745" w:rsidP="0097311F">
      <w:pPr>
        <w:pStyle w:val="Heading2"/>
      </w:pPr>
      <w:bookmarkStart w:id="36" w:name="_Toc200787520"/>
      <w:bookmarkStart w:id="37" w:name="_Toc442890956"/>
      <w:bookmarkStart w:id="38" w:name="_Toc514255797"/>
      <w:r w:rsidRPr="0002501E">
        <w:t>SACC Exemptions/Non-Standard Code</w:t>
      </w:r>
      <w:bookmarkEnd w:id="36"/>
      <w:bookmarkEnd w:id="37"/>
      <w:bookmarkEnd w:id="38"/>
    </w:p>
    <w:p w14:paraId="335A13CD" w14:textId="77777777" w:rsidR="00531745" w:rsidRPr="0002501E" w:rsidRDefault="00531745">
      <w:pPr>
        <w:rPr>
          <w:rFonts w:ascii="Times New Roman" w:hAnsi="Times New Roman"/>
          <w:sz w:val="22"/>
          <w:szCs w:val="22"/>
        </w:rPr>
      </w:pPr>
    </w:p>
    <w:p w14:paraId="335A13CE" w14:textId="77777777"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14:paraId="335A13CF" w14:textId="77777777" w:rsidR="00531745" w:rsidRPr="0002501E" w:rsidRDefault="00531745">
      <w:pPr>
        <w:rPr>
          <w:rFonts w:ascii="Times New Roman" w:hAnsi="Times New Roman"/>
          <w:sz w:val="22"/>
          <w:szCs w:val="22"/>
        </w:rPr>
      </w:pPr>
    </w:p>
    <w:p w14:paraId="335A13D0"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^DD(399,.01,21)</w:t>
      </w:r>
    </w:p>
    <w:p w14:paraId="335A13D1"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^DD(399,2,21)</w:t>
      </w:r>
    </w:p>
    <w:p w14:paraId="335A13D2"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^DD(399,205,21)</w:t>
      </w:r>
    </w:p>
    <w:p w14:paraId="335A13D3"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^DD(399,213,23)</w:t>
      </w:r>
    </w:p>
    <w:p w14:paraId="335A13D4"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^DD(399,303,21)</w:t>
      </w:r>
    </w:p>
    <w:p w14:paraId="335A13D5" w14:textId="77777777" w:rsidR="00531745" w:rsidRPr="0002501E" w:rsidRDefault="00531745">
      <w:pPr>
        <w:rPr>
          <w:rFonts w:ascii="Times New Roman" w:hAnsi="Times New Roman"/>
          <w:sz w:val="22"/>
          <w:szCs w:val="22"/>
        </w:rPr>
      </w:pPr>
    </w:p>
    <w:p w14:paraId="335A13D6" w14:textId="77777777" w:rsidR="00531745" w:rsidRPr="0002501E" w:rsidRDefault="00531745">
      <w:pPr>
        <w:rPr>
          <w:rFonts w:ascii="Times New Roman" w:hAnsi="Times New Roman"/>
          <w:sz w:val="22"/>
          <w:szCs w:val="22"/>
        </w:rPr>
      </w:pPr>
    </w:p>
    <w:p w14:paraId="335A13D7" w14:textId="77777777" w:rsidR="00531745" w:rsidRPr="0002501E" w:rsidRDefault="00531745" w:rsidP="0097311F">
      <w:pPr>
        <w:pStyle w:val="Heading2"/>
      </w:pPr>
      <w:bookmarkStart w:id="39" w:name="_Toc200787521"/>
      <w:bookmarkStart w:id="40" w:name="_Toc442890957"/>
      <w:bookmarkStart w:id="41" w:name="_Toc514255798"/>
      <w:r w:rsidRPr="0002501E">
        <w:t>Resource Requirements</w:t>
      </w:r>
      <w:bookmarkEnd w:id="39"/>
      <w:bookmarkEnd w:id="40"/>
      <w:bookmarkEnd w:id="41"/>
    </w:p>
    <w:p w14:paraId="335A13D8" w14:textId="77777777" w:rsidR="00531745" w:rsidRPr="0002501E" w:rsidRDefault="00531745">
      <w:pPr>
        <w:rPr>
          <w:rFonts w:ascii="Times New Roman" w:hAnsi="Times New Roman"/>
          <w:sz w:val="22"/>
          <w:szCs w:val="22"/>
        </w:rPr>
      </w:pPr>
    </w:p>
    <w:p w14:paraId="335A13D9" w14:textId="77777777" w:rsidR="00531745" w:rsidRPr="0002501E" w:rsidRDefault="00531745">
      <w:pPr>
        <w:rPr>
          <w:rFonts w:ascii="Times New Roman" w:hAnsi="Times New Roman"/>
          <w:sz w:val="22"/>
          <w:szCs w:val="22"/>
        </w:rPr>
      </w:pPr>
      <w:r w:rsidRPr="0002501E">
        <w:rPr>
          <w:rFonts w:ascii="Times New Roman" w:hAnsi="Times New Roman"/>
          <w:sz w:val="22"/>
          <w:szCs w:val="22"/>
        </w:rPr>
        <w:t>Resource requirements for Integrated Billing version 1.0 were measured in great detail, and VA Medical Centers were distributed equipment for this package.  The resource consumption of existing modules of Integrated Billing version 2.0 has not changed significantly.  The three new modules in Integrated Billing have some additional resource requirements.</w:t>
      </w:r>
    </w:p>
    <w:p w14:paraId="335A13DA" w14:textId="77777777" w:rsidR="00531745" w:rsidRPr="0002501E" w:rsidRDefault="00531745">
      <w:pPr>
        <w:rPr>
          <w:rFonts w:ascii="Times New Roman" w:hAnsi="Times New Roman"/>
          <w:sz w:val="22"/>
          <w:szCs w:val="22"/>
        </w:rPr>
      </w:pPr>
    </w:p>
    <w:p w14:paraId="335A13DB"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14:paraId="335A13DC" w14:textId="77777777" w:rsidR="00531745" w:rsidRPr="0002501E" w:rsidRDefault="00531745">
      <w:pPr>
        <w:rPr>
          <w:rFonts w:ascii="Times New Roman" w:hAnsi="Times New Roman"/>
          <w:sz w:val="22"/>
          <w:szCs w:val="22"/>
        </w:rPr>
      </w:pPr>
    </w:p>
    <w:p w14:paraId="335A13DD"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13DE"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The Encounter Form Utilities require a small amount of additional capacity to edit and store the format of the encounter forms.  Please note that the standard partition size has been increased to 40K.  You will need to increase your partition size to the new standard in order to run the utilities.  The printing of encounter forms will require at least one dedicated printer that most sites have already received.  The printing will require additional CPU capacity; however, this job may be scheduled during non-peak workload hours.</w:t>
      </w:r>
    </w:p>
    <w:p w14:paraId="335A13DF" w14:textId="77777777" w:rsidR="00531745" w:rsidRPr="0002501E" w:rsidRDefault="00531745">
      <w:pPr>
        <w:rPr>
          <w:rFonts w:ascii="Times New Roman" w:hAnsi="Times New Roman"/>
          <w:sz w:val="22"/>
          <w:szCs w:val="22"/>
        </w:rPr>
      </w:pPr>
    </w:p>
    <w:p w14:paraId="335A13E0"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14:paraId="335A13E1" w14:textId="77777777" w:rsidR="00531745" w:rsidRPr="0002501E" w:rsidRDefault="00531745">
      <w:pPr>
        <w:rPr>
          <w:rFonts w:ascii="Times New Roman" w:hAnsi="Times New Roman"/>
          <w:sz w:val="22"/>
          <w:szCs w:val="22"/>
        </w:rPr>
      </w:pPr>
    </w:p>
    <w:p w14:paraId="335A13E2" w14:textId="77777777"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14:paraId="335A13E3" w14:textId="77777777" w:rsidR="00531745" w:rsidRPr="0002501E" w:rsidRDefault="00531745">
      <w:pPr>
        <w:rPr>
          <w:rFonts w:ascii="Times New Roman" w:hAnsi="Times New Roman"/>
          <w:sz w:val="22"/>
          <w:szCs w:val="22"/>
        </w:rPr>
      </w:pPr>
    </w:p>
    <w:p w14:paraId="335A13E4" w14:textId="77777777" w:rsidR="00531745" w:rsidRPr="0002501E" w:rsidRDefault="00531745">
      <w:pPr>
        <w:rPr>
          <w:rFonts w:ascii="Times New Roman" w:hAnsi="Times New Roman"/>
          <w:sz w:val="22"/>
          <w:szCs w:val="22"/>
        </w:rPr>
        <w:sectPr w:rsidR="00531745" w:rsidRPr="0002501E" w:rsidSect="00426F48">
          <w:headerReference w:type="even" r:id="rId37"/>
          <w:headerReference w:type="default" r:id="rId38"/>
          <w:footerReference w:type="default" r:id="rId39"/>
          <w:headerReference w:type="first" r:id="rId40"/>
          <w:pgSz w:w="12240" w:h="15840" w:code="1"/>
          <w:pgMar w:top="1440" w:right="1440" w:bottom="1440" w:left="1440" w:header="720" w:footer="720" w:gutter="0"/>
          <w:cols w:space="720"/>
          <w:titlePg/>
        </w:sectPr>
      </w:pPr>
    </w:p>
    <w:p w14:paraId="335A13E5" w14:textId="77777777" w:rsidR="00531745" w:rsidRPr="0002501E" w:rsidRDefault="00531745" w:rsidP="00D05133">
      <w:pPr>
        <w:pStyle w:val="Heading1"/>
      </w:pPr>
      <w:bookmarkStart w:id="42" w:name="_Toc200787522"/>
      <w:bookmarkStart w:id="43" w:name="_Toc442890958"/>
      <w:bookmarkStart w:id="44" w:name="_Toc514255799"/>
      <w:r w:rsidRPr="0002501E">
        <w:lastRenderedPageBreak/>
        <w:t>Implementation and Maintenance</w:t>
      </w:r>
      <w:bookmarkEnd w:id="42"/>
      <w:bookmarkEnd w:id="43"/>
      <w:bookmarkEnd w:id="44"/>
    </w:p>
    <w:p w14:paraId="335A13E6" w14:textId="77777777" w:rsidR="00531745" w:rsidRPr="0002501E" w:rsidRDefault="00531745">
      <w:pPr>
        <w:rPr>
          <w:rFonts w:ascii="Times New Roman" w:hAnsi="Times New Roman"/>
          <w:sz w:val="22"/>
          <w:szCs w:val="22"/>
        </w:rPr>
      </w:pPr>
    </w:p>
    <w:p w14:paraId="335A13E7" w14:textId="3C00747E"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w:t>
      </w:r>
      <w:r w:rsidR="00864751">
        <w:rPr>
          <w:rFonts w:ascii="Times New Roman" w:hAnsi="Times New Roman"/>
          <w:sz w:val="22"/>
          <w:szCs w:val="22"/>
        </w:rPr>
        <w:t>Display</w:t>
      </w:r>
      <w:r w:rsidRPr="0002501E">
        <w:rPr>
          <w:rFonts w:ascii="Times New Roman" w:hAnsi="Times New Roman"/>
          <w:sz w:val="22"/>
          <w:szCs w:val="22"/>
        </w:rPr>
        <w:t>/Edit option and others that may be used by each site to define their own configuration.  The Ambulatory Surgery Maintenance Menu contains all of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14:paraId="335A13E8" w14:textId="77777777" w:rsidR="00531745" w:rsidRPr="0002501E" w:rsidRDefault="00531745">
      <w:pPr>
        <w:rPr>
          <w:rFonts w:ascii="Times New Roman" w:hAnsi="Times New Roman"/>
          <w:sz w:val="22"/>
          <w:szCs w:val="22"/>
        </w:rPr>
      </w:pPr>
    </w:p>
    <w:p w14:paraId="335A13E9" w14:textId="77777777" w:rsidR="00531745" w:rsidRPr="0002501E" w:rsidRDefault="00531745">
      <w:pPr>
        <w:pStyle w:val="Heading2"/>
      </w:pPr>
      <w:bookmarkStart w:id="45" w:name="_Toc200787523"/>
      <w:bookmarkStart w:id="46" w:name="_Toc442890959"/>
      <w:bookmarkStart w:id="47" w:name="_Toc514255800"/>
      <w:r w:rsidRPr="0002501E">
        <w:t>Implementing Claims Tracking</w:t>
      </w:r>
      <w:bookmarkEnd w:id="45"/>
      <w:bookmarkEnd w:id="46"/>
      <w:bookmarkEnd w:id="47"/>
    </w:p>
    <w:p w14:paraId="335A13E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has the ability to use a great deal of disk space and capacity if turned on to track all episodes.  </w:t>
      </w:r>
    </w:p>
    <w:p w14:paraId="335A13EB" w14:textId="77777777" w:rsidR="00531745" w:rsidRPr="0002501E" w:rsidRDefault="00531745">
      <w:pPr>
        <w:rPr>
          <w:rFonts w:ascii="Times New Roman" w:hAnsi="Times New Roman"/>
          <w:sz w:val="22"/>
          <w:szCs w:val="22"/>
        </w:rPr>
      </w:pPr>
    </w:p>
    <w:p w14:paraId="335A13EC"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at a later date.</w:t>
      </w:r>
    </w:p>
    <w:p w14:paraId="335A13ED" w14:textId="77777777" w:rsidR="00531745" w:rsidRPr="0002501E" w:rsidRDefault="00531745">
      <w:pPr>
        <w:rPr>
          <w:rFonts w:ascii="Times New Roman" w:hAnsi="Times New Roman"/>
          <w:sz w:val="22"/>
          <w:szCs w:val="22"/>
        </w:rPr>
      </w:pPr>
    </w:p>
    <w:p w14:paraId="335A13E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a number of features that affect the operation of the software.  There are parameters that may greatly affect the kind and frequency of records that are added to Claims Tracking and the amount of disk space utilized.  Claims Tracking also contains a random sample generator for UR to randomly select which admissions are to be reviewed.  </w:t>
      </w:r>
      <w:r w:rsidR="00E91577" w:rsidRPr="0002501E">
        <w:rPr>
          <w:rFonts w:ascii="Times New Roman" w:hAnsi="Times New Roman"/>
          <w:sz w:val="22"/>
          <w:szCs w:val="22"/>
        </w:rPr>
        <w:t xml:space="preserve">Setting the parameters concerning the number of weekly admissions by service affects which cases, if any, are selected as the random case.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14:paraId="335A13EF" w14:textId="77777777" w:rsidR="00531745" w:rsidRPr="0002501E" w:rsidRDefault="00531745">
      <w:pPr>
        <w:rPr>
          <w:rFonts w:ascii="Times New Roman" w:hAnsi="Times New Roman"/>
          <w:sz w:val="22"/>
          <w:szCs w:val="22"/>
        </w:rPr>
      </w:pPr>
    </w:p>
    <w:p w14:paraId="335A13F0" w14:textId="77777777" w:rsidR="00531745" w:rsidRPr="0002501E" w:rsidRDefault="00531745">
      <w:pPr>
        <w:pStyle w:val="Heading2"/>
      </w:pPr>
      <w:bookmarkStart w:id="48" w:name="_Toc200787524"/>
      <w:bookmarkStart w:id="49" w:name="_Toc442890960"/>
      <w:bookmarkStart w:id="50" w:name="_Toc514255801"/>
      <w:r w:rsidRPr="0002501E">
        <w:t>Implementing Encounter Forms</w:t>
      </w:r>
      <w:bookmarkEnd w:id="48"/>
      <w:bookmarkEnd w:id="49"/>
      <w:bookmarkEnd w:id="50"/>
    </w:p>
    <w:p w14:paraId="335A13F1"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14:paraId="335A13F2" w14:textId="77777777" w:rsidR="00531745" w:rsidRPr="0002501E" w:rsidRDefault="00531745">
      <w:pPr>
        <w:rPr>
          <w:rFonts w:ascii="Times New Roman" w:hAnsi="Times New Roman"/>
          <w:sz w:val="22"/>
          <w:szCs w:val="22"/>
        </w:rPr>
      </w:pPr>
    </w:p>
    <w:p w14:paraId="335A13F3"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14:paraId="335A13F4"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Procedures for printing the encounter forms must be determined.  The following are some of the questions that must be answered.</w:t>
      </w:r>
    </w:p>
    <w:p w14:paraId="335A13F5" w14:textId="77777777" w:rsidR="00531745" w:rsidRPr="0002501E" w:rsidRDefault="00531745">
      <w:pPr>
        <w:rPr>
          <w:rFonts w:ascii="Times New Roman" w:hAnsi="Times New Roman"/>
          <w:sz w:val="22"/>
          <w:szCs w:val="22"/>
        </w:rPr>
      </w:pPr>
    </w:p>
    <w:p w14:paraId="335A13F6"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14:paraId="335A13F7"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14:paraId="335A13F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many days in advance should the forms be printed?</w:t>
      </w:r>
    </w:p>
    <w:p w14:paraId="335A13F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14:paraId="335A13F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14:paraId="335A13F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14:paraId="335A13FC" w14:textId="77777777" w:rsidR="00531745" w:rsidRPr="0002501E" w:rsidRDefault="00531745">
      <w:pPr>
        <w:rPr>
          <w:rFonts w:ascii="Times New Roman" w:hAnsi="Times New Roman"/>
          <w:sz w:val="22"/>
          <w:szCs w:val="22"/>
        </w:rPr>
      </w:pPr>
    </w:p>
    <w:p w14:paraId="335A13FD"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14:paraId="335A13FE" w14:textId="77777777" w:rsidR="00531745" w:rsidRPr="0002501E" w:rsidRDefault="00531745">
      <w:pPr>
        <w:rPr>
          <w:rFonts w:ascii="Times New Roman" w:hAnsi="Times New Roman"/>
          <w:sz w:val="22"/>
          <w:szCs w:val="22"/>
        </w:rPr>
      </w:pPr>
    </w:p>
    <w:p w14:paraId="335A13F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14:paraId="335A1400" w14:textId="77777777" w:rsidR="00531745" w:rsidRPr="0002501E" w:rsidRDefault="00531745">
      <w:pPr>
        <w:rPr>
          <w:rFonts w:ascii="Times New Roman" w:hAnsi="Times New Roman"/>
          <w:sz w:val="22"/>
          <w:szCs w:val="22"/>
        </w:rPr>
      </w:pPr>
    </w:p>
    <w:p w14:paraId="335A1401"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14:paraId="335A140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14:paraId="335A1403"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14:paraId="335A1404" w14:textId="77777777" w:rsidR="00531745" w:rsidRPr="0002501E" w:rsidRDefault="00531745">
      <w:pPr>
        <w:rPr>
          <w:rFonts w:ascii="Times New Roman" w:hAnsi="Times New Roman"/>
          <w:sz w:val="22"/>
          <w:szCs w:val="22"/>
        </w:rPr>
      </w:pPr>
    </w:p>
    <w:p w14:paraId="335A140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14:paraId="335A1406" w14:textId="77777777" w:rsidR="00531745" w:rsidRPr="0002501E" w:rsidRDefault="00531745">
      <w:pPr>
        <w:spacing w:line="240" w:lineRule="atLeast"/>
        <w:rPr>
          <w:rFonts w:ascii="Times New Roman" w:hAnsi="Times New Roman"/>
          <w:sz w:val="22"/>
          <w:szCs w:val="22"/>
        </w:rPr>
      </w:pPr>
    </w:p>
    <w:p w14:paraId="335A1407" w14:textId="77777777" w:rsidR="00531745" w:rsidRPr="0002501E" w:rsidRDefault="00531745">
      <w:pPr>
        <w:pStyle w:val="Heading2"/>
      </w:pPr>
      <w:bookmarkStart w:id="51" w:name="_Toc200787525"/>
      <w:bookmarkStart w:id="52" w:name="_Toc442890961"/>
      <w:bookmarkStart w:id="53" w:name="_Toc514255802"/>
      <w:r w:rsidRPr="0002501E">
        <w:t>Implementing Insurance Data Capture</w:t>
      </w:r>
      <w:bookmarkEnd w:id="51"/>
      <w:bookmarkEnd w:id="52"/>
      <w:bookmarkEnd w:id="53"/>
    </w:p>
    <w:p w14:paraId="335A1408"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a number of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14:paraId="335A1409" w14:textId="77777777" w:rsidR="00531745" w:rsidRPr="0002501E" w:rsidRDefault="00531745">
      <w:pPr>
        <w:rPr>
          <w:rFonts w:ascii="Times New Roman" w:hAnsi="Times New Roman"/>
          <w:sz w:val="22"/>
          <w:szCs w:val="22"/>
        </w:rPr>
      </w:pPr>
    </w:p>
    <w:p w14:paraId="335A140A"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14:paraId="335A140B" w14:textId="77777777" w:rsidR="00531745" w:rsidRPr="0002501E" w:rsidRDefault="00531745">
      <w:pPr>
        <w:rPr>
          <w:rFonts w:ascii="Times New Roman" w:hAnsi="Times New Roman"/>
          <w:sz w:val="22"/>
          <w:szCs w:val="22"/>
        </w:rPr>
      </w:pPr>
    </w:p>
    <w:p w14:paraId="335A140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14:paraId="335A140D" w14:textId="77777777" w:rsidR="00531745" w:rsidRPr="0002501E" w:rsidRDefault="00531745">
      <w:pPr>
        <w:rPr>
          <w:rFonts w:ascii="Times New Roman" w:hAnsi="Times New Roman"/>
          <w:sz w:val="22"/>
          <w:szCs w:val="22"/>
        </w:rPr>
      </w:pPr>
    </w:p>
    <w:p w14:paraId="335A140E" w14:textId="77777777" w:rsidR="00531745" w:rsidRPr="0002501E" w:rsidRDefault="00531745">
      <w:pPr>
        <w:rPr>
          <w:rFonts w:ascii="Times New Roman" w:hAnsi="Times New Roman"/>
          <w:sz w:val="22"/>
          <w:szCs w:val="22"/>
        </w:rPr>
      </w:pPr>
      <w:r w:rsidRPr="0002501E">
        <w:rPr>
          <w:rFonts w:ascii="Times New Roman" w:hAnsi="Times New Roman"/>
          <w:sz w:val="22"/>
          <w:szCs w:val="22"/>
        </w:rPr>
        <w:t>You may want to print a list of all active and inactive insurance companies along with their addresses.  There are a number of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14:paraId="335A140F" w14:textId="77777777" w:rsidR="00531745" w:rsidRPr="0002501E" w:rsidRDefault="00531745">
      <w:pPr>
        <w:rPr>
          <w:rFonts w:ascii="Times New Roman" w:hAnsi="Times New Roman"/>
          <w:sz w:val="22"/>
          <w:szCs w:val="22"/>
        </w:rPr>
      </w:pPr>
    </w:p>
    <w:p w14:paraId="335A1410" w14:textId="77777777"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14:paraId="335A1411"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r w:rsidRPr="0002501E">
        <w:rPr>
          <w:rFonts w:ascii="Times New Roman" w:hAnsi="Times New Roman"/>
          <w:sz w:val="22"/>
          <w:szCs w:val="22"/>
        </w:rPr>
        <w:lastRenderedPageBreak/>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be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14:paraId="335A1412" w14:textId="77777777" w:rsidR="00531745" w:rsidRPr="0002501E" w:rsidRDefault="00531745">
      <w:pPr>
        <w:rPr>
          <w:rFonts w:ascii="Times New Roman" w:hAnsi="Times New Roman"/>
          <w:sz w:val="22"/>
          <w:szCs w:val="22"/>
        </w:rPr>
      </w:pPr>
    </w:p>
    <w:p w14:paraId="335A1413"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14:paraId="335A1414" w14:textId="77777777" w:rsidR="00531745" w:rsidRPr="0002501E" w:rsidRDefault="00531745">
      <w:pPr>
        <w:rPr>
          <w:rFonts w:ascii="Times New Roman" w:hAnsi="Times New Roman"/>
          <w:sz w:val="22"/>
          <w:szCs w:val="22"/>
        </w:rPr>
      </w:pPr>
    </w:p>
    <w:p w14:paraId="335A1415"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14:paraId="335A1416" w14:textId="77777777" w:rsidR="00531745" w:rsidRPr="0002501E" w:rsidRDefault="00531745">
      <w:pPr>
        <w:rPr>
          <w:rFonts w:ascii="Times New Roman" w:hAnsi="Times New Roman"/>
          <w:sz w:val="22"/>
          <w:szCs w:val="22"/>
        </w:rPr>
      </w:pPr>
    </w:p>
    <w:p w14:paraId="335A1417"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14:paraId="335A1418" w14:textId="77777777" w:rsidR="00531745" w:rsidRPr="0002501E" w:rsidRDefault="00531745">
      <w:pPr>
        <w:rPr>
          <w:rFonts w:ascii="Times New Roman" w:hAnsi="Times New Roman"/>
          <w:sz w:val="22"/>
          <w:szCs w:val="22"/>
        </w:rPr>
      </w:pPr>
    </w:p>
    <w:p w14:paraId="335A141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14:paraId="335A141A" w14:textId="77777777" w:rsidR="00531745" w:rsidRPr="0002501E" w:rsidRDefault="00531745">
      <w:pPr>
        <w:rPr>
          <w:rFonts w:ascii="Times New Roman" w:hAnsi="Times New Roman"/>
          <w:sz w:val="22"/>
          <w:szCs w:val="22"/>
        </w:rPr>
      </w:pPr>
    </w:p>
    <w:p w14:paraId="335A141B" w14:textId="77777777" w:rsidR="00531745" w:rsidRPr="0002501E" w:rsidRDefault="00531745" w:rsidP="0097311F">
      <w:pPr>
        <w:pStyle w:val="Heading2"/>
      </w:pPr>
      <w:bookmarkStart w:id="54" w:name="_Toc200787526"/>
      <w:bookmarkStart w:id="55" w:name="_Toc442890962"/>
      <w:bookmarkStart w:id="56" w:name="_Toc514255803"/>
      <w:r w:rsidRPr="0002501E">
        <w:t>Implementing Patient Billing</w:t>
      </w:r>
      <w:bookmarkEnd w:id="54"/>
      <w:bookmarkEnd w:id="55"/>
      <w:bookmarkEnd w:id="56"/>
    </w:p>
    <w:p w14:paraId="335A141C"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14:paraId="335A141D" w14:textId="77777777" w:rsidR="00531745" w:rsidRPr="0002501E" w:rsidRDefault="00531745">
      <w:pPr>
        <w:rPr>
          <w:rFonts w:ascii="Times New Roman" w:hAnsi="Times New Roman"/>
          <w:sz w:val="22"/>
          <w:szCs w:val="22"/>
        </w:rPr>
      </w:pPr>
    </w:p>
    <w:p w14:paraId="335A141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14:paraId="335A141F" w14:textId="77777777" w:rsidR="00531745" w:rsidRPr="0002501E" w:rsidRDefault="00531745">
      <w:pPr>
        <w:rPr>
          <w:rFonts w:ascii="Times New Roman" w:hAnsi="Times New Roman"/>
          <w:sz w:val="22"/>
          <w:szCs w:val="22"/>
        </w:rPr>
      </w:pPr>
    </w:p>
    <w:p w14:paraId="335A1420" w14:textId="7881E5AE"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 xml:space="preserve">ments.  If you wish to suppress these mail messages, update the parameter Suppress MT Ins Bulletin using the MCCR Site Parameter </w:t>
      </w:r>
      <w:r w:rsidR="00864751">
        <w:rPr>
          <w:rFonts w:ascii="Times New Roman" w:hAnsi="Times New Roman"/>
          <w:sz w:val="22"/>
          <w:szCs w:val="22"/>
        </w:rPr>
        <w:t>Display</w:t>
      </w:r>
      <w:r w:rsidRPr="0002501E">
        <w:rPr>
          <w:rFonts w:ascii="Times New Roman" w:hAnsi="Times New Roman"/>
          <w:sz w:val="22"/>
          <w:szCs w:val="22"/>
        </w:rPr>
        <w:t>/Edit option.</w:t>
      </w:r>
    </w:p>
    <w:p w14:paraId="335A1421" w14:textId="77777777" w:rsidR="00531745" w:rsidRPr="0002501E" w:rsidRDefault="00531745">
      <w:pPr>
        <w:rPr>
          <w:rFonts w:ascii="Times New Roman" w:hAnsi="Times New Roman"/>
          <w:sz w:val="22"/>
          <w:szCs w:val="22"/>
        </w:rPr>
      </w:pPr>
    </w:p>
    <w:p w14:paraId="335A1422" w14:textId="77777777" w:rsidR="00531745" w:rsidRPr="0002501E" w:rsidRDefault="00531745" w:rsidP="0097311F">
      <w:pPr>
        <w:pStyle w:val="Heading2"/>
      </w:pPr>
      <w:bookmarkStart w:id="57" w:name="_Toc200787527"/>
      <w:bookmarkStart w:id="58" w:name="_Toc442890963"/>
      <w:bookmarkStart w:id="59" w:name="_Toc514255804"/>
      <w:r w:rsidRPr="0002501E">
        <w:t>Implementing Third Party Billing</w:t>
      </w:r>
      <w:bookmarkEnd w:id="57"/>
      <w:bookmarkEnd w:id="58"/>
      <w:bookmarkEnd w:id="59"/>
    </w:p>
    <w:p w14:paraId="335A1423" w14:textId="7A708596"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r w:rsidR="00864751" w:rsidRPr="00864751">
        <w:t xml:space="preserve"> </w:t>
      </w:r>
      <w:r w:rsidR="00864751" w:rsidRPr="00864751">
        <w:rPr>
          <w:rFonts w:ascii="Times New Roman" w:hAnsi="Times New Roman"/>
          <w:sz w:val="22"/>
          <w:szCs w:val="22"/>
        </w:rPr>
        <w:t>Starting with IB patch IB*2*568, this option is locked with security key IB PARAMETER EDIT.</w:t>
      </w:r>
    </w:p>
    <w:p w14:paraId="335A1424" w14:textId="77777777" w:rsidR="00531745" w:rsidRPr="0002501E" w:rsidRDefault="00531745">
      <w:pPr>
        <w:rPr>
          <w:rFonts w:ascii="Times New Roman" w:hAnsi="Times New Roman"/>
          <w:sz w:val="22"/>
          <w:szCs w:val="22"/>
        </w:rPr>
      </w:pPr>
    </w:p>
    <w:p w14:paraId="335A142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14:paraId="335A142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14:paraId="335A1427" w14:textId="77777777" w:rsidR="00531745" w:rsidRPr="0002501E" w:rsidRDefault="00531745">
      <w:pPr>
        <w:ind w:left="2880" w:hanging="2520"/>
        <w:rPr>
          <w:rFonts w:ascii="Times New Roman" w:hAnsi="Times New Roman"/>
          <w:sz w:val="22"/>
          <w:szCs w:val="22"/>
        </w:rPr>
      </w:pPr>
    </w:p>
    <w:p w14:paraId="335A1428"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lastRenderedPageBreak/>
        <w:t>INPATIENT</w:t>
      </w:r>
      <w:r w:rsidRPr="0002501E">
        <w:rPr>
          <w:rFonts w:ascii="Times New Roman" w:hAnsi="Times New Roman"/>
          <w:sz w:val="22"/>
          <w:szCs w:val="22"/>
        </w:rPr>
        <w:tab/>
        <w:t xml:space="preserve">Enter the status in which the PTF record should be before </w:t>
      </w:r>
    </w:p>
    <w:p w14:paraId="335A142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14:paraId="335A142A" w14:textId="77777777" w:rsidR="00531745" w:rsidRPr="0002501E" w:rsidRDefault="00531745">
      <w:pPr>
        <w:ind w:left="2880" w:hanging="2520"/>
        <w:rPr>
          <w:rFonts w:ascii="Times New Roman" w:hAnsi="Times New Roman"/>
          <w:sz w:val="22"/>
          <w:szCs w:val="22"/>
        </w:rPr>
      </w:pPr>
    </w:p>
    <w:p w14:paraId="335A142B"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14:paraId="335A142C" w14:textId="77777777" w:rsidR="00531745" w:rsidRPr="0002501E" w:rsidRDefault="00531745">
      <w:pPr>
        <w:ind w:left="360"/>
        <w:rPr>
          <w:rFonts w:ascii="Times New Roman" w:hAnsi="Times New Roman"/>
          <w:sz w:val="22"/>
          <w:szCs w:val="22"/>
        </w:rPr>
      </w:pPr>
    </w:p>
    <w:p w14:paraId="335A142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14:paraId="335A142E"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  Leave this blank if your site prefers each event to be manually checked before a bill is created by the Auto Biller.</w:t>
      </w:r>
    </w:p>
    <w:p w14:paraId="335A142F" w14:textId="77777777" w:rsidR="00531745" w:rsidRPr="0002501E" w:rsidRDefault="00531745">
      <w:pPr>
        <w:ind w:left="2880" w:hanging="2520"/>
        <w:rPr>
          <w:rFonts w:ascii="Times New Roman" w:hAnsi="Times New Roman"/>
          <w:sz w:val="22"/>
          <w:szCs w:val="22"/>
        </w:rPr>
      </w:pPr>
    </w:p>
    <w:p w14:paraId="335A1430"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14:paraId="335A1431" w14:textId="77777777" w:rsidR="00531745" w:rsidRPr="0002501E" w:rsidRDefault="00531745">
      <w:pPr>
        <w:ind w:left="2880" w:hanging="2520"/>
        <w:rPr>
          <w:rFonts w:ascii="Times New Roman" w:hAnsi="Times New Roman"/>
          <w:sz w:val="22"/>
          <w:szCs w:val="22"/>
        </w:rPr>
      </w:pPr>
    </w:p>
    <w:p w14:paraId="335A143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14:paraId="335A1433" w14:textId="77777777" w:rsidR="00531745" w:rsidRPr="0002501E" w:rsidRDefault="00531745">
      <w:pPr>
        <w:ind w:left="2880" w:hanging="2880"/>
        <w:rPr>
          <w:rFonts w:ascii="Times New Roman" w:hAnsi="Times New Roman"/>
          <w:sz w:val="22"/>
          <w:szCs w:val="22"/>
        </w:rPr>
      </w:pPr>
    </w:p>
    <w:p w14:paraId="335A1434" w14:textId="23065581" w:rsidR="00531745" w:rsidRPr="0002501E" w:rsidRDefault="00531745" w:rsidP="00123DC5">
      <w:pPr>
        <w:rPr>
          <w:rFonts w:ascii="Times New Roman" w:hAnsi="Times New Roman"/>
          <w:sz w:val="22"/>
          <w:szCs w:val="22"/>
        </w:rPr>
      </w:pPr>
      <w:r w:rsidRPr="0002501E">
        <w:rPr>
          <w:rFonts w:ascii="Times New Roman" w:hAnsi="Times New Roman"/>
          <w:sz w:val="22"/>
          <w:szCs w:val="22"/>
        </w:rPr>
        <w:t xml:space="preserve">The following parameters may be used by sites to control prescription refill billing data and charge calculation.  If your site plans to implement prescription refill billing, enter the appropriate values using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w:t>
      </w:r>
      <w:r w:rsidR="00864751" w:rsidRPr="00864751">
        <w:rPr>
          <w:rFonts w:ascii="Times New Roman" w:hAnsi="Times New Roman"/>
          <w:sz w:val="22"/>
          <w:szCs w:val="22"/>
        </w:rPr>
        <w:t>[IBJ MCCR SITE PARAMETERS</w:t>
      </w:r>
      <w:r w:rsidR="00F73FD0">
        <w:rPr>
          <w:rFonts w:ascii="Times New Roman" w:hAnsi="Times New Roman"/>
          <w:sz w:val="22"/>
          <w:szCs w:val="22"/>
        </w:rPr>
        <w:t>]</w:t>
      </w:r>
      <w:r w:rsidRPr="0002501E">
        <w:rPr>
          <w:rFonts w:ascii="Times New Roman" w:hAnsi="Times New Roman"/>
          <w:sz w:val="22"/>
          <w:szCs w:val="22"/>
        </w:rPr>
        <w:t>.</w:t>
      </w:r>
      <w:r w:rsidR="00F73FD0">
        <w:rPr>
          <w:rFonts w:ascii="Times New Roman" w:hAnsi="Times New Roman"/>
          <w:sz w:val="22"/>
          <w:szCs w:val="22"/>
        </w:rPr>
        <w:t xml:space="preserve"> Starting with IB patch IB*2*568, this option is locked with security key IB PARAMETER EDIT.</w:t>
      </w:r>
    </w:p>
    <w:p w14:paraId="335A1435" w14:textId="77777777" w:rsidR="00531745" w:rsidRPr="0002501E" w:rsidRDefault="00531745">
      <w:pPr>
        <w:ind w:left="2880" w:hanging="2520"/>
        <w:rPr>
          <w:rFonts w:ascii="Times New Roman" w:hAnsi="Times New Roman"/>
          <w:sz w:val="22"/>
          <w:szCs w:val="22"/>
        </w:rPr>
      </w:pPr>
    </w:p>
    <w:p w14:paraId="335A143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14:paraId="335A1437" w14:textId="77777777"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14:paraId="335A1438" w14:textId="77777777" w:rsidR="00531745" w:rsidRPr="0002501E" w:rsidRDefault="00531745">
      <w:pPr>
        <w:ind w:left="360"/>
        <w:rPr>
          <w:rFonts w:ascii="Times New Roman" w:hAnsi="Times New Roman"/>
          <w:sz w:val="22"/>
          <w:szCs w:val="22"/>
        </w:rPr>
      </w:pPr>
    </w:p>
    <w:p w14:paraId="335A143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14:paraId="335A143A"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14:paraId="335A143B" w14:textId="77777777" w:rsidR="00531745" w:rsidRPr="0002501E" w:rsidRDefault="00531745">
      <w:pPr>
        <w:ind w:left="2880" w:hanging="2520"/>
        <w:rPr>
          <w:rFonts w:ascii="Times New Roman" w:hAnsi="Times New Roman"/>
          <w:sz w:val="22"/>
          <w:szCs w:val="22"/>
        </w:rPr>
      </w:pPr>
    </w:p>
    <w:p w14:paraId="335A143C"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14:paraId="335A143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14:paraId="335A143E" w14:textId="77777777" w:rsidR="00531745" w:rsidRPr="0002501E" w:rsidRDefault="00531745">
      <w:pPr>
        <w:ind w:left="360"/>
        <w:rPr>
          <w:rFonts w:ascii="Times New Roman" w:hAnsi="Times New Roman"/>
          <w:sz w:val="22"/>
          <w:szCs w:val="22"/>
        </w:rPr>
      </w:pPr>
    </w:p>
    <w:p w14:paraId="335A143F"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14:paraId="335A1440" w14:textId="77777777" w:rsidR="00531745" w:rsidRPr="0002501E" w:rsidRDefault="00531745">
      <w:pPr>
        <w:rPr>
          <w:rFonts w:ascii="Times New Roman" w:hAnsi="Times New Roman"/>
          <w:sz w:val="22"/>
          <w:szCs w:val="22"/>
        </w:rPr>
      </w:pPr>
    </w:p>
    <w:p w14:paraId="335A1441"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14:paraId="335A144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14:paraId="335A1443"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in the envelope window (if it does not already print in the appropriate place). </w:t>
      </w:r>
    </w:p>
    <w:p w14:paraId="335A1444" w14:textId="77777777" w:rsidR="00531745" w:rsidRPr="0002501E" w:rsidRDefault="00531745">
      <w:pPr>
        <w:ind w:left="2880" w:hanging="2520"/>
        <w:rPr>
          <w:rFonts w:ascii="Times New Roman" w:hAnsi="Times New Roman"/>
          <w:sz w:val="22"/>
          <w:szCs w:val="22"/>
        </w:rPr>
      </w:pPr>
    </w:p>
    <w:p w14:paraId="335A144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14:paraId="335A144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14:paraId="335A1447" w14:textId="77777777" w:rsidR="00531745" w:rsidRPr="0002501E" w:rsidRDefault="00531745">
      <w:pPr>
        <w:ind w:left="2880" w:hanging="2520"/>
        <w:rPr>
          <w:rFonts w:ascii="Times New Roman" w:hAnsi="Times New Roman"/>
          <w:sz w:val="22"/>
          <w:szCs w:val="22"/>
        </w:rPr>
      </w:pPr>
    </w:p>
    <w:p w14:paraId="335A1448"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14:paraId="335A1449"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14:paraId="335A144A" w14:textId="77777777"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lastRenderedPageBreak/>
        <w:t>(This page included for two-sided copying.)</w:t>
      </w:r>
    </w:p>
    <w:p w14:paraId="335A144B" w14:textId="77777777" w:rsidR="001F6319" w:rsidRPr="0002501E" w:rsidRDefault="001F6319">
      <w:pPr>
        <w:rPr>
          <w:rFonts w:ascii="Times New Roman" w:hAnsi="Times New Roman"/>
          <w:sz w:val="22"/>
          <w:szCs w:val="22"/>
        </w:rPr>
      </w:pPr>
    </w:p>
    <w:p w14:paraId="335A144C" w14:textId="77777777" w:rsidR="001F6319" w:rsidRPr="0002501E" w:rsidRDefault="001F6319">
      <w:pPr>
        <w:rPr>
          <w:rFonts w:ascii="Times New Roman" w:hAnsi="Times New Roman"/>
          <w:sz w:val="22"/>
          <w:szCs w:val="22"/>
        </w:rPr>
        <w:sectPr w:rsidR="001F6319" w:rsidRPr="0002501E" w:rsidSect="00426F48">
          <w:headerReference w:type="even" r:id="rId41"/>
          <w:headerReference w:type="default" r:id="rId42"/>
          <w:footerReference w:type="default" r:id="rId43"/>
          <w:headerReference w:type="first" r:id="rId44"/>
          <w:pgSz w:w="12240" w:h="15840" w:code="1"/>
          <w:pgMar w:top="1440" w:right="1440" w:bottom="1440" w:left="1440" w:header="720" w:footer="720" w:gutter="0"/>
          <w:cols w:space="720"/>
          <w:titlePg/>
        </w:sectPr>
      </w:pPr>
    </w:p>
    <w:p w14:paraId="335A144D" w14:textId="77777777" w:rsidR="00531745" w:rsidRPr="0002501E" w:rsidRDefault="00531745" w:rsidP="00D05133">
      <w:pPr>
        <w:pStyle w:val="Heading1"/>
      </w:pPr>
      <w:bookmarkStart w:id="60" w:name="_Toc200787528"/>
      <w:bookmarkStart w:id="61" w:name="_Toc442890964"/>
      <w:bookmarkStart w:id="62" w:name="_Toc514255805"/>
      <w:r w:rsidRPr="0002501E">
        <w:lastRenderedPageBreak/>
        <w:t>Routines</w:t>
      </w:r>
      <w:bookmarkEnd w:id="60"/>
      <w:bookmarkEnd w:id="61"/>
      <w:bookmarkEnd w:id="62"/>
    </w:p>
    <w:p w14:paraId="335A144E" w14:textId="77777777" w:rsidR="00426F48" w:rsidRPr="0002501E" w:rsidRDefault="00426F48">
      <w:pPr>
        <w:rPr>
          <w:rFonts w:ascii="Times New Roman" w:hAnsi="Times New Roman"/>
          <w:sz w:val="22"/>
          <w:szCs w:val="22"/>
        </w:rPr>
      </w:pPr>
    </w:p>
    <w:p w14:paraId="335A144F" w14:textId="77777777" w:rsidR="00531745" w:rsidRPr="0002501E" w:rsidRDefault="00531745">
      <w:pPr>
        <w:rPr>
          <w:rFonts w:ascii="Times New Roman" w:hAnsi="Times New Roman"/>
          <w:sz w:val="22"/>
          <w:szCs w:val="22"/>
        </w:rPr>
      </w:pPr>
      <w:r w:rsidRPr="0002501E">
        <w:rPr>
          <w:rFonts w:ascii="Times New Roman" w:hAnsi="Times New Roman"/>
          <w:sz w:val="22"/>
          <w:szCs w:val="22"/>
        </w:rPr>
        <w:t>Per VHA Directive 10-93-142 regarding security of software that affects financial systems, most of the IB routines may not be modified.  The third line of routines that may not be modified will be so noted.  The following routines are exempt from this requirement.</w:t>
      </w:r>
    </w:p>
    <w:p w14:paraId="335A1450" w14:textId="77777777" w:rsidR="00531745" w:rsidRPr="0002501E" w:rsidRDefault="00531745">
      <w:pPr>
        <w:rPr>
          <w:rFonts w:ascii="Times New Roman" w:hAnsi="Times New Roman"/>
          <w:sz w:val="22"/>
          <w:szCs w:val="22"/>
        </w:rPr>
      </w:pPr>
    </w:p>
    <w:p w14:paraId="335A1451" w14:textId="77777777"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14:paraId="335A1452" w14:textId="77777777"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14:paraId="335A1453" w14:textId="77777777" w:rsidR="00531745" w:rsidRPr="0002501E" w:rsidRDefault="00531745">
      <w:pPr>
        <w:rPr>
          <w:rFonts w:ascii="Times New Roman" w:hAnsi="Times New Roman"/>
          <w:sz w:val="22"/>
          <w:szCs w:val="22"/>
        </w:rPr>
      </w:pPr>
    </w:p>
    <w:p w14:paraId="335A1454" w14:textId="77777777" w:rsidR="00531745" w:rsidRPr="0002501E" w:rsidRDefault="00531745" w:rsidP="0097311F">
      <w:pPr>
        <w:pStyle w:val="Heading2"/>
      </w:pPr>
      <w:bookmarkStart w:id="63" w:name="_Toc200787529"/>
      <w:bookmarkStart w:id="64" w:name="_Toc442890965"/>
      <w:bookmarkStart w:id="65" w:name="_Toc514255806"/>
      <w:r w:rsidRPr="0002501E">
        <w:t>Routines to Map</w:t>
      </w:r>
      <w:bookmarkEnd w:id="63"/>
      <w:bookmarkEnd w:id="64"/>
      <w:bookmarkEnd w:id="65"/>
    </w:p>
    <w:p w14:paraId="335A1455"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14:paraId="335A1456" w14:textId="77777777" w:rsidR="00531745" w:rsidRPr="0002501E" w:rsidRDefault="00531745">
      <w:pPr>
        <w:rPr>
          <w:rFonts w:ascii="Times New Roman" w:hAnsi="Times New Roman"/>
          <w:sz w:val="22"/>
          <w:szCs w:val="22"/>
        </w:rPr>
      </w:pPr>
    </w:p>
    <w:p w14:paraId="335A1457" w14:textId="77777777" w:rsidR="00531745" w:rsidRPr="0002501E" w:rsidRDefault="00531745" w:rsidP="0097311F">
      <w:pPr>
        <w:pStyle w:val="Heading2"/>
      </w:pPr>
      <w:bookmarkStart w:id="66" w:name="_Toc200787530"/>
      <w:bookmarkStart w:id="67" w:name="_Toc442890966"/>
      <w:bookmarkStart w:id="68" w:name="_Toc514255807"/>
      <w:r w:rsidRPr="0002501E">
        <w:t>Obsolete Routines</w:t>
      </w:r>
      <w:bookmarkEnd w:id="66"/>
      <w:bookmarkEnd w:id="67"/>
      <w:bookmarkEnd w:id="68"/>
    </w:p>
    <w:p w14:paraId="335A145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14:paraId="335A1459" w14:textId="77777777" w:rsidR="00531745" w:rsidRPr="0002501E" w:rsidRDefault="00531745">
      <w:pPr>
        <w:rPr>
          <w:rFonts w:ascii="Times New Roman" w:hAnsi="Times New Roman"/>
          <w:sz w:val="22"/>
          <w:szCs w:val="22"/>
        </w:rPr>
      </w:pPr>
    </w:p>
    <w:p w14:paraId="335A145A" w14:textId="77777777" w:rsidR="00531745" w:rsidRPr="0002501E" w:rsidRDefault="00531745">
      <w:pPr>
        <w:pStyle w:val="10ptcenturyschoolbook"/>
        <w:tabs>
          <w:tab w:val="left" w:pos="1440"/>
        </w:tabs>
        <w:rPr>
          <w:sz w:val="23"/>
        </w:rPr>
      </w:pPr>
      <w:r w:rsidRPr="0002501E">
        <w:rPr>
          <w:sz w:val="23"/>
        </w:rPr>
        <w:t>IBACKIN</w:t>
      </w:r>
      <w:r w:rsidRPr="0002501E">
        <w:rPr>
          <w:sz w:val="23"/>
        </w:rPr>
        <w:tab/>
        <w:t>IBEHCF1</w:t>
      </w:r>
    </w:p>
    <w:p w14:paraId="335A145B" w14:textId="77777777" w:rsidR="00531745" w:rsidRPr="0002501E" w:rsidRDefault="00531745">
      <w:pPr>
        <w:pStyle w:val="10ptcenturyschoolbook"/>
        <w:tabs>
          <w:tab w:val="left" w:pos="1440"/>
        </w:tabs>
        <w:rPr>
          <w:sz w:val="23"/>
        </w:rPr>
      </w:pPr>
      <w:r w:rsidRPr="0002501E">
        <w:rPr>
          <w:sz w:val="23"/>
        </w:rPr>
        <w:t>IBOHCP</w:t>
      </w:r>
      <w:r w:rsidRPr="0002501E">
        <w:rPr>
          <w:sz w:val="23"/>
        </w:rPr>
        <w:tab/>
        <w:t>IBEHCFA</w:t>
      </w:r>
    </w:p>
    <w:p w14:paraId="335A145C" w14:textId="77777777" w:rsidR="00531745" w:rsidRPr="0002501E" w:rsidRDefault="00531745">
      <w:pPr>
        <w:pStyle w:val="10ptcenturyschoolbook"/>
        <w:tabs>
          <w:tab w:val="left" w:pos="1440"/>
        </w:tabs>
        <w:rPr>
          <w:sz w:val="23"/>
        </w:rPr>
      </w:pPr>
      <w:r w:rsidRPr="0002501E">
        <w:rPr>
          <w:sz w:val="23"/>
        </w:rPr>
        <w:t>IBOHCTP</w:t>
      </w:r>
      <w:r w:rsidRPr="0002501E">
        <w:rPr>
          <w:sz w:val="23"/>
        </w:rPr>
        <w:tab/>
        <w:t>IBEP</w:t>
      </w:r>
    </w:p>
    <w:p w14:paraId="335A145D" w14:textId="77777777" w:rsidR="00531745" w:rsidRPr="0002501E" w:rsidRDefault="00531745">
      <w:pPr>
        <w:rPr>
          <w:rFonts w:ascii="Times New Roman" w:hAnsi="Times New Roman"/>
          <w:sz w:val="22"/>
          <w:szCs w:val="22"/>
        </w:rPr>
      </w:pPr>
    </w:p>
    <w:p w14:paraId="335A145E" w14:textId="77777777"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69" w:name="_Toc200787531"/>
    </w:p>
    <w:p w14:paraId="335A145F" w14:textId="77777777" w:rsidR="00CE3549" w:rsidRPr="0002501E" w:rsidRDefault="00CE3549" w:rsidP="00797813">
      <w:pPr>
        <w:pStyle w:val="Heading2"/>
      </w:pPr>
      <w:r w:rsidRPr="0002501E">
        <w:br w:type="page"/>
      </w:r>
      <w:bookmarkStart w:id="70" w:name="_Toc442890967"/>
      <w:bookmarkStart w:id="71" w:name="_Toc514255808"/>
      <w:r w:rsidR="00797813" w:rsidRPr="0002501E">
        <w:lastRenderedPageBreak/>
        <w:t>Callable Routine</w:t>
      </w:r>
      <w:bookmarkEnd w:id="70"/>
      <w:bookmarkEnd w:id="71"/>
    </w:p>
    <w:p w14:paraId="335A1460" w14:textId="77777777"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14:paraId="335A1462" w14:textId="77777777" w:rsidTr="003D0E08">
        <w:trPr>
          <w:cantSplit/>
          <w:tblHeader/>
        </w:trPr>
        <w:tc>
          <w:tcPr>
            <w:tcW w:w="9576" w:type="dxa"/>
            <w:gridSpan w:val="2"/>
          </w:tcPr>
          <w:p w14:paraId="335A1461"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14:paraId="335A1465" w14:textId="77777777" w:rsidTr="003D0E08">
        <w:trPr>
          <w:cantSplit/>
          <w:tblHeader/>
        </w:trPr>
        <w:tc>
          <w:tcPr>
            <w:tcW w:w="3438" w:type="dxa"/>
          </w:tcPr>
          <w:p w14:paraId="335A1463"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Tag^Routine</w:t>
            </w:r>
          </w:p>
        </w:tc>
        <w:tc>
          <w:tcPr>
            <w:tcW w:w="6138" w:type="dxa"/>
          </w:tcPr>
          <w:p w14:paraId="335A1464"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14:paraId="335A1471" w14:textId="77777777" w:rsidTr="003D0E08">
        <w:trPr>
          <w:cantSplit/>
        </w:trPr>
        <w:tc>
          <w:tcPr>
            <w:tcW w:w="3438" w:type="dxa"/>
          </w:tcPr>
          <w:p w14:paraId="335A1466" w14:textId="77777777"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14:paraId="335A1467"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14:paraId="335A1468" w14:textId="77777777" w:rsidR="00CE3549" w:rsidRPr="0002501E" w:rsidRDefault="00CE3549" w:rsidP="00CE3549">
            <w:pPr>
              <w:rPr>
                <w:rFonts w:ascii="Times New Roman" w:hAnsi="Times New Roman"/>
                <w:sz w:val="22"/>
                <w:szCs w:val="22"/>
              </w:rPr>
            </w:pPr>
          </w:p>
          <w:p w14:paraId="335A1469"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14:paraId="335A146A"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14:paraId="335A146B"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14:paraId="335A146C"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14:paraId="335A146D" w14:textId="77777777" w:rsidR="00CE3549" w:rsidRPr="0002501E" w:rsidRDefault="00CE3549" w:rsidP="00CE3549">
            <w:pPr>
              <w:rPr>
                <w:rFonts w:ascii="Times New Roman" w:hAnsi="Times New Roman"/>
                <w:sz w:val="22"/>
                <w:szCs w:val="22"/>
              </w:rPr>
            </w:pPr>
          </w:p>
          <w:p w14:paraId="335A146E"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14:paraId="335A146F" w14:textId="77777777" w:rsidR="00CE3549" w:rsidRPr="0002501E" w:rsidRDefault="00CE3549" w:rsidP="00CE3549">
            <w:pPr>
              <w:rPr>
                <w:rFonts w:ascii="Times New Roman" w:hAnsi="Times New Roman"/>
                <w:sz w:val="22"/>
                <w:szCs w:val="22"/>
              </w:rPr>
            </w:pPr>
          </w:p>
          <w:p w14:paraId="335A1470"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$$INSURED^IBCNS1(DFN,+$G(^DGPM(+DGPMCA,0))) D BILL...</w:t>
            </w:r>
          </w:p>
        </w:tc>
      </w:tr>
      <w:tr w:rsidR="00CE3549" w:rsidRPr="0002501E" w14:paraId="335A1479" w14:textId="77777777" w:rsidTr="003D0E08">
        <w:trPr>
          <w:cantSplit/>
        </w:trPr>
        <w:tc>
          <w:tcPr>
            <w:tcW w:w="3438" w:type="dxa"/>
          </w:tcPr>
          <w:p w14:paraId="335A1472"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lastRenderedPageBreak/>
              <w:t>ALL^IBCNS1(dfn, variable, active, date)</w:t>
            </w:r>
          </w:p>
        </w:tc>
        <w:tc>
          <w:tcPr>
            <w:tcW w:w="6138" w:type="dxa"/>
          </w:tcPr>
          <w:p w14:paraId="335A1473"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14:paraId="335A1474" w14:textId="77777777" w:rsidR="002E68DB" w:rsidRPr="0002501E" w:rsidRDefault="002E68DB" w:rsidP="002E68DB">
            <w:pPr>
              <w:rPr>
                <w:rFonts w:ascii="Times New Roman" w:hAnsi="Times New Roman"/>
                <w:sz w:val="22"/>
                <w:szCs w:val="22"/>
              </w:rPr>
            </w:pPr>
          </w:p>
          <w:p w14:paraId="335A1475"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It will return the 0, 1, and 2 nodes for each entry in the INSURANCE TYPE sub-file and the 0 node from the GROUP INSURANCE PLAN file (#355.3) in a 2 dimensional array, Array(x, node).  The array element Array(0)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14:paraId="335A1476" w14:textId="77777777" w:rsidR="002E68DB" w:rsidRPr="0002501E" w:rsidRDefault="002E68DB" w:rsidP="002E68DB">
            <w:pPr>
              <w:rPr>
                <w:rFonts w:ascii="Times New Roman" w:hAnsi="Times New Roman"/>
                <w:sz w:val="22"/>
                <w:szCs w:val="22"/>
              </w:rPr>
            </w:pPr>
          </w:p>
          <w:p w14:paraId="335A1477"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14:paraId="335A1478"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ALL^IBCNS1(DFN,"IBINS",1,IBDT) I $G(IBINS(0)) D LIST</w:t>
            </w:r>
          </w:p>
        </w:tc>
      </w:tr>
      <w:tr w:rsidR="00CE3549" w:rsidRPr="0002501E" w14:paraId="335A147C" w14:textId="77777777" w:rsidTr="003D0E08">
        <w:trPr>
          <w:cantSplit/>
        </w:trPr>
        <w:tc>
          <w:tcPr>
            <w:tcW w:w="3438" w:type="dxa"/>
          </w:tcPr>
          <w:p w14:paraId="335A147A"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14:paraId="335A147B"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14:paraId="335A147F" w14:textId="77777777" w:rsidTr="003D0E08">
        <w:trPr>
          <w:cantSplit/>
        </w:trPr>
        <w:tc>
          <w:tcPr>
            <w:tcW w:w="3438" w:type="dxa"/>
          </w:tcPr>
          <w:p w14:paraId="335A147D"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14:paraId="335A147E"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14:paraId="335A1482" w14:textId="77777777" w:rsidTr="003D0E08">
        <w:trPr>
          <w:cantSplit/>
        </w:trPr>
        <w:tc>
          <w:tcPr>
            <w:tcW w:w="3438" w:type="dxa"/>
          </w:tcPr>
          <w:p w14:paraId="335A1480" w14:textId="77777777" w:rsidR="00CE3549" w:rsidRPr="0002501E" w:rsidRDefault="002E68DB" w:rsidP="00CE3549">
            <w:pPr>
              <w:rPr>
                <w:rFonts w:ascii="Times New Roman" w:hAnsi="Times New Roman"/>
                <w:sz w:val="22"/>
                <w:szCs w:val="22"/>
              </w:rPr>
            </w:pPr>
            <w:r w:rsidRPr="0002501E">
              <w:rPr>
                <w:sz w:val="19"/>
              </w:rPr>
              <w:t>DGCRP3</w:t>
            </w:r>
          </w:p>
        </w:tc>
        <w:tc>
          <w:tcPr>
            <w:tcW w:w="6138" w:type="dxa"/>
          </w:tcPr>
          <w:p w14:paraId="335A1481"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14:paraId="335A1485" w14:textId="77777777" w:rsidTr="003D0E08">
        <w:trPr>
          <w:cantSplit/>
        </w:trPr>
        <w:tc>
          <w:tcPr>
            <w:tcW w:w="3438" w:type="dxa"/>
          </w:tcPr>
          <w:p w14:paraId="335A1483"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DISP^IBAPDX1(in, sptr, out, off)</w:t>
            </w:r>
          </w:p>
        </w:tc>
        <w:tc>
          <w:tcPr>
            <w:tcW w:w="6138" w:type="dxa"/>
          </w:tcPr>
          <w:p w14:paraId="335A1484"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14:paraId="335A1488" w14:textId="77777777" w:rsidTr="003D0E08">
        <w:trPr>
          <w:cantSplit/>
        </w:trPr>
        <w:tc>
          <w:tcPr>
            <w:tcW w:w="3438" w:type="dxa"/>
          </w:tcPr>
          <w:p w14:paraId="335A148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14:paraId="335A148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14:paraId="335A148B" w14:textId="77777777" w:rsidTr="003D0E08">
        <w:trPr>
          <w:cantSplit/>
        </w:trPr>
        <w:tc>
          <w:tcPr>
            <w:tcW w:w="3438" w:type="dxa"/>
          </w:tcPr>
          <w:p w14:paraId="335A1489"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lastRenderedPageBreak/>
              <w:t>DISP^IBARXEU(dfn, date, number of lines, unknown action)</w:t>
            </w:r>
          </w:p>
        </w:tc>
        <w:tc>
          <w:tcPr>
            <w:tcW w:w="6138" w:type="dxa"/>
          </w:tcPr>
          <w:p w14:paraId="335A148A"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14:paraId="335A148E" w14:textId="77777777" w:rsidTr="003D0E08">
        <w:trPr>
          <w:cantSplit/>
        </w:trPr>
        <w:tc>
          <w:tcPr>
            <w:tcW w:w="3438" w:type="dxa"/>
          </w:tcPr>
          <w:p w14:paraId="335A148C" w14:textId="77777777"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IBCEP8C(</w:t>
            </w:r>
            <w:r w:rsidR="00FD352B" w:rsidRPr="0002501E">
              <w:rPr>
                <w:rFonts w:ascii="Times New Roman" w:hAnsi="Times New Roman"/>
                <w:sz w:val="22"/>
                <w:szCs w:val="22"/>
              </w:rPr>
              <w:t>SrcArray, RetArray)</w:t>
            </w:r>
          </w:p>
        </w:tc>
        <w:tc>
          <w:tcPr>
            <w:tcW w:w="6138" w:type="dxa"/>
          </w:tcPr>
          <w:p w14:paraId="335A148D" w14:textId="77777777"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This private agreement between FB and IB will allow Fee Basis to file Fee Vendor and 5010 Providers to the IB NON/OTHER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14:paraId="335A1491" w14:textId="77777777" w:rsidTr="003D0E08">
        <w:trPr>
          <w:cantSplit/>
        </w:trPr>
        <w:tc>
          <w:tcPr>
            <w:tcW w:w="3438" w:type="dxa"/>
          </w:tcPr>
          <w:p w14:paraId="335A148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EXTR^IBAPDX(tran, dfn, arr)</w:t>
            </w:r>
          </w:p>
        </w:tc>
        <w:tc>
          <w:tcPr>
            <w:tcW w:w="6138" w:type="dxa"/>
          </w:tcPr>
          <w:p w14:paraId="335A149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extrinsic function is used by the Patient Data Exchange (PDX) version 1.5 package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14:paraId="335A1494" w14:textId="77777777" w:rsidTr="003D0E08">
        <w:trPr>
          <w:cantSplit/>
        </w:trPr>
        <w:tc>
          <w:tcPr>
            <w:tcW w:w="3438" w:type="dxa"/>
          </w:tcPr>
          <w:p w14:paraId="335A149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14:paraId="335A149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14:paraId="335A1497" w14:textId="77777777" w:rsidTr="003D0E08">
        <w:trPr>
          <w:cantSplit/>
        </w:trPr>
        <w:tc>
          <w:tcPr>
            <w:tcW w:w="3438" w:type="dxa"/>
          </w:tcPr>
          <w:p w14:paraId="335A149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14:paraId="335A149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14:paraId="335A149A" w14:textId="77777777" w:rsidTr="003D0E08">
        <w:trPr>
          <w:cantSplit/>
        </w:trPr>
        <w:tc>
          <w:tcPr>
            <w:tcW w:w="3438" w:type="dxa"/>
          </w:tcPr>
          <w:p w14:paraId="335A149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14:paraId="335A1499"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14:paraId="335A149D" w14:textId="77777777" w:rsidTr="003D0E08">
        <w:trPr>
          <w:cantSplit/>
        </w:trPr>
        <w:tc>
          <w:tcPr>
            <w:tcW w:w="3438" w:type="dxa"/>
          </w:tcPr>
          <w:p w14:paraId="335A149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14:paraId="335A149C"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14:paraId="335A14A0" w14:textId="77777777" w:rsidTr="003D0E08">
        <w:trPr>
          <w:cantSplit/>
        </w:trPr>
        <w:tc>
          <w:tcPr>
            <w:tcW w:w="3438" w:type="dxa"/>
          </w:tcPr>
          <w:p w14:paraId="335A149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14:paraId="335A149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14:paraId="335A14A3" w14:textId="77777777" w:rsidTr="003D0E08">
        <w:trPr>
          <w:cantSplit/>
        </w:trPr>
        <w:tc>
          <w:tcPr>
            <w:tcW w:w="3438" w:type="dxa"/>
          </w:tcPr>
          <w:p w14:paraId="335A14A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14:paraId="335A14A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14:paraId="335A14A6" w14:textId="77777777" w:rsidTr="003D0E08">
        <w:trPr>
          <w:cantSplit/>
        </w:trPr>
        <w:tc>
          <w:tcPr>
            <w:tcW w:w="3438" w:type="dxa"/>
          </w:tcPr>
          <w:p w14:paraId="335A14A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14:paraId="335A14A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14:paraId="335A14A9" w14:textId="77777777" w:rsidTr="003D0E08">
        <w:trPr>
          <w:cantSplit/>
        </w:trPr>
        <w:tc>
          <w:tcPr>
            <w:tcW w:w="3438" w:type="dxa"/>
          </w:tcPr>
          <w:p w14:paraId="335A14A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lastRenderedPageBreak/>
              <w:t>IBRREL</w:t>
            </w:r>
          </w:p>
        </w:tc>
        <w:tc>
          <w:tcPr>
            <w:tcW w:w="6138" w:type="dxa"/>
          </w:tcPr>
          <w:p w14:paraId="335A14A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14:paraId="335A14AC" w14:textId="77777777" w:rsidTr="003D0E08">
        <w:trPr>
          <w:cantSplit/>
        </w:trPr>
        <w:tc>
          <w:tcPr>
            <w:tcW w:w="3438" w:type="dxa"/>
          </w:tcPr>
          <w:p w14:paraId="335A14AA"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14:paraId="335A14A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14:paraId="335A14AF" w14:textId="77777777" w:rsidTr="003D0E08">
        <w:trPr>
          <w:cantSplit/>
        </w:trPr>
        <w:tc>
          <w:tcPr>
            <w:tcW w:w="3438" w:type="dxa"/>
          </w:tcPr>
          <w:p w14:paraId="335A14AD"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14:paraId="335A14A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14:paraId="335A14B2" w14:textId="77777777" w:rsidTr="003D0E08">
        <w:trPr>
          <w:cantSplit/>
        </w:trPr>
        <w:tc>
          <w:tcPr>
            <w:tcW w:w="3438" w:type="dxa"/>
          </w:tcPr>
          <w:p w14:paraId="335A14B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14:paraId="335A14B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14:paraId="335A14B5" w14:textId="77777777" w:rsidTr="003D0E08">
        <w:trPr>
          <w:cantSplit/>
        </w:trPr>
        <w:tc>
          <w:tcPr>
            <w:tcW w:w="3438" w:type="dxa"/>
          </w:tcPr>
          <w:p w14:paraId="335A14B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14:paraId="335A14B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14:paraId="335A14B8" w14:textId="77777777" w:rsidTr="003D0E08">
        <w:trPr>
          <w:cantSplit/>
        </w:trPr>
        <w:tc>
          <w:tcPr>
            <w:tcW w:w="3438" w:type="dxa"/>
          </w:tcPr>
          <w:p w14:paraId="335A14B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14:paraId="335A14B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14:paraId="335A14BB" w14:textId="77777777" w:rsidTr="003D0E08">
        <w:trPr>
          <w:cantSplit/>
        </w:trPr>
        <w:tc>
          <w:tcPr>
            <w:tcW w:w="3438" w:type="dxa"/>
          </w:tcPr>
          <w:p w14:paraId="335A14B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14:paraId="335A14B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EOB/MRA  (IB*2.0*432)</w:t>
            </w:r>
          </w:p>
        </w:tc>
      </w:tr>
      <w:tr w:rsidR="000428F1" w:rsidRPr="0002501E" w14:paraId="335A14BE" w14:textId="77777777" w:rsidTr="003D0E08">
        <w:trPr>
          <w:cantSplit/>
        </w:trPr>
        <w:tc>
          <w:tcPr>
            <w:tcW w:w="3438" w:type="dxa"/>
          </w:tcPr>
          <w:p w14:paraId="335A14B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14:paraId="335A14B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14:paraId="335A14C1"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4BF" w14:textId="77777777"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14:paraId="335A14C0" w14:textId="77777777"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14:paraId="335A14C4" w14:textId="77777777" w:rsidTr="003D0E08">
        <w:trPr>
          <w:cantSplit/>
        </w:trPr>
        <w:tc>
          <w:tcPr>
            <w:tcW w:w="3438" w:type="dxa"/>
          </w:tcPr>
          <w:p w14:paraId="335A14C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14:paraId="335A14C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14:paraId="335A14C7" w14:textId="77777777" w:rsidTr="003D0E08">
        <w:trPr>
          <w:cantSplit/>
        </w:trPr>
        <w:tc>
          <w:tcPr>
            <w:tcW w:w="3438" w:type="dxa"/>
          </w:tcPr>
          <w:p w14:paraId="335A14C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14:paraId="335A14C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14:paraId="335A14CA" w14:textId="77777777" w:rsidTr="003D0E08">
        <w:trPr>
          <w:cantSplit/>
        </w:trPr>
        <w:tc>
          <w:tcPr>
            <w:tcW w:w="3438" w:type="dxa"/>
          </w:tcPr>
          <w:p w14:paraId="335A14C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14:paraId="335A14C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14:paraId="335A14CD" w14:textId="77777777" w:rsidTr="003D0E08">
        <w:trPr>
          <w:cantSplit/>
        </w:trPr>
        <w:tc>
          <w:tcPr>
            <w:tcW w:w="3438" w:type="dxa"/>
          </w:tcPr>
          <w:p w14:paraId="335A14C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14:paraId="335A14C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14:paraId="335A14D0" w14:textId="77777777" w:rsidTr="003D0E08">
        <w:trPr>
          <w:cantSplit/>
        </w:trPr>
        <w:tc>
          <w:tcPr>
            <w:tcW w:w="3438" w:type="dxa"/>
          </w:tcPr>
          <w:p w14:paraId="335A14CE"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14:paraId="335A14C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14:paraId="335A14D3" w14:textId="77777777" w:rsidTr="003D0E08">
        <w:trPr>
          <w:cantSplit/>
        </w:trPr>
        <w:tc>
          <w:tcPr>
            <w:tcW w:w="3438" w:type="dxa"/>
          </w:tcPr>
          <w:p w14:paraId="335A14D1"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14:paraId="335A14D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14:paraId="335A14D6" w14:textId="77777777" w:rsidTr="003D0E08">
        <w:trPr>
          <w:cantSplit/>
        </w:trPr>
        <w:tc>
          <w:tcPr>
            <w:tcW w:w="3438" w:type="dxa"/>
          </w:tcPr>
          <w:p w14:paraId="335A14D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14:paraId="335A14D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14:paraId="335A14D9" w14:textId="77777777" w:rsidTr="003D0E08">
        <w:trPr>
          <w:cantSplit/>
        </w:trPr>
        <w:tc>
          <w:tcPr>
            <w:tcW w:w="3438" w:type="dxa"/>
          </w:tcPr>
          <w:p w14:paraId="335A14D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14:paraId="335A14D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14:paraId="335A14DC" w14:textId="77777777" w:rsidTr="003D0E08">
        <w:trPr>
          <w:cantSplit/>
        </w:trPr>
        <w:tc>
          <w:tcPr>
            <w:tcW w:w="3438" w:type="dxa"/>
          </w:tcPr>
          <w:p w14:paraId="335A14D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14:paraId="335A14D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14:paraId="335A14DF" w14:textId="77777777" w:rsidTr="003D0E08">
        <w:trPr>
          <w:cantSplit/>
        </w:trPr>
        <w:tc>
          <w:tcPr>
            <w:tcW w:w="3438" w:type="dxa"/>
          </w:tcPr>
          <w:p w14:paraId="335A14DD" w14:textId="77777777" w:rsidR="003E5683" w:rsidRPr="0002501E" w:rsidRDefault="003E5683" w:rsidP="00CE3549">
            <w:pPr>
              <w:rPr>
                <w:rFonts w:ascii="Times New Roman" w:hAnsi="Times New Roman"/>
                <w:sz w:val="22"/>
                <w:szCs w:val="22"/>
              </w:rPr>
            </w:pPr>
            <w:r>
              <w:rPr>
                <w:rFonts w:ascii="Times New Roman" w:hAnsi="Times New Roman"/>
                <w:sz w:val="22"/>
                <w:szCs w:val="22"/>
              </w:rPr>
              <w:t>FTF^IBCNEUT7</w:t>
            </w:r>
          </w:p>
        </w:tc>
        <w:tc>
          <w:tcPr>
            <w:tcW w:w="6138" w:type="dxa"/>
          </w:tcPr>
          <w:p w14:paraId="335A14DE"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14:paraId="335A14E2" w14:textId="77777777" w:rsidTr="003D0E08">
        <w:trPr>
          <w:cantSplit/>
        </w:trPr>
        <w:tc>
          <w:tcPr>
            <w:tcW w:w="3438" w:type="dxa"/>
          </w:tcPr>
          <w:p w14:paraId="335A14E0" w14:textId="77777777"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14:paraId="335A14E1"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14:paraId="335A14E5" w14:textId="77777777" w:rsidTr="003D0E08">
        <w:trPr>
          <w:cantSplit/>
        </w:trPr>
        <w:tc>
          <w:tcPr>
            <w:tcW w:w="3438" w:type="dxa"/>
          </w:tcPr>
          <w:p w14:paraId="335A14E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14:paraId="335A14E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14:paraId="335A14E8" w14:textId="77777777" w:rsidTr="003D0E08">
        <w:trPr>
          <w:cantSplit/>
        </w:trPr>
        <w:tc>
          <w:tcPr>
            <w:tcW w:w="3438" w:type="dxa"/>
          </w:tcPr>
          <w:p w14:paraId="335A14E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14:paraId="335A14E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14:paraId="335A14EB" w14:textId="77777777" w:rsidTr="003D0E08">
        <w:trPr>
          <w:cantSplit/>
        </w:trPr>
        <w:tc>
          <w:tcPr>
            <w:tcW w:w="3438" w:type="dxa"/>
          </w:tcPr>
          <w:p w14:paraId="335A14E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14:paraId="335A14E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14:paraId="335A14EE" w14:textId="77777777" w:rsidTr="003D0E08">
        <w:trPr>
          <w:cantSplit/>
        </w:trPr>
        <w:tc>
          <w:tcPr>
            <w:tcW w:w="3438" w:type="dxa"/>
          </w:tcPr>
          <w:p w14:paraId="335A14E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14:paraId="335A14E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14:paraId="335A14F1" w14:textId="77777777" w:rsidTr="003D0E08">
        <w:trPr>
          <w:cantSplit/>
        </w:trPr>
        <w:tc>
          <w:tcPr>
            <w:tcW w:w="3438" w:type="dxa"/>
          </w:tcPr>
          <w:p w14:paraId="335A14E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lastRenderedPageBreak/>
              <w:t>IBCSC10H</w:t>
            </w:r>
          </w:p>
        </w:tc>
        <w:tc>
          <w:tcPr>
            <w:tcW w:w="6138" w:type="dxa"/>
          </w:tcPr>
          <w:p w14:paraId="335A14F0"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CMS-1500 . This routine is called by BILLING SCREEN 10 IB*2.0*432)</w:t>
            </w:r>
          </w:p>
        </w:tc>
      </w:tr>
      <w:tr w:rsidR="000428F1" w:rsidRPr="0002501E" w14:paraId="335A14F4" w14:textId="77777777" w:rsidTr="003D0E08">
        <w:trPr>
          <w:cantSplit/>
        </w:trPr>
        <w:tc>
          <w:tcPr>
            <w:tcW w:w="3438" w:type="dxa"/>
          </w:tcPr>
          <w:p w14:paraId="335A14F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14:paraId="335A14F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14:paraId="335A14F7" w14:textId="77777777" w:rsidTr="003D0E08">
        <w:trPr>
          <w:cantSplit/>
        </w:trPr>
        <w:tc>
          <w:tcPr>
            <w:tcW w:w="3438" w:type="dxa"/>
          </w:tcPr>
          <w:p w14:paraId="335A14F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14:paraId="335A14F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14:paraId="335A14FA" w14:textId="77777777" w:rsidTr="003D0E08">
        <w:trPr>
          <w:cantSplit/>
        </w:trPr>
        <w:tc>
          <w:tcPr>
            <w:tcW w:w="3438" w:type="dxa"/>
          </w:tcPr>
          <w:p w14:paraId="335A14F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14:paraId="335A14F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14:paraId="335A14FD" w14:textId="77777777" w:rsidTr="003D0E08">
        <w:trPr>
          <w:cantSplit/>
        </w:trPr>
        <w:tc>
          <w:tcPr>
            <w:tcW w:w="3438" w:type="dxa"/>
          </w:tcPr>
          <w:p w14:paraId="335A14F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14:paraId="335A14F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14:paraId="335A1500" w14:textId="77777777" w:rsidTr="003D0E08">
        <w:trPr>
          <w:cantSplit/>
        </w:trPr>
        <w:tc>
          <w:tcPr>
            <w:tcW w:w="3438" w:type="dxa"/>
          </w:tcPr>
          <w:p w14:paraId="335A14F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RXST^IBARXEU(dfn, date)</w:t>
            </w:r>
          </w:p>
        </w:tc>
        <w:tc>
          <w:tcPr>
            <w:tcW w:w="6138" w:type="dxa"/>
          </w:tcPr>
          <w:p w14:paraId="335A14FF"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is a supported extrinsic variable for all developers that returns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14:paraId="335A1503" w14:textId="77777777" w:rsidTr="003D0E08">
        <w:trPr>
          <w:cantSplit/>
        </w:trPr>
        <w:tc>
          <w:tcPr>
            <w:tcW w:w="3438" w:type="dxa"/>
          </w:tcPr>
          <w:p w14:paraId="335A1501"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STMT^IBRFN1(tran)</w:t>
            </w:r>
          </w:p>
        </w:tc>
        <w:tc>
          <w:tcPr>
            <w:tcW w:w="6138" w:type="dxa"/>
          </w:tcPr>
          <w:p w14:paraId="335A1502"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14:paraId="335A1506" w14:textId="77777777" w:rsidTr="003D0E08">
        <w:trPr>
          <w:cantSplit/>
        </w:trPr>
        <w:tc>
          <w:tcPr>
            <w:tcW w:w="3438" w:type="dxa"/>
          </w:tcPr>
          <w:p w14:paraId="335A1504"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14:paraId="335A1505"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14:paraId="335A1509" w14:textId="77777777" w:rsidTr="003D0E08">
        <w:trPr>
          <w:cantSplit/>
        </w:trPr>
        <w:tc>
          <w:tcPr>
            <w:tcW w:w="3438" w:type="dxa"/>
          </w:tcPr>
          <w:p w14:paraId="335A1507"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14:paraId="335A1508"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14:paraId="335A150C" w14:textId="77777777" w:rsidTr="003D0E08">
        <w:trPr>
          <w:cantSplit/>
        </w:trPr>
        <w:tc>
          <w:tcPr>
            <w:tcW w:w="3438" w:type="dxa"/>
          </w:tcPr>
          <w:p w14:paraId="335A150A"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14:paraId="335A150B"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14:paraId="335A150F" w14:textId="77777777" w:rsidTr="003D0E08">
        <w:trPr>
          <w:cantSplit/>
        </w:trPr>
        <w:tc>
          <w:tcPr>
            <w:tcW w:w="3438" w:type="dxa"/>
          </w:tcPr>
          <w:p w14:paraId="335A150D"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14:paraId="335A150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14:paraId="335A1512" w14:textId="77777777" w:rsidTr="003D0E08">
        <w:trPr>
          <w:cantSplit/>
        </w:trPr>
        <w:tc>
          <w:tcPr>
            <w:tcW w:w="3438" w:type="dxa"/>
          </w:tcPr>
          <w:p w14:paraId="335A151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14:paraId="335A1511"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14:paraId="335A1515" w14:textId="77777777" w:rsidTr="003D0E08">
        <w:trPr>
          <w:cantSplit/>
        </w:trPr>
        <w:tc>
          <w:tcPr>
            <w:tcW w:w="3438" w:type="dxa"/>
          </w:tcPr>
          <w:p w14:paraId="335A1513"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14:paraId="335A1514" w14:textId="77777777"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14:paraId="335A1518" w14:textId="77777777" w:rsidTr="003D0E08">
        <w:trPr>
          <w:cantSplit/>
        </w:trPr>
        <w:tc>
          <w:tcPr>
            <w:tcW w:w="3438" w:type="dxa"/>
          </w:tcPr>
          <w:p w14:paraId="335A1516"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14:paraId="335A1517"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14:paraId="335A151B" w14:textId="77777777" w:rsidTr="003D0E08">
        <w:trPr>
          <w:cantSplit/>
        </w:trPr>
        <w:tc>
          <w:tcPr>
            <w:tcW w:w="3438" w:type="dxa"/>
          </w:tcPr>
          <w:p w14:paraId="335A1519"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1A"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14:paraId="335A151E" w14:textId="77777777" w:rsidTr="003D0E08">
        <w:trPr>
          <w:cantSplit/>
        </w:trPr>
        <w:tc>
          <w:tcPr>
            <w:tcW w:w="3438" w:type="dxa"/>
          </w:tcPr>
          <w:p w14:paraId="335A151C"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14:paraId="335A151D"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14:paraId="335A1521" w14:textId="77777777" w:rsidTr="003D0E08">
        <w:trPr>
          <w:cantSplit/>
        </w:trPr>
        <w:tc>
          <w:tcPr>
            <w:tcW w:w="3438" w:type="dxa"/>
          </w:tcPr>
          <w:p w14:paraId="335A151F"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2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14:paraId="335A1524" w14:textId="77777777" w:rsidTr="003D0E08">
        <w:trPr>
          <w:cantSplit/>
        </w:trPr>
        <w:tc>
          <w:tcPr>
            <w:tcW w:w="3438" w:type="dxa"/>
          </w:tcPr>
          <w:p w14:paraId="335A1522"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lastRenderedPageBreak/>
              <w:t>IBDSP^IBJTU6</w:t>
            </w:r>
          </w:p>
        </w:tc>
        <w:tc>
          <w:tcPr>
            <w:tcW w:w="6138" w:type="dxa"/>
          </w:tcPr>
          <w:p w14:paraId="335A152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globals.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14:paraId="335A1527" w14:textId="77777777" w:rsidTr="003D0E08">
        <w:trPr>
          <w:cantSplit/>
        </w:trPr>
        <w:tc>
          <w:tcPr>
            <w:tcW w:w="3438" w:type="dxa"/>
          </w:tcPr>
          <w:p w14:paraId="335A1525"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14:paraId="335A152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IB Billing Determination.  Used by ECME to determine billing information for ePharmacy.  Integration Agreement 4299.</w:t>
            </w:r>
          </w:p>
        </w:tc>
      </w:tr>
      <w:tr w:rsidR="00B37389" w:rsidRPr="0002501E" w14:paraId="335A152A" w14:textId="77777777" w:rsidTr="003D0E08">
        <w:trPr>
          <w:cantSplit/>
        </w:trPr>
        <w:tc>
          <w:tcPr>
            <w:tcW w:w="3438" w:type="dxa"/>
          </w:tcPr>
          <w:p w14:paraId="335A1528"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14:paraId="335A1529"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Create ePharmacy bills.  Used by ECME to send the results of the ePharmacy response from the payers into billing to create bills.  Integration Agreement 4299.</w:t>
            </w:r>
          </w:p>
        </w:tc>
      </w:tr>
      <w:tr w:rsidR="00B37389" w:rsidRPr="0002501E" w14:paraId="335A152F" w14:textId="77777777" w:rsidTr="003D0E08">
        <w:trPr>
          <w:cantSplit/>
        </w:trPr>
        <w:tc>
          <w:tcPr>
            <w:tcW w:w="3438" w:type="dxa"/>
          </w:tcPr>
          <w:p w14:paraId="335A152B"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14:paraId="335A152C" w14:textId="77777777"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14:paraId="335A152D" w14:textId="77777777"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14:paraId="335A152E" w14:textId="77777777" w:rsidR="00B37389" w:rsidRPr="00C86564" w:rsidRDefault="00B37389" w:rsidP="00CE3549">
            <w:pPr>
              <w:rPr>
                <w:rFonts w:ascii="Times New Roman" w:hAnsi="Times New Roman"/>
                <w:sz w:val="22"/>
                <w:szCs w:val="22"/>
              </w:rPr>
            </w:pPr>
          </w:p>
        </w:tc>
      </w:tr>
      <w:tr w:rsidR="00BA22B9" w:rsidRPr="0002501E" w14:paraId="335A1532" w14:textId="77777777" w:rsidTr="003D0E08">
        <w:trPr>
          <w:cantSplit/>
        </w:trPr>
        <w:tc>
          <w:tcPr>
            <w:tcW w:w="3438" w:type="dxa"/>
          </w:tcPr>
          <w:p w14:paraId="335A1530" w14:textId="77777777"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14:paraId="335A1531" w14:textId="77777777"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14:paraId="335A1535" w14:textId="77777777" w:rsidTr="003D0E08">
        <w:trPr>
          <w:cantSplit/>
        </w:trPr>
        <w:tc>
          <w:tcPr>
            <w:tcW w:w="3438" w:type="dxa"/>
          </w:tcPr>
          <w:p w14:paraId="335A153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14:paraId="335A1534"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Used internally by the billing system to determine the proper rate type for ePharmacy billing situations.</w:t>
            </w:r>
          </w:p>
        </w:tc>
      </w:tr>
      <w:tr w:rsidR="00B37389" w:rsidRPr="0002501E" w14:paraId="335A1538" w14:textId="77777777" w:rsidTr="003D0E08">
        <w:trPr>
          <w:cantSplit/>
        </w:trPr>
        <w:tc>
          <w:tcPr>
            <w:tcW w:w="3438" w:type="dxa"/>
          </w:tcPr>
          <w:p w14:paraId="335A153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14:paraId="335A1537"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14:paraId="335A153D" w14:textId="77777777" w:rsidTr="003D0E08">
        <w:trPr>
          <w:cantSplit/>
        </w:trPr>
        <w:tc>
          <w:tcPr>
            <w:tcW w:w="3438" w:type="dxa"/>
          </w:tcPr>
          <w:p w14:paraId="335A1539" w14:textId="77777777"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HPD^IBCNHUT1(INS,V)</w:t>
            </w:r>
          </w:p>
        </w:tc>
        <w:tc>
          <w:tcPr>
            <w:tcW w:w="6138" w:type="dxa"/>
          </w:tcPr>
          <w:p w14:paraId="335A153A"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This function returns the HPID/OEID for an insurance company.  The user must pass in the Insurance Company ien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Luhn check-digit), the function will append a ‘*’ to the end of the HPID to indicate it is not valid.</w:t>
            </w:r>
          </w:p>
          <w:p w14:paraId="335A153B"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14:paraId="335A153C" w14:textId="77777777" w:rsidR="00B37389" w:rsidRPr="00A86688" w:rsidRDefault="00A86688" w:rsidP="00CE3549">
            <w:pPr>
              <w:rPr>
                <w:rFonts w:ascii="Times New Roman" w:hAnsi="Times New Roman"/>
                <w:color w:val="1F497D"/>
                <w:sz w:val="22"/>
                <w:szCs w:val="22"/>
              </w:rPr>
            </w:pPr>
            <w:r w:rsidRPr="003C319E">
              <w:rPr>
                <w:rFonts w:ascii="Times New Roman" w:hAnsi="Times New Roman"/>
                <w:sz w:val="22"/>
                <w:szCs w:val="22"/>
              </w:rPr>
              <w:t>W !,"HPID/OEID:  ",$$HPD^IBCNHUT1(INS,1)</w:t>
            </w:r>
          </w:p>
        </w:tc>
      </w:tr>
      <w:tr w:rsidR="00893234" w:rsidRPr="0002501E" w14:paraId="335A1540" w14:textId="77777777" w:rsidTr="00C91C80">
        <w:trPr>
          <w:cantSplit/>
        </w:trPr>
        <w:tc>
          <w:tcPr>
            <w:tcW w:w="3438" w:type="dxa"/>
          </w:tcPr>
          <w:p w14:paraId="335A153E" w14:textId="77777777"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14:paraId="335A153F" w14:textId="77777777"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For Additional Information (RFAI) HL7 messages.</w:t>
            </w:r>
          </w:p>
        </w:tc>
      </w:tr>
      <w:bookmarkEnd w:id="69"/>
    </w:tbl>
    <w:p w14:paraId="335A1541" w14:textId="77777777" w:rsidR="00531745" w:rsidRPr="0002501E" w:rsidRDefault="00531745">
      <w:pPr>
        <w:pStyle w:val="10ptcenturyschoolbook"/>
        <w:tabs>
          <w:tab w:val="left" w:pos="3600"/>
        </w:tabs>
        <w:ind w:left="3600" w:hanging="3600"/>
        <w:rPr>
          <w:sz w:val="19"/>
        </w:rPr>
      </w:pPr>
    </w:p>
    <w:p w14:paraId="335A1542" w14:textId="77777777" w:rsidR="002A0E47" w:rsidRPr="0002501E" w:rsidRDefault="002A0E47" w:rsidP="002A0E47">
      <w:pPr>
        <w:pStyle w:val="10ptcenturyschoolbook"/>
        <w:tabs>
          <w:tab w:val="left" w:pos="3600"/>
        </w:tabs>
        <w:ind w:left="3600" w:hanging="3600"/>
        <w:rPr>
          <w:sz w:val="19"/>
        </w:rPr>
      </w:pPr>
    </w:p>
    <w:p w14:paraId="335A1543" w14:textId="77777777" w:rsidR="00531745" w:rsidRPr="0002501E" w:rsidRDefault="00531745" w:rsidP="0097311F">
      <w:pPr>
        <w:pStyle w:val="Heading2"/>
      </w:pPr>
      <w:bookmarkStart w:id="72" w:name="_Toc200787532"/>
      <w:bookmarkStart w:id="73" w:name="_Toc442890968"/>
      <w:bookmarkStart w:id="74" w:name="_Toc514255809"/>
      <w:r w:rsidRPr="0002501E">
        <w:t>Routine List with Descriptions</w:t>
      </w:r>
      <w:bookmarkEnd w:id="72"/>
      <w:bookmarkEnd w:id="73"/>
      <w:bookmarkEnd w:id="74"/>
    </w:p>
    <w:p w14:paraId="335A1544"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AD1A61" w:rsidRPr="0002501E" w14:paraId="335A1546" w14:textId="77777777" w:rsidTr="00D26491">
        <w:trPr>
          <w:cantSplit/>
          <w:tblHeader/>
        </w:trPr>
        <w:tc>
          <w:tcPr>
            <w:tcW w:w="9576" w:type="dxa"/>
            <w:gridSpan w:val="2"/>
          </w:tcPr>
          <w:p w14:paraId="335A1545" w14:textId="77777777"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14:paraId="335A1549" w14:textId="77777777" w:rsidTr="00D26491">
        <w:trPr>
          <w:cantSplit/>
          <w:tblHeader/>
        </w:trPr>
        <w:tc>
          <w:tcPr>
            <w:tcW w:w="3438" w:type="dxa"/>
          </w:tcPr>
          <w:p w14:paraId="335A1547"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138" w:type="dxa"/>
          </w:tcPr>
          <w:p w14:paraId="335A1548"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14:paraId="335A154C" w14:textId="77777777" w:rsidTr="00D26491">
        <w:trPr>
          <w:cantSplit/>
        </w:trPr>
        <w:tc>
          <w:tcPr>
            <w:tcW w:w="3438" w:type="dxa"/>
          </w:tcPr>
          <w:p w14:paraId="335A154A"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138" w:type="dxa"/>
          </w:tcPr>
          <w:p w14:paraId="335A154B"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14:paraId="335A154F" w14:textId="77777777" w:rsidTr="00D26491">
        <w:trPr>
          <w:cantSplit/>
        </w:trPr>
        <w:tc>
          <w:tcPr>
            <w:tcW w:w="3438" w:type="dxa"/>
          </w:tcPr>
          <w:p w14:paraId="335A154D"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138" w:type="dxa"/>
          </w:tcPr>
          <w:p w14:paraId="335A154E" w14:textId="77777777"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14:paraId="335A1552" w14:textId="77777777" w:rsidTr="00D26491">
        <w:trPr>
          <w:cantSplit/>
        </w:trPr>
        <w:tc>
          <w:tcPr>
            <w:tcW w:w="3438" w:type="dxa"/>
          </w:tcPr>
          <w:p w14:paraId="335A1550"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138" w:type="dxa"/>
          </w:tcPr>
          <w:p w14:paraId="335A1551"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14:paraId="335A1555" w14:textId="77777777" w:rsidTr="00D26491">
        <w:trPr>
          <w:cantSplit/>
        </w:trPr>
        <w:tc>
          <w:tcPr>
            <w:tcW w:w="3438" w:type="dxa"/>
          </w:tcPr>
          <w:p w14:paraId="335A1553" w14:textId="77777777"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138" w:type="dxa"/>
          </w:tcPr>
          <w:p w14:paraId="335A155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14:paraId="335A1558" w14:textId="77777777" w:rsidTr="00D26491">
        <w:trPr>
          <w:cantSplit/>
        </w:trPr>
        <w:tc>
          <w:tcPr>
            <w:tcW w:w="3438" w:type="dxa"/>
          </w:tcPr>
          <w:p w14:paraId="335A1556" w14:textId="77777777"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138" w:type="dxa"/>
          </w:tcPr>
          <w:p w14:paraId="335A155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14:paraId="335A155B" w14:textId="77777777" w:rsidTr="00D26491">
        <w:trPr>
          <w:cantSplit/>
        </w:trPr>
        <w:tc>
          <w:tcPr>
            <w:tcW w:w="3438" w:type="dxa"/>
          </w:tcPr>
          <w:p w14:paraId="335A155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138" w:type="dxa"/>
          </w:tcPr>
          <w:p w14:paraId="335A155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14:paraId="335A155E" w14:textId="77777777" w:rsidTr="00D26491">
        <w:trPr>
          <w:cantSplit/>
        </w:trPr>
        <w:tc>
          <w:tcPr>
            <w:tcW w:w="3438" w:type="dxa"/>
          </w:tcPr>
          <w:p w14:paraId="335A155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IB20PRE</w:t>
            </w:r>
          </w:p>
        </w:tc>
        <w:tc>
          <w:tcPr>
            <w:tcW w:w="6138" w:type="dxa"/>
          </w:tcPr>
          <w:p w14:paraId="335A155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14:paraId="335A1561" w14:textId="77777777" w:rsidTr="00D26491">
        <w:trPr>
          <w:cantSplit/>
        </w:trPr>
        <w:tc>
          <w:tcPr>
            <w:tcW w:w="3438" w:type="dxa"/>
          </w:tcPr>
          <w:p w14:paraId="335A155F" w14:textId="77777777"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138" w:type="dxa"/>
          </w:tcPr>
          <w:p w14:paraId="335A156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14:paraId="335A1564" w14:textId="77777777" w:rsidTr="00D26491">
        <w:trPr>
          <w:cantSplit/>
        </w:trPr>
        <w:tc>
          <w:tcPr>
            <w:tcW w:w="3438" w:type="dxa"/>
          </w:tcPr>
          <w:p w14:paraId="335A15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138" w:type="dxa"/>
          </w:tcPr>
          <w:p w14:paraId="335A15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14:paraId="335A1567" w14:textId="77777777" w:rsidTr="00D26491">
        <w:trPr>
          <w:cantSplit/>
        </w:trPr>
        <w:tc>
          <w:tcPr>
            <w:tcW w:w="3438" w:type="dxa"/>
          </w:tcPr>
          <w:p w14:paraId="335A15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138" w:type="dxa"/>
          </w:tcPr>
          <w:p w14:paraId="335A15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14:paraId="335A156A" w14:textId="77777777" w:rsidTr="00D26491">
        <w:trPr>
          <w:cantSplit/>
        </w:trPr>
        <w:tc>
          <w:tcPr>
            <w:tcW w:w="3438" w:type="dxa"/>
          </w:tcPr>
          <w:p w14:paraId="335A15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138" w:type="dxa"/>
          </w:tcPr>
          <w:p w14:paraId="335A15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14:paraId="335A156D" w14:textId="77777777" w:rsidTr="00D26491">
        <w:trPr>
          <w:cantSplit/>
        </w:trPr>
        <w:tc>
          <w:tcPr>
            <w:tcW w:w="3438" w:type="dxa"/>
          </w:tcPr>
          <w:p w14:paraId="335A15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138" w:type="dxa"/>
          </w:tcPr>
          <w:p w14:paraId="335A15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14:paraId="335A1570" w14:textId="77777777" w:rsidTr="00D26491">
        <w:trPr>
          <w:cantSplit/>
        </w:trPr>
        <w:tc>
          <w:tcPr>
            <w:tcW w:w="3438" w:type="dxa"/>
          </w:tcPr>
          <w:p w14:paraId="335A15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138" w:type="dxa"/>
          </w:tcPr>
          <w:p w14:paraId="335A15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14:paraId="335A1573" w14:textId="77777777" w:rsidTr="00D26491">
        <w:trPr>
          <w:cantSplit/>
        </w:trPr>
        <w:tc>
          <w:tcPr>
            <w:tcW w:w="3438" w:type="dxa"/>
          </w:tcPr>
          <w:p w14:paraId="335A15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138" w:type="dxa"/>
          </w:tcPr>
          <w:p w14:paraId="335A15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14:paraId="335A1576" w14:textId="77777777" w:rsidTr="00D26491">
        <w:trPr>
          <w:cantSplit/>
        </w:trPr>
        <w:tc>
          <w:tcPr>
            <w:tcW w:w="3438" w:type="dxa"/>
          </w:tcPr>
          <w:p w14:paraId="335A157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138" w:type="dxa"/>
          </w:tcPr>
          <w:p w14:paraId="335A1575"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14:paraId="335A1579" w14:textId="77777777" w:rsidTr="00D26491">
        <w:trPr>
          <w:cantSplit/>
        </w:trPr>
        <w:tc>
          <w:tcPr>
            <w:tcW w:w="3438" w:type="dxa"/>
          </w:tcPr>
          <w:p w14:paraId="335A15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138" w:type="dxa"/>
          </w:tcPr>
          <w:p w14:paraId="335A15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C" w14:textId="77777777" w:rsidTr="00D26491">
        <w:trPr>
          <w:cantSplit/>
        </w:trPr>
        <w:tc>
          <w:tcPr>
            <w:tcW w:w="3438" w:type="dxa"/>
          </w:tcPr>
          <w:p w14:paraId="335A15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138" w:type="dxa"/>
          </w:tcPr>
          <w:p w14:paraId="335A15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F" w14:textId="77777777" w:rsidTr="00D26491">
        <w:trPr>
          <w:cantSplit/>
        </w:trPr>
        <w:tc>
          <w:tcPr>
            <w:tcW w:w="3438" w:type="dxa"/>
          </w:tcPr>
          <w:p w14:paraId="335A15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138" w:type="dxa"/>
          </w:tcPr>
          <w:p w14:paraId="335A15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14:paraId="335A1582" w14:textId="77777777" w:rsidTr="00D26491">
        <w:trPr>
          <w:cantSplit/>
        </w:trPr>
        <w:tc>
          <w:tcPr>
            <w:tcW w:w="3438" w:type="dxa"/>
          </w:tcPr>
          <w:p w14:paraId="335A15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138" w:type="dxa"/>
          </w:tcPr>
          <w:p w14:paraId="335A15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14:paraId="335A1585" w14:textId="77777777" w:rsidTr="00D26491">
        <w:trPr>
          <w:cantSplit/>
        </w:trPr>
        <w:tc>
          <w:tcPr>
            <w:tcW w:w="3438" w:type="dxa"/>
          </w:tcPr>
          <w:p w14:paraId="335A15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138" w:type="dxa"/>
          </w:tcPr>
          <w:p w14:paraId="335A15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8" w14:textId="77777777" w:rsidTr="00D26491">
        <w:trPr>
          <w:cantSplit/>
        </w:trPr>
        <w:tc>
          <w:tcPr>
            <w:tcW w:w="3438" w:type="dxa"/>
          </w:tcPr>
          <w:p w14:paraId="335A15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138" w:type="dxa"/>
          </w:tcPr>
          <w:p w14:paraId="335A15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B" w14:textId="77777777" w:rsidTr="00D26491">
        <w:trPr>
          <w:cantSplit/>
        </w:trPr>
        <w:tc>
          <w:tcPr>
            <w:tcW w:w="3438" w:type="dxa"/>
          </w:tcPr>
          <w:p w14:paraId="335A15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138" w:type="dxa"/>
          </w:tcPr>
          <w:p w14:paraId="335A15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14:paraId="335A158E" w14:textId="77777777" w:rsidTr="00D26491">
        <w:trPr>
          <w:cantSplit/>
        </w:trPr>
        <w:tc>
          <w:tcPr>
            <w:tcW w:w="3438" w:type="dxa"/>
          </w:tcPr>
          <w:p w14:paraId="335A15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138" w:type="dxa"/>
          </w:tcPr>
          <w:p w14:paraId="335A15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14:paraId="335A1591" w14:textId="77777777" w:rsidTr="00D26491">
        <w:trPr>
          <w:cantSplit/>
        </w:trPr>
        <w:tc>
          <w:tcPr>
            <w:tcW w:w="3438" w:type="dxa"/>
          </w:tcPr>
          <w:p w14:paraId="335A15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138" w:type="dxa"/>
          </w:tcPr>
          <w:p w14:paraId="335A15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14:paraId="335A1594" w14:textId="77777777" w:rsidTr="00D26491">
        <w:trPr>
          <w:cantSplit/>
        </w:trPr>
        <w:tc>
          <w:tcPr>
            <w:tcW w:w="3438" w:type="dxa"/>
          </w:tcPr>
          <w:p w14:paraId="335A15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138" w:type="dxa"/>
          </w:tcPr>
          <w:p w14:paraId="335A15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7" w14:textId="77777777" w:rsidTr="00D26491">
        <w:trPr>
          <w:cantSplit/>
        </w:trPr>
        <w:tc>
          <w:tcPr>
            <w:tcW w:w="3438" w:type="dxa"/>
          </w:tcPr>
          <w:p w14:paraId="335A15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138" w:type="dxa"/>
          </w:tcPr>
          <w:p w14:paraId="335A15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A" w14:textId="77777777" w:rsidTr="00D26491">
        <w:trPr>
          <w:cantSplit/>
        </w:trPr>
        <w:tc>
          <w:tcPr>
            <w:tcW w:w="3438" w:type="dxa"/>
          </w:tcPr>
          <w:p w14:paraId="335A15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138" w:type="dxa"/>
          </w:tcPr>
          <w:p w14:paraId="335A15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14:paraId="335A159D" w14:textId="77777777" w:rsidTr="00D26491">
        <w:trPr>
          <w:cantSplit/>
        </w:trPr>
        <w:tc>
          <w:tcPr>
            <w:tcW w:w="3438" w:type="dxa"/>
          </w:tcPr>
          <w:p w14:paraId="335A15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138" w:type="dxa"/>
          </w:tcPr>
          <w:p w14:paraId="335A15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14:paraId="335A15A0" w14:textId="77777777" w:rsidTr="00D26491">
        <w:trPr>
          <w:cantSplit/>
        </w:trPr>
        <w:tc>
          <w:tcPr>
            <w:tcW w:w="3438" w:type="dxa"/>
          </w:tcPr>
          <w:p w14:paraId="335A15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138" w:type="dxa"/>
          </w:tcPr>
          <w:p w14:paraId="335A15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3" w14:textId="77777777" w:rsidTr="00D26491">
        <w:trPr>
          <w:cantSplit/>
        </w:trPr>
        <w:tc>
          <w:tcPr>
            <w:tcW w:w="3438" w:type="dxa"/>
          </w:tcPr>
          <w:p w14:paraId="335A15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138" w:type="dxa"/>
          </w:tcPr>
          <w:p w14:paraId="335A15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6" w14:textId="77777777" w:rsidTr="00D26491">
        <w:trPr>
          <w:cantSplit/>
        </w:trPr>
        <w:tc>
          <w:tcPr>
            <w:tcW w:w="3438" w:type="dxa"/>
          </w:tcPr>
          <w:p w14:paraId="335A15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138" w:type="dxa"/>
          </w:tcPr>
          <w:p w14:paraId="335A15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9" w14:textId="77777777" w:rsidTr="00D26491">
        <w:trPr>
          <w:cantSplit/>
        </w:trPr>
        <w:tc>
          <w:tcPr>
            <w:tcW w:w="3438" w:type="dxa"/>
          </w:tcPr>
          <w:p w14:paraId="335A15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138" w:type="dxa"/>
          </w:tcPr>
          <w:p w14:paraId="335A15A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C" w14:textId="77777777" w:rsidTr="00D26491">
        <w:trPr>
          <w:cantSplit/>
        </w:trPr>
        <w:tc>
          <w:tcPr>
            <w:tcW w:w="3438" w:type="dxa"/>
          </w:tcPr>
          <w:p w14:paraId="335A15A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138" w:type="dxa"/>
          </w:tcPr>
          <w:p w14:paraId="335A15AB"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14:paraId="335A15AF" w14:textId="77777777" w:rsidTr="00D26491">
        <w:trPr>
          <w:cantSplit/>
        </w:trPr>
        <w:tc>
          <w:tcPr>
            <w:tcW w:w="3438" w:type="dxa"/>
          </w:tcPr>
          <w:p w14:paraId="335A15A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138" w:type="dxa"/>
          </w:tcPr>
          <w:p w14:paraId="335A15AE"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14:paraId="335A15B2" w14:textId="77777777" w:rsidTr="00D26491">
        <w:trPr>
          <w:cantSplit/>
        </w:trPr>
        <w:tc>
          <w:tcPr>
            <w:tcW w:w="3438" w:type="dxa"/>
          </w:tcPr>
          <w:p w14:paraId="335A15B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138" w:type="dxa"/>
          </w:tcPr>
          <w:p w14:paraId="335A15B1"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5B5" w14:textId="77777777" w:rsidTr="00D26491">
        <w:trPr>
          <w:cantSplit/>
        </w:trPr>
        <w:tc>
          <w:tcPr>
            <w:tcW w:w="3438" w:type="dxa"/>
          </w:tcPr>
          <w:p w14:paraId="335A15B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138" w:type="dxa"/>
          </w:tcPr>
          <w:p w14:paraId="335A15B4"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14:paraId="335A15B8" w14:textId="77777777" w:rsidTr="00D26491">
        <w:trPr>
          <w:cantSplit/>
        </w:trPr>
        <w:tc>
          <w:tcPr>
            <w:tcW w:w="3438" w:type="dxa"/>
          </w:tcPr>
          <w:p w14:paraId="335A15B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138" w:type="dxa"/>
          </w:tcPr>
          <w:p w14:paraId="335A15B7" w14:textId="77777777"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14:paraId="335A15BB" w14:textId="77777777" w:rsidTr="00D26491">
        <w:trPr>
          <w:cantSplit/>
        </w:trPr>
        <w:tc>
          <w:tcPr>
            <w:tcW w:w="3438" w:type="dxa"/>
          </w:tcPr>
          <w:p w14:paraId="335A15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138" w:type="dxa"/>
          </w:tcPr>
          <w:p w14:paraId="335A15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BE" w14:textId="77777777" w:rsidTr="00D26491">
        <w:trPr>
          <w:cantSplit/>
        </w:trPr>
        <w:tc>
          <w:tcPr>
            <w:tcW w:w="3438" w:type="dxa"/>
          </w:tcPr>
          <w:p w14:paraId="335A15B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138" w:type="dxa"/>
          </w:tcPr>
          <w:p w14:paraId="335A15B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C1" w14:textId="77777777" w:rsidTr="00D26491">
        <w:trPr>
          <w:cantSplit/>
        </w:trPr>
        <w:tc>
          <w:tcPr>
            <w:tcW w:w="3438" w:type="dxa"/>
          </w:tcPr>
          <w:p w14:paraId="335A15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138" w:type="dxa"/>
          </w:tcPr>
          <w:p w14:paraId="335A15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4" w14:textId="77777777" w:rsidTr="00D26491">
        <w:trPr>
          <w:cantSplit/>
        </w:trPr>
        <w:tc>
          <w:tcPr>
            <w:tcW w:w="3438" w:type="dxa"/>
          </w:tcPr>
          <w:p w14:paraId="335A15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138" w:type="dxa"/>
          </w:tcPr>
          <w:p w14:paraId="335A15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7" w14:textId="77777777" w:rsidTr="00D26491">
        <w:trPr>
          <w:cantSplit/>
        </w:trPr>
        <w:tc>
          <w:tcPr>
            <w:tcW w:w="3438" w:type="dxa"/>
          </w:tcPr>
          <w:p w14:paraId="335A15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138" w:type="dxa"/>
          </w:tcPr>
          <w:p w14:paraId="335A15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14:paraId="335A15CA" w14:textId="77777777" w:rsidTr="00D26491">
        <w:trPr>
          <w:cantSplit/>
        </w:trPr>
        <w:tc>
          <w:tcPr>
            <w:tcW w:w="3438" w:type="dxa"/>
          </w:tcPr>
          <w:p w14:paraId="335A15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138" w:type="dxa"/>
          </w:tcPr>
          <w:p w14:paraId="335A15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14:paraId="335A15CD" w14:textId="77777777" w:rsidTr="00D26491">
        <w:trPr>
          <w:cantSplit/>
        </w:trPr>
        <w:tc>
          <w:tcPr>
            <w:tcW w:w="3438" w:type="dxa"/>
          </w:tcPr>
          <w:p w14:paraId="335A15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138" w:type="dxa"/>
          </w:tcPr>
          <w:p w14:paraId="335A15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14:paraId="335A15D0" w14:textId="77777777" w:rsidTr="00D26491">
        <w:trPr>
          <w:cantSplit/>
        </w:trPr>
        <w:tc>
          <w:tcPr>
            <w:tcW w:w="3438" w:type="dxa"/>
          </w:tcPr>
          <w:p w14:paraId="335A15CE"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138" w:type="dxa"/>
          </w:tcPr>
          <w:p w14:paraId="335A15CF"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14:paraId="335A15D3" w14:textId="77777777" w:rsidTr="00D26491">
        <w:trPr>
          <w:cantSplit/>
        </w:trPr>
        <w:tc>
          <w:tcPr>
            <w:tcW w:w="3438" w:type="dxa"/>
          </w:tcPr>
          <w:p w14:paraId="335A15D1"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IBAMTBU1</w:t>
            </w:r>
          </w:p>
        </w:tc>
        <w:tc>
          <w:tcPr>
            <w:tcW w:w="6138" w:type="dxa"/>
          </w:tcPr>
          <w:p w14:paraId="335A15D2"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14:paraId="335A15D6" w14:textId="77777777" w:rsidTr="00D26491">
        <w:trPr>
          <w:cantSplit/>
        </w:trPr>
        <w:tc>
          <w:tcPr>
            <w:tcW w:w="3438" w:type="dxa"/>
          </w:tcPr>
          <w:p w14:paraId="335A15D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138" w:type="dxa"/>
          </w:tcPr>
          <w:p w14:paraId="335A15D5" w14:textId="77777777"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14:paraId="335A15D9" w14:textId="77777777" w:rsidTr="00D26491">
        <w:trPr>
          <w:cantSplit/>
        </w:trPr>
        <w:tc>
          <w:tcPr>
            <w:tcW w:w="3438" w:type="dxa"/>
          </w:tcPr>
          <w:p w14:paraId="335A15D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138" w:type="dxa"/>
          </w:tcPr>
          <w:p w14:paraId="335A15D8" w14:textId="77777777"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14:paraId="335A15DC" w14:textId="77777777" w:rsidTr="00D26491">
        <w:trPr>
          <w:cantSplit/>
        </w:trPr>
        <w:tc>
          <w:tcPr>
            <w:tcW w:w="3438" w:type="dxa"/>
          </w:tcPr>
          <w:p w14:paraId="335A15D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138" w:type="dxa"/>
          </w:tcPr>
          <w:p w14:paraId="335A15DB"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14:paraId="335A15DF" w14:textId="77777777" w:rsidTr="00D26491">
        <w:trPr>
          <w:cantSplit/>
        </w:trPr>
        <w:tc>
          <w:tcPr>
            <w:tcW w:w="3438" w:type="dxa"/>
          </w:tcPr>
          <w:p w14:paraId="335A15D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138" w:type="dxa"/>
          </w:tcPr>
          <w:p w14:paraId="335A15DE" w14:textId="77777777"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14:paraId="335A15E2" w14:textId="77777777" w:rsidTr="00D26491">
        <w:trPr>
          <w:cantSplit/>
        </w:trPr>
        <w:tc>
          <w:tcPr>
            <w:tcW w:w="3438" w:type="dxa"/>
          </w:tcPr>
          <w:p w14:paraId="335A15E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138" w:type="dxa"/>
          </w:tcPr>
          <w:p w14:paraId="335A15E1" w14:textId="77777777"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14:paraId="335A15E5" w14:textId="77777777" w:rsidTr="00D26491">
        <w:trPr>
          <w:cantSplit/>
        </w:trPr>
        <w:tc>
          <w:tcPr>
            <w:tcW w:w="3438" w:type="dxa"/>
          </w:tcPr>
          <w:p w14:paraId="335A15E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138" w:type="dxa"/>
          </w:tcPr>
          <w:p w14:paraId="335A15E4" w14:textId="77777777"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14:paraId="335A15E8" w14:textId="77777777" w:rsidTr="00D26491">
        <w:trPr>
          <w:cantSplit/>
        </w:trPr>
        <w:tc>
          <w:tcPr>
            <w:tcW w:w="3438" w:type="dxa"/>
          </w:tcPr>
          <w:p w14:paraId="335A15E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138" w:type="dxa"/>
          </w:tcPr>
          <w:p w14:paraId="335A15E7"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14:paraId="335A15EB" w14:textId="77777777" w:rsidTr="00D26491">
        <w:trPr>
          <w:cantSplit/>
        </w:trPr>
        <w:tc>
          <w:tcPr>
            <w:tcW w:w="3438" w:type="dxa"/>
          </w:tcPr>
          <w:p w14:paraId="335A15E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138" w:type="dxa"/>
          </w:tcPr>
          <w:p w14:paraId="335A15EA" w14:textId="77777777"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14:paraId="335A15EE" w14:textId="77777777" w:rsidTr="00D26491">
        <w:trPr>
          <w:cantSplit/>
        </w:trPr>
        <w:tc>
          <w:tcPr>
            <w:tcW w:w="3438" w:type="dxa"/>
          </w:tcPr>
          <w:p w14:paraId="335A15E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138" w:type="dxa"/>
          </w:tcPr>
          <w:p w14:paraId="335A15ED"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14:paraId="335A15F1" w14:textId="77777777" w:rsidTr="00D26491">
        <w:trPr>
          <w:cantSplit/>
        </w:trPr>
        <w:tc>
          <w:tcPr>
            <w:tcW w:w="3438" w:type="dxa"/>
          </w:tcPr>
          <w:p w14:paraId="335A15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138" w:type="dxa"/>
          </w:tcPr>
          <w:p w14:paraId="335A15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14:paraId="335A15F4" w14:textId="77777777" w:rsidTr="00D26491">
        <w:trPr>
          <w:cantSplit/>
        </w:trPr>
        <w:tc>
          <w:tcPr>
            <w:tcW w:w="3438" w:type="dxa"/>
          </w:tcPr>
          <w:p w14:paraId="335A15F2"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138" w:type="dxa"/>
          </w:tcPr>
          <w:p w14:paraId="335A15F3"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14:paraId="335A15F7" w14:textId="77777777" w:rsidTr="00D26491">
        <w:trPr>
          <w:cantSplit/>
        </w:trPr>
        <w:tc>
          <w:tcPr>
            <w:tcW w:w="3438" w:type="dxa"/>
          </w:tcPr>
          <w:p w14:paraId="335A15F5"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138" w:type="dxa"/>
          </w:tcPr>
          <w:p w14:paraId="335A15F6" w14:textId="77777777"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14:paraId="335A15FA" w14:textId="77777777" w:rsidTr="00D26491">
        <w:trPr>
          <w:cantSplit/>
        </w:trPr>
        <w:tc>
          <w:tcPr>
            <w:tcW w:w="3438" w:type="dxa"/>
          </w:tcPr>
          <w:p w14:paraId="335A15F8"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138" w:type="dxa"/>
          </w:tcPr>
          <w:p w14:paraId="335A15F9"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14:paraId="335A15FD" w14:textId="77777777" w:rsidTr="00D26491">
        <w:trPr>
          <w:cantSplit/>
        </w:trPr>
        <w:tc>
          <w:tcPr>
            <w:tcW w:w="3438" w:type="dxa"/>
          </w:tcPr>
          <w:p w14:paraId="335A15FB"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138" w:type="dxa"/>
          </w:tcPr>
          <w:p w14:paraId="335A15FC"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6471C5" w:rsidRPr="0002501E" w14:paraId="335A1600" w14:textId="77777777" w:rsidTr="00D26491">
        <w:trPr>
          <w:cantSplit/>
        </w:trPr>
        <w:tc>
          <w:tcPr>
            <w:tcW w:w="3438" w:type="dxa"/>
          </w:tcPr>
          <w:p w14:paraId="335A15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w:t>
            </w:r>
          </w:p>
        </w:tc>
        <w:tc>
          <w:tcPr>
            <w:tcW w:w="6138" w:type="dxa"/>
          </w:tcPr>
          <w:p w14:paraId="335A15F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BACK-BILLING SUPPORT FOR IVM</w:t>
            </w:r>
          </w:p>
        </w:tc>
      </w:tr>
      <w:tr w:rsidR="006471C5" w:rsidRPr="0002501E" w14:paraId="335A1603" w14:textId="77777777" w:rsidTr="00D26491">
        <w:trPr>
          <w:cantSplit/>
        </w:trPr>
        <w:tc>
          <w:tcPr>
            <w:tcW w:w="3438" w:type="dxa"/>
          </w:tcPr>
          <w:p w14:paraId="335A16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IBAMTV1</w:t>
            </w:r>
          </w:p>
        </w:tc>
        <w:tc>
          <w:tcPr>
            <w:tcW w:w="6138" w:type="dxa"/>
          </w:tcPr>
          <w:p w14:paraId="335A16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ARRAY OF BILLABLE EPISODES</w:t>
            </w:r>
          </w:p>
        </w:tc>
      </w:tr>
      <w:tr w:rsidR="006471C5" w:rsidRPr="0002501E" w14:paraId="335A1606" w14:textId="77777777" w:rsidTr="00D26491">
        <w:trPr>
          <w:cantSplit/>
        </w:trPr>
        <w:tc>
          <w:tcPr>
            <w:tcW w:w="3438" w:type="dxa"/>
          </w:tcPr>
          <w:p w14:paraId="335A16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IBAMTV2</w:t>
            </w:r>
          </w:p>
        </w:tc>
        <w:tc>
          <w:tcPr>
            <w:tcW w:w="6138" w:type="dxa"/>
          </w:tcPr>
          <w:p w14:paraId="335A16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CREATE CHARGES FOR BILLABLE EPISODES</w:t>
            </w:r>
          </w:p>
        </w:tc>
      </w:tr>
      <w:tr w:rsidR="006471C5" w:rsidRPr="0002501E" w14:paraId="335A1609" w14:textId="77777777" w:rsidTr="00D26491">
        <w:trPr>
          <w:cantSplit/>
        </w:trPr>
        <w:tc>
          <w:tcPr>
            <w:tcW w:w="3438" w:type="dxa"/>
          </w:tcPr>
          <w:p w14:paraId="335A16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w:t>
            </w:r>
          </w:p>
        </w:tc>
        <w:tc>
          <w:tcPr>
            <w:tcW w:w="6138" w:type="dxa"/>
          </w:tcPr>
          <w:p w14:paraId="335A16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CHARGES PENDING REVIEW</w:t>
            </w:r>
          </w:p>
        </w:tc>
      </w:tr>
      <w:tr w:rsidR="006471C5" w:rsidRPr="0002501E" w14:paraId="335A160C" w14:textId="77777777" w:rsidTr="00D26491">
        <w:trPr>
          <w:cantSplit/>
        </w:trPr>
        <w:tc>
          <w:tcPr>
            <w:tcW w:w="3438" w:type="dxa"/>
          </w:tcPr>
          <w:p w14:paraId="335A16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IBAMTV31</w:t>
            </w:r>
          </w:p>
        </w:tc>
        <w:tc>
          <w:tcPr>
            <w:tcW w:w="6138" w:type="dxa"/>
          </w:tcPr>
          <w:p w14:paraId="335A16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LIST CHARGES PENDING REVIEW</w:t>
            </w:r>
          </w:p>
        </w:tc>
      </w:tr>
      <w:tr w:rsidR="006471C5" w:rsidRPr="0002501E" w14:paraId="335A160F" w14:textId="77777777" w:rsidTr="00D26491">
        <w:trPr>
          <w:cantSplit/>
        </w:trPr>
        <w:tc>
          <w:tcPr>
            <w:tcW w:w="3438" w:type="dxa"/>
          </w:tcPr>
          <w:p w14:paraId="335A16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IBAMTV32</w:t>
            </w:r>
          </w:p>
        </w:tc>
        <w:tc>
          <w:tcPr>
            <w:tcW w:w="6138" w:type="dxa"/>
          </w:tcPr>
          <w:p w14:paraId="335A16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PENDING CHARGES ACTIONS</w:t>
            </w:r>
          </w:p>
        </w:tc>
      </w:tr>
      <w:tr w:rsidR="006471C5" w:rsidRPr="0002501E" w14:paraId="335A1612" w14:textId="77777777" w:rsidTr="00D26491">
        <w:trPr>
          <w:cantSplit/>
        </w:trPr>
        <w:tc>
          <w:tcPr>
            <w:tcW w:w="3438" w:type="dxa"/>
          </w:tcPr>
          <w:p w14:paraId="335A16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IBAMTV4</w:t>
            </w:r>
          </w:p>
        </w:tc>
        <w:tc>
          <w:tcPr>
            <w:tcW w:w="6138" w:type="dxa"/>
          </w:tcPr>
          <w:p w14:paraId="335A16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FIND CHARGES FOR IVM PATIENTS</w:t>
            </w:r>
          </w:p>
        </w:tc>
      </w:tr>
      <w:tr w:rsidR="006471C5" w:rsidRPr="0002501E" w14:paraId="335A1615" w14:textId="77777777" w:rsidTr="00D26491">
        <w:trPr>
          <w:cantSplit/>
        </w:trPr>
        <w:tc>
          <w:tcPr>
            <w:tcW w:w="3438" w:type="dxa"/>
          </w:tcPr>
          <w:p w14:paraId="335A161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IBAPDX, IBAPDX0, IBAPDX1</w:t>
            </w:r>
          </w:p>
        </w:tc>
        <w:tc>
          <w:tcPr>
            <w:tcW w:w="6138" w:type="dxa"/>
          </w:tcPr>
          <w:p w14:paraId="335A1614"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6471C5" w:rsidRPr="0002501E" w14:paraId="335A1618" w14:textId="77777777" w:rsidTr="00D26491">
        <w:trPr>
          <w:cantSplit/>
        </w:trPr>
        <w:tc>
          <w:tcPr>
            <w:tcW w:w="3438" w:type="dxa"/>
          </w:tcPr>
          <w:p w14:paraId="335A161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IBAREP</w:t>
            </w:r>
          </w:p>
        </w:tc>
        <w:tc>
          <w:tcPr>
            <w:tcW w:w="6138" w:type="dxa"/>
          </w:tcPr>
          <w:p w14:paraId="335A1617"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6471C5" w:rsidRPr="0002501E" w14:paraId="335A161B" w14:textId="77777777" w:rsidTr="00D26491">
        <w:trPr>
          <w:cantSplit/>
        </w:trPr>
        <w:tc>
          <w:tcPr>
            <w:tcW w:w="3438" w:type="dxa"/>
          </w:tcPr>
          <w:p w14:paraId="335A161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 IBARX1</w:t>
            </w:r>
          </w:p>
        </w:tc>
        <w:tc>
          <w:tcPr>
            <w:tcW w:w="6138" w:type="dxa"/>
          </w:tcPr>
          <w:p w14:paraId="335A161A"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Routine has supported calls for Pharmacy </w:t>
            </w:r>
            <w:r w:rsidR="00E1314C" w:rsidRPr="00DD113A">
              <w:rPr>
                <w:rFonts w:ascii="Times New Roman" w:hAnsi="Times New Roman"/>
                <w:sz w:val="22"/>
                <w:szCs w:val="22"/>
              </w:rPr>
              <w:t>Co-pay</w:t>
            </w:r>
            <w:r w:rsidRPr="00DD113A">
              <w:rPr>
                <w:rFonts w:ascii="Times New Roman" w:hAnsi="Times New Roman"/>
                <w:sz w:val="22"/>
                <w:szCs w:val="22"/>
              </w:rPr>
              <w:t xml:space="preserve"> for eligibility, new charges, cancelled charges, and updated charges.</w:t>
            </w:r>
          </w:p>
        </w:tc>
      </w:tr>
      <w:tr w:rsidR="006471C5" w:rsidRPr="0002501E" w14:paraId="335A161E" w14:textId="77777777" w:rsidTr="00D26491">
        <w:trPr>
          <w:cantSplit/>
        </w:trPr>
        <w:tc>
          <w:tcPr>
            <w:tcW w:w="3438" w:type="dxa"/>
          </w:tcPr>
          <w:p w14:paraId="335A161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IBARXDOC</w:t>
            </w:r>
          </w:p>
        </w:tc>
        <w:tc>
          <w:tcPr>
            <w:tcW w:w="6138" w:type="dxa"/>
          </w:tcPr>
          <w:p w14:paraId="335A161D" w14:textId="77777777" w:rsidR="006471C5" w:rsidRPr="00DD113A" w:rsidRDefault="006471C5">
            <w:pPr>
              <w:rPr>
                <w:rFonts w:ascii="Times New Roman" w:hAnsi="Times New Roman"/>
                <w:sz w:val="22"/>
                <w:szCs w:val="22"/>
              </w:rPr>
            </w:pPr>
            <w:r w:rsidRPr="00DD113A">
              <w:rPr>
                <w:rFonts w:ascii="Times New Roman" w:hAnsi="Times New Roman"/>
                <w:sz w:val="22"/>
                <w:szCs w:val="22"/>
              </w:rPr>
              <w:t>Documentation of variable passing for IBARX.</w:t>
            </w:r>
          </w:p>
        </w:tc>
      </w:tr>
      <w:tr w:rsidR="006471C5" w:rsidRPr="0002501E" w14:paraId="335A1621" w14:textId="77777777" w:rsidTr="00D26491">
        <w:trPr>
          <w:cantSplit/>
        </w:trPr>
        <w:tc>
          <w:tcPr>
            <w:tcW w:w="3438" w:type="dxa"/>
          </w:tcPr>
          <w:p w14:paraId="335A161F"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IBARXEB</w:t>
            </w:r>
          </w:p>
        </w:tc>
        <w:tc>
          <w:tcPr>
            <w:tcW w:w="6138" w:type="dxa"/>
          </w:tcPr>
          <w:p w14:paraId="335A1620"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6471C5" w:rsidRPr="0002501E" w14:paraId="335A1624" w14:textId="77777777" w:rsidTr="00D26491">
        <w:trPr>
          <w:cantSplit/>
        </w:trPr>
        <w:tc>
          <w:tcPr>
            <w:tcW w:w="3438" w:type="dxa"/>
          </w:tcPr>
          <w:p w14:paraId="335A162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 IBARXEC0, IBARXEC2, IBARXEC3</w:t>
            </w:r>
          </w:p>
        </w:tc>
        <w:tc>
          <w:tcPr>
            <w:tcW w:w="6138" w:type="dxa"/>
          </w:tcPr>
          <w:p w14:paraId="335A162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These routines are the main components of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routines.</w:t>
            </w:r>
          </w:p>
        </w:tc>
      </w:tr>
      <w:tr w:rsidR="006471C5" w:rsidRPr="0002501E" w14:paraId="335A1628" w14:textId="77777777" w:rsidTr="00D26491">
        <w:trPr>
          <w:cantSplit/>
        </w:trPr>
        <w:tc>
          <w:tcPr>
            <w:tcW w:w="3438" w:type="dxa"/>
          </w:tcPr>
          <w:p w14:paraId="335A162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IBARXEC1, IBARXEC4, </w:t>
            </w:r>
          </w:p>
          <w:p w14:paraId="335A162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IBARXEC5</w:t>
            </w:r>
          </w:p>
        </w:tc>
        <w:tc>
          <w:tcPr>
            <w:tcW w:w="6138" w:type="dxa"/>
          </w:tcPr>
          <w:p w14:paraId="335A162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Print the report from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and the related option.</w:t>
            </w:r>
          </w:p>
        </w:tc>
      </w:tr>
      <w:tr w:rsidR="006471C5" w:rsidRPr="0002501E" w14:paraId="335A162B" w14:textId="77777777" w:rsidTr="00D26491">
        <w:trPr>
          <w:cantSplit/>
        </w:trPr>
        <w:tc>
          <w:tcPr>
            <w:tcW w:w="3438" w:type="dxa"/>
          </w:tcPr>
          <w:p w14:paraId="335A162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IBARXECA</w:t>
            </w:r>
          </w:p>
        </w:tc>
        <w:tc>
          <w:tcPr>
            <w:tcW w:w="6138" w:type="dxa"/>
          </w:tcPr>
          <w:p w14:paraId="335A162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cancel charges during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2E" w14:textId="77777777" w:rsidTr="00D26491">
        <w:trPr>
          <w:cantSplit/>
        </w:trPr>
        <w:tc>
          <w:tcPr>
            <w:tcW w:w="3438" w:type="dxa"/>
          </w:tcPr>
          <w:p w14:paraId="335A162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IBARXEI</w:t>
            </w:r>
          </w:p>
        </w:tc>
        <w:tc>
          <w:tcPr>
            <w:tcW w:w="6138" w:type="dxa"/>
          </w:tcPr>
          <w:p w14:paraId="335A162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Produces the full and brief inquiry options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31" w14:textId="77777777" w:rsidTr="00D26491">
        <w:trPr>
          <w:cantSplit/>
        </w:trPr>
        <w:tc>
          <w:tcPr>
            <w:tcW w:w="3438" w:type="dxa"/>
          </w:tcPr>
          <w:p w14:paraId="335A16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w:t>
            </w:r>
          </w:p>
        </w:tc>
        <w:tc>
          <w:tcPr>
            <w:tcW w:w="6138" w:type="dxa"/>
          </w:tcPr>
          <w:p w14:paraId="335A16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INCOME TEST REMINDERS</w:t>
            </w:r>
          </w:p>
        </w:tc>
      </w:tr>
      <w:tr w:rsidR="006471C5" w:rsidRPr="0002501E" w14:paraId="335A1634" w14:textId="77777777" w:rsidTr="00D26491">
        <w:trPr>
          <w:cantSplit/>
        </w:trPr>
        <w:tc>
          <w:tcPr>
            <w:tcW w:w="3438" w:type="dxa"/>
          </w:tcPr>
          <w:p w14:paraId="335A16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IBARXEL1</w:t>
            </w:r>
          </w:p>
        </w:tc>
        <w:tc>
          <w:tcPr>
            <w:tcW w:w="6138" w:type="dxa"/>
          </w:tcPr>
          <w:p w14:paraId="335A16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REMINDER REPRINT</w:t>
            </w:r>
          </w:p>
        </w:tc>
      </w:tr>
      <w:tr w:rsidR="006471C5" w:rsidRPr="0002501E" w14:paraId="335A1637" w14:textId="77777777" w:rsidTr="00D26491">
        <w:trPr>
          <w:cantSplit/>
        </w:trPr>
        <w:tc>
          <w:tcPr>
            <w:tcW w:w="3438" w:type="dxa"/>
          </w:tcPr>
          <w:p w14:paraId="335A163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w:t>
            </w:r>
          </w:p>
        </w:tc>
        <w:tc>
          <w:tcPr>
            <w:tcW w:w="6138" w:type="dxa"/>
          </w:tcPr>
          <w:p w14:paraId="335A163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6471C5" w:rsidRPr="0002501E" w14:paraId="335A163A" w14:textId="77777777" w:rsidTr="00D26491">
        <w:trPr>
          <w:cantSplit/>
        </w:trPr>
        <w:tc>
          <w:tcPr>
            <w:tcW w:w="3438" w:type="dxa"/>
          </w:tcPr>
          <w:p w14:paraId="335A163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IBARXEPE</w:t>
            </w:r>
          </w:p>
        </w:tc>
        <w:tc>
          <w:tcPr>
            <w:tcW w:w="6138" w:type="dxa"/>
          </w:tcPr>
          <w:p w14:paraId="335A163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Edit pharmacy co-pay exemption letter.</w:t>
            </w:r>
          </w:p>
        </w:tc>
      </w:tr>
      <w:tr w:rsidR="006471C5" w:rsidRPr="0002501E" w14:paraId="335A163D" w14:textId="77777777" w:rsidTr="00D26491">
        <w:trPr>
          <w:cantSplit/>
        </w:trPr>
        <w:tc>
          <w:tcPr>
            <w:tcW w:w="3438" w:type="dxa"/>
          </w:tcPr>
          <w:p w14:paraId="335A163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IBARXEPL</w:t>
            </w:r>
          </w:p>
        </w:tc>
        <w:tc>
          <w:tcPr>
            <w:tcW w:w="6138" w:type="dxa"/>
          </w:tcPr>
          <w:p w14:paraId="335A163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pharmacy co-pay exemption letters.</w:t>
            </w:r>
          </w:p>
        </w:tc>
      </w:tr>
      <w:tr w:rsidR="006471C5" w:rsidRPr="0002501E" w14:paraId="335A1640" w14:textId="77777777" w:rsidTr="00D26491">
        <w:trPr>
          <w:cantSplit/>
        </w:trPr>
        <w:tc>
          <w:tcPr>
            <w:tcW w:w="3438" w:type="dxa"/>
          </w:tcPr>
          <w:p w14:paraId="335A16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IBARXEPS</w:t>
            </w:r>
          </w:p>
        </w:tc>
        <w:tc>
          <w:tcPr>
            <w:tcW w:w="6138" w:type="dxa"/>
          </w:tcPr>
          <w:p w14:paraId="335A16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ALB/RM/PHH,EG - RX </w:t>
            </w:r>
            <w:r w:rsidR="00E1314C" w:rsidRPr="00DD113A">
              <w:rPr>
                <w:rFonts w:ascii="Times New Roman" w:hAnsi="Times New Roman"/>
                <w:sz w:val="22"/>
                <w:szCs w:val="22"/>
              </w:rPr>
              <w:t>CO-PAY</w:t>
            </w:r>
            <w:r w:rsidRPr="00DD113A">
              <w:rPr>
                <w:rFonts w:ascii="Times New Roman" w:hAnsi="Times New Roman"/>
                <w:sz w:val="22"/>
                <w:szCs w:val="22"/>
              </w:rPr>
              <w:t xml:space="preserve"> EXEMPTION UPDATE STATUS</w:t>
            </w:r>
          </w:p>
        </w:tc>
      </w:tr>
      <w:tr w:rsidR="006471C5" w:rsidRPr="0002501E" w14:paraId="335A1643" w14:textId="77777777" w:rsidTr="00D26491">
        <w:trPr>
          <w:cantSplit/>
        </w:trPr>
        <w:tc>
          <w:tcPr>
            <w:tcW w:w="3438" w:type="dxa"/>
          </w:tcPr>
          <w:p w14:paraId="335A164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IBARXEPV</w:t>
            </w:r>
          </w:p>
        </w:tc>
        <w:tc>
          <w:tcPr>
            <w:tcW w:w="6138" w:type="dxa"/>
          </w:tcPr>
          <w:p w14:paraId="335A164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Has the ability to test the accuracy of patient exemptions for a date range and to update the exemptions of incorrect entries.</w:t>
            </w:r>
          </w:p>
        </w:tc>
      </w:tr>
      <w:tr w:rsidR="006471C5" w:rsidRPr="0002501E" w14:paraId="335A1646" w14:textId="77777777" w:rsidTr="00D26491">
        <w:trPr>
          <w:cantSplit/>
        </w:trPr>
        <w:tc>
          <w:tcPr>
            <w:tcW w:w="3438" w:type="dxa"/>
          </w:tcPr>
          <w:p w14:paraId="335A164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IBARXET</w:t>
            </w:r>
          </w:p>
        </w:tc>
        <w:tc>
          <w:tcPr>
            <w:tcW w:w="6138" w:type="dxa"/>
          </w:tcPr>
          <w:p w14:paraId="335A164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6471C5" w:rsidRPr="0002501E" w14:paraId="335A1649" w14:textId="77777777" w:rsidTr="00D26491">
        <w:trPr>
          <w:cantSplit/>
        </w:trPr>
        <w:tc>
          <w:tcPr>
            <w:tcW w:w="3438" w:type="dxa"/>
          </w:tcPr>
          <w:p w14:paraId="335A164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w:t>
            </w:r>
          </w:p>
        </w:tc>
        <w:tc>
          <w:tcPr>
            <w:tcW w:w="6138" w:type="dxa"/>
          </w:tcPr>
          <w:p w14:paraId="335A164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two supported calls to retrieve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4C" w14:textId="77777777" w:rsidTr="00D26491">
        <w:trPr>
          <w:cantSplit/>
        </w:trPr>
        <w:tc>
          <w:tcPr>
            <w:tcW w:w="3438" w:type="dxa"/>
          </w:tcPr>
          <w:p w14:paraId="335A164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IBARXEU0</w:t>
            </w:r>
          </w:p>
        </w:tc>
        <w:tc>
          <w:tcPr>
            <w:tcW w:w="6138" w:type="dxa"/>
          </w:tcPr>
          <w:p w14:paraId="335A164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Routine used to retrieve and/or update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  This routine should not be used by applications outside of IB.</w:t>
            </w:r>
          </w:p>
        </w:tc>
      </w:tr>
      <w:tr w:rsidR="006471C5" w:rsidRPr="0002501E" w14:paraId="335A164F" w14:textId="77777777" w:rsidTr="00D26491">
        <w:trPr>
          <w:cantSplit/>
        </w:trPr>
        <w:tc>
          <w:tcPr>
            <w:tcW w:w="3438" w:type="dxa"/>
          </w:tcPr>
          <w:p w14:paraId="335A164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IBARXEU1</w:t>
            </w:r>
          </w:p>
        </w:tc>
        <w:tc>
          <w:tcPr>
            <w:tcW w:w="6138" w:type="dxa"/>
          </w:tcPr>
          <w:p w14:paraId="335A164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actually calculate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52" w14:textId="77777777" w:rsidTr="00D26491">
        <w:trPr>
          <w:cantSplit/>
        </w:trPr>
        <w:tc>
          <w:tcPr>
            <w:tcW w:w="3438" w:type="dxa"/>
          </w:tcPr>
          <w:p w14:paraId="335A165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IBARXEU3, IBARXEU4</w:t>
            </w:r>
          </w:p>
        </w:tc>
        <w:tc>
          <w:tcPr>
            <w:tcW w:w="6138" w:type="dxa"/>
          </w:tcPr>
          <w:p w14:paraId="335A165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 the logic to cancel past Medication </w:t>
            </w:r>
            <w:r w:rsidR="00E1314C" w:rsidRPr="00DD113A">
              <w:rPr>
                <w:rFonts w:ascii="Times New Roman" w:hAnsi="Times New Roman"/>
                <w:sz w:val="22"/>
                <w:szCs w:val="22"/>
              </w:rPr>
              <w:t>Co-pay</w:t>
            </w:r>
            <w:r w:rsidRPr="00DD113A">
              <w:rPr>
                <w:rFonts w:ascii="Times New Roman" w:hAnsi="Times New Roman"/>
                <w:sz w:val="22"/>
                <w:szCs w:val="22"/>
              </w:rPr>
              <w:t>ment charges in both IB and AR.</w:t>
            </w:r>
          </w:p>
        </w:tc>
      </w:tr>
      <w:tr w:rsidR="006471C5" w:rsidRPr="0002501E" w14:paraId="335A1655" w14:textId="77777777" w:rsidTr="00D26491">
        <w:trPr>
          <w:cantSplit/>
        </w:trPr>
        <w:tc>
          <w:tcPr>
            <w:tcW w:w="3438" w:type="dxa"/>
          </w:tcPr>
          <w:p w14:paraId="335A165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IBARXEU5</w:t>
            </w:r>
          </w:p>
        </w:tc>
        <w:tc>
          <w:tcPr>
            <w:tcW w:w="6138" w:type="dxa"/>
          </w:tcPr>
          <w:p w14:paraId="335A165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6471C5" w:rsidRPr="0002501E" w14:paraId="335A1658" w14:textId="77777777" w:rsidTr="00D26491">
        <w:trPr>
          <w:cantSplit/>
        </w:trPr>
        <w:tc>
          <w:tcPr>
            <w:tcW w:w="3438" w:type="dxa"/>
          </w:tcPr>
          <w:p w14:paraId="335A165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IBARXEVT</w:t>
            </w:r>
          </w:p>
        </w:tc>
        <w:tc>
          <w:tcPr>
            <w:tcW w:w="6138" w:type="dxa"/>
          </w:tcPr>
          <w:p w14:paraId="335A165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event driver. </w:t>
            </w:r>
            <w:r w:rsidR="00C86564">
              <w:rPr>
                <w:rFonts w:ascii="Times New Roman" w:hAnsi="Times New Roman"/>
                <w:sz w:val="22"/>
                <w:szCs w:val="22"/>
              </w:rPr>
              <w:t xml:space="preserve"> </w:t>
            </w:r>
            <w:r w:rsidRPr="00DD113A">
              <w:rPr>
                <w:rFonts w:ascii="Times New Roman" w:hAnsi="Times New Roman"/>
                <w:sz w:val="22"/>
                <w:szCs w:val="22"/>
              </w:rPr>
              <w:t xml:space="preserve">Invoked each time a 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is created.  </w:t>
            </w:r>
          </w:p>
        </w:tc>
      </w:tr>
      <w:tr w:rsidR="006471C5" w:rsidRPr="0002501E" w14:paraId="335A165B" w14:textId="77777777" w:rsidTr="00D26491">
        <w:trPr>
          <w:cantSplit/>
        </w:trPr>
        <w:tc>
          <w:tcPr>
            <w:tcW w:w="3438" w:type="dxa"/>
          </w:tcPr>
          <w:p w14:paraId="335A165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IBARXEX, IBARXEX1</w:t>
            </w:r>
          </w:p>
        </w:tc>
        <w:tc>
          <w:tcPr>
            <w:tcW w:w="6138" w:type="dxa"/>
          </w:tcPr>
          <w:p w14:paraId="335A165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6471C5" w:rsidRPr="0002501E" w14:paraId="335A165E" w14:textId="77777777" w:rsidTr="00D26491">
        <w:trPr>
          <w:cantSplit/>
        </w:trPr>
        <w:tc>
          <w:tcPr>
            <w:tcW w:w="3438" w:type="dxa"/>
          </w:tcPr>
          <w:p w14:paraId="335A16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IBARXMA</w:t>
            </w:r>
          </w:p>
        </w:tc>
        <w:tc>
          <w:tcPr>
            <w:tcW w:w="6138" w:type="dxa"/>
          </w:tcPr>
          <w:p w14:paraId="335A16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BACKGROUND PROCESSES</w:t>
            </w:r>
          </w:p>
        </w:tc>
      </w:tr>
      <w:tr w:rsidR="006471C5" w:rsidRPr="0002501E" w14:paraId="335A1661" w14:textId="77777777" w:rsidTr="00D26491">
        <w:trPr>
          <w:cantSplit/>
        </w:trPr>
        <w:tc>
          <w:tcPr>
            <w:tcW w:w="3438" w:type="dxa"/>
          </w:tcPr>
          <w:p w14:paraId="335A16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IBARXMB</w:t>
            </w:r>
          </w:p>
        </w:tc>
        <w:tc>
          <w:tcPr>
            <w:tcW w:w="6138" w:type="dxa"/>
          </w:tcPr>
          <w:p w14:paraId="335A166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BILLING FUNCTIONS</w:t>
            </w:r>
          </w:p>
        </w:tc>
      </w:tr>
      <w:tr w:rsidR="006471C5" w:rsidRPr="0002501E" w14:paraId="335A1664" w14:textId="77777777" w:rsidTr="00D26491">
        <w:trPr>
          <w:cantSplit/>
        </w:trPr>
        <w:tc>
          <w:tcPr>
            <w:tcW w:w="3438" w:type="dxa"/>
          </w:tcPr>
          <w:p w14:paraId="335A16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IBARXMC</w:t>
            </w:r>
          </w:p>
        </w:tc>
        <w:tc>
          <w:tcPr>
            <w:tcW w:w="6138" w:type="dxa"/>
          </w:tcPr>
          <w:p w14:paraId="335A16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FUNCTIONS</w:t>
            </w:r>
          </w:p>
        </w:tc>
      </w:tr>
      <w:tr w:rsidR="006471C5" w:rsidRPr="0002501E" w14:paraId="335A1667" w14:textId="77777777" w:rsidTr="00D26491">
        <w:trPr>
          <w:cantSplit/>
        </w:trPr>
        <w:tc>
          <w:tcPr>
            <w:tcW w:w="3438" w:type="dxa"/>
          </w:tcPr>
          <w:p w14:paraId="335A16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IBARXMI</w:t>
            </w:r>
          </w:p>
        </w:tc>
        <w:tc>
          <w:tcPr>
            <w:tcW w:w="6138" w:type="dxa"/>
          </w:tcPr>
          <w:p w14:paraId="335A16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HL7 RECEIVER FOR PFSS WORKING ROUTINE</w:t>
            </w:r>
          </w:p>
        </w:tc>
      </w:tr>
      <w:tr w:rsidR="006471C5" w:rsidRPr="0002501E" w14:paraId="335A166A" w14:textId="77777777" w:rsidTr="00D26491">
        <w:trPr>
          <w:cantSplit/>
        </w:trPr>
        <w:tc>
          <w:tcPr>
            <w:tcW w:w="3438" w:type="dxa"/>
          </w:tcPr>
          <w:p w14:paraId="335A16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IBARXMN</w:t>
            </w:r>
          </w:p>
        </w:tc>
        <w:tc>
          <w:tcPr>
            <w:tcW w:w="6138" w:type="dxa"/>
          </w:tcPr>
          <w:p w14:paraId="335A16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RX PROCESSING</w:t>
            </w:r>
          </w:p>
        </w:tc>
      </w:tr>
      <w:tr w:rsidR="006471C5" w:rsidRPr="0002501E" w14:paraId="335A166D" w14:textId="77777777" w:rsidTr="00D26491">
        <w:trPr>
          <w:cantSplit/>
        </w:trPr>
        <w:tc>
          <w:tcPr>
            <w:tcW w:w="3438" w:type="dxa"/>
          </w:tcPr>
          <w:p w14:paraId="335A16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w:t>
            </w:r>
          </w:p>
        </w:tc>
        <w:tc>
          <w:tcPr>
            <w:tcW w:w="6138" w:type="dxa"/>
          </w:tcPr>
          <w:p w14:paraId="335A16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REPORTS</w:t>
            </w:r>
          </w:p>
        </w:tc>
      </w:tr>
      <w:tr w:rsidR="006471C5" w:rsidRPr="0002501E" w14:paraId="335A1670" w14:textId="77777777" w:rsidTr="00D26491">
        <w:trPr>
          <w:cantSplit/>
        </w:trPr>
        <w:tc>
          <w:tcPr>
            <w:tcW w:w="3438" w:type="dxa"/>
          </w:tcPr>
          <w:p w14:paraId="335A16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IBARXMO1</w:t>
            </w:r>
          </w:p>
        </w:tc>
        <w:tc>
          <w:tcPr>
            <w:tcW w:w="6138" w:type="dxa"/>
          </w:tcPr>
          <w:p w14:paraId="335A16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PHARMACY CO-PAY CAP</w:t>
            </w:r>
          </w:p>
        </w:tc>
      </w:tr>
      <w:tr w:rsidR="006471C5" w:rsidRPr="0002501E" w14:paraId="335A1673" w14:textId="77777777" w:rsidTr="00D26491">
        <w:trPr>
          <w:cantSplit/>
        </w:trPr>
        <w:tc>
          <w:tcPr>
            <w:tcW w:w="3438" w:type="dxa"/>
          </w:tcPr>
          <w:p w14:paraId="335A16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IBARXMP</w:t>
            </w:r>
          </w:p>
        </w:tc>
        <w:tc>
          <w:tcPr>
            <w:tcW w:w="6138" w:type="dxa"/>
          </w:tcPr>
          <w:p w14:paraId="335A16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PUSH TRANSACTION</w:t>
            </w:r>
          </w:p>
        </w:tc>
      </w:tr>
      <w:tr w:rsidR="006471C5" w:rsidRPr="0002501E" w14:paraId="335A1676" w14:textId="77777777" w:rsidTr="00D26491">
        <w:trPr>
          <w:cantSplit/>
        </w:trPr>
        <w:tc>
          <w:tcPr>
            <w:tcW w:w="3438" w:type="dxa"/>
          </w:tcPr>
          <w:p w14:paraId="335A16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IBARXMQ</w:t>
            </w:r>
          </w:p>
        </w:tc>
        <w:tc>
          <w:tcPr>
            <w:tcW w:w="6138" w:type="dxa"/>
          </w:tcPr>
          <w:p w14:paraId="335A16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RPC QUERY ROUTINE (MILL BILL)</w:t>
            </w:r>
          </w:p>
        </w:tc>
      </w:tr>
      <w:tr w:rsidR="006471C5" w:rsidRPr="0002501E" w14:paraId="335A1679" w14:textId="77777777" w:rsidTr="00D26491">
        <w:trPr>
          <w:cantSplit/>
        </w:trPr>
        <w:tc>
          <w:tcPr>
            <w:tcW w:w="3438" w:type="dxa"/>
          </w:tcPr>
          <w:p w14:paraId="335A16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IBARXMR</w:t>
            </w:r>
          </w:p>
        </w:tc>
        <w:tc>
          <w:tcPr>
            <w:tcW w:w="6138" w:type="dxa"/>
          </w:tcPr>
          <w:p w14:paraId="335A16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RPC STUFF</w:t>
            </w:r>
          </w:p>
        </w:tc>
      </w:tr>
      <w:tr w:rsidR="006471C5" w:rsidRPr="0002501E" w14:paraId="335A167C" w14:textId="77777777" w:rsidTr="00D26491">
        <w:trPr>
          <w:cantSplit/>
        </w:trPr>
        <w:tc>
          <w:tcPr>
            <w:tcW w:w="3438" w:type="dxa"/>
          </w:tcPr>
          <w:p w14:paraId="335A16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IBARXMU</w:t>
            </w:r>
          </w:p>
        </w:tc>
        <w:tc>
          <w:tcPr>
            <w:tcW w:w="6138" w:type="dxa"/>
          </w:tcPr>
          <w:p w14:paraId="335A16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UTILITIES</w:t>
            </w:r>
          </w:p>
        </w:tc>
      </w:tr>
      <w:tr w:rsidR="006471C5" w:rsidRPr="0002501E" w14:paraId="335A167F" w14:textId="77777777" w:rsidTr="00D26491">
        <w:trPr>
          <w:cantSplit/>
        </w:trPr>
        <w:tc>
          <w:tcPr>
            <w:tcW w:w="3438" w:type="dxa"/>
          </w:tcPr>
          <w:p w14:paraId="335A16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IBARXPFS</w:t>
            </w:r>
          </w:p>
        </w:tc>
        <w:tc>
          <w:tcPr>
            <w:tcW w:w="6138" w:type="dxa"/>
          </w:tcPr>
          <w:p w14:paraId="335A16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PFSS ROUTINE FOR INTER-FACILITY RX </w:t>
            </w:r>
            <w:r w:rsidR="00E1314C" w:rsidRPr="00DD113A">
              <w:rPr>
                <w:rFonts w:ascii="Times New Roman" w:hAnsi="Times New Roman"/>
                <w:sz w:val="22"/>
                <w:szCs w:val="22"/>
              </w:rPr>
              <w:t>CO-PAY</w:t>
            </w:r>
          </w:p>
        </w:tc>
      </w:tr>
      <w:tr w:rsidR="006471C5" w:rsidRPr="0002501E" w14:paraId="335A1682" w14:textId="77777777" w:rsidTr="00D26491">
        <w:trPr>
          <w:cantSplit/>
        </w:trPr>
        <w:tc>
          <w:tcPr>
            <w:tcW w:w="3438" w:type="dxa"/>
          </w:tcPr>
          <w:p w14:paraId="335A16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IBATCM</w:t>
            </w:r>
          </w:p>
        </w:tc>
        <w:tc>
          <w:tcPr>
            <w:tcW w:w="6138" w:type="dxa"/>
          </w:tcPr>
          <w:p w14:paraId="335A16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TRANSACTION CHARGES</w:t>
            </w:r>
          </w:p>
        </w:tc>
      </w:tr>
      <w:tr w:rsidR="006471C5" w:rsidRPr="0002501E" w14:paraId="335A1685" w14:textId="77777777" w:rsidTr="00D26491">
        <w:trPr>
          <w:cantSplit/>
        </w:trPr>
        <w:tc>
          <w:tcPr>
            <w:tcW w:w="3438" w:type="dxa"/>
          </w:tcPr>
          <w:p w14:paraId="335A16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w:t>
            </w:r>
          </w:p>
        </w:tc>
        <w:tc>
          <w:tcPr>
            <w:tcW w:w="6138" w:type="dxa"/>
          </w:tcPr>
          <w:p w14:paraId="335A16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INPATIENT TRACKER</w:t>
            </w:r>
          </w:p>
        </w:tc>
      </w:tr>
      <w:tr w:rsidR="006471C5" w:rsidRPr="0002501E" w14:paraId="335A1688" w14:textId="77777777" w:rsidTr="00D26491">
        <w:trPr>
          <w:cantSplit/>
        </w:trPr>
        <w:tc>
          <w:tcPr>
            <w:tcW w:w="3438" w:type="dxa"/>
          </w:tcPr>
          <w:p w14:paraId="335A16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IBATEI1</w:t>
            </w:r>
          </w:p>
        </w:tc>
        <w:tc>
          <w:tcPr>
            <w:tcW w:w="6138" w:type="dxa"/>
          </w:tcPr>
          <w:p w14:paraId="335A16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BACKGROUND JOB</w:t>
            </w:r>
          </w:p>
        </w:tc>
      </w:tr>
      <w:tr w:rsidR="006471C5" w:rsidRPr="0002501E" w14:paraId="335A168B" w14:textId="77777777" w:rsidTr="00D26491">
        <w:trPr>
          <w:cantSplit/>
        </w:trPr>
        <w:tc>
          <w:tcPr>
            <w:tcW w:w="3438" w:type="dxa"/>
          </w:tcPr>
          <w:p w14:paraId="335A16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IBATEO</w:t>
            </w:r>
          </w:p>
        </w:tc>
        <w:tc>
          <w:tcPr>
            <w:tcW w:w="6138" w:type="dxa"/>
          </w:tcPr>
          <w:p w14:paraId="335A16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OUTPATIENT TRACKER</w:t>
            </w:r>
          </w:p>
        </w:tc>
      </w:tr>
      <w:tr w:rsidR="006471C5" w:rsidRPr="0002501E" w14:paraId="335A168E" w14:textId="77777777" w:rsidTr="00D26491">
        <w:trPr>
          <w:cantSplit/>
        </w:trPr>
        <w:tc>
          <w:tcPr>
            <w:tcW w:w="3438" w:type="dxa"/>
          </w:tcPr>
          <w:p w14:paraId="335A16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IBATEP</w:t>
            </w:r>
          </w:p>
        </w:tc>
        <w:tc>
          <w:tcPr>
            <w:tcW w:w="6138" w:type="dxa"/>
          </w:tcPr>
          <w:p w14:paraId="335A16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TRACKER</w:t>
            </w:r>
          </w:p>
        </w:tc>
      </w:tr>
      <w:tr w:rsidR="006471C5" w:rsidRPr="0002501E" w14:paraId="335A1691" w14:textId="77777777" w:rsidTr="00D26491">
        <w:trPr>
          <w:cantSplit/>
        </w:trPr>
        <w:tc>
          <w:tcPr>
            <w:tcW w:w="3438" w:type="dxa"/>
          </w:tcPr>
          <w:p w14:paraId="335A168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IBATER</w:t>
            </w:r>
          </w:p>
        </w:tc>
        <w:tc>
          <w:tcPr>
            <w:tcW w:w="6138" w:type="dxa"/>
          </w:tcPr>
          <w:p w14:paraId="335A169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6471C5" w:rsidRPr="0002501E" w14:paraId="335A1694" w14:textId="77777777" w:rsidTr="00D26491">
        <w:trPr>
          <w:cantSplit/>
        </w:trPr>
        <w:tc>
          <w:tcPr>
            <w:tcW w:w="3438" w:type="dxa"/>
          </w:tcPr>
          <w:p w14:paraId="335A169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IBATFILE</w:t>
            </w:r>
          </w:p>
        </w:tc>
        <w:tc>
          <w:tcPr>
            <w:tcW w:w="6138" w:type="dxa"/>
          </w:tcPr>
          <w:p w14:paraId="335A169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6471C5" w:rsidRPr="0002501E" w14:paraId="335A1697" w14:textId="77777777" w:rsidTr="00D26491">
        <w:trPr>
          <w:cantSplit/>
        </w:trPr>
        <w:tc>
          <w:tcPr>
            <w:tcW w:w="3438" w:type="dxa"/>
          </w:tcPr>
          <w:p w14:paraId="335A16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w:t>
            </w:r>
          </w:p>
        </w:tc>
        <w:tc>
          <w:tcPr>
            <w:tcW w:w="6138" w:type="dxa"/>
          </w:tcPr>
          <w:p w14:paraId="335A16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LIST LIST MANAGER</w:t>
            </w:r>
          </w:p>
        </w:tc>
      </w:tr>
      <w:tr w:rsidR="006471C5" w:rsidRPr="0002501E" w14:paraId="335A169A" w14:textId="77777777" w:rsidTr="00D26491">
        <w:trPr>
          <w:cantSplit/>
        </w:trPr>
        <w:tc>
          <w:tcPr>
            <w:tcW w:w="3438" w:type="dxa"/>
          </w:tcPr>
          <w:p w14:paraId="335A16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IBATLM0A</w:t>
            </w:r>
          </w:p>
        </w:tc>
        <w:tc>
          <w:tcPr>
            <w:tcW w:w="6138" w:type="dxa"/>
          </w:tcPr>
          <w:p w14:paraId="335A16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LIST LIST MANAGER</w:t>
            </w:r>
          </w:p>
        </w:tc>
      </w:tr>
      <w:tr w:rsidR="006471C5" w:rsidRPr="0002501E" w14:paraId="335A169D" w14:textId="77777777" w:rsidTr="00D26491">
        <w:trPr>
          <w:cantSplit/>
        </w:trPr>
        <w:tc>
          <w:tcPr>
            <w:tcW w:w="3438" w:type="dxa"/>
          </w:tcPr>
          <w:p w14:paraId="335A169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IBATLM1, IBATLM1A, IBATLM1B</w:t>
            </w:r>
          </w:p>
        </w:tc>
        <w:tc>
          <w:tcPr>
            <w:tcW w:w="6138" w:type="dxa"/>
          </w:tcPr>
          <w:p w14:paraId="335A169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6471C5" w:rsidRPr="0002501E" w14:paraId="335A16A0" w14:textId="77777777" w:rsidTr="00D26491">
        <w:trPr>
          <w:cantSplit/>
        </w:trPr>
        <w:tc>
          <w:tcPr>
            <w:tcW w:w="3438" w:type="dxa"/>
          </w:tcPr>
          <w:p w14:paraId="335A169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IBATLM2, IBATLM2A, IBATLM2B</w:t>
            </w:r>
          </w:p>
        </w:tc>
        <w:tc>
          <w:tcPr>
            <w:tcW w:w="6138" w:type="dxa"/>
          </w:tcPr>
          <w:p w14:paraId="335A169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6471C5" w:rsidRPr="0002501E" w14:paraId="335A16A3" w14:textId="77777777" w:rsidTr="00D26491">
        <w:trPr>
          <w:cantSplit/>
        </w:trPr>
        <w:tc>
          <w:tcPr>
            <w:tcW w:w="3438" w:type="dxa"/>
          </w:tcPr>
          <w:p w14:paraId="335A16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w:t>
            </w:r>
          </w:p>
        </w:tc>
        <w:tc>
          <w:tcPr>
            <w:tcW w:w="6138" w:type="dxa"/>
          </w:tcPr>
          <w:p w14:paraId="335A16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INFO SCREEN</w:t>
            </w:r>
          </w:p>
        </w:tc>
      </w:tr>
      <w:tr w:rsidR="006471C5" w:rsidRPr="0002501E" w14:paraId="335A16A6" w14:textId="77777777" w:rsidTr="00D26491">
        <w:trPr>
          <w:cantSplit/>
        </w:trPr>
        <w:tc>
          <w:tcPr>
            <w:tcW w:w="3438" w:type="dxa"/>
          </w:tcPr>
          <w:p w14:paraId="335A16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IBATLM3A</w:t>
            </w:r>
          </w:p>
        </w:tc>
        <w:tc>
          <w:tcPr>
            <w:tcW w:w="6138" w:type="dxa"/>
          </w:tcPr>
          <w:p w14:paraId="335A16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INFO SCREEN BUILD</w:t>
            </w:r>
          </w:p>
        </w:tc>
      </w:tr>
      <w:tr w:rsidR="006471C5" w:rsidRPr="0002501E" w14:paraId="335A16A9" w14:textId="77777777" w:rsidTr="00D26491">
        <w:trPr>
          <w:cantSplit/>
        </w:trPr>
        <w:tc>
          <w:tcPr>
            <w:tcW w:w="3438" w:type="dxa"/>
          </w:tcPr>
          <w:p w14:paraId="335A16A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IBATO, IBATO1</w:t>
            </w:r>
          </w:p>
        </w:tc>
        <w:tc>
          <w:tcPr>
            <w:tcW w:w="6138" w:type="dxa"/>
          </w:tcPr>
          <w:p w14:paraId="335A16A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6471C5" w:rsidRPr="0002501E" w14:paraId="335A16AC" w14:textId="77777777" w:rsidTr="00D26491">
        <w:trPr>
          <w:cantSplit/>
        </w:trPr>
        <w:tc>
          <w:tcPr>
            <w:tcW w:w="3438" w:type="dxa"/>
          </w:tcPr>
          <w:p w14:paraId="335A16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IBATOP</w:t>
            </w:r>
          </w:p>
        </w:tc>
        <w:tc>
          <w:tcPr>
            <w:tcW w:w="6138" w:type="dxa"/>
          </w:tcPr>
          <w:p w14:paraId="335A16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LISTING</w:t>
            </w:r>
          </w:p>
        </w:tc>
      </w:tr>
      <w:tr w:rsidR="006471C5" w:rsidRPr="0002501E" w14:paraId="335A16AF" w14:textId="77777777" w:rsidTr="00D26491">
        <w:trPr>
          <w:cantSplit/>
        </w:trPr>
        <w:tc>
          <w:tcPr>
            <w:tcW w:w="3438" w:type="dxa"/>
          </w:tcPr>
          <w:p w14:paraId="335A16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IBATRX</w:t>
            </w:r>
          </w:p>
        </w:tc>
        <w:tc>
          <w:tcPr>
            <w:tcW w:w="6138" w:type="dxa"/>
          </w:tcPr>
          <w:p w14:paraId="335A16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ROUTINE</w:t>
            </w:r>
          </w:p>
        </w:tc>
      </w:tr>
      <w:tr w:rsidR="006471C5" w:rsidRPr="0002501E" w14:paraId="335A16B2" w14:textId="77777777" w:rsidTr="00D26491">
        <w:trPr>
          <w:cantSplit/>
        </w:trPr>
        <w:tc>
          <w:tcPr>
            <w:tcW w:w="3438" w:type="dxa"/>
          </w:tcPr>
          <w:p w14:paraId="335A16B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IBATUTL</w:t>
            </w:r>
          </w:p>
        </w:tc>
        <w:tc>
          <w:tcPr>
            <w:tcW w:w="6138" w:type="dxa"/>
          </w:tcPr>
          <w:p w14:paraId="335A16B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6471C5" w:rsidRPr="0002501E" w14:paraId="335A16B5" w14:textId="77777777" w:rsidTr="00D26491">
        <w:trPr>
          <w:cantSplit/>
        </w:trPr>
        <w:tc>
          <w:tcPr>
            <w:tcW w:w="3438" w:type="dxa"/>
          </w:tcPr>
          <w:p w14:paraId="335A16B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w:t>
            </w:r>
          </w:p>
        </w:tc>
        <w:tc>
          <w:tcPr>
            <w:tcW w:w="6138" w:type="dxa"/>
          </w:tcPr>
          <w:p w14:paraId="335A16B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6471C5" w:rsidRPr="0002501E" w14:paraId="335A16B8" w14:textId="77777777" w:rsidTr="00D26491">
        <w:trPr>
          <w:cantSplit/>
        </w:trPr>
        <w:tc>
          <w:tcPr>
            <w:tcW w:w="3438" w:type="dxa"/>
          </w:tcPr>
          <w:p w14:paraId="335A16B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IBAUTL1</w:t>
            </w:r>
          </w:p>
        </w:tc>
        <w:tc>
          <w:tcPr>
            <w:tcW w:w="6138" w:type="dxa"/>
          </w:tcPr>
          <w:p w14:paraId="335A16B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6471C5" w:rsidRPr="0002501E" w14:paraId="335A16BB" w14:textId="77777777" w:rsidTr="00D26491">
        <w:trPr>
          <w:cantSplit/>
        </w:trPr>
        <w:tc>
          <w:tcPr>
            <w:tcW w:w="3438" w:type="dxa"/>
          </w:tcPr>
          <w:p w14:paraId="335A16B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IBAUTL2</w:t>
            </w:r>
          </w:p>
        </w:tc>
        <w:tc>
          <w:tcPr>
            <w:tcW w:w="6138" w:type="dxa"/>
          </w:tcPr>
          <w:p w14:paraId="335A16B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6471C5" w:rsidRPr="0002501E" w14:paraId="335A16BE" w14:textId="77777777" w:rsidTr="00D26491">
        <w:trPr>
          <w:cantSplit/>
        </w:trPr>
        <w:tc>
          <w:tcPr>
            <w:tcW w:w="3438" w:type="dxa"/>
          </w:tcPr>
          <w:p w14:paraId="335A16B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IBAUTL3</w:t>
            </w:r>
          </w:p>
        </w:tc>
        <w:tc>
          <w:tcPr>
            <w:tcW w:w="6138" w:type="dxa"/>
          </w:tcPr>
          <w:p w14:paraId="335A16B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6471C5" w:rsidRPr="0002501E" w14:paraId="335A16C1" w14:textId="77777777" w:rsidTr="00D26491">
        <w:trPr>
          <w:cantSplit/>
        </w:trPr>
        <w:tc>
          <w:tcPr>
            <w:tcW w:w="3438" w:type="dxa"/>
          </w:tcPr>
          <w:p w14:paraId="335A16B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IBAUTL4</w:t>
            </w:r>
          </w:p>
        </w:tc>
        <w:tc>
          <w:tcPr>
            <w:tcW w:w="6138" w:type="dxa"/>
          </w:tcPr>
          <w:p w14:paraId="335A16C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6471C5" w:rsidRPr="0002501E" w14:paraId="335A16C4" w14:textId="77777777" w:rsidTr="00D26491">
        <w:trPr>
          <w:cantSplit/>
        </w:trPr>
        <w:tc>
          <w:tcPr>
            <w:tcW w:w="3438" w:type="dxa"/>
          </w:tcPr>
          <w:p w14:paraId="335A16C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IBAUTL5</w:t>
            </w:r>
          </w:p>
        </w:tc>
        <w:tc>
          <w:tcPr>
            <w:tcW w:w="6138" w:type="dxa"/>
          </w:tcPr>
          <w:p w14:paraId="335A16C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6471C5" w:rsidRPr="0002501E" w14:paraId="335A16C7" w14:textId="77777777" w:rsidTr="00D26491">
        <w:trPr>
          <w:cantSplit/>
        </w:trPr>
        <w:tc>
          <w:tcPr>
            <w:tcW w:w="3438" w:type="dxa"/>
          </w:tcPr>
          <w:p w14:paraId="335A16C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IBAUTL6, IBAUTL7</w:t>
            </w:r>
          </w:p>
        </w:tc>
        <w:tc>
          <w:tcPr>
            <w:tcW w:w="6138" w:type="dxa"/>
          </w:tcPr>
          <w:p w14:paraId="335A16C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6471C5" w:rsidRPr="0002501E" w14:paraId="335A16CA" w14:textId="77777777" w:rsidTr="00D26491">
        <w:trPr>
          <w:cantSplit/>
        </w:trPr>
        <w:tc>
          <w:tcPr>
            <w:tcW w:w="3438" w:type="dxa"/>
          </w:tcPr>
          <w:p w14:paraId="335A16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IBAXDR</w:t>
            </w:r>
          </w:p>
        </w:tc>
        <w:tc>
          <w:tcPr>
            <w:tcW w:w="6138" w:type="dxa"/>
          </w:tcPr>
          <w:p w14:paraId="335A16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6471C5" w:rsidRPr="0002501E" w14:paraId="335A16CD" w14:textId="77777777" w:rsidTr="00D26491">
        <w:trPr>
          <w:cantSplit/>
        </w:trPr>
        <w:tc>
          <w:tcPr>
            <w:tcW w:w="3438" w:type="dxa"/>
          </w:tcPr>
          <w:p w14:paraId="335A16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IBBAACCT</w:t>
            </w:r>
          </w:p>
        </w:tc>
        <w:tc>
          <w:tcPr>
            <w:tcW w:w="6138" w:type="dxa"/>
          </w:tcPr>
          <w:p w14:paraId="335A16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ACCOUNT API</w:t>
            </w:r>
          </w:p>
        </w:tc>
      </w:tr>
      <w:tr w:rsidR="006471C5" w:rsidRPr="0002501E" w14:paraId="335A16D0" w14:textId="77777777" w:rsidTr="00D26491">
        <w:trPr>
          <w:cantSplit/>
        </w:trPr>
        <w:tc>
          <w:tcPr>
            <w:tcW w:w="3438" w:type="dxa"/>
          </w:tcPr>
          <w:p w14:paraId="335A16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IBBAADD</w:t>
            </w:r>
          </w:p>
        </w:tc>
        <w:tc>
          <w:tcPr>
            <w:tcW w:w="6138" w:type="dxa"/>
          </w:tcPr>
          <w:p w14:paraId="335A16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FILE INDEXING</w:t>
            </w:r>
          </w:p>
        </w:tc>
      </w:tr>
      <w:tr w:rsidR="006471C5" w:rsidRPr="0002501E" w14:paraId="335A16D3" w14:textId="77777777" w:rsidTr="00D26491">
        <w:trPr>
          <w:cantSplit/>
        </w:trPr>
        <w:tc>
          <w:tcPr>
            <w:tcW w:w="3438" w:type="dxa"/>
          </w:tcPr>
          <w:p w14:paraId="335A16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IBBAADTI</w:t>
            </w:r>
          </w:p>
        </w:tc>
        <w:tc>
          <w:tcPr>
            <w:tcW w:w="6138" w:type="dxa"/>
          </w:tcPr>
          <w:p w14:paraId="335A16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INBOUND FILER</w:t>
            </w:r>
          </w:p>
        </w:tc>
      </w:tr>
      <w:tr w:rsidR="006471C5" w:rsidRPr="0002501E" w14:paraId="335A16D6" w14:textId="77777777" w:rsidTr="00D26491">
        <w:trPr>
          <w:cantSplit/>
        </w:trPr>
        <w:tc>
          <w:tcPr>
            <w:tcW w:w="3438" w:type="dxa"/>
          </w:tcPr>
          <w:p w14:paraId="335A16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IBBACDM</w:t>
            </w:r>
          </w:p>
        </w:tc>
        <w:tc>
          <w:tcPr>
            <w:tcW w:w="6138" w:type="dxa"/>
          </w:tcPr>
          <w:p w14:paraId="335A16D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SERVICE MASTER API</w:t>
            </w:r>
          </w:p>
        </w:tc>
      </w:tr>
      <w:tr w:rsidR="006471C5" w:rsidRPr="0002501E" w14:paraId="335A16D9" w14:textId="77777777" w:rsidTr="00D26491">
        <w:trPr>
          <w:cantSplit/>
        </w:trPr>
        <w:tc>
          <w:tcPr>
            <w:tcW w:w="3438" w:type="dxa"/>
          </w:tcPr>
          <w:p w14:paraId="335A16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IBBACHRG</w:t>
            </w:r>
          </w:p>
        </w:tc>
        <w:tc>
          <w:tcPr>
            <w:tcW w:w="6138" w:type="dxa"/>
          </w:tcPr>
          <w:p w14:paraId="335A16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CHARGE API</w:t>
            </w:r>
          </w:p>
        </w:tc>
      </w:tr>
      <w:tr w:rsidR="006471C5" w:rsidRPr="0002501E" w14:paraId="335A16DC" w14:textId="77777777" w:rsidTr="00D26491">
        <w:trPr>
          <w:cantSplit/>
        </w:trPr>
        <w:tc>
          <w:tcPr>
            <w:tcW w:w="3438" w:type="dxa"/>
          </w:tcPr>
          <w:p w14:paraId="335A16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IBBADFTO</w:t>
            </w:r>
          </w:p>
        </w:tc>
        <w:tc>
          <w:tcPr>
            <w:tcW w:w="6138" w:type="dxa"/>
          </w:tcPr>
          <w:p w14:paraId="335A16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DFT BATCH MESSAGING</w:t>
            </w:r>
          </w:p>
        </w:tc>
      </w:tr>
      <w:tr w:rsidR="006471C5" w:rsidRPr="0002501E" w14:paraId="335A16DF" w14:textId="77777777" w:rsidTr="00D26491">
        <w:trPr>
          <w:cantSplit/>
        </w:trPr>
        <w:tc>
          <w:tcPr>
            <w:tcW w:w="3438" w:type="dxa"/>
          </w:tcPr>
          <w:p w14:paraId="335A16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IBBAPI</w:t>
            </w:r>
          </w:p>
        </w:tc>
        <w:tc>
          <w:tcPr>
            <w:tcW w:w="6138" w:type="dxa"/>
          </w:tcPr>
          <w:p w14:paraId="335A16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w:t>
            </w:r>
          </w:p>
        </w:tc>
      </w:tr>
      <w:tr w:rsidR="006471C5" w:rsidRPr="0002501E" w14:paraId="335A16E2" w14:textId="77777777" w:rsidTr="00D26491">
        <w:trPr>
          <w:cantSplit/>
        </w:trPr>
        <w:tc>
          <w:tcPr>
            <w:tcW w:w="3438" w:type="dxa"/>
          </w:tcPr>
          <w:p w14:paraId="335A16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IBBASCI</w:t>
            </w:r>
          </w:p>
        </w:tc>
        <w:tc>
          <w:tcPr>
            <w:tcW w:w="6138" w:type="dxa"/>
          </w:tcPr>
          <w:p w14:paraId="335A16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CIDC SWITCH UTILITIES</w:t>
            </w:r>
          </w:p>
        </w:tc>
      </w:tr>
      <w:tr w:rsidR="006471C5" w:rsidRPr="0002501E" w14:paraId="335A16E5" w14:textId="77777777" w:rsidTr="00D26491">
        <w:trPr>
          <w:cantSplit/>
        </w:trPr>
        <w:tc>
          <w:tcPr>
            <w:tcW w:w="3438" w:type="dxa"/>
          </w:tcPr>
          <w:p w14:paraId="335A16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IBBASWCH</w:t>
            </w:r>
          </w:p>
        </w:tc>
        <w:tc>
          <w:tcPr>
            <w:tcW w:w="6138" w:type="dxa"/>
          </w:tcPr>
          <w:p w14:paraId="335A16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MASTER SWITCH FUNCTIONS</w:t>
            </w:r>
          </w:p>
        </w:tc>
      </w:tr>
      <w:tr w:rsidR="006471C5" w:rsidRPr="0002501E" w14:paraId="335A16E8" w14:textId="77777777" w:rsidTr="00D26491">
        <w:trPr>
          <w:cantSplit/>
        </w:trPr>
        <w:tc>
          <w:tcPr>
            <w:tcW w:w="3438" w:type="dxa"/>
          </w:tcPr>
          <w:p w14:paraId="335A16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IBBDOC</w:t>
            </w:r>
          </w:p>
        </w:tc>
        <w:tc>
          <w:tcPr>
            <w:tcW w:w="6138" w:type="dxa"/>
          </w:tcPr>
          <w:p w14:paraId="335A16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 - DOCUMENT</w:t>
            </w:r>
          </w:p>
        </w:tc>
      </w:tr>
      <w:tr w:rsidR="006471C5" w:rsidRPr="0002501E" w14:paraId="335A16EB" w14:textId="77777777" w:rsidTr="00D26491">
        <w:trPr>
          <w:cantSplit/>
        </w:trPr>
        <w:tc>
          <w:tcPr>
            <w:tcW w:w="3438" w:type="dxa"/>
          </w:tcPr>
          <w:p w14:paraId="335A16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IBBFAPI</w:t>
            </w:r>
          </w:p>
        </w:tc>
        <w:tc>
          <w:tcPr>
            <w:tcW w:w="6138" w:type="dxa"/>
          </w:tcPr>
          <w:p w14:paraId="335A16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 OTHER PACKAGES TO QUERY INSURANCE INFO</w:t>
            </w:r>
          </w:p>
        </w:tc>
      </w:tr>
      <w:tr w:rsidR="006471C5" w:rsidRPr="0002501E" w14:paraId="335A16EE" w14:textId="77777777" w:rsidTr="00D26491">
        <w:trPr>
          <w:cantSplit/>
        </w:trPr>
        <w:tc>
          <w:tcPr>
            <w:tcW w:w="3438" w:type="dxa"/>
          </w:tcPr>
          <w:p w14:paraId="335A16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IBBSHDWN</w:t>
            </w:r>
          </w:p>
        </w:tc>
        <w:tc>
          <w:tcPr>
            <w:tcW w:w="6138" w:type="dxa"/>
          </w:tcPr>
          <w:p w14:paraId="335A16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Sunset for PFSS</w:t>
            </w:r>
          </w:p>
        </w:tc>
      </w:tr>
      <w:tr w:rsidR="006471C5" w:rsidRPr="0002501E" w14:paraId="335A16F2" w14:textId="77777777" w:rsidTr="00D26491">
        <w:trPr>
          <w:cantSplit/>
        </w:trPr>
        <w:tc>
          <w:tcPr>
            <w:tcW w:w="3438" w:type="dxa"/>
          </w:tcPr>
          <w:p w14:paraId="335A16EF"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lastRenderedPageBreak/>
              <w:t>IBCA, IBCA0, IBCA1, IBCA2</w:t>
            </w:r>
          </w:p>
        </w:tc>
        <w:tc>
          <w:tcPr>
            <w:tcW w:w="6138" w:type="dxa"/>
          </w:tcPr>
          <w:p w14:paraId="335A16F0"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14:paraId="335A16F1"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DGCRA, DGCRA0, DGCRA1, DGCRA2.)</w:t>
            </w:r>
          </w:p>
        </w:tc>
      </w:tr>
      <w:tr w:rsidR="006471C5" w:rsidRPr="0002501E" w14:paraId="335A16F5" w14:textId="77777777" w:rsidTr="00D26491">
        <w:trPr>
          <w:cantSplit/>
        </w:trPr>
        <w:tc>
          <w:tcPr>
            <w:tcW w:w="3438" w:type="dxa"/>
          </w:tcPr>
          <w:p w14:paraId="335A16F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IBCA3</w:t>
            </w:r>
          </w:p>
        </w:tc>
        <w:tc>
          <w:tcPr>
            <w:tcW w:w="6138" w:type="dxa"/>
          </w:tcPr>
          <w:p w14:paraId="335A16F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6471C5" w:rsidRPr="0002501E" w14:paraId="335A16F8" w14:textId="77777777" w:rsidTr="00D26491">
        <w:trPr>
          <w:cantSplit/>
        </w:trPr>
        <w:tc>
          <w:tcPr>
            <w:tcW w:w="3438" w:type="dxa"/>
          </w:tcPr>
          <w:p w14:paraId="335A16F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IBCAMS</w:t>
            </w:r>
          </w:p>
        </w:tc>
        <w:tc>
          <w:tcPr>
            <w:tcW w:w="6138" w:type="dxa"/>
          </w:tcPr>
          <w:p w14:paraId="335A16F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6471C5" w:rsidRPr="0002501E" w14:paraId="335A16FB" w14:textId="77777777" w:rsidTr="00D26491">
        <w:trPr>
          <w:cantSplit/>
        </w:trPr>
        <w:tc>
          <w:tcPr>
            <w:tcW w:w="3438" w:type="dxa"/>
          </w:tcPr>
          <w:p w14:paraId="335A16F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w:t>
            </w:r>
          </w:p>
        </w:tc>
        <w:tc>
          <w:tcPr>
            <w:tcW w:w="6138" w:type="dxa"/>
          </w:tcPr>
          <w:p w14:paraId="335A16F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MAIN PROCESSER</w:t>
            </w:r>
          </w:p>
        </w:tc>
      </w:tr>
      <w:tr w:rsidR="006471C5" w:rsidRPr="0002501E" w14:paraId="335A16FE" w14:textId="77777777" w:rsidTr="00D26491">
        <w:trPr>
          <w:cantSplit/>
        </w:trPr>
        <w:tc>
          <w:tcPr>
            <w:tcW w:w="3438" w:type="dxa"/>
          </w:tcPr>
          <w:p w14:paraId="335A16F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IBCAPP1</w:t>
            </w:r>
          </w:p>
        </w:tc>
        <w:tc>
          <w:tcPr>
            <w:tcW w:w="6138" w:type="dxa"/>
          </w:tcPr>
          <w:p w14:paraId="335A16F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01" w14:textId="77777777" w:rsidTr="00D26491">
        <w:trPr>
          <w:cantSplit/>
        </w:trPr>
        <w:tc>
          <w:tcPr>
            <w:tcW w:w="3438" w:type="dxa"/>
          </w:tcPr>
          <w:p w14:paraId="335A16F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IBCAPP2</w:t>
            </w:r>
          </w:p>
        </w:tc>
        <w:tc>
          <w:tcPr>
            <w:tcW w:w="6138" w:type="dxa"/>
          </w:tcPr>
          <w:p w14:paraId="335A170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w:t>
            </w:r>
          </w:p>
        </w:tc>
      </w:tr>
      <w:tr w:rsidR="006471C5" w:rsidRPr="0002501E" w14:paraId="335A1704" w14:textId="77777777" w:rsidTr="00D26491">
        <w:trPr>
          <w:cantSplit/>
        </w:trPr>
        <w:tc>
          <w:tcPr>
            <w:tcW w:w="3438" w:type="dxa"/>
          </w:tcPr>
          <w:p w14:paraId="335A170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w:t>
            </w:r>
          </w:p>
        </w:tc>
        <w:tc>
          <w:tcPr>
            <w:tcW w:w="6138" w:type="dxa"/>
          </w:tcPr>
          <w:p w14:paraId="335A170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7" w14:textId="77777777" w:rsidTr="00D26491">
        <w:trPr>
          <w:cantSplit/>
        </w:trPr>
        <w:tc>
          <w:tcPr>
            <w:tcW w:w="3438" w:type="dxa"/>
          </w:tcPr>
          <w:p w14:paraId="335A170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IBCAPR1</w:t>
            </w:r>
          </w:p>
        </w:tc>
        <w:tc>
          <w:tcPr>
            <w:tcW w:w="6138" w:type="dxa"/>
          </w:tcPr>
          <w:p w14:paraId="335A170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CAPR PRINT FUNCTIONS</w:t>
            </w:r>
          </w:p>
        </w:tc>
      </w:tr>
      <w:tr w:rsidR="006471C5" w:rsidRPr="0002501E" w14:paraId="335A170A" w14:textId="77777777" w:rsidTr="00D26491">
        <w:trPr>
          <w:cantSplit/>
        </w:trPr>
        <w:tc>
          <w:tcPr>
            <w:tcW w:w="3438" w:type="dxa"/>
          </w:tcPr>
          <w:p w14:paraId="335A170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IBCAPR2</w:t>
            </w:r>
          </w:p>
        </w:tc>
        <w:tc>
          <w:tcPr>
            <w:tcW w:w="6138" w:type="dxa"/>
          </w:tcPr>
          <w:p w14:paraId="335A170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D" w14:textId="77777777" w:rsidTr="00D26491">
        <w:trPr>
          <w:cantSplit/>
        </w:trPr>
        <w:tc>
          <w:tcPr>
            <w:tcW w:w="3438" w:type="dxa"/>
          </w:tcPr>
          <w:p w14:paraId="335A170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IBCAPU</w:t>
            </w:r>
          </w:p>
        </w:tc>
        <w:tc>
          <w:tcPr>
            <w:tcW w:w="6138" w:type="dxa"/>
          </w:tcPr>
          <w:p w14:paraId="335A170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10" w14:textId="77777777" w:rsidTr="00D26491">
        <w:trPr>
          <w:cantSplit/>
        </w:trPr>
        <w:tc>
          <w:tcPr>
            <w:tcW w:w="3438" w:type="dxa"/>
          </w:tcPr>
          <w:p w14:paraId="335A170E"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IBCB, IBCB1, IBCB2</w:t>
            </w:r>
          </w:p>
        </w:tc>
        <w:tc>
          <w:tcPr>
            <w:tcW w:w="6138" w:type="dxa"/>
          </w:tcPr>
          <w:p w14:paraId="335A170F" w14:textId="77777777" w:rsidR="006471C5" w:rsidRPr="00DD113A" w:rsidRDefault="006471C5" w:rsidP="007B66A1">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6471C5" w:rsidRPr="0002501E" w14:paraId="335A1713" w14:textId="77777777" w:rsidTr="00D26491">
        <w:trPr>
          <w:cantSplit/>
        </w:trPr>
        <w:tc>
          <w:tcPr>
            <w:tcW w:w="3438" w:type="dxa"/>
          </w:tcPr>
          <w:p w14:paraId="335A17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IBCB11</w:t>
            </w:r>
          </w:p>
        </w:tc>
        <w:tc>
          <w:tcPr>
            <w:tcW w:w="6138" w:type="dxa"/>
          </w:tcPr>
          <w:p w14:paraId="335A17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Process bill after enter/edited</w:t>
            </w:r>
          </w:p>
        </w:tc>
      </w:tr>
      <w:tr w:rsidR="006471C5" w:rsidRPr="0002501E" w14:paraId="335A1716" w14:textId="77777777" w:rsidTr="00D26491">
        <w:trPr>
          <w:cantSplit/>
        </w:trPr>
        <w:tc>
          <w:tcPr>
            <w:tcW w:w="3438" w:type="dxa"/>
          </w:tcPr>
          <w:p w14:paraId="335A171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 IBCBB1, IBCBB2</w:t>
            </w:r>
          </w:p>
        </w:tc>
        <w:tc>
          <w:tcPr>
            <w:tcW w:w="6138" w:type="dxa"/>
          </w:tcPr>
          <w:p w14:paraId="335A171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6471C5" w:rsidRPr="0002501E" w14:paraId="335A1719" w14:textId="77777777" w:rsidTr="00D26491">
        <w:trPr>
          <w:cantSplit/>
        </w:trPr>
        <w:tc>
          <w:tcPr>
            <w:tcW w:w="3438" w:type="dxa"/>
          </w:tcPr>
          <w:p w14:paraId="335A17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IBCBB0</w:t>
            </w:r>
          </w:p>
        </w:tc>
        <w:tc>
          <w:tcPr>
            <w:tcW w:w="6138" w:type="dxa"/>
          </w:tcPr>
          <w:p w14:paraId="335A17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check routine continuation</w:t>
            </w:r>
          </w:p>
        </w:tc>
      </w:tr>
      <w:tr w:rsidR="006471C5" w:rsidRPr="0002501E" w14:paraId="335A171C" w14:textId="77777777" w:rsidTr="00D26491">
        <w:trPr>
          <w:cantSplit/>
        </w:trPr>
        <w:tc>
          <w:tcPr>
            <w:tcW w:w="3438" w:type="dxa"/>
          </w:tcPr>
          <w:p w14:paraId="335A171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IBCBB11</w:t>
            </w:r>
          </w:p>
        </w:tc>
        <w:tc>
          <w:tcPr>
            <w:tcW w:w="6138" w:type="dxa"/>
          </w:tcPr>
          <w:p w14:paraId="335A171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CONTINUATION OF EDIT CHECK ROUTINE</w:t>
            </w:r>
          </w:p>
        </w:tc>
      </w:tr>
      <w:tr w:rsidR="006471C5" w:rsidRPr="0002501E" w14:paraId="335A171F" w14:textId="77777777" w:rsidTr="00D26491">
        <w:trPr>
          <w:cantSplit/>
        </w:trPr>
        <w:tc>
          <w:tcPr>
            <w:tcW w:w="3438" w:type="dxa"/>
          </w:tcPr>
          <w:p w14:paraId="335A171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IBCBB12</w:t>
            </w:r>
          </w:p>
        </w:tc>
        <w:tc>
          <w:tcPr>
            <w:tcW w:w="6138" w:type="dxa"/>
          </w:tcPr>
          <w:p w14:paraId="335A171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2" w14:textId="77777777" w:rsidTr="00D26491">
        <w:trPr>
          <w:cantSplit/>
        </w:trPr>
        <w:tc>
          <w:tcPr>
            <w:tcW w:w="3438" w:type="dxa"/>
          </w:tcPr>
          <w:p w14:paraId="335A17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IBCBB13</w:t>
            </w:r>
          </w:p>
        </w:tc>
        <w:tc>
          <w:tcPr>
            <w:tcW w:w="6138" w:type="dxa"/>
          </w:tcPr>
          <w:p w14:paraId="335A17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5" w14:textId="77777777" w:rsidTr="00D26491">
        <w:trPr>
          <w:cantSplit/>
        </w:trPr>
        <w:tc>
          <w:tcPr>
            <w:tcW w:w="3438" w:type="dxa"/>
          </w:tcPr>
          <w:p w14:paraId="335A172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IBCBB21</w:t>
            </w:r>
          </w:p>
        </w:tc>
        <w:tc>
          <w:tcPr>
            <w:tcW w:w="6138" w:type="dxa"/>
          </w:tcPr>
          <w:p w14:paraId="335A172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 ROUTINE FOR UB</w:t>
            </w:r>
          </w:p>
        </w:tc>
      </w:tr>
      <w:tr w:rsidR="006471C5" w:rsidRPr="0002501E" w14:paraId="335A1728" w14:textId="77777777" w:rsidTr="00D26491">
        <w:trPr>
          <w:cantSplit/>
        </w:trPr>
        <w:tc>
          <w:tcPr>
            <w:tcW w:w="3438" w:type="dxa"/>
          </w:tcPr>
          <w:p w14:paraId="335A172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IBCBB3</w:t>
            </w:r>
          </w:p>
        </w:tc>
        <w:tc>
          <w:tcPr>
            <w:tcW w:w="6138" w:type="dxa"/>
          </w:tcPr>
          <w:p w14:paraId="335A172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CHECKS ROUTINE (MEDICARE)</w:t>
            </w:r>
          </w:p>
        </w:tc>
      </w:tr>
      <w:tr w:rsidR="006471C5" w:rsidRPr="0002501E" w14:paraId="335A172B" w14:textId="77777777" w:rsidTr="00D26491">
        <w:trPr>
          <w:cantSplit/>
        </w:trPr>
        <w:tc>
          <w:tcPr>
            <w:tcW w:w="3438" w:type="dxa"/>
          </w:tcPr>
          <w:p w14:paraId="335A17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IBCBB4</w:t>
            </w:r>
          </w:p>
        </w:tc>
        <w:tc>
          <w:tcPr>
            <w:tcW w:w="6138" w:type="dxa"/>
          </w:tcPr>
          <w:p w14:paraId="335A17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2E" w14:textId="77777777" w:rsidTr="00D26491">
        <w:trPr>
          <w:cantSplit/>
        </w:trPr>
        <w:tc>
          <w:tcPr>
            <w:tcW w:w="3438" w:type="dxa"/>
          </w:tcPr>
          <w:p w14:paraId="335A17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IBCBB5</w:t>
            </w:r>
          </w:p>
        </w:tc>
        <w:tc>
          <w:tcPr>
            <w:tcW w:w="6138" w:type="dxa"/>
          </w:tcPr>
          <w:p w14:paraId="335A172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1" w14:textId="77777777" w:rsidTr="00D26491">
        <w:trPr>
          <w:cantSplit/>
        </w:trPr>
        <w:tc>
          <w:tcPr>
            <w:tcW w:w="3438" w:type="dxa"/>
          </w:tcPr>
          <w:p w14:paraId="335A17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IBCBB6</w:t>
            </w:r>
          </w:p>
        </w:tc>
        <w:tc>
          <w:tcPr>
            <w:tcW w:w="6138" w:type="dxa"/>
          </w:tcPr>
          <w:p w14:paraId="335A17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4" w14:textId="77777777" w:rsidTr="00D26491">
        <w:trPr>
          <w:cantSplit/>
        </w:trPr>
        <w:tc>
          <w:tcPr>
            <w:tcW w:w="3438" w:type="dxa"/>
          </w:tcPr>
          <w:p w14:paraId="335A17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w:t>
            </w:r>
          </w:p>
        </w:tc>
        <w:tc>
          <w:tcPr>
            <w:tcW w:w="6138" w:type="dxa"/>
          </w:tcPr>
          <w:p w14:paraId="335A17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7" w14:textId="77777777" w:rsidTr="00D26491">
        <w:trPr>
          <w:cantSplit/>
        </w:trPr>
        <w:tc>
          <w:tcPr>
            <w:tcW w:w="3438" w:type="dxa"/>
          </w:tcPr>
          <w:p w14:paraId="335A17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IBCBB7A</w:t>
            </w:r>
          </w:p>
        </w:tc>
        <w:tc>
          <w:tcPr>
            <w:tcW w:w="6138" w:type="dxa"/>
          </w:tcPr>
          <w:p w14:paraId="335A17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A" w14:textId="77777777" w:rsidTr="00D26491">
        <w:trPr>
          <w:cantSplit/>
        </w:trPr>
        <w:tc>
          <w:tcPr>
            <w:tcW w:w="3438" w:type="dxa"/>
          </w:tcPr>
          <w:p w14:paraId="335A17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IBCBB8</w:t>
            </w:r>
          </w:p>
        </w:tc>
        <w:tc>
          <w:tcPr>
            <w:tcW w:w="6138" w:type="dxa"/>
          </w:tcPr>
          <w:p w14:paraId="335A17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D" w14:textId="77777777" w:rsidTr="00D26491">
        <w:trPr>
          <w:cantSplit/>
        </w:trPr>
        <w:tc>
          <w:tcPr>
            <w:tcW w:w="3438" w:type="dxa"/>
          </w:tcPr>
          <w:p w14:paraId="335A173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IBCBB9</w:t>
            </w:r>
          </w:p>
        </w:tc>
        <w:tc>
          <w:tcPr>
            <w:tcW w:w="6138" w:type="dxa"/>
          </w:tcPr>
          <w:p w14:paraId="335A173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PART B EDIT CHECKS</w:t>
            </w:r>
          </w:p>
        </w:tc>
      </w:tr>
      <w:tr w:rsidR="006471C5" w:rsidRPr="0002501E" w14:paraId="335A1740" w14:textId="77777777" w:rsidTr="00D26491">
        <w:trPr>
          <w:cantSplit/>
        </w:trPr>
        <w:tc>
          <w:tcPr>
            <w:tcW w:w="3438" w:type="dxa"/>
          </w:tcPr>
          <w:p w14:paraId="335A173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IBCBR</w:t>
            </w:r>
          </w:p>
        </w:tc>
        <w:tc>
          <w:tcPr>
            <w:tcW w:w="6138" w:type="dxa"/>
          </w:tcPr>
          <w:p w14:paraId="335A173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6471C5" w:rsidRPr="0002501E" w14:paraId="335A1743" w14:textId="77777777" w:rsidTr="00D26491">
        <w:trPr>
          <w:cantSplit/>
        </w:trPr>
        <w:tc>
          <w:tcPr>
            <w:tcW w:w="3438" w:type="dxa"/>
          </w:tcPr>
          <w:p w14:paraId="335A174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IBCBULL</w:t>
            </w:r>
          </w:p>
        </w:tc>
        <w:tc>
          <w:tcPr>
            <w:tcW w:w="6138" w:type="dxa"/>
          </w:tcPr>
          <w:p w14:paraId="335A174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6471C5" w:rsidRPr="0002501E" w14:paraId="335A1746" w14:textId="77777777" w:rsidTr="00D26491">
        <w:trPr>
          <w:cantSplit/>
        </w:trPr>
        <w:tc>
          <w:tcPr>
            <w:tcW w:w="3438" w:type="dxa"/>
          </w:tcPr>
          <w:p w14:paraId="335A174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 IBCC1</w:t>
            </w:r>
          </w:p>
        </w:tc>
        <w:tc>
          <w:tcPr>
            <w:tcW w:w="6138" w:type="dxa"/>
          </w:tcPr>
          <w:p w14:paraId="335A174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 Third Party Bill.  (Routine formerly named DGCRC.)</w:t>
            </w:r>
          </w:p>
        </w:tc>
      </w:tr>
      <w:tr w:rsidR="006471C5" w:rsidRPr="0002501E" w14:paraId="335A1749" w14:textId="77777777" w:rsidTr="00D26491">
        <w:trPr>
          <w:cantSplit/>
        </w:trPr>
        <w:tc>
          <w:tcPr>
            <w:tcW w:w="3438" w:type="dxa"/>
          </w:tcPr>
          <w:p w14:paraId="335A174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 IBCCC1, IBCCC2</w:t>
            </w:r>
          </w:p>
        </w:tc>
        <w:tc>
          <w:tcPr>
            <w:tcW w:w="6138" w:type="dxa"/>
          </w:tcPr>
          <w:p w14:paraId="335A174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6471C5" w:rsidRPr="0002501E" w14:paraId="335A174C" w14:textId="77777777" w:rsidTr="00D26491">
        <w:trPr>
          <w:cantSplit/>
        </w:trPr>
        <w:tc>
          <w:tcPr>
            <w:tcW w:w="3438" w:type="dxa"/>
          </w:tcPr>
          <w:p w14:paraId="335A174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IBCCC3</w:t>
            </w:r>
          </w:p>
        </w:tc>
        <w:tc>
          <w:tcPr>
            <w:tcW w:w="6138" w:type="dxa"/>
          </w:tcPr>
          <w:p w14:paraId="335A174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Copy and Cancel.</w:t>
            </w:r>
          </w:p>
        </w:tc>
      </w:tr>
      <w:tr w:rsidR="006471C5" w:rsidRPr="0002501E" w14:paraId="335A174F" w14:textId="77777777" w:rsidTr="00D26491">
        <w:trPr>
          <w:cantSplit/>
        </w:trPr>
        <w:tc>
          <w:tcPr>
            <w:tcW w:w="3438" w:type="dxa"/>
          </w:tcPr>
          <w:p w14:paraId="335A174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IBCCCB</w:t>
            </w:r>
          </w:p>
        </w:tc>
        <w:tc>
          <w:tcPr>
            <w:tcW w:w="6138" w:type="dxa"/>
          </w:tcPr>
          <w:p w14:paraId="335A174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COPY BILL FOR COB</w:t>
            </w:r>
          </w:p>
        </w:tc>
      </w:tr>
      <w:tr w:rsidR="006471C5" w:rsidRPr="0002501E" w14:paraId="335A1752" w14:textId="77777777" w:rsidTr="00D26491">
        <w:trPr>
          <w:cantSplit/>
        </w:trPr>
        <w:tc>
          <w:tcPr>
            <w:tcW w:w="3438" w:type="dxa"/>
          </w:tcPr>
          <w:p w14:paraId="335A17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IBCCCB0</w:t>
            </w:r>
          </w:p>
        </w:tc>
        <w:tc>
          <w:tcPr>
            <w:tcW w:w="6138" w:type="dxa"/>
          </w:tcPr>
          <w:p w14:paraId="335A17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COPY BILL FOR COB (OVERFLOW)</w:t>
            </w:r>
          </w:p>
        </w:tc>
      </w:tr>
      <w:tr w:rsidR="006471C5" w:rsidRPr="0002501E" w14:paraId="335A1755" w14:textId="77777777" w:rsidTr="00D26491">
        <w:trPr>
          <w:cantSplit/>
        </w:trPr>
        <w:tc>
          <w:tcPr>
            <w:tcW w:w="3438" w:type="dxa"/>
          </w:tcPr>
          <w:p w14:paraId="335A175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IBCCPT</w:t>
            </w:r>
          </w:p>
        </w:tc>
        <w:tc>
          <w:tcPr>
            <w:tcW w:w="6138" w:type="dxa"/>
          </w:tcPr>
          <w:p w14:paraId="335A175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6471C5" w:rsidRPr="0002501E" w14:paraId="335A1758" w14:textId="77777777" w:rsidTr="00D26491">
        <w:trPr>
          <w:cantSplit/>
        </w:trPr>
        <w:tc>
          <w:tcPr>
            <w:tcW w:w="3438" w:type="dxa"/>
          </w:tcPr>
          <w:p w14:paraId="335A17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IBCCPT1</w:t>
            </w:r>
          </w:p>
        </w:tc>
        <w:tc>
          <w:tcPr>
            <w:tcW w:w="6138" w:type="dxa"/>
          </w:tcPr>
          <w:p w14:paraId="335A17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MCCR OUTPATIENT VISITS LISTING CONT.(2)</w:t>
            </w:r>
          </w:p>
        </w:tc>
      </w:tr>
      <w:tr w:rsidR="006471C5" w:rsidRPr="0002501E" w14:paraId="335A175B" w14:textId="77777777" w:rsidTr="00D26491">
        <w:trPr>
          <w:cantSplit/>
        </w:trPr>
        <w:tc>
          <w:tcPr>
            <w:tcW w:w="3438" w:type="dxa"/>
          </w:tcPr>
          <w:p w14:paraId="335A17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IBCCR</w:t>
            </w:r>
          </w:p>
        </w:tc>
        <w:tc>
          <w:tcPr>
            <w:tcW w:w="6138" w:type="dxa"/>
          </w:tcPr>
          <w:p w14:paraId="335A17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 CANCEL AND RESUBMIT INFORMATION</w:t>
            </w:r>
          </w:p>
        </w:tc>
      </w:tr>
      <w:tr w:rsidR="006471C5" w:rsidRPr="0002501E" w14:paraId="335A175E" w14:textId="77777777" w:rsidTr="00D26491">
        <w:trPr>
          <w:cantSplit/>
        </w:trPr>
        <w:tc>
          <w:tcPr>
            <w:tcW w:w="3438" w:type="dxa"/>
          </w:tcPr>
          <w:p w14:paraId="335A175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IBCD, IBCD1, IBCD2, IBCD3, IBCD4, IBCD5</w:t>
            </w:r>
          </w:p>
        </w:tc>
        <w:tc>
          <w:tcPr>
            <w:tcW w:w="6138" w:type="dxa"/>
          </w:tcPr>
          <w:p w14:paraId="335A175D" w14:textId="77777777" w:rsidR="006471C5" w:rsidRPr="00DD113A" w:rsidRDefault="006471C5" w:rsidP="00DD4F26">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6471C5" w:rsidRPr="0002501E" w14:paraId="335A1761" w14:textId="77777777" w:rsidTr="00D26491">
        <w:trPr>
          <w:cantSplit/>
        </w:trPr>
        <w:tc>
          <w:tcPr>
            <w:tcW w:w="3438" w:type="dxa"/>
          </w:tcPr>
          <w:p w14:paraId="335A17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IBCDC</w:t>
            </w:r>
          </w:p>
        </w:tc>
        <w:tc>
          <w:tcPr>
            <w:tcW w:w="6138" w:type="dxa"/>
          </w:tcPr>
          <w:p w14:paraId="335A17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utility routine.</w:t>
            </w:r>
          </w:p>
        </w:tc>
      </w:tr>
      <w:tr w:rsidR="006471C5" w:rsidRPr="0002501E" w14:paraId="335A1764" w14:textId="77777777" w:rsidTr="00D26491">
        <w:trPr>
          <w:cantSplit/>
        </w:trPr>
        <w:tc>
          <w:tcPr>
            <w:tcW w:w="3438" w:type="dxa"/>
          </w:tcPr>
          <w:p w14:paraId="335A176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IBCDE</w:t>
            </w:r>
          </w:p>
        </w:tc>
        <w:tc>
          <w:tcPr>
            <w:tcW w:w="6138" w:type="dxa"/>
          </w:tcPr>
          <w:p w14:paraId="335A176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comments file management.</w:t>
            </w:r>
          </w:p>
        </w:tc>
      </w:tr>
      <w:tr w:rsidR="006471C5" w:rsidRPr="0002501E" w14:paraId="335A1767" w14:textId="77777777" w:rsidTr="00D26491">
        <w:trPr>
          <w:cantSplit/>
        </w:trPr>
        <w:tc>
          <w:tcPr>
            <w:tcW w:w="3438" w:type="dxa"/>
          </w:tcPr>
          <w:p w14:paraId="335A17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IBCDP</w:t>
            </w:r>
          </w:p>
        </w:tc>
        <w:tc>
          <w:tcPr>
            <w:tcW w:w="6138" w:type="dxa"/>
          </w:tcPr>
          <w:p w14:paraId="335A17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AUTOMATED BILLER PRINT</w:t>
            </w:r>
          </w:p>
        </w:tc>
      </w:tr>
      <w:tr w:rsidR="006471C5" w:rsidRPr="0002501E" w14:paraId="335A176A" w14:textId="77777777" w:rsidTr="00D26491">
        <w:trPr>
          <w:cantSplit/>
        </w:trPr>
        <w:tc>
          <w:tcPr>
            <w:tcW w:w="3438" w:type="dxa"/>
          </w:tcPr>
          <w:p w14:paraId="335A17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w:t>
            </w:r>
          </w:p>
        </w:tc>
        <w:tc>
          <w:tcPr>
            <w:tcW w:w="6138" w:type="dxa"/>
          </w:tcPr>
          <w:p w14:paraId="335A17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TRANSMISSION UTILITIES/NIGHTLY JOB</w:t>
            </w:r>
          </w:p>
        </w:tc>
      </w:tr>
      <w:tr w:rsidR="006471C5" w:rsidRPr="0002501E" w14:paraId="335A176D" w14:textId="77777777" w:rsidTr="00D26491">
        <w:trPr>
          <w:cantSplit/>
        </w:trPr>
        <w:tc>
          <w:tcPr>
            <w:tcW w:w="3438" w:type="dxa"/>
          </w:tcPr>
          <w:p w14:paraId="335A17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IBCE277</w:t>
            </w:r>
          </w:p>
        </w:tc>
        <w:tc>
          <w:tcPr>
            <w:tcW w:w="6138" w:type="dxa"/>
          </w:tcPr>
          <w:p w14:paraId="335A17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CLAIM STATUS MESSAGE PROCESSING</w:t>
            </w:r>
          </w:p>
        </w:tc>
      </w:tr>
      <w:tr w:rsidR="006471C5" w:rsidRPr="0002501E" w14:paraId="335A1770" w14:textId="77777777" w:rsidTr="00D26491">
        <w:trPr>
          <w:cantSplit/>
        </w:trPr>
        <w:tc>
          <w:tcPr>
            <w:tcW w:w="3438" w:type="dxa"/>
          </w:tcPr>
          <w:p w14:paraId="335A17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w:t>
            </w:r>
          </w:p>
        </w:tc>
        <w:tc>
          <w:tcPr>
            <w:tcW w:w="6138" w:type="dxa"/>
          </w:tcPr>
          <w:p w14:paraId="335A17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6471C5" w:rsidRPr="0002501E" w14:paraId="335A1773" w14:textId="77777777" w:rsidTr="00D26491">
        <w:trPr>
          <w:cantSplit/>
        </w:trPr>
        <w:tc>
          <w:tcPr>
            <w:tcW w:w="3438" w:type="dxa"/>
          </w:tcPr>
          <w:p w14:paraId="335A177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IBCE835A</w:t>
            </w:r>
          </w:p>
        </w:tc>
        <w:tc>
          <w:tcPr>
            <w:tcW w:w="6138" w:type="dxa"/>
          </w:tcPr>
          <w:p w14:paraId="335A177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PROCESSING CONTINUED</w:t>
            </w:r>
          </w:p>
        </w:tc>
      </w:tr>
      <w:tr w:rsidR="006471C5" w:rsidRPr="0002501E" w14:paraId="335A1776" w14:textId="77777777" w:rsidTr="00D26491">
        <w:trPr>
          <w:cantSplit/>
        </w:trPr>
        <w:tc>
          <w:tcPr>
            <w:tcW w:w="3438" w:type="dxa"/>
          </w:tcPr>
          <w:p w14:paraId="335A17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w:t>
            </w:r>
          </w:p>
        </w:tc>
        <w:tc>
          <w:tcPr>
            <w:tcW w:w="6138" w:type="dxa"/>
          </w:tcPr>
          <w:p w14:paraId="335A17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w:t>
            </w:r>
          </w:p>
        </w:tc>
      </w:tr>
      <w:tr w:rsidR="006471C5" w:rsidRPr="0002501E" w14:paraId="335A1779" w14:textId="77777777" w:rsidTr="00D26491">
        <w:trPr>
          <w:cantSplit/>
        </w:trPr>
        <w:tc>
          <w:tcPr>
            <w:tcW w:w="3438" w:type="dxa"/>
          </w:tcPr>
          <w:p w14:paraId="335A17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IBCE837A</w:t>
            </w:r>
          </w:p>
        </w:tc>
        <w:tc>
          <w:tcPr>
            <w:tcW w:w="6138" w:type="dxa"/>
          </w:tcPr>
          <w:p w14:paraId="335A17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 CONTINUED</w:t>
            </w:r>
          </w:p>
        </w:tc>
      </w:tr>
      <w:tr w:rsidR="006471C5" w:rsidRPr="0002501E" w14:paraId="335A177C" w14:textId="77777777" w:rsidTr="00D26491">
        <w:trPr>
          <w:cantSplit/>
        </w:trPr>
        <w:tc>
          <w:tcPr>
            <w:tcW w:w="3438" w:type="dxa"/>
          </w:tcPr>
          <w:p w14:paraId="335A17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IBCE837B</w:t>
            </w:r>
          </w:p>
        </w:tc>
        <w:tc>
          <w:tcPr>
            <w:tcW w:w="6138" w:type="dxa"/>
          </w:tcPr>
          <w:p w14:paraId="335A17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(cont)</w:t>
            </w:r>
          </w:p>
        </w:tc>
      </w:tr>
      <w:tr w:rsidR="006471C5" w:rsidRPr="0002501E" w14:paraId="335A177F" w14:textId="77777777" w:rsidTr="00D26491">
        <w:trPr>
          <w:cantSplit/>
        </w:trPr>
        <w:tc>
          <w:tcPr>
            <w:tcW w:w="3438" w:type="dxa"/>
          </w:tcPr>
          <w:p w14:paraId="335A17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IBCEBUL</w:t>
            </w:r>
          </w:p>
        </w:tc>
        <w:tc>
          <w:tcPr>
            <w:tcW w:w="6138" w:type="dxa"/>
          </w:tcPr>
          <w:p w14:paraId="335A17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SPECIAL BULLETINS PROCESSING</w:t>
            </w:r>
          </w:p>
        </w:tc>
      </w:tr>
      <w:tr w:rsidR="006471C5" w:rsidRPr="0002501E" w14:paraId="335A1782" w14:textId="77777777" w:rsidTr="00D26491">
        <w:trPr>
          <w:cantSplit/>
        </w:trPr>
        <w:tc>
          <w:tcPr>
            <w:tcW w:w="3438" w:type="dxa"/>
          </w:tcPr>
          <w:p w14:paraId="335A178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w:t>
            </w:r>
          </w:p>
        </w:tc>
        <w:tc>
          <w:tcPr>
            <w:tcW w:w="6138" w:type="dxa"/>
          </w:tcPr>
          <w:p w14:paraId="335A178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5" w14:textId="77777777" w:rsidTr="00D26491">
        <w:trPr>
          <w:cantSplit/>
        </w:trPr>
        <w:tc>
          <w:tcPr>
            <w:tcW w:w="3438" w:type="dxa"/>
          </w:tcPr>
          <w:p w14:paraId="335A17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IBCECOB1</w:t>
            </w:r>
          </w:p>
        </w:tc>
        <w:tc>
          <w:tcPr>
            <w:tcW w:w="6138" w:type="dxa"/>
          </w:tcPr>
          <w:p w14:paraId="335A178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SCREEN/REPORT</w:t>
            </w:r>
          </w:p>
        </w:tc>
      </w:tr>
      <w:tr w:rsidR="006471C5" w:rsidRPr="0002501E" w14:paraId="335A1788" w14:textId="77777777" w:rsidTr="00D26491">
        <w:trPr>
          <w:cantSplit/>
        </w:trPr>
        <w:tc>
          <w:tcPr>
            <w:tcW w:w="3438" w:type="dxa"/>
          </w:tcPr>
          <w:p w14:paraId="335A17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IBCECOB2</w:t>
            </w:r>
          </w:p>
        </w:tc>
        <w:tc>
          <w:tcPr>
            <w:tcW w:w="6138" w:type="dxa"/>
          </w:tcPr>
          <w:p w14:paraId="335A178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B" w14:textId="77777777" w:rsidTr="00D26491">
        <w:trPr>
          <w:cantSplit/>
        </w:trPr>
        <w:tc>
          <w:tcPr>
            <w:tcW w:w="3438" w:type="dxa"/>
          </w:tcPr>
          <w:p w14:paraId="335A17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IBCECOB3</w:t>
            </w:r>
          </w:p>
        </w:tc>
        <w:tc>
          <w:tcPr>
            <w:tcW w:w="6138" w:type="dxa"/>
          </w:tcPr>
          <w:p w14:paraId="335A17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COB MANAGEMENT REPORT</w:t>
            </w:r>
          </w:p>
        </w:tc>
      </w:tr>
      <w:tr w:rsidR="006471C5" w:rsidRPr="0002501E" w14:paraId="335A178E" w14:textId="77777777" w:rsidTr="00D26491">
        <w:trPr>
          <w:cantSplit/>
        </w:trPr>
        <w:tc>
          <w:tcPr>
            <w:tcW w:w="3438" w:type="dxa"/>
          </w:tcPr>
          <w:p w14:paraId="335A17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IBCECOB4</w:t>
            </w:r>
          </w:p>
        </w:tc>
        <w:tc>
          <w:tcPr>
            <w:tcW w:w="6138" w:type="dxa"/>
          </w:tcPr>
          <w:p w14:paraId="335A17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EM MANAGEMENT - REVIEW STATUS SCREEN</w:t>
            </w:r>
          </w:p>
        </w:tc>
      </w:tr>
      <w:tr w:rsidR="006471C5" w:rsidRPr="0002501E" w14:paraId="335A1791" w14:textId="77777777" w:rsidTr="00D26491">
        <w:trPr>
          <w:cantSplit/>
        </w:trPr>
        <w:tc>
          <w:tcPr>
            <w:tcW w:w="3438" w:type="dxa"/>
          </w:tcPr>
          <w:p w14:paraId="335A17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IBCECOB5</w:t>
            </w:r>
          </w:p>
        </w:tc>
        <w:tc>
          <w:tcPr>
            <w:tcW w:w="6138" w:type="dxa"/>
          </w:tcPr>
          <w:p w14:paraId="335A17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4" w14:textId="77777777" w:rsidTr="00D26491">
        <w:trPr>
          <w:cantSplit/>
        </w:trPr>
        <w:tc>
          <w:tcPr>
            <w:tcW w:w="3438" w:type="dxa"/>
          </w:tcPr>
          <w:p w14:paraId="335A179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IBCECOB6</w:t>
            </w:r>
          </w:p>
        </w:tc>
        <w:tc>
          <w:tcPr>
            <w:tcW w:w="6138" w:type="dxa"/>
          </w:tcPr>
          <w:p w14:paraId="335A179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7" w14:textId="77777777" w:rsidTr="00D26491">
        <w:trPr>
          <w:cantSplit/>
        </w:trPr>
        <w:tc>
          <w:tcPr>
            <w:tcW w:w="3438" w:type="dxa"/>
          </w:tcPr>
          <w:p w14:paraId="335A17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w:t>
            </w:r>
          </w:p>
        </w:tc>
        <w:tc>
          <w:tcPr>
            <w:tcW w:w="6138" w:type="dxa"/>
          </w:tcPr>
          <w:p w14:paraId="335A17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9A" w14:textId="77777777" w:rsidTr="00D26491">
        <w:trPr>
          <w:cantSplit/>
        </w:trPr>
        <w:tc>
          <w:tcPr>
            <w:tcW w:w="3438" w:type="dxa"/>
          </w:tcPr>
          <w:p w14:paraId="335A17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IBCECSA1</w:t>
            </w:r>
          </w:p>
        </w:tc>
        <w:tc>
          <w:tcPr>
            <w:tcW w:w="6138" w:type="dxa"/>
          </w:tcPr>
          <w:p w14:paraId="335A17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STATUS AWAITING RESOLUTION SCREEN</w:t>
            </w:r>
          </w:p>
        </w:tc>
      </w:tr>
      <w:tr w:rsidR="006471C5" w:rsidRPr="0002501E" w14:paraId="335A179D" w14:textId="77777777" w:rsidTr="00D26491">
        <w:trPr>
          <w:cantSplit/>
        </w:trPr>
        <w:tc>
          <w:tcPr>
            <w:tcW w:w="3438" w:type="dxa"/>
          </w:tcPr>
          <w:p w14:paraId="335A17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IBCECSA2</w:t>
            </w:r>
          </w:p>
        </w:tc>
        <w:tc>
          <w:tcPr>
            <w:tcW w:w="6138" w:type="dxa"/>
          </w:tcPr>
          <w:p w14:paraId="335A17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0" w14:textId="77777777" w:rsidTr="00D26491">
        <w:trPr>
          <w:cantSplit/>
        </w:trPr>
        <w:tc>
          <w:tcPr>
            <w:tcW w:w="3438" w:type="dxa"/>
          </w:tcPr>
          <w:p w14:paraId="335A17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IBCECSA3</w:t>
            </w:r>
          </w:p>
        </w:tc>
        <w:tc>
          <w:tcPr>
            <w:tcW w:w="6138" w:type="dxa"/>
          </w:tcPr>
          <w:p w14:paraId="335A17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STATUS AWAITING RESOLUTION REPORT</w:t>
            </w:r>
          </w:p>
        </w:tc>
      </w:tr>
      <w:tr w:rsidR="006471C5" w:rsidRPr="0002501E" w14:paraId="335A17A3" w14:textId="77777777" w:rsidTr="00D26491">
        <w:trPr>
          <w:cantSplit/>
        </w:trPr>
        <w:tc>
          <w:tcPr>
            <w:tcW w:w="3438" w:type="dxa"/>
          </w:tcPr>
          <w:p w14:paraId="335A17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IBCECSA4</w:t>
            </w:r>
          </w:p>
        </w:tc>
        <w:tc>
          <w:tcPr>
            <w:tcW w:w="6138" w:type="dxa"/>
          </w:tcPr>
          <w:p w14:paraId="335A17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6" w14:textId="77777777" w:rsidTr="00D26491">
        <w:trPr>
          <w:cantSplit/>
        </w:trPr>
        <w:tc>
          <w:tcPr>
            <w:tcW w:w="3438" w:type="dxa"/>
          </w:tcPr>
          <w:p w14:paraId="335A17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IBCECSA5</w:t>
            </w:r>
          </w:p>
        </w:tc>
        <w:tc>
          <w:tcPr>
            <w:tcW w:w="6138" w:type="dxa"/>
          </w:tcPr>
          <w:p w14:paraId="335A17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9" w14:textId="77777777" w:rsidTr="00D26491">
        <w:trPr>
          <w:cantSplit/>
        </w:trPr>
        <w:tc>
          <w:tcPr>
            <w:tcW w:w="3438" w:type="dxa"/>
          </w:tcPr>
          <w:p w14:paraId="335A17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IBCECSA6</w:t>
            </w:r>
          </w:p>
        </w:tc>
        <w:tc>
          <w:tcPr>
            <w:tcW w:w="6138" w:type="dxa"/>
          </w:tcPr>
          <w:p w14:paraId="335A17A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C" w14:textId="77777777" w:rsidTr="00D26491">
        <w:trPr>
          <w:cantSplit/>
        </w:trPr>
        <w:tc>
          <w:tcPr>
            <w:tcW w:w="3438" w:type="dxa"/>
          </w:tcPr>
          <w:p w14:paraId="335A17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IBCECSA6</w:t>
            </w:r>
          </w:p>
        </w:tc>
        <w:tc>
          <w:tcPr>
            <w:tcW w:w="6138" w:type="dxa"/>
          </w:tcPr>
          <w:p w14:paraId="335A17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F" w14:textId="77777777" w:rsidTr="00D26491">
        <w:trPr>
          <w:cantSplit/>
        </w:trPr>
        <w:tc>
          <w:tcPr>
            <w:tcW w:w="3438" w:type="dxa"/>
          </w:tcPr>
          <w:p w14:paraId="335A17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IBCECSA7</w:t>
            </w:r>
          </w:p>
        </w:tc>
        <w:tc>
          <w:tcPr>
            <w:tcW w:w="6138" w:type="dxa"/>
          </w:tcPr>
          <w:p w14:paraId="335A17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 CONTINUED</w:t>
            </w:r>
          </w:p>
        </w:tc>
      </w:tr>
      <w:tr w:rsidR="006471C5" w:rsidRPr="0002501E" w14:paraId="335A17B2" w14:textId="77777777" w:rsidTr="00D26491">
        <w:trPr>
          <w:cantSplit/>
        </w:trPr>
        <w:tc>
          <w:tcPr>
            <w:tcW w:w="3438" w:type="dxa"/>
          </w:tcPr>
          <w:p w14:paraId="335A17B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IBCEDC</w:t>
            </w:r>
          </w:p>
        </w:tc>
        <w:tc>
          <w:tcPr>
            <w:tcW w:w="6138" w:type="dxa"/>
          </w:tcPr>
          <w:p w14:paraId="335A17B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COMPILE</w:t>
            </w:r>
          </w:p>
        </w:tc>
      </w:tr>
      <w:tr w:rsidR="006471C5" w:rsidRPr="0002501E" w14:paraId="335A17B5" w14:textId="77777777" w:rsidTr="00D26491">
        <w:trPr>
          <w:cantSplit/>
        </w:trPr>
        <w:tc>
          <w:tcPr>
            <w:tcW w:w="3438" w:type="dxa"/>
          </w:tcPr>
          <w:p w14:paraId="335A17B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IBCEDP</w:t>
            </w:r>
          </w:p>
        </w:tc>
        <w:tc>
          <w:tcPr>
            <w:tcW w:w="6138" w:type="dxa"/>
          </w:tcPr>
          <w:p w14:paraId="335A17B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PRINT</w:t>
            </w:r>
          </w:p>
        </w:tc>
      </w:tr>
      <w:tr w:rsidR="006471C5" w:rsidRPr="0002501E" w14:paraId="335A17B8" w14:textId="77777777" w:rsidTr="00D26491">
        <w:trPr>
          <w:cantSplit/>
        </w:trPr>
        <w:tc>
          <w:tcPr>
            <w:tcW w:w="3438" w:type="dxa"/>
          </w:tcPr>
          <w:p w14:paraId="335A17B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w:t>
            </w:r>
          </w:p>
        </w:tc>
        <w:tc>
          <w:tcPr>
            <w:tcW w:w="6138" w:type="dxa"/>
          </w:tcPr>
          <w:p w14:paraId="335A17B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w:t>
            </w:r>
          </w:p>
        </w:tc>
      </w:tr>
      <w:tr w:rsidR="006471C5" w:rsidRPr="0002501E" w14:paraId="335A17BB" w14:textId="77777777" w:rsidTr="00D26491">
        <w:trPr>
          <w:cantSplit/>
        </w:trPr>
        <w:tc>
          <w:tcPr>
            <w:tcW w:w="3438" w:type="dxa"/>
          </w:tcPr>
          <w:p w14:paraId="335A17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IBCEDS1</w:t>
            </w:r>
          </w:p>
        </w:tc>
        <w:tc>
          <w:tcPr>
            <w:tcW w:w="6138" w:type="dxa"/>
          </w:tcPr>
          <w:p w14:paraId="335A17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 CONT</w:t>
            </w:r>
          </w:p>
        </w:tc>
      </w:tr>
      <w:tr w:rsidR="006471C5" w:rsidRPr="0002501E" w14:paraId="335A17BF" w14:textId="77777777" w:rsidTr="00D26491">
        <w:trPr>
          <w:cantSplit/>
        </w:trPr>
        <w:tc>
          <w:tcPr>
            <w:tcW w:w="3438" w:type="dxa"/>
          </w:tcPr>
          <w:p w14:paraId="335A17B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 IBCEF1,  IBCEF11, IBCEF2, IBCEF21, IBCEF22,</w:t>
            </w:r>
          </w:p>
          <w:p w14:paraId="335A17BD"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IBCEF3, IBCEF31</w:t>
            </w:r>
          </w:p>
        </w:tc>
        <w:tc>
          <w:tcPr>
            <w:tcW w:w="6138" w:type="dxa"/>
          </w:tcPr>
          <w:p w14:paraId="335A17B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Routines used for formatting UB-92/HCFA 1500 forms.</w:t>
            </w:r>
          </w:p>
        </w:tc>
      </w:tr>
      <w:tr w:rsidR="006471C5" w:rsidRPr="0002501E" w14:paraId="335A17C2" w14:textId="77777777" w:rsidTr="00D26491">
        <w:trPr>
          <w:cantSplit/>
        </w:trPr>
        <w:tc>
          <w:tcPr>
            <w:tcW w:w="3438" w:type="dxa"/>
          </w:tcPr>
          <w:p w14:paraId="335A17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IBCEF4</w:t>
            </w:r>
          </w:p>
        </w:tc>
        <w:tc>
          <w:tcPr>
            <w:tcW w:w="6138" w:type="dxa"/>
          </w:tcPr>
          <w:p w14:paraId="335A17C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5" w14:textId="77777777" w:rsidTr="00D26491">
        <w:trPr>
          <w:cantSplit/>
        </w:trPr>
        <w:tc>
          <w:tcPr>
            <w:tcW w:w="3438" w:type="dxa"/>
          </w:tcPr>
          <w:p w14:paraId="335A17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w:t>
            </w:r>
          </w:p>
        </w:tc>
        <w:tc>
          <w:tcPr>
            <w:tcW w:w="6138" w:type="dxa"/>
          </w:tcPr>
          <w:p w14:paraId="335A17C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8" w14:textId="77777777" w:rsidTr="00D26491">
        <w:trPr>
          <w:cantSplit/>
        </w:trPr>
        <w:tc>
          <w:tcPr>
            <w:tcW w:w="3438" w:type="dxa"/>
          </w:tcPr>
          <w:p w14:paraId="335A17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IBCEF51</w:t>
            </w:r>
          </w:p>
        </w:tc>
        <w:tc>
          <w:tcPr>
            <w:tcW w:w="6138" w:type="dxa"/>
          </w:tcPr>
          <w:p w14:paraId="335A17C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 CONTINUED</w:t>
            </w:r>
          </w:p>
        </w:tc>
      </w:tr>
      <w:tr w:rsidR="006471C5" w:rsidRPr="0002501E" w14:paraId="335A17CB" w14:textId="77777777" w:rsidTr="00D26491">
        <w:trPr>
          <w:cantSplit/>
        </w:trPr>
        <w:tc>
          <w:tcPr>
            <w:tcW w:w="3438" w:type="dxa"/>
          </w:tcPr>
          <w:p w14:paraId="335A17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w:t>
            </w:r>
          </w:p>
        </w:tc>
        <w:tc>
          <w:tcPr>
            <w:tcW w:w="6138" w:type="dxa"/>
          </w:tcPr>
          <w:p w14:paraId="335A17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DISPLAY</w:t>
            </w:r>
          </w:p>
        </w:tc>
      </w:tr>
      <w:tr w:rsidR="006471C5" w:rsidRPr="0002501E" w14:paraId="335A17CE" w14:textId="77777777" w:rsidTr="00D26491">
        <w:trPr>
          <w:cantSplit/>
        </w:trPr>
        <w:tc>
          <w:tcPr>
            <w:tcW w:w="3438" w:type="dxa"/>
          </w:tcPr>
          <w:p w14:paraId="335A17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IBCEF61</w:t>
            </w:r>
          </w:p>
        </w:tc>
        <w:tc>
          <w:tcPr>
            <w:tcW w:w="6138" w:type="dxa"/>
          </w:tcPr>
          <w:p w14:paraId="335A17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DEFINITION</w:t>
            </w:r>
          </w:p>
        </w:tc>
      </w:tr>
      <w:tr w:rsidR="006471C5" w:rsidRPr="0002501E" w14:paraId="335A17D1" w14:textId="77777777" w:rsidTr="00D26491">
        <w:trPr>
          <w:cantSplit/>
        </w:trPr>
        <w:tc>
          <w:tcPr>
            <w:tcW w:w="3438" w:type="dxa"/>
          </w:tcPr>
          <w:p w14:paraId="335A17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IBCEF62</w:t>
            </w:r>
          </w:p>
        </w:tc>
        <w:tc>
          <w:tcPr>
            <w:tcW w:w="6138" w:type="dxa"/>
          </w:tcPr>
          <w:p w14:paraId="335A17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6471C5" w:rsidRPr="0002501E" w14:paraId="335A17D4" w14:textId="77777777" w:rsidTr="00D26491">
        <w:trPr>
          <w:cantSplit/>
        </w:trPr>
        <w:tc>
          <w:tcPr>
            <w:tcW w:w="3438" w:type="dxa"/>
          </w:tcPr>
          <w:p w14:paraId="335A17D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w:t>
            </w:r>
          </w:p>
        </w:tc>
        <w:tc>
          <w:tcPr>
            <w:tcW w:w="6138" w:type="dxa"/>
          </w:tcPr>
          <w:p w14:paraId="335A17D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7" w14:textId="77777777" w:rsidTr="00D26491">
        <w:trPr>
          <w:cantSplit/>
        </w:trPr>
        <w:tc>
          <w:tcPr>
            <w:tcW w:w="3438" w:type="dxa"/>
          </w:tcPr>
          <w:p w14:paraId="335A17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IBCEF71</w:t>
            </w:r>
          </w:p>
        </w:tc>
        <w:tc>
          <w:tcPr>
            <w:tcW w:w="6138" w:type="dxa"/>
          </w:tcPr>
          <w:p w14:paraId="335A17D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A" w14:textId="77777777" w:rsidTr="00D26491">
        <w:trPr>
          <w:cantSplit/>
        </w:trPr>
        <w:tc>
          <w:tcPr>
            <w:tcW w:w="3438" w:type="dxa"/>
          </w:tcPr>
          <w:p w14:paraId="335A17D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IBCEF72</w:t>
            </w:r>
          </w:p>
        </w:tc>
        <w:tc>
          <w:tcPr>
            <w:tcW w:w="6138" w:type="dxa"/>
          </w:tcPr>
          <w:p w14:paraId="335A17D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D" w14:textId="77777777" w:rsidTr="00D26491">
        <w:trPr>
          <w:cantSplit/>
        </w:trPr>
        <w:tc>
          <w:tcPr>
            <w:tcW w:w="3438" w:type="dxa"/>
          </w:tcPr>
          <w:p w14:paraId="335A17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IBCEF73</w:t>
            </w:r>
          </w:p>
        </w:tc>
        <w:tc>
          <w:tcPr>
            <w:tcW w:w="6138" w:type="dxa"/>
          </w:tcPr>
          <w:p w14:paraId="335A17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E0" w14:textId="77777777" w:rsidTr="00D26491">
        <w:trPr>
          <w:cantSplit/>
        </w:trPr>
        <w:tc>
          <w:tcPr>
            <w:tcW w:w="3438" w:type="dxa"/>
          </w:tcPr>
          <w:p w14:paraId="335A17D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lastRenderedPageBreak/>
              <w:t>IBCEF73A</w:t>
            </w:r>
          </w:p>
        </w:tc>
        <w:tc>
          <w:tcPr>
            <w:tcW w:w="6138" w:type="dxa"/>
          </w:tcPr>
          <w:p w14:paraId="335A17D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6471C5" w:rsidRPr="0002501E" w14:paraId="335A17E3" w14:textId="77777777" w:rsidTr="00D26491">
        <w:trPr>
          <w:cantSplit/>
        </w:trPr>
        <w:tc>
          <w:tcPr>
            <w:tcW w:w="3438" w:type="dxa"/>
          </w:tcPr>
          <w:p w14:paraId="335A17E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w:t>
            </w:r>
          </w:p>
        </w:tc>
        <w:tc>
          <w:tcPr>
            <w:tcW w:w="6138" w:type="dxa"/>
          </w:tcPr>
          <w:p w14:paraId="335A17E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E6" w14:textId="77777777" w:rsidTr="00D26491">
        <w:trPr>
          <w:cantSplit/>
        </w:trPr>
        <w:tc>
          <w:tcPr>
            <w:tcW w:w="3438" w:type="dxa"/>
          </w:tcPr>
          <w:p w14:paraId="335A17E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IBCEF74A</w:t>
            </w:r>
          </w:p>
        </w:tc>
        <w:tc>
          <w:tcPr>
            <w:tcW w:w="6138" w:type="dxa"/>
          </w:tcPr>
          <w:p w14:paraId="335A17E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MAINT ?ID CONTINUATION</w:t>
            </w:r>
          </w:p>
        </w:tc>
      </w:tr>
      <w:tr w:rsidR="006471C5" w:rsidRPr="0002501E" w14:paraId="335A17E9" w14:textId="77777777" w:rsidTr="00D26491">
        <w:trPr>
          <w:cantSplit/>
        </w:trPr>
        <w:tc>
          <w:tcPr>
            <w:tcW w:w="3438" w:type="dxa"/>
          </w:tcPr>
          <w:p w14:paraId="335A17E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IBCEF75</w:t>
            </w:r>
          </w:p>
        </w:tc>
        <w:tc>
          <w:tcPr>
            <w:tcW w:w="6138" w:type="dxa"/>
          </w:tcPr>
          <w:p w14:paraId="335A17E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C" w14:textId="77777777" w:rsidTr="00D26491">
        <w:trPr>
          <w:cantSplit/>
        </w:trPr>
        <w:tc>
          <w:tcPr>
            <w:tcW w:w="3438" w:type="dxa"/>
          </w:tcPr>
          <w:p w14:paraId="335A17E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IBCEF76</w:t>
            </w:r>
          </w:p>
        </w:tc>
        <w:tc>
          <w:tcPr>
            <w:tcW w:w="6138" w:type="dxa"/>
          </w:tcPr>
          <w:p w14:paraId="335A17E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F" w14:textId="77777777" w:rsidTr="00D26491">
        <w:trPr>
          <w:cantSplit/>
        </w:trPr>
        <w:tc>
          <w:tcPr>
            <w:tcW w:w="3438" w:type="dxa"/>
          </w:tcPr>
          <w:p w14:paraId="335A17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IBCEF77</w:t>
            </w:r>
          </w:p>
        </w:tc>
        <w:tc>
          <w:tcPr>
            <w:tcW w:w="6138" w:type="dxa"/>
          </w:tcPr>
          <w:p w14:paraId="335A17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F2" w14:textId="77777777" w:rsidTr="00D26491">
        <w:trPr>
          <w:cantSplit/>
        </w:trPr>
        <w:tc>
          <w:tcPr>
            <w:tcW w:w="3438" w:type="dxa"/>
          </w:tcPr>
          <w:p w14:paraId="335A17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IBCEF78</w:t>
            </w:r>
          </w:p>
        </w:tc>
        <w:tc>
          <w:tcPr>
            <w:tcW w:w="6138" w:type="dxa"/>
          </w:tcPr>
          <w:p w14:paraId="335A17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5" w14:textId="77777777" w:rsidTr="00D26491">
        <w:trPr>
          <w:cantSplit/>
        </w:trPr>
        <w:tc>
          <w:tcPr>
            <w:tcW w:w="3438" w:type="dxa"/>
          </w:tcPr>
          <w:p w14:paraId="335A17F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IBCEF79</w:t>
            </w:r>
          </w:p>
        </w:tc>
        <w:tc>
          <w:tcPr>
            <w:tcW w:w="6138" w:type="dxa"/>
          </w:tcPr>
          <w:p w14:paraId="335A17F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BILLING PROVIDER FUNCTIONS</w:t>
            </w:r>
          </w:p>
        </w:tc>
      </w:tr>
      <w:tr w:rsidR="006471C5" w:rsidRPr="0002501E" w14:paraId="335A17F8" w14:textId="77777777" w:rsidTr="00D26491">
        <w:trPr>
          <w:cantSplit/>
        </w:trPr>
        <w:tc>
          <w:tcPr>
            <w:tcW w:w="3438" w:type="dxa"/>
          </w:tcPr>
          <w:p w14:paraId="335A17F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IBCEF80</w:t>
            </w:r>
          </w:p>
        </w:tc>
        <w:tc>
          <w:tcPr>
            <w:tcW w:w="6138" w:type="dxa"/>
          </w:tcPr>
          <w:p w14:paraId="335A17F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B" w14:textId="77777777" w:rsidTr="00D26491">
        <w:trPr>
          <w:cantSplit/>
        </w:trPr>
        <w:tc>
          <w:tcPr>
            <w:tcW w:w="3438" w:type="dxa"/>
          </w:tcPr>
          <w:p w14:paraId="335A17F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IBCEF81</w:t>
            </w:r>
          </w:p>
        </w:tc>
        <w:tc>
          <w:tcPr>
            <w:tcW w:w="6138" w:type="dxa"/>
          </w:tcPr>
          <w:p w14:paraId="335A17F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7FE" w14:textId="77777777" w:rsidTr="00D26491">
        <w:trPr>
          <w:cantSplit/>
        </w:trPr>
        <w:tc>
          <w:tcPr>
            <w:tcW w:w="3438" w:type="dxa"/>
          </w:tcPr>
          <w:p w14:paraId="335A17F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IBCEF82</w:t>
            </w:r>
          </w:p>
        </w:tc>
        <w:tc>
          <w:tcPr>
            <w:tcW w:w="6138" w:type="dxa"/>
          </w:tcPr>
          <w:p w14:paraId="335A17F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801" w14:textId="77777777" w:rsidTr="00D26491">
        <w:trPr>
          <w:cantSplit/>
        </w:trPr>
        <w:tc>
          <w:tcPr>
            <w:tcW w:w="3438" w:type="dxa"/>
          </w:tcPr>
          <w:p w14:paraId="335A17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IBCEF83</w:t>
            </w:r>
          </w:p>
        </w:tc>
        <w:tc>
          <w:tcPr>
            <w:tcW w:w="6138" w:type="dxa"/>
          </w:tcPr>
          <w:p w14:paraId="335A180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4" w14:textId="77777777" w:rsidTr="00D26491">
        <w:trPr>
          <w:cantSplit/>
        </w:trPr>
        <w:tc>
          <w:tcPr>
            <w:tcW w:w="3438" w:type="dxa"/>
          </w:tcPr>
          <w:p w14:paraId="335A180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IBCEF84</w:t>
            </w:r>
          </w:p>
        </w:tc>
        <w:tc>
          <w:tcPr>
            <w:tcW w:w="6138" w:type="dxa"/>
          </w:tcPr>
          <w:p w14:paraId="335A180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7" w14:textId="77777777" w:rsidTr="00D26491">
        <w:trPr>
          <w:cantSplit/>
        </w:trPr>
        <w:tc>
          <w:tcPr>
            <w:tcW w:w="3438" w:type="dxa"/>
          </w:tcPr>
          <w:p w14:paraId="335A18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w:t>
            </w:r>
          </w:p>
        </w:tc>
        <w:tc>
          <w:tcPr>
            <w:tcW w:w="6138" w:type="dxa"/>
          </w:tcPr>
          <w:p w14:paraId="335A18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EXTRACT</w:t>
            </w:r>
          </w:p>
        </w:tc>
      </w:tr>
      <w:tr w:rsidR="006471C5" w:rsidRPr="0002501E" w14:paraId="335A180A" w14:textId="77777777" w:rsidTr="00D26491">
        <w:trPr>
          <w:cantSplit/>
        </w:trPr>
        <w:tc>
          <w:tcPr>
            <w:tcW w:w="3438" w:type="dxa"/>
          </w:tcPr>
          <w:p w14:paraId="335A18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IBCEFG0</w:t>
            </w:r>
          </w:p>
        </w:tc>
        <w:tc>
          <w:tcPr>
            <w:tcW w:w="6138" w:type="dxa"/>
          </w:tcPr>
          <w:p w14:paraId="335A18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FORMS GENERATOR EXTRACT (CONT)</w:t>
            </w:r>
          </w:p>
        </w:tc>
      </w:tr>
      <w:tr w:rsidR="006471C5" w:rsidRPr="0002501E" w14:paraId="335A180D" w14:textId="77777777" w:rsidTr="00D26491">
        <w:trPr>
          <w:cantSplit/>
        </w:trPr>
        <w:tc>
          <w:tcPr>
            <w:tcW w:w="3438" w:type="dxa"/>
          </w:tcPr>
          <w:p w14:paraId="335A18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IBCEFG1</w:t>
            </w:r>
          </w:p>
        </w:tc>
        <w:tc>
          <w:tcPr>
            <w:tcW w:w="6138" w:type="dxa"/>
          </w:tcPr>
          <w:p w14:paraId="335A18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DATA DEFINITION UTILITIES</w:t>
            </w:r>
          </w:p>
        </w:tc>
      </w:tr>
      <w:tr w:rsidR="006471C5" w:rsidRPr="0002501E" w14:paraId="335A1810" w14:textId="77777777" w:rsidTr="00D26491">
        <w:trPr>
          <w:cantSplit/>
        </w:trPr>
        <w:tc>
          <w:tcPr>
            <w:tcW w:w="3438" w:type="dxa"/>
          </w:tcPr>
          <w:p w14:paraId="335A18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IBCEFG3</w:t>
            </w:r>
          </w:p>
        </w:tc>
        <w:tc>
          <w:tcPr>
            <w:tcW w:w="6138" w:type="dxa"/>
          </w:tcPr>
          <w:p w14:paraId="335A18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SCREEN BLD UTILITIES</w:t>
            </w:r>
          </w:p>
        </w:tc>
      </w:tr>
      <w:tr w:rsidR="006471C5" w:rsidRPr="0002501E" w14:paraId="335A1813" w14:textId="77777777" w:rsidTr="00D26491">
        <w:trPr>
          <w:cantSplit/>
        </w:trPr>
        <w:tc>
          <w:tcPr>
            <w:tcW w:w="3438" w:type="dxa"/>
          </w:tcPr>
          <w:p w14:paraId="335A18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w:t>
            </w:r>
          </w:p>
        </w:tc>
        <w:tc>
          <w:tcPr>
            <w:tcW w:w="6138" w:type="dxa"/>
          </w:tcPr>
          <w:p w14:paraId="335A18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6471C5" w:rsidRPr="0002501E" w14:paraId="335A1816" w14:textId="77777777" w:rsidTr="00D26491">
        <w:trPr>
          <w:cantSplit/>
        </w:trPr>
        <w:tc>
          <w:tcPr>
            <w:tcW w:w="3438" w:type="dxa"/>
          </w:tcPr>
          <w:p w14:paraId="335A18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IBCEFG41</w:t>
            </w:r>
          </w:p>
        </w:tc>
        <w:tc>
          <w:tcPr>
            <w:tcW w:w="6138" w:type="dxa"/>
          </w:tcPr>
          <w:p w14:paraId="335A18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ACT PROC (CONT)</w:t>
            </w:r>
          </w:p>
        </w:tc>
      </w:tr>
      <w:tr w:rsidR="006471C5" w:rsidRPr="0002501E" w14:paraId="335A1819" w14:textId="77777777" w:rsidTr="00D26491">
        <w:trPr>
          <w:cantSplit/>
        </w:trPr>
        <w:tc>
          <w:tcPr>
            <w:tcW w:w="3438" w:type="dxa"/>
          </w:tcPr>
          <w:p w14:paraId="335A18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IBCEFG5</w:t>
            </w:r>
          </w:p>
        </w:tc>
        <w:tc>
          <w:tcPr>
            <w:tcW w:w="6138" w:type="dxa"/>
          </w:tcPr>
          <w:p w14:paraId="335A18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6471C5" w:rsidRPr="0002501E" w14:paraId="335A181C" w14:textId="77777777" w:rsidTr="00D26491">
        <w:trPr>
          <w:cantSplit/>
        </w:trPr>
        <w:tc>
          <w:tcPr>
            <w:tcW w:w="3438" w:type="dxa"/>
          </w:tcPr>
          <w:p w14:paraId="335A18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w:t>
            </w:r>
          </w:p>
        </w:tc>
        <w:tc>
          <w:tcPr>
            <w:tcW w:w="6138" w:type="dxa"/>
          </w:tcPr>
          <w:p w14:paraId="335A18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6471C5" w:rsidRPr="0002501E" w14:paraId="335A181F" w14:textId="77777777" w:rsidTr="00D26491">
        <w:trPr>
          <w:cantSplit/>
        </w:trPr>
        <w:tc>
          <w:tcPr>
            <w:tcW w:w="3438" w:type="dxa"/>
          </w:tcPr>
          <w:p w14:paraId="335A18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IBCEFG60</w:t>
            </w:r>
          </w:p>
        </w:tc>
        <w:tc>
          <w:tcPr>
            <w:tcW w:w="6138" w:type="dxa"/>
          </w:tcPr>
          <w:p w14:paraId="335A18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6471C5" w:rsidRPr="0002501E" w14:paraId="335A1822" w14:textId="77777777" w:rsidTr="00D26491">
        <w:trPr>
          <w:cantSplit/>
        </w:trPr>
        <w:tc>
          <w:tcPr>
            <w:tcW w:w="3438" w:type="dxa"/>
          </w:tcPr>
          <w:p w14:paraId="335A18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IBCEFG61</w:t>
            </w:r>
          </w:p>
        </w:tc>
        <w:tc>
          <w:tcPr>
            <w:tcW w:w="6138" w:type="dxa"/>
          </w:tcPr>
          <w:p w14:paraId="335A18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6471C5" w:rsidRPr="0002501E" w14:paraId="335A1825" w14:textId="77777777" w:rsidTr="00D26491">
        <w:trPr>
          <w:cantSplit/>
        </w:trPr>
        <w:tc>
          <w:tcPr>
            <w:tcW w:w="3438" w:type="dxa"/>
          </w:tcPr>
          <w:p w14:paraId="335A18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w:t>
            </w:r>
          </w:p>
        </w:tc>
        <w:tc>
          <w:tcPr>
            <w:tcW w:w="6138" w:type="dxa"/>
          </w:tcPr>
          <w:p w14:paraId="335A182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PROCESSING</w:t>
            </w:r>
          </w:p>
        </w:tc>
      </w:tr>
      <w:tr w:rsidR="006471C5" w:rsidRPr="0002501E" w14:paraId="335A1828" w14:textId="77777777" w:rsidTr="00D26491">
        <w:trPr>
          <w:cantSplit/>
        </w:trPr>
        <w:tc>
          <w:tcPr>
            <w:tcW w:w="3438" w:type="dxa"/>
          </w:tcPr>
          <w:p w14:paraId="335A18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IBCEFG70</w:t>
            </w:r>
          </w:p>
        </w:tc>
        <w:tc>
          <w:tcPr>
            <w:tcW w:w="6138" w:type="dxa"/>
          </w:tcPr>
          <w:p w14:paraId="335A182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SCREEN PROCESSING</w:t>
            </w:r>
          </w:p>
        </w:tc>
      </w:tr>
      <w:tr w:rsidR="006471C5" w:rsidRPr="0002501E" w14:paraId="335A182B" w14:textId="77777777" w:rsidTr="00D26491">
        <w:trPr>
          <w:cantSplit/>
        </w:trPr>
        <w:tc>
          <w:tcPr>
            <w:tcW w:w="3438" w:type="dxa"/>
          </w:tcPr>
          <w:p w14:paraId="335A18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IBCEFG8</w:t>
            </w:r>
          </w:p>
        </w:tc>
        <w:tc>
          <w:tcPr>
            <w:tcW w:w="6138" w:type="dxa"/>
          </w:tcPr>
          <w:p w14:paraId="335A18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TEST PROCESSING</w:t>
            </w:r>
          </w:p>
        </w:tc>
      </w:tr>
      <w:tr w:rsidR="006471C5" w:rsidRPr="0002501E" w14:paraId="335A182E" w14:textId="77777777" w:rsidTr="00D26491">
        <w:trPr>
          <w:cantSplit/>
        </w:trPr>
        <w:tc>
          <w:tcPr>
            <w:tcW w:w="3438" w:type="dxa"/>
          </w:tcPr>
          <w:p w14:paraId="335A182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w:t>
            </w:r>
          </w:p>
        </w:tc>
        <w:tc>
          <w:tcPr>
            <w:tcW w:w="6138" w:type="dxa"/>
          </w:tcPr>
          <w:p w14:paraId="335A182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831" w14:textId="77777777" w:rsidTr="00D26491">
        <w:trPr>
          <w:cantSplit/>
        </w:trPr>
        <w:tc>
          <w:tcPr>
            <w:tcW w:w="3438" w:type="dxa"/>
          </w:tcPr>
          <w:p w14:paraId="335A182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IBCEFP1</w:t>
            </w:r>
          </w:p>
        </w:tc>
        <w:tc>
          <w:tcPr>
            <w:tcW w:w="6138" w:type="dxa"/>
          </w:tcPr>
          <w:p w14:paraId="335A183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OUTPUT FORMATTER PROVIDER UTILITIES</w:t>
            </w:r>
          </w:p>
        </w:tc>
      </w:tr>
      <w:tr w:rsidR="006471C5" w:rsidRPr="0002501E" w14:paraId="335A1834" w14:textId="77777777" w:rsidTr="00D26491">
        <w:trPr>
          <w:cantSplit/>
        </w:trPr>
        <w:tc>
          <w:tcPr>
            <w:tcW w:w="3438" w:type="dxa"/>
          </w:tcPr>
          <w:p w14:paraId="335A18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w:t>
            </w:r>
          </w:p>
        </w:tc>
        <w:tc>
          <w:tcPr>
            <w:tcW w:w="6138" w:type="dxa"/>
          </w:tcPr>
          <w:p w14:paraId="335A18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PROCESSING</w:t>
            </w:r>
          </w:p>
        </w:tc>
      </w:tr>
      <w:tr w:rsidR="006471C5" w:rsidRPr="0002501E" w14:paraId="335A1837" w14:textId="77777777" w:rsidTr="00D26491">
        <w:trPr>
          <w:cantSplit/>
        </w:trPr>
        <w:tc>
          <w:tcPr>
            <w:tcW w:w="3438" w:type="dxa"/>
          </w:tcPr>
          <w:p w14:paraId="335A18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IBCEM01</w:t>
            </w:r>
          </w:p>
        </w:tc>
        <w:tc>
          <w:tcPr>
            <w:tcW w:w="6138" w:type="dxa"/>
          </w:tcPr>
          <w:p w14:paraId="335A18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BILLS LIST TEMPLATE</w:t>
            </w:r>
          </w:p>
        </w:tc>
      </w:tr>
      <w:tr w:rsidR="006471C5" w:rsidRPr="0002501E" w14:paraId="335A183A" w14:textId="77777777" w:rsidTr="00D26491">
        <w:trPr>
          <w:cantSplit/>
        </w:trPr>
        <w:tc>
          <w:tcPr>
            <w:tcW w:w="3438" w:type="dxa"/>
          </w:tcPr>
          <w:p w14:paraId="335A18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IBCEM02</w:t>
            </w:r>
          </w:p>
        </w:tc>
        <w:tc>
          <w:tcPr>
            <w:tcW w:w="6138" w:type="dxa"/>
          </w:tcPr>
          <w:p w14:paraId="335A18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BATCH PROCESSING</w:t>
            </w:r>
          </w:p>
        </w:tc>
      </w:tr>
      <w:tr w:rsidR="006471C5" w:rsidRPr="0002501E" w14:paraId="335A183D" w14:textId="77777777" w:rsidTr="00D26491">
        <w:trPr>
          <w:cantSplit/>
        </w:trPr>
        <w:tc>
          <w:tcPr>
            <w:tcW w:w="3438" w:type="dxa"/>
          </w:tcPr>
          <w:p w14:paraId="335A18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IBCEM03</w:t>
            </w:r>
          </w:p>
        </w:tc>
        <w:tc>
          <w:tcPr>
            <w:tcW w:w="6138" w:type="dxa"/>
          </w:tcPr>
          <w:p w14:paraId="335A183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INDIVIDUAL BILL PROCESSING</w:t>
            </w:r>
          </w:p>
        </w:tc>
      </w:tr>
      <w:tr w:rsidR="006471C5" w:rsidRPr="0002501E" w14:paraId="335A1840" w14:textId="77777777" w:rsidTr="00D26491">
        <w:trPr>
          <w:cantSplit/>
        </w:trPr>
        <w:tc>
          <w:tcPr>
            <w:tcW w:w="3438" w:type="dxa"/>
          </w:tcPr>
          <w:p w14:paraId="335A18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IBCEM1</w:t>
            </w:r>
          </w:p>
        </w:tc>
        <w:tc>
          <w:tcPr>
            <w:tcW w:w="6138" w:type="dxa"/>
          </w:tcPr>
          <w:p w14:paraId="335A18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MAIN LIST TEMPLATE</w:t>
            </w:r>
          </w:p>
        </w:tc>
      </w:tr>
      <w:tr w:rsidR="006471C5" w:rsidRPr="0002501E" w14:paraId="335A1843" w14:textId="77777777" w:rsidTr="00D26491">
        <w:trPr>
          <w:cantSplit/>
        </w:trPr>
        <w:tc>
          <w:tcPr>
            <w:tcW w:w="3438" w:type="dxa"/>
          </w:tcPr>
          <w:p w14:paraId="335A18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IBCEM2</w:t>
            </w:r>
          </w:p>
        </w:tc>
        <w:tc>
          <w:tcPr>
            <w:tcW w:w="6138" w:type="dxa"/>
          </w:tcPr>
          <w:p w14:paraId="335A184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MSG EXTRACT MAIN LIST TEMPLATE</w:t>
            </w:r>
          </w:p>
        </w:tc>
      </w:tr>
      <w:tr w:rsidR="006471C5" w:rsidRPr="0002501E" w14:paraId="335A1846" w14:textId="77777777" w:rsidTr="00D26491">
        <w:trPr>
          <w:cantSplit/>
        </w:trPr>
        <w:tc>
          <w:tcPr>
            <w:tcW w:w="3438" w:type="dxa"/>
          </w:tcPr>
          <w:p w14:paraId="335A18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IBCEM3</w:t>
            </w:r>
          </w:p>
        </w:tc>
        <w:tc>
          <w:tcPr>
            <w:tcW w:w="6138" w:type="dxa"/>
          </w:tcPr>
          <w:p w14:paraId="335A184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MGMNT ACTIONS</w:t>
            </w:r>
          </w:p>
        </w:tc>
      </w:tr>
      <w:tr w:rsidR="006471C5" w:rsidRPr="0002501E" w14:paraId="335A1849" w14:textId="77777777" w:rsidTr="00D26491">
        <w:trPr>
          <w:cantSplit/>
        </w:trPr>
        <w:tc>
          <w:tcPr>
            <w:tcW w:w="3438" w:type="dxa"/>
          </w:tcPr>
          <w:p w14:paraId="335A18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IBCEM4</w:t>
            </w:r>
          </w:p>
        </w:tc>
        <w:tc>
          <w:tcPr>
            <w:tcW w:w="6138" w:type="dxa"/>
          </w:tcPr>
          <w:p w14:paraId="335A184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SCREEN TEXT MAINT</w:t>
            </w:r>
          </w:p>
        </w:tc>
      </w:tr>
      <w:tr w:rsidR="006471C5" w:rsidRPr="0002501E" w14:paraId="335A184C" w14:textId="77777777" w:rsidTr="00D26491">
        <w:trPr>
          <w:cantSplit/>
        </w:trPr>
        <w:tc>
          <w:tcPr>
            <w:tcW w:w="3438" w:type="dxa"/>
          </w:tcPr>
          <w:p w14:paraId="335A18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w:t>
            </w:r>
          </w:p>
        </w:tc>
        <w:tc>
          <w:tcPr>
            <w:tcW w:w="6138" w:type="dxa"/>
          </w:tcPr>
          <w:p w14:paraId="335A184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4F" w14:textId="77777777" w:rsidTr="00D26491">
        <w:trPr>
          <w:cantSplit/>
        </w:trPr>
        <w:tc>
          <w:tcPr>
            <w:tcW w:w="3438" w:type="dxa"/>
          </w:tcPr>
          <w:p w14:paraId="335A18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IBCEMCA1</w:t>
            </w:r>
          </w:p>
        </w:tc>
        <w:tc>
          <w:tcPr>
            <w:tcW w:w="6138" w:type="dxa"/>
          </w:tcPr>
          <w:p w14:paraId="335A184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2" w14:textId="77777777" w:rsidTr="00D26491">
        <w:trPr>
          <w:cantSplit/>
        </w:trPr>
        <w:tc>
          <w:tcPr>
            <w:tcW w:w="3438" w:type="dxa"/>
          </w:tcPr>
          <w:p w14:paraId="335A18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IBCEMCA2</w:t>
            </w:r>
          </w:p>
        </w:tc>
        <w:tc>
          <w:tcPr>
            <w:tcW w:w="6138" w:type="dxa"/>
          </w:tcPr>
          <w:p w14:paraId="335A18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5" w14:textId="77777777" w:rsidTr="00D26491">
        <w:trPr>
          <w:cantSplit/>
        </w:trPr>
        <w:tc>
          <w:tcPr>
            <w:tcW w:w="3438" w:type="dxa"/>
          </w:tcPr>
          <w:p w14:paraId="335A18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IBCEMCA3</w:t>
            </w:r>
          </w:p>
        </w:tc>
        <w:tc>
          <w:tcPr>
            <w:tcW w:w="6138" w:type="dxa"/>
          </w:tcPr>
          <w:p w14:paraId="335A185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8" w14:textId="77777777" w:rsidTr="00D26491">
        <w:trPr>
          <w:cantSplit/>
        </w:trPr>
        <w:tc>
          <w:tcPr>
            <w:tcW w:w="3438" w:type="dxa"/>
          </w:tcPr>
          <w:p w14:paraId="335A18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IBCEMCL</w:t>
            </w:r>
          </w:p>
        </w:tc>
        <w:tc>
          <w:tcPr>
            <w:tcW w:w="6138" w:type="dxa"/>
          </w:tcPr>
          <w:p w14:paraId="335A18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5B" w14:textId="77777777" w:rsidTr="00D26491">
        <w:trPr>
          <w:cantSplit/>
        </w:trPr>
        <w:tc>
          <w:tcPr>
            <w:tcW w:w="3438" w:type="dxa"/>
          </w:tcPr>
          <w:p w14:paraId="335A18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IBCEMMR</w:t>
            </w:r>
          </w:p>
        </w:tc>
        <w:tc>
          <w:tcPr>
            <w:tcW w:w="6138" w:type="dxa"/>
          </w:tcPr>
          <w:p w14:paraId="335A18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Report of Patients w/o Medicare WNR</w:t>
            </w:r>
          </w:p>
        </w:tc>
      </w:tr>
      <w:tr w:rsidR="006471C5" w:rsidRPr="0002501E" w14:paraId="335A185E" w14:textId="77777777" w:rsidTr="00D26491">
        <w:trPr>
          <w:cantSplit/>
        </w:trPr>
        <w:tc>
          <w:tcPr>
            <w:tcW w:w="3438" w:type="dxa"/>
          </w:tcPr>
          <w:p w14:paraId="335A18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IBCEMPRG</w:t>
            </w:r>
          </w:p>
        </w:tc>
        <w:tc>
          <w:tcPr>
            <w:tcW w:w="6138" w:type="dxa"/>
          </w:tcPr>
          <w:p w14:paraId="335A18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Purge Status Messages</w:t>
            </w:r>
          </w:p>
        </w:tc>
      </w:tr>
      <w:tr w:rsidR="006471C5" w:rsidRPr="0002501E" w14:paraId="335A1861" w14:textId="77777777" w:rsidTr="00D26491">
        <w:trPr>
          <w:cantSplit/>
        </w:trPr>
        <w:tc>
          <w:tcPr>
            <w:tcW w:w="3438" w:type="dxa"/>
          </w:tcPr>
          <w:p w14:paraId="335A18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IBCEMQA</w:t>
            </w:r>
          </w:p>
        </w:tc>
        <w:tc>
          <w:tcPr>
            <w:tcW w:w="6138" w:type="dxa"/>
          </w:tcPr>
          <w:p w14:paraId="335A18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QUIET BILL AUTHORIZATION</w:t>
            </w:r>
          </w:p>
        </w:tc>
      </w:tr>
      <w:tr w:rsidR="006471C5" w:rsidRPr="0002501E" w14:paraId="335A1864" w14:textId="77777777" w:rsidTr="00D26491">
        <w:trPr>
          <w:cantSplit/>
        </w:trPr>
        <w:tc>
          <w:tcPr>
            <w:tcW w:w="3438" w:type="dxa"/>
          </w:tcPr>
          <w:p w14:paraId="335A18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IBCEMQC</w:t>
            </w:r>
          </w:p>
        </w:tc>
        <w:tc>
          <w:tcPr>
            <w:tcW w:w="6138" w:type="dxa"/>
          </w:tcPr>
          <w:p w14:paraId="335A18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EOB CRITERIA FOR AUTO-AUTHORIZE</w:t>
            </w:r>
          </w:p>
        </w:tc>
      </w:tr>
      <w:tr w:rsidR="006471C5" w:rsidRPr="0002501E" w14:paraId="335A1867" w14:textId="77777777" w:rsidTr="00D26491">
        <w:trPr>
          <w:cantSplit/>
        </w:trPr>
        <w:tc>
          <w:tcPr>
            <w:tcW w:w="3438" w:type="dxa"/>
          </w:tcPr>
          <w:p w14:paraId="335A18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IBCEMRA</w:t>
            </w:r>
          </w:p>
        </w:tc>
        <w:tc>
          <w:tcPr>
            <w:tcW w:w="6138" w:type="dxa"/>
          </w:tcPr>
          <w:p w14:paraId="335A18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MEDICARE MRA UTILITIES</w:t>
            </w:r>
          </w:p>
        </w:tc>
      </w:tr>
      <w:tr w:rsidR="006471C5" w:rsidRPr="0002501E" w14:paraId="335A186A" w14:textId="77777777" w:rsidTr="00D26491">
        <w:trPr>
          <w:cantSplit/>
        </w:trPr>
        <w:tc>
          <w:tcPr>
            <w:tcW w:w="3438" w:type="dxa"/>
          </w:tcPr>
          <w:p w14:paraId="335A186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IBCEMRAA</w:t>
            </w:r>
          </w:p>
        </w:tc>
        <w:tc>
          <w:tcPr>
            <w:tcW w:w="6138" w:type="dxa"/>
          </w:tcPr>
          <w:p w14:paraId="335A186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w:t>
            </w:r>
          </w:p>
        </w:tc>
      </w:tr>
      <w:tr w:rsidR="006471C5" w:rsidRPr="0002501E" w14:paraId="335A186D" w14:textId="77777777" w:rsidTr="00D26491">
        <w:trPr>
          <w:cantSplit/>
        </w:trPr>
        <w:tc>
          <w:tcPr>
            <w:tcW w:w="3438" w:type="dxa"/>
          </w:tcPr>
          <w:p w14:paraId="335A186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IBCEMRAB</w:t>
            </w:r>
          </w:p>
        </w:tc>
        <w:tc>
          <w:tcPr>
            <w:tcW w:w="6138" w:type="dxa"/>
          </w:tcPr>
          <w:p w14:paraId="335A186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B</w:t>
            </w:r>
          </w:p>
        </w:tc>
      </w:tr>
      <w:tr w:rsidR="006471C5" w:rsidRPr="0002501E" w14:paraId="335A1870" w14:textId="77777777" w:rsidTr="00D26491">
        <w:trPr>
          <w:cantSplit/>
        </w:trPr>
        <w:tc>
          <w:tcPr>
            <w:tcW w:w="3438" w:type="dxa"/>
          </w:tcPr>
          <w:p w14:paraId="335A18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IBCEMRAX</w:t>
            </w:r>
          </w:p>
        </w:tc>
        <w:tc>
          <w:tcPr>
            <w:tcW w:w="6138" w:type="dxa"/>
          </w:tcPr>
          <w:p w14:paraId="335A18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  Cont’d</w:t>
            </w:r>
          </w:p>
        </w:tc>
      </w:tr>
      <w:tr w:rsidR="006471C5" w:rsidRPr="0002501E" w14:paraId="335A1873" w14:textId="77777777" w:rsidTr="00D26491">
        <w:trPr>
          <w:cantSplit/>
        </w:trPr>
        <w:tc>
          <w:tcPr>
            <w:tcW w:w="3438" w:type="dxa"/>
          </w:tcPr>
          <w:p w14:paraId="335A18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w:t>
            </w:r>
          </w:p>
        </w:tc>
        <w:tc>
          <w:tcPr>
            <w:tcW w:w="6138" w:type="dxa"/>
          </w:tcPr>
          <w:p w14:paraId="335A18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w:t>
            </w:r>
          </w:p>
        </w:tc>
      </w:tr>
      <w:tr w:rsidR="006471C5" w:rsidRPr="0002501E" w14:paraId="335A1876" w14:textId="77777777" w:rsidTr="00D26491">
        <w:trPr>
          <w:cantSplit/>
        </w:trPr>
        <w:tc>
          <w:tcPr>
            <w:tcW w:w="3438" w:type="dxa"/>
          </w:tcPr>
          <w:p w14:paraId="335A18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IBCEMSG1</w:t>
            </w:r>
          </w:p>
        </w:tc>
        <w:tc>
          <w:tcPr>
            <w:tcW w:w="6138" w:type="dxa"/>
          </w:tcPr>
          <w:p w14:paraId="335A18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9" w14:textId="77777777" w:rsidTr="00D26491">
        <w:trPr>
          <w:cantSplit/>
        </w:trPr>
        <w:tc>
          <w:tcPr>
            <w:tcW w:w="3438" w:type="dxa"/>
          </w:tcPr>
          <w:p w14:paraId="335A18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IBCEMSG2</w:t>
            </w:r>
          </w:p>
        </w:tc>
        <w:tc>
          <w:tcPr>
            <w:tcW w:w="6138" w:type="dxa"/>
          </w:tcPr>
          <w:p w14:paraId="335A18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C" w14:textId="77777777" w:rsidTr="00D26491">
        <w:trPr>
          <w:cantSplit/>
        </w:trPr>
        <w:tc>
          <w:tcPr>
            <w:tcW w:w="3438" w:type="dxa"/>
          </w:tcPr>
          <w:p w14:paraId="335A18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w:t>
            </w:r>
          </w:p>
        </w:tc>
        <w:tc>
          <w:tcPr>
            <w:tcW w:w="6138" w:type="dxa"/>
          </w:tcPr>
          <w:p w14:paraId="335A18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w:t>
            </w:r>
          </w:p>
        </w:tc>
      </w:tr>
      <w:tr w:rsidR="006471C5" w:rsidRPr="0002501E" w14:paraId="335A187F" w14:textId="77777777" w:rsidTr="00D26491">
        <w:trPr>
          <w:cantSplit/>
        </w:trPr>
        <w:tc>
          <w:tcPr>
            <w:tcW w:w="3438" w:type="dxa"/>
          </w:tcPr>
          <w:p w14:paraId="335A18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IBCEMSR1</w:t>
            </w:r>
          </w:p>
        </w:tc>
        <w:tc>
          <w:tcPr>
            <w:tcW w:w="6138" w:type="dxa"/>
          </w:tcPr>
          <w:p w14:paraId="335A18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 CONT.</w:t>
            </w:r>
          </w:p>
        </w:tc>
      </w:tr>
      <w:tr w:rsidR="006471C5" w:rsidRPr="0002501E" w14:paraId="335A1882" w14:textId="77777777" w:rsidTr="00D26491">
        <w:trPr>
          <w:cantSplit/>
        </w:trPr>
        <w:tc>
          <w:tcPr>
            <w:tcW w:w="3438" w:type="dxa"/>
          </w:tcPr>
          <w:p w14:paraId="335A18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IBCEMSR2</w:t>
            </w:r>
          </w:p>
        </w:tc>
        <w:tc>
          <w:tcPr>
            <w:tcW w:w="6138" w:type="dxa"/>
          </w:tcPr>
          <w:p w14:paraId="335A18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6471C5" w:rsidRPr="0002501E" w14:paraId="335A1885" w14:textId="77777777" w:rsidTr="00D26491">
        <w:trPr>
          <w:cantSplit/>
        </w:trPr>
        <w:tc>
          <w:tcPr>
            <w:tcW w:w="3438" w:type="dxa"/>
          </w:tcPr>
          <w:p w14:paraId="335A18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IBCEMSR3</w:t>
            </w:r>
          </w:p>
        </w:tc>
        <w:tc>
          <w:tcPr>
            <w:tcW w:w="6138" w:type="dxa"/>
          </w:tcPr>
          <w:p w14:paraId="335A18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893234" w:rsidRPr="0002501E" w14:paraId="335A1888" w14:textId="77777777" w:rsidTr="00C91C80">
        <w:trPr>
          <w:cantSplit/>
        </w:trPr>
        <w:tc>
          <w:tcPr>
            <w:tcW w:w="3438" w:type="dxa"/>
          </w:tcPr>
          <w:p w14:paraId="335A1886"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IBCEMSR6</w:t>
            </w:r>
          </w:p>
        </w:tc>
        <w:tc>
          <w:tcPr>
            <w:tcW w:w="6138" w:type="dxa"/>
          </w:tcPr>
          <w:p w14:paraId="335A1887"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 - Sort</w:t>
            </w:r>
          </w:p>
        </w:tc>
      </w:tr>
      <w:tr w:rsidR="00893234" w:rsidRPr="0002501E" w14:paraId="335A188B" w14:textId="77777777" w:rsidTr="00C91C80">
        <w:trPr>
          <w:cantSplit/>
        </w:trPr>
        <w:tc>
          <w:tcPr>
            <w:tcW w:w="3438" w:type="dxa"/>
          </w:tcPr>
          <w:p w14:paraId="335A1889"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IBCEMSR7</w:t>
            </w:r>
          </w:p>
        </w:tc>
        <w:tc>
          <w:tcPr>
            <w:tcW w:w="6138" w:type="dxa"/>
          </w:tcPr>
          <w:p w14:paraId="335A188A"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893234" w:rsidRPr="0002501E" w14:paraId="335A188E" w14:textId="77777777" w:rsidTr="00C91C80">
        <w:trPr>
          <w:cantSplit/>
        </w:trPr>
        <w:tc>
          <w:tcPr>
            <w:tcW w:w="3438" w:type="dxa"/>
          </w:tcPr>
          <w:p w14:paraId="335A188C" w14:textId="77777777" w:rsidR="00893234" w:rsidRDefault="00893234" w:rsidP="00C91C80">
            <w:pPr>
              <w:rPr>
                <w:rFonts w:ascii="Times New Roman" w:hAnsi="Times New Roman"/>
                <w:sz w:val="22"/>
                <w:szCs w:val="22"/>
              </w:rPr>
            </w:pPr>
            <w:r>
              <w:rPr>
                <w:rFonts w:ascii="Times New Roman" w:hAnsi="Times New Roman"/>
                <w:sz w:val="22"/>
                <w:szCs w:val="22"/>
              </w:rPr>
              <w:t>IBCEMSRP</w:t>
            </w:r>
          </w:p>
        </w:tc>
        <w:tc>
          <w:tcPr>
            <w:tcW w:w="6138" w:type="dxa"/>
          </w:tcPr>
          <w:p w14:paraId="335A188D"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p>
        </w:tc>
      </w:tr>
      <w:tr w:rsidR="006471C5" w:rsidRPr="0002501E" w14:paraId="335A1891" w14:textId="77777777" w:rsidTr="00D26491">
        <w:trPr>
          <w:cantSplit/>
        </w:trPr>
        <w:tc>
          <w:tcPr>
            <w:tcW w:w="3438" w:type="dxa"/>
          </w:tcPr>
          <w:p w14:paraId="335A18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IBCEMU1</w:t>
            </w:r>
          </w:p>
        </w:tc>
        <w:tc>
          <w:tcPr>
            <w:tcW w:w="6138" w:type="dxa"/>
          </w:tcPr>
          <w:p w14:paraId="335A189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4" w14:textId="77777777" w:rsidTr="00D26491">
        <w:trPr>
          <w:cantSplit/>
        </w:trPr>
        <w:tc>
          <w:tcPr>
            <w:tcW w:w="3438" w:type="dxa"/>
          </w:tcPr>
          <w:p w14:paraId="335A18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IBCEMU2</w:t>
            </w:r>
          </w:p>
        </w:tc>
        <w:tc>
          <w:tcPr>
            <w:tcW w:w="6138" w:type="dxa"/>
          </w:tcPr>
          <w:p w14:paraId="335A18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7" w14:textId="77777777" w:rsidTr="00D26491">
        <w:trPr>
          <w:cantSplit/>
        </w:trPr>
        <w:tc>
          <w:tcPr>
            <w:tcW w:w="3438" w:type="dxa"/>
          </w:tcPr>
          <w:p w14:paraId="335A18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IBCEMU3</w:t>
            </w:r>
          </w:p>
        </w:tc>
        <w:tc>
          <w:tcPr>
            <w:tcW w:w="6138" w:type="dxa"/>
          </w:tcPr>
          <w:p w14:paraId="335A18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UTILITY - INS CO CHECKER</w:t>
            </w:r>
          </w:p>
        </w:tc>
      </w:tr>
      <w:tr w:rsidR="006471C5" w:rsidRPr="0002501E" w14:paraId="335A189A" w14:textId="77777777" w:rsidTr="00D26491">
        <w:trPr>
          <w:cantSplit/>
        </w:trPr>
        <w:tc>
          <w:tcPr>
            <w:tcW w:w="3438" w:type="dxa"/>
          </w:tcPr>
          <w:p w14:paraId="335A18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IBCEMU4</w:t>
            </w:r>
          </w:p>
        </w:tc>
        <w:tc>
          <w:tcPr>
            <w:tcW w:w="6138" w:type="dxa"/>
          </w:tcPr>
          <w:p w14:paraId="335A189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UTILITIES</w:t>
            </w:r>
          </w:p>
        </w:tc>
      </w:tr>
      <w:tr w:rsidR="006471C5" w:rsidRPr="0002501E" w14:paraId="335A189D" w14:textId="77777777" w:rsidTr="00D26491">
        <w:trPr>
          <w:cantSplit/>
        </w:trPr>
        <w:tc>
          <w:tcPr>
            <w:tcW w:w="3438" w:type="dxa"/>
          </w:tcPr>
          <w:p w14:paraId="335A18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IBCEMVU</w:t>
            </w:r>
          </w:p>
        </w:tc>
        <w:tc>
          <w:tcPr>
            <w:tcW w:w="6138" w:type="dxa"/>
          </w:tcPr>
          <w:p w14:paraId="335A18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VIEW MRA EOB</w:t>
            </w:r>
          </w:p>
        </w:tc>
      </w:tr>
      <w:tr w:rsidR="006471C5" w:rsidRPr="0002501E" w14:paraId="335A18A0" w14:textId="77777777" w:rsidTr="00D26491">
        <w:trPr>
          <w:cantSplit/>
        </w:trPr>
        <w:tc>
          <w:tcPr>
            <w:tcW w:w="3438" w:type="dxa"/>
          </w:tcPr>
          <w:p w14:paraId="335A189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138" w:type="dxa"/>
          </w:tcPr>
          <w:p w14:paraId="335A189F"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5,6,10,  12, 13 and 17)</w:t>
            </w:r>
          </w:p>
        </w:tc>
      </w:tr>
      <w:tr w:rsidR="006471C5" w:rsidRPr="0002501E" w14:paraId="335A18A3" w14:textId="77777777" w:rsidTr="00D26491">
        <w:trPr>
          <w:cantSplit/>
        </w:trPr>
        <w:tc>
          <w:tcPr>
            <w:tcW w:w="3438" w:type="dxa"/>
          </w:tcPr>
          <w:p w14:paraId="335A18A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138" w:type="dxa"/>
          </w:tcPr>
          <w:p w14:paraId="335A18A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MESSAGE PROCESSING</w:t>
            </w:r>
          </w:p>
        </w:tc>
      </w:tr>
      <w:tr w:rsidR="006471C5" w:rsidRPr="0002501E" w14:paraId="335A18A6" w14:textId="77777777" w:rsidTr="00D26491">
        <w:trPr>
          <w:cantSplit/>
        </w:trPr>
        <w:tc>
          <w:tcPr>
            <w:tcW w:w="3438" w:type="dxa"/>
          </w:tcPr>
          <w:p w14:paraId="335A18A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w:t>
            </w:r>
          </w:p>
        </w:tc>
        <w:tc>
          <w:tcPr>
            <w:tcW w:w="6138" w:type="dxa"/>
          </w:tcPr>
          <w:p w14:paraId="335A18A5"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6471C5" w:rsidRPr="0002501E" w14:paraId="335A18A9" w14:textId="77777777" w:rsidTr="00D26491">
        <w:trPr>
          <w:cantSplit/>
        </w:trPr>
        <w:tc>
          <w:tcPr>
            <w:tcW w:w="3438" w:type="dxa"/>
          </w:tcPr>
          <w:p w14:paraId="335A18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IBCEOB00</w:t>
            </w:r>
          </w:p>
        </w:tc>
        <w:tc>
          <w:tcPr>
            <w:tcW w:w="6138" w:type="dxa"/>
          </w:tcPr>
          <w:p w14:paraId="335A18A8"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6471C5" w:rsidRPr="0002501E" w14:paraId="335A18AC" w14:textId="77777777" w:rsidTr="00D26491">
        <w:trPr>
          <w:cantSplit/>
        </w:trPr>
        <w:tc>
          <w:tcPr>
            <w:tcW w:w="3438" w:type="dxa"/>
          </w:tcPr>
          <w:p w14:paraId="335A18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IBCEOB01</w:t>
            </w:r>
          </w:p>
        </w:tc>
        <w:tc>
          <w:tcPr>
            <w:tcW w:w="6138" w:type="dxa"/>
          </w:tcPr>
          <w:p w14:paraId="335A18AB"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6471C5" w:rsidRPr="0002501E" w14:paraId="335A18AF" w14:textId="77777777" w:rsidTr="00D26491">
        <w:trPr>
          <w:cantSplit/>
        </w:trPr>
        <w:tc>
          <w:tcPr>
            <w:tcW w:w="3438" w:type="dxa"/>
          </w:tcPr>
          <w:p w14:paraId="335A18A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IBCEOB1</w:t>
            </w:r>
          </w:p>
        </w:tc>
        <w:tc>
          <w:tcPr>
            <w:tcW w:w="6138" w:type="dxa"/>
          </w:tcPr>
          <w:p w14:paraId="335A18AE"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6471C5" w:rsidRPr="0002501E" w14:paraId="335A18B2" w14:textId="77777777" w:rsidTr="00D26491">
        <w:trPr>
          <w:cantSplit/>
        </w:trPr>
        <w:tc>
          <w:tcPr>
            <w:tcW w:w="3438" w:type="dxa"/>
          </w:tcPr>
          <w:p w14:paraId="335A18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w:t>
            </w:r>
          </w:p>
        </w:tc>
        <w:tc>
          <w:tcPr>
            <w:tcW w:w="6138" w:type="dxa"/>
          </w:tcPr>
          <w:p w14:paraId="335A18B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LIST FOR MANUAL MAINTENANCE</w:t>
            </w:r>
          </w:p>
        </w:tc>
      </w:tr>
      <w:tr w:rsidR="006471C5" w:rsidRPr="0002501E" w14:paraId="335A18B5" w14:textId="77777777" w:rsidTr="00D26491">
        <w:trPr>
          <w:cantSplit/>
        </w:trPr>
        <w:tc>
          <w:tcPr>
            <w:tcW w:w="3438" w:type="dxa"/>
          </w:tcPr>
          <w:p w14:paraId="335A18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IBCEOB21</w:t>
            </w:r>
          </w:p>
        </w:tc>
        <w:tc>
          <w:tcPr>
            <w:tcW w:w="6138" w:type="dxa"/>
          </w:tcPr>
          <w:p w14:paraId="335A18B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MAINTENANCE ACTIONS</w:t>
            </w:r>
          </w:p>
        </w:tc>
      </w:tr>
      <w:tr w:rsidR="006471C5" w:rsidRPr="0002501E" w14:paraId="335A18B8" w14:textId="77777777" w:rsidTr="00D26491">
        <w:trPr>
          <w:cantSplit/>
        </w:trPr>
        <w:tc>
          <w:tcPr>
            <w:tcW w:w="3438" w:type="dxa"/>
          </w:tcPr>
          <w:p w14:paraId="335A18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IBCEOB3</w:t>
            </w:r>
          </w:p>
        </w:tc>
        <w:tc>
          <w:tcPr>
            <w:tcW w:w="6138" w:type="dxa"/>
          </w:tcPr>
          <w:p w14:paraId="335A18B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BULLETINS</w:t>
            </w:r>
          </w:p>
        </w:tc>
      </w:tr>
      <w:tr w:rsidR="006471C5" w:rsidRPr="0002501E" w14:paraId="335A18BB" w14:textId="77777777" w:rsidTr="00D26491">
        <w:trPr>
          <w:cantSplit/>
        </w:trPr>
        <w:tc>
          <w:tcPr>
            <w:tcW w:w="3438" w:type="dxa"/>
          </w:tcPr>
          <w:p w14:paraId="335A18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IBCEOB4</w:t>
            </w:r>
          </w:p>
        </w:tc>
        <w:tc>
          <w:tcPr>
            <w:tcW w:w="6138" w:type="dxa"/>
          </w:tcPr>
          <w:p w14:paraId="335A18B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EPAYMENTS MOVE/COPY EEOB TO NEW CLAIM</w:t>
            </w:r>
          </w:p>
        </w:tc>
      </w:tr>
      <w:tr w:rsidR="006471C5" w:rsidRPr="0002501E" w14:paraId="335A18BE" w14:textId="77777777" w:rsidTr="00D26491">
        <w:trPr>
          <w:cantSplit/>
        </w:trPr>
        <w:tc>
          <w:tcPr>
            <w:tcW w:w="3438" w:type="dxa"/>
          </w:tcPr>
          <w:p w14:paraId="335A18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IBCEOBAR</w:t>
            </w:r>
          </w:p>
        </w:tc>
        <w:tc>
          <w:tcPr>
            <w:tcW w:w="6138" w:type="dxa"/>
          </w:tcPr>
          <w:p w14:paraId="335A18B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FUNCTIONS FOR A/R</w:t>
            </w:r>
          </w:p>
        </w:tc>
      </w:tr>
      <w:tr w:rsidR="006471C5" w:rsidRPr="0002501E" w14:paraId="335A18C1" w14:textId="77777777" w:rsidTr="00D26491">
        <w:trPr>
          <w:cantSplit/>
        </w:trPr>
        <w:tc>
          <w:tcPr>
            <w:tcW w:w="3438" w:type="dxa"/>
          </w:tcPr>
          <w:p w14:paraId="335A18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w:t>
            </w:r>
          </w:p>
        </w:tc>
        <w:tc>
          <w:tcPr>
            <w:tcW w:w="6138" w:type="dxa"/>
          </w:tcPr>
          <w:p w14:paraId="335A18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6471C5" w:rsidRPr="0002501E" w14:paraId="335A18C4" w14:textId="77777777" w:rsidTr="00D26491">
        <w:trPr>
          <w:cantSplit/>
        </w:trPr>
        <w:tc>
          <w:tcPr>
            <w:tcW w:w="3438" w:type="dxa"/>
          </w:tcPr>
          <w:p w14:paraId="335A18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w:t>
            </w:r>
          </w:p>
        </w:tc>
        <w:tc>
          <w:tcPr>
            <w:tcW w:w="6138" w:type="dxa"/>
          </w:tcPr>
          <w:p w14:paraId="335A18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7" w14:textId="77777777" w:rsidTr="00D26491">
        <w:trPr>
          <w:cantSplit/>
        </w:trPr>
        <w:tc>
          <w:tcPr>
            <w:tcW w:w="3438" w:type="dxa"/>
          </w:tcPr>
          <w:p w14:paraId="335A18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IBCEP0A</w:t>
            </w:r>
          </w:p>
        </w:tc>
        <w:tc>
          <w:tcPr>
            <w:tcW w:w="6138" w:type="dxa"/>
          </w:tcPr>
          <w:p w14:paraId="335A18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6471C5" w:rsidRPr="0002501E" w14:paraId="335A18CA" w14:textId="77777777" w:rsidTr="00D26491">
        <w:trPr>
          <w:cantSplit/>
        </w:trPr>
        <w:tc>
          <w:tcPr>
            <w:tcW w:w="3438" w:type="dxa"/>
          </w:tcPr>
          <w:p w14:paraId="335A18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IBCEP0B</w:t>
            </w:r>
          </w:p>
        </w:tc>
        <w:tc>
          <w:tcPr>
            <w:tcW w:w="6138" w:type="dxa"/>
          </w:tcPr>
          <w:p w14:paraId="335A18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D" w14:textId="77777777" w:rsidTr="00D26491">
        <w:trPr>
          <w:cantSplit/>
        </w:trPr>
        <w:tc>
          <w:tcPr>
            <w:tcW w:w="3438" w:type="dxa"/>
          </w:tcPr>
          <w:p w14:paraId="335A18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IBCEP1</w:t>
            </w:r>
          </w:p>
        </w:tc>
        <w:tc>
          <w:tcPr>
            <w:tcW w:w="6138" w:type="dxa"/>
          </w:tcPr>
          <w:p w14:paraId="335A18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0" w14:textId="77777777" w:rsidTr="00D26491">
        <w:trPr>
          <w:cantSplit/>
        </w:trPr>
        <w:tc>
          <w:tcPr>
            <w:tcW w:w="3438" w:type="dxa"/>
          </w:tcPr>
          <w:p w14:paraId="335A18C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w:t>
            </w:r>
          </w:p>
        </w:tc>
        <w:tc>
          <w:tcPr>
            <w:tcW w:w="6138" w:type="dxa"/>
          </w:tcPr>
          <w:p w14:paraId="335A18C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3" w14:textId="77777777" w:rsidTr="00D26491">
        <w:trPr>
          <w:cantSplit/>
        </w:trPr>
        <w:tc>
          <w:tcPr>
            <w:tcW w:w="3438" w:type="dxa"/>
          </w:tcPr>
          <w:p w14:paraId="335A18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IBCEP2A</w:t>
            </w:r>
          </w:p>
        </w:tc>
        <w:tc>
          <w:tcPr>
            <w:tcW w:w="6138" w:type="dxa"/>
          </w:tcPr>
          <w:p w14:paraId="335A18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6" w14:textId="77777777" w:rsidTr="00D26491">
        <w:trPr>
          <w:cantSplit/>
        </w:trPr>
        <w:tc>
          <w:tcPr>
            <w:tcW w:w="3438" w:type="dxa"/>
          </w:tcPr>
          <w:p w14:paraId="335A18D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lastRenderedPageBreak/>
              <w:t>IBCEP2B</w:t>
            </w:r>
          </w:p>
        </w:tc>
        <w:tc>
          <w:tcPr>
            <w:tcW w:w="6138" w:type="dxa"/>
          </w:tcPr>
          <w:p w14:paraId="335A18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9" w14:textId="77777777" w:rsidTr="00D26491">
        <w:trPr>
          <w:cantSplit/>
        </w:trPr>
        <w:tc>
          <w:tcPr>
            <w:tcW w:w="3438" w:type="dxa"/>
          </w:tcPr>
          <w:p w14:paraId="335A18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IBCEP3</w:t>
            </w:r>
          </w:p>
        </w:tc>
        <w:tc>
          <w:tcPr>
            <w:tcW w:w="6138" w:type="dxa"/>
          </w:tcPr>
          <w:p w14:paraId="335A18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C" w14:textId="77777777" w:rsidTr="00D26491">
        <w:trPr>
          <w:cantSplit/>
        </w:trPr>
        <w:tc>
          <w:tcPr>
            <w:tcW w:w="3438" w:type="dxa"/>
          </w:tcPr>
          <w:p w14:paraId="335A18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w:t>
            </w:r>
          </w:p>
        </w:tc>
        <w:tc>
          <w:tcPr>
            <w:tcW w:w="6138" w:type="dxa"/>
          </w:tcPr>
          <w:p w14:paraId="335A18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F" w14:textId="77777777" w:rsidTr="00D26491">
        <w:trPr>
          <w:cantSplit/>
        </w:trPr>
        <w:tc>
          <w:tcPr>
            <w:tcW w:w="3438" w:type="dxa"/>
          </w:tcPr>
          <w:p w14:paraId="335A18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IBCEP4A</w:t>
            </w:r>
          </w:p>
        </w:tc>
        <w:tc>
          <w:tcPr>
            <w:tcW w:w="6138" w:type="dxa"/>
          </w:tcPr>
          <w:p w14:paraId="335A18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2" w14:textId="77777777" w:rsidTr="00D26491">
        <w:trPr>
          <w:cantSplit/>
        </w:trPr>
        <w:tc>
          <w:tcPr>
            <w:tcW w:w="3438" w:type="dxa"/>
          </w:tcPr>
          <w:p w14:paraId="335A18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w:t>
            </w:r>
          </w:p>
        </w:tc>
        <w:tc>
          <w:tcPr>
            <w:tcW w:w="6138" w:type="dxa"/>
          </w:tcPr>
          <w:p w14:paraId="335A18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5" w14:textId="77777777" w:rsidTr="00D26491">
        <w:trPr>
          <w:cantSplit/>
        </w:trPr>
        <w:tc>
          <w:tcPr>
            <w:tcW w:w="3438" w:type="dxa"/>
          </w:tcPr>
          <w:p w14:paraId="335A18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IBCEP5A</w:t>
            </w:r>
          </w:p>
        </w:tc>
        <w:tc>
          <w:tcPr>
            <w:tcW w:w="6138" w:type="dxa"/>
          </w:tcPr>
          <w:p w14:paraId="335A18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8" w14:textId="77777777" w:rsidTr="00D26491">
        <w:trPr>
          <w:cantSplit/>
        </w:trPr>
        <w:tc>
          <w:tcPr>
            <w:tcW w:w="3438" w:type="dxa"/>
          </w:tcPr>
          <w:p w14:paraId="335A18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IBCEP5B</w:t>
            </w:r>
          </w:p>
        </w:tc>
        <w:tc>
          <w:tcPr>
            <w:tcW w:w="6138" w:type="dxa"/>
          </w:tcPr>
          <w:p w14:paraId="335A18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EDI UTILITIES for </w:t>
            </w:r>
            <w:r w:rsidR="00411ADA" w:rsidRPr="00DD113A">
              <w:rPr>
                <w:rFonts w:ascii="Times New Roman" w:hAnsi="Times New Roman"/>
                <w:sz w:val="22"/>
                <w:szCs w:val="22"/>
              </w:rPr>
              <w:t>provider</w:t>
            </w:r>
            <w:r w:rsidRPr="00DD113A">
              <w:rPr>
                <w:rFonts w:ascii="Times New Roman" w:hAnsi="Times New Roman"/>
                <w:sz w:val="22"/>
                <w:szCs w:val="22"/>
              </w:rPr>
              <w:t xml:space="preserve"> ID</w:t>
            </w:r>
          </w:p>
        </w:tc>
      </w:tr>
      <w:tr w:rsidR="006471C5" w:rsidRPr="0002501E" w14:paraId="335A18EB" w14:textId="77777777" w:rsidTr="00D26491">
        <w:trPr>
          <w:cantSplit/>
        </w:trPr>
        <w:tc>
          <w:tcPr>
            <w:tcW w:w="3438" w:type="dxa"/>
          </w:tcPr>
          <w:p w14:paraId="335A18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IBCEP5C</w:t>
            </w:r>
          </w:p>
        </w:tc>
        <w:tc>
          <w:tcPr>
            <w:tcW w:w="6138" w:type="dxa"/>
          </w:tcPr>
          <w:p w14:paraId="335A18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E" w14:textId="77777777" w:rsidTr="00D26491">
        <w:trPr>
          <w:cantSplit/>
        </w:trPr>
        <w:tc>
          <w:tcPr>
            <w:tcW w:w="3438" w:type="dxa"/>
          </w:tcPr>
          <w:p w14:paraId="335A18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IBCEP5D</w:t>
            </w:r>
          </w:p>
        </w:tc>
        <w:tc>
          <w:tcPr>
            <w:tcW w:w="6138" w:type="dxa"/>
          </w:tcPr>
          <w:p w14:paraId="335A18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 for State License</w:t>
            </w:r>
          </w:p>
        </w:tc>
      </w:tr>
      <w:tr w:rsidR="006471C5" w:rsidRPr="0002501E" w14:paraId="335A18F1" w14:textId="77777777" w:rsidTr="00D26491">
        <w:trPr>
          <w:cantSplit/>
        </w:trPr>
        <w:tc>
          <w:tcPr>
            <w:tcW w:w="3438" w:type="dxa"/>
          </w:tcPr>
          <w:p w14:paraId="335A18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IBCEP6</w:t>
            </w:r>
          </w:p>
        </w:tc>
        <w:tc>
          <w:tcPr>
            <w:tcW w:w="6138" w:type="dxa"/>
          </w:tcPr>
          <w:p w14:paraId="335A18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MAINT menu and INS CO EDIT hook</w:t>
            </w:r>
          </w:p>
        </w:tc>
      </w:tr>
      <w:tr w:rsidR="006471C5" w:rsidRPr="0002501E" w14:paraId="335A18F4" w14:textId="77777777" w:rsidTr="00D26491">
        <w:trPr>
          <w:cantSplit/>
        </w:trPr>
        <w:tc>
          <w:tcPr>
            <w:tcW w:w="3438" w:type="dxa"/>
          </w:tcPr>
          <w:p w14:paraId="335A18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w:t>
            </w:r>
          </w:p>
        </w:tc>
        <w:tc>
          <w:tcPr>
            <w:tcW w:w="6138" w:type="dxa"/>
          </w:tcPr>
          <w:p w14:paraId="335A18F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7" w14:textId="77777777" w:rsidTr="00D26491">
        <w:trPr>
          <w:cantSplit/>
        </w:trPr>
        <w:tc>
          <w:tcPr>
            <w:tcW w:w="3438" w:type="dxa"/>
          </w:tcPr>
          <w:p w14:paraId="335A18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IBCEP7A</w:t>
            </w:r>
          </w:p>
        </w:tc>
        <w:tc>
          <w:tcPr>
            <w:tcW w:w="6138" w:type="dxa"/>
          </w:tcPr>
          <w:p w14:paraId="335A18F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A" w14:textId="77777777" w:rsidTr="00D26491">
        <w:trPr>
          <w:cantSplit/>
        </w:trPr>
        <w:tc>
          <w:tcPr>
            <w:tcW w:w="3438" w:type="dxa"/>
          </w:tcPr>
          <w:p w14:paraId="335A18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IBCEP7B</w:t>
            </w:r>
          </w:p>
        </w:tc>
        <w:tc>
          <w:tcPr>
            <w:tcW w:w="6138" w:type="dxa"/>
          </w:tcPr>
          <w:p w14:paraId="335A18F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w:t>
            </w:r>
          </w:p>
        </w:tc>
      </w:tr>
      <w:tr w:rsidR="006471C5" w:rsidRPr="0002501E" w14:paraId="335A18FD" w14:textId="77777777" w:rsidTr="00D26491">
        <w:trPr>
          <w:cantSplit/>
        </w:trPr>
        <w:tc>
          <w:tcPr>
            <w:tcW w:w="3438" w:type="dxa"/>
          </w:tcPr>
          <w:p w14:paraId="335A18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IBCEP7C</w:t>
            </w:r>
          </w:p>
        </w:tc>
        <w:tc>
          <w:tcPr>
            <w:tcW w:w="6138" w:type="dxa"/>
          </w:tcPr>
          <w:p w14:paraId="335A18F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900" w14:textId="77777777" w:rsidTr="00D26491">
        <w:trPr>
          <w:cantSplit/>
        </w:trPr>
        <w:tc>
          <w:tcPr>
            <w:tcW w:w="3438" w:type="dxa"/>
          </w:tcPr>
          <w:p w14:paraId="335A18F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w:t>
            </w:r>
          </w:p>
        </w:tc>
        <w:tc>
          <w:tcPr>
            <w:tcW w:w="6138" w:type="dxa"/>
          </w:tcPr>
          <w:p w14:paraId="335A18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w:t>
            </w:r>
          </w:p>
        </w:tc>
      </w:tr>
      <w:tr w:rsidR="006471C5" w:rsidRPr="0002501E" w14:paraId="335A1903" w14:textId="77777777" w:rsidTr="00D26491">
        <w:trPr>
          <w:cantSplit/>
        </w:trPr>
        <w:tc>
          <w:tcPr>
            <w:tcW w:w="3438" w:type="dxa"/>
          </w:tcPr>
          <w:p w14:paraId="335A19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IBCEP81</w:t>
            </w:r>
          </w:p>
        </w:tc>
        <w:tc>
          <w:tcPr>
            <w:tcW w:w="6138" w:type="dxa"/>
          </w:tcPr>
          <w:p w14:paraId="335A19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NPI and Taxonomy Functions</w:t>
            </w:r>
          </w:p>
        </w:tc>
      </w:tr>
      <w:tr w:rsidR="006471C5" w:rsidRPr="0002501E" w14:paraId="335A1906" w14:textId="77777777" w:rsidTr="00D26491">
        <w:trPr>
          <w:cantSplit/>
        </w:trPr>
        <w:tc>
          <w:tcPr>
            <w:tcW w:w="3438" w:type="dxa"/>
          </w:tcPr>
          <w:p w14:paraId="335A19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IBCEP82</w:t>
            </w:r>
          </w:p>
        </w:tc>
        <w:tc>
          <w:tcPr>
            <w:tcW w:w="6138" w:type="dxa"/>
          </w:tcPr>
          <w:p w14:paraId="335A19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6471C5" w:rsidRPr="0002501E" w14:paraId="335A1909" w14:textId="77777777" w:rsidTr="00D26491">
        <w:trPr>
          <w:cantSplit/>
        </w:trPr>
        <w:tc>
          <w:tcPr>
            <w:tcW w:w="3438" w:type="dxa"/>
          </w:tcPr>
          <w:p w14:paraId="335A19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IBCEP8A</w:t>
            </w:r>
          </w:p>
        </w:tc>
        <w:tc>
          <w:tcPr>
            <w:tcW w:w="6138" w:type="dxa"/>
          </w:tcPr>
          <w:p w14:paraId="335A19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provider ID </w:t>
            </w:r>
            <w:r w:rsidR="00411ADA" w:rsidRPr="00DD113A">
              <w:rPr>
                <w:rFonts w:ascii="Times New Roman" w:hAnsi="Times New Roman"/>
                <w:sz w:val="22"/>
                <w:szCs w:val="22"/>
              </w:rPr>
              <w:t>maintenance</w:t>
            </w:r>
          </w:p>
        </w:tc>
      </w:tr>
      <w:tr w:rsidR="006471C5" w:rsidRPr="0002501E" w14:paraId="335A190C" w14:textId="77777777" w:rsidTr="00D26491">
        <w:trPr>
          <w:cantSplit/>
        </w:trPr>
        <w:tc>
          <w:tcPr>
            <w:tcW w:w="3438" w:type="dxa"/>
          </w:tcPr>
          <w:p w14:paraId="335A190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IBCEP8B</w:t>
            </w:r>
          </w:p>
        </w:tc>
        <w:tc>
          <w:tcPr>
            <w:tcW w:w="6138" w:type="dxa"/>
          </w:tcPr>
          <w:p w14:paraId="335A190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 cont’d</w:t>
            </w:r>
          </w:p>
        </w:tc>
      </w:tr>
      <w:tr w:rsidR="0087381D" w:rsidRPr="0002501E" w14:paraId="335A190F" w14:textId="77777777" w:rsidTr="00D26491">
        <w:trPr>
          <w:cantSplit/>
        </w:trPr>
        <w:tc>
          <w:tcPr>
            <w:tcW w:w="3438" w:type="dxa"/>
          </w:tcPr>
          <w:p w14:paraId="335A190D"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w:t>
            </w:r>
          </w:p>
        </w:tc>
        <w:tc>
          <w:tcPr>
            <w:tcW w:w="6138" w:type="dxa"/>
          </w:tcPr>
          <w:p w14:paraId="335A190E"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87381D" w:rsidRPr="0002501E" w14:paraId="335A1912" w14:textId="77777777" w:rsidTr="00D26491">
        <w:trPr>
          <w:cantSplit/>
        </w:trPr>
        <w:tc>
          <w:tcPr>
            <w:tcW w:w="3438" w:type="dxa"/>
          </w:tcPr>
          <w:p w14:paraId="335A1910"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138" w:type="dxa"/>
          </w:tcPr>
          <w:p w14:paraId="335A1911"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6471C5" w:rsidRPr="0002501E" w14:paraId="335A1915" w14:textId="77777777" w:rsidTr="00D26491">
        <w:trPr>
          <w:cantSplit/>
        </w:trPr>
        <w:tc>
          <w:tcPr>
            <w:tcW w:w="3438" w:type="dxa"/>
          </w:tcPr>
          <w:p w14:paraId="335A19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w:t>
            </w:r>
          </w:p>
        </w:tc>
        <w:tc>
          <w:tcPr>
            <w:tcW w:w="6138" w:type="dxa"/>
          </w:tcPr>
          <w:p w14:paraId="335A19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6471C5" w:rsidRPr="0002501E" w14:paraId="335A1918" w14:textId="77777777" w:rsidTr="00D26491">
        <w:trPr>
          <w:cantSplit/>
        </w:trPr>
        <w:tc>
          <w:tcPr>
            <w:tcW w:w="3438" w:type="dxa"/>
          </w:tcPr>
          <w:p w14:paraId="335A19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IBCEP9A</w:t>
            </w:r>
          </w:p>
        </w:tc>
        <w:tc>
          <w:tcPr>
            <w:tcW w:w="6138" w:type="dxa"/>
          </w:tcPr>
          <w:p w14:paraId="335A19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EXTRACT</w:t>
            </w:r>
          </w:p>
        </w:tc>
      </w:tr>
      <w:tr w:rsidR="006471C5" w:rsidRPr="0002501E" w14:paraId="335A191B" w14:textId="77777777" w:rsidTr="00D26491">
        <w:trPr>
          <w:cantSplit/>
        </w:trPr>
        <w:tc>
          <w:tcPr>
            <w:tcW w:w="3438" w:type="dxa"/>
          </w:tcPr>
          <w:p w14:paraId="335A19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IBCEP9B</w:t>
            </w:r>
          </w:p>
        </w:tc>
        <w:tc>
          <w:tcPr>
            <w:tcW w:w="6138" w:type="dxa"/>
          </w:tcPr>
          <w:p w14:paraId="335A19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UPDATE OF PROVIDER ID FROM FILE UTILITIES</w:t>
            </w:r>
          </w:p>
        </w:tc>
      </w:tr>
      <w:tr w:rsidR="006471C5" w:rsidRPr="0002501E" w14:paraId="335A191E" w14:textId="77777777" w:rsidTr="00D26491">
        <w:trPr>
          <w:cantSplit/>
        </w:trPr>
        <w:tc>
          <w:tcPr>
            <w:tcW w:w="3438" w:type="dxa"/>
          </w:tcPr>
          <w:p w14:paraId="335A19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IBCEPA</w:t>
            </w:r>
          </w:p>
        </w:tc>
        <w:tc>
          <w:tcPr>
            <w:tcW w:w="6138" w:type="dxa"/>
          </w:tcPr>
          <w:p w14:paraId="335A19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 - Care Units</w:t>
            </w:r>
          </w:p>
        </w:tc>
      </w:tr>
      <w:tr w:rsidR="006471C5" w:rsidRPr="0002501E" w14:paraId="335A1921" w14:textId="77777777" w:rsidTr="00D26491">
        <w:trPr>
          <w:cantSplit/>
        </w:trPr>
        <w:tc>
          <w:tcPr>
            <w:tcW w:w="3438" w:type="dxa"/>
          </w:tcPr>
          <w:p w14:paraId="335A19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IBCEPB</w:t>
            </w:r>
          </w:p>
        </w:tc>
        <w:tc>
          <w:tcPr>
            <w:tcW w:w="6138" w:type="dxa"/>
          </w:tcPr>
          <w:p w14:paraId="335A19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ID parameters</w:t>
            </w:r>
          </w:p>
        </w:tc>
      </w:tr>
      <w:tr w:rsidR="006471C5" w:rsidRPr="0002501E" w14:paraId="335A1924" w14:textId="77777777" w:rsidTr="00D26491">
        <w:trPr>
          <w:cantSplit/>
        </w:trPr>
        <w:tc>
          <w:tcPr>
            <w:tcW w:w="3438" w:type="dxa"/>
          </w:tcPr>
          <w:p w14:paraId="335A192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w:t>
            </w:r>
          </w:p>
        </w:tc>
        <w:tc>
          <w:tcPr>
            <w:tcW w:w="6138" w:type="dxa"/>
          </w:tcPr>
          <w:p w14:paraId="335A19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plan type list</w:t>
            </w:r>
          </w:p>
        </w:tc>
      </w:tr>
      <w:tr w:rsidR="006471C5" w:rsidRPr="0002501E" w14:paraId="335A1927" w14:textId="77777777" w:rsidTr="00D26491">
        <w:trPr>
          <w:cantSplit/>
        </w:trPr>
        <w:tc>
          <w:tcPr>
            <w:tcW w:w="3438" w:type="dxa"/>
          </w:tcPr>
          <w:p w14:paraId="335A192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IBCEPCID</w:t>
            </w:r>
          </w:p>
        </w:tc>
        <w:tc>
          <w:tcPr>
            <w:tcW w:w="6138" w:type="dxa"/>
          </w:tcPr>
          <w:p w14:paraId="335A19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92A" w14:textId="77777777" w:rsidTr="00D26491">
        <w:trPr>
          <w:cantSplit/>
        </w:trPr>
        <w:tc>
          <w:tcPr>
            <w:tcW w:w="3438" w:type="dxa"/>
          </w:tcPr>
          <w:p w14:paraId="335A192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w:t>
            </w:r>
          </w:p>
        </w:tc>
        <w:tc>
          <w:tcPr>
            <w:tcW w:w="6138" w:type="dxa"/>
          </w:tcPr>
          <w:p w14:paraId="335A19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w:t>
            </w:r>
          </w:p>
        </w:tc>
      </w:tr>
      <w:tr w:rsidR="006471C5" w:rsidRPr="0002501E" w14:paraId="335A192D" w14:textId="77777777" w:rsidTr="00D26491">
        <w:trPr>
          <w:cantSplit/>
        </w:trPr>
        <w:tc>
          <w:tcPr>
            <w:tcW w:w="3438" w:type="dxa"/>
          </w:tcPr>
          <w:p w14:paraId="335A192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IBCEPTC0</w:t>
            </w:r>
          </w:p>
        </w:tc>
        <w:tc>
          <w:tcPr>
            <w:tcW w:w="6138" w:type="dxa"/>
          </w:tcPr>
          <w:p w14:paraId="335A19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CONT</w:t>
            </w:r>
          </w:p>
        </w:tc>
      </w:tr>
      <w:tr w:rsidR="006471C5" w:rsidRPr="0002501E" w14:paraId="335A1930" w14:textId="77777777" w:rsidTr="00D26491">
        <w:trPr>
          <w:cantSplit/>
        </w:trPr>
        <w:tc>
          <w:tcPr>
            <w:tcW w:w="3438" w:type="dxa"/>
          </w:tcPr>
          <w:p w14:paraId="335A192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IBCEPTC1</w:t>
            </w:r>
          </w:p>
        </w:tc>
        <w:tc>
          <w:tcPr>
            <w:tcW w:w="6138" w:type="dxa"/>
          </w:tcPr>
          <w:p w14:paraId="335A19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 TRANSMITTED CLAIMS REPORT OUTPUT</w:t>
            </w:r>
          </w:p>
        </w:tc>
      </w:tr>
      <w:tr w:rsidR="006471C5" w:rsidRPr="0002501E" w14:paraId="335A1933" w14:textId="77777777" w:rsidTr="00D26491">
        <w:trPr>
          <w:cantSplit/>
        </w:trPr>
        <w:tc>
          <w:tcPr>
            <w:tcW w:w="3438" w:type="dxa"/>
          </w:tcPr>
          <w:p w14:paraId="335A193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IBCEPTC2</w:t>
            </w:r>
          </w:p>
        </w:tc>
        <w:tc>
          <w:tcPr>
            <w:tcW w:w="6138" w:type="dxa"/>
          </w:tcPr>
          <w:p w14:paraId="335A19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LIST MGR</w:t>
            </w:r>
          </w:p>
        </w:tc>
      </w:tr>
      <w:tr w:rsidR="006471C5" w:rsidRPr="0002501E" w14:paraId="335A1936" w14:textId="77777777" w:rsidTr="00D26491">
        <w:trPr>
          <w:cantSplit/>
        </w:trPr>
        <w:tc>
          <w:tcPr>
            <w:tcW w:w="3438" w:type="dxa"/>
          </w:tcPr>
          <w:p w14:paraId="335A193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IBCEPTC3</w:t>
            </w:r>
          </w:p>
        </w:tc>
        <w:tc>
          <w:tcPr>
            <w:tcW w:w="6138" w:type="dxa"/>
          </w:tcPr>
          <w:p w14:paraId="335A19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ACTIONS</w:t>
            </w:r>
          </w:p>
        </w:tc>
      </w:tr>
      <w:tr w:rsidR="006471C5" w:rsidRPr="0002501E" w14:paraId="335A1939" w14:textId="77777777" w:rsidTr="00D26491">
        <w:trPr>
          <w:cantSplit/>
        </w:trPr>
        <w:tc>
          <w:tcPr>
            <w:tcW w:w="3438" w:type="dxa"/>
          </w:tcPr>
          <w:p w14:paraId="335A193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IBCEPTM</w:t>
            </w:r>
          </w:p>
        </w:tc>
        <w:tc>
          <w:tcPr>
            <w:tcW w:w="6138" w:type="dxa"/>
          </w:tcPr>
          <w:p w14:paraId="335A19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FILE EDI CLAIMS TEST MESSAGES</w:t>
            </w:r>
          </w:p>
        </w:tc>
      </w:tr>
      <w:tr w:rsidR="006471C5" w:rsidRPr="0002501E" w14:paraId="335A193C" w14:textId="77777777" w:rsidTr="00D26491">
        <w:trPr>
          <w:cantSplit/>
        </w:trPr>
        <w:tc>
          <w:tcPr>
            <w:tcW w:w="3438" w:type="dxa"/>
          </w:tcPr>
          <w:p w14:paraId="335A193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IBCEPTR</w:t>
            </w:r>
          </w:p>
        </w:tc>
        <w:tc>
          <w:tcPr>
            <w:tcW w:w="6138" w:type="dxa"/>
          </w:tcPr>
          <w:p w14:paraId="335A19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Claim Messages Report</w:t>
            </w:r>
          </w:p>
        </w:tc>
      </w:tr>
      <w:tr w:rsidR="006471C5" w:rsidRPr="0002501E" w14:paraId="335A193F" w14:textId="77777777" w:rsidTr="00D26491">
        <w:trPr>
          <w:cantSplit/>
        </w:trPr>
        <w:tc>
          <w:tcPr>
            <w:tcW w:w="3438" w:type="dxa"/>
          </w:tcPr>
          <w:p w14:paraId="335A193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IBCEPTU</w:t>
            </w:r>
          </w:p>
        </w:tc>
        <w:tc>
          <w:tcPr>
            <w:tcW w:w="6138" w:type="dxa"/>
          </w:tcPr>
          <w:p w14:paraId="335A19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TRANSMIT CLAIMS UTILITIES</w:t>
            </w:r>
          </w:p>
        </w:tc>
      </w:tr>
      <w:tr w:rsidR="006471C5" w:rsidRPr="0002501E" w14:paraId="335A1942" w14:textId="77777777" w:rsidTr="00D26491">
        <w:trPr>
          <w:cantSplit/>
        </w:trPr>
        <w:tc>
          <w:tcPr>
            <w:tcW w:w="3438" w:type="dxa"/>
          </w:tcPr>
          <w:p w14:paraId="335A194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IBCEPU</w:t>
            </w:r>
          </w:p>
        </w:tc>
        <w:tc>
          <w:tcPr>
            <w:tcW w:w="6138" w:type="dxa"/>
          </w:tcPr>
          <w:p w14:paraId="335A19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945" w14:textId="77777777" w:rsidTr="00D26491">
        <w:trPr>
          <w:cantSplit/>
        </w:trPr>
        <w:tc>
          <w:tcPr>
            <w:tcW w:w="3438" w:type="dxa"/>
          </w:tcPr>
          <w:p w14:paraId="335A194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w:t>
            </w:r>
          </w:p>
        </w:tc>
        <w:tc>
          <w:tcPr>
            <w:tcW w:w="6138" w:type="dxa"/>
          </w:tcPr>
          <w:p w14:paraId="335A19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BSL,PROVIDER ID QUERY</w:t>
            </w:r>
          </w:p>
        </w:tc>
      </w:tr>
      <w:tr w:rsidR="006471C5" w:rsidRPr="0002501E" w14:paraId="335A1948" w14:textId="77777777" w:rsidTr="00D26491">
        <w:trPr>
          <w:cantSplit/>
        </w:trPr>
        <w:tc>
          <w:tcPr>
            <w:tcW w:w="3438" w:type="dxa"/>
          </w:tcPr>
          <w:p w14:paraId="335A194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IBCEQ1A</w:t>
            </w:r>
          </w:p>
        </w:tc>
        <w:tc>
          <w:tcPr>
            <w:tcW w:w="6138" w:type="dxa"/>
          </w:tcPr>
          <w:p w14:paraId="335A19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QUERY REPORT</w:t>
            </w:r>
          </w:p>
        </w:tc>
      </w:tr>
      <w:tr w:rsidR="006471C5" w:rsidRPr="0002501E" w14:paraId="335A194B" w14:textId="77777777" w:rsidTr="00D26491">
        <w:trPr>
          <w:cantSplit/>
        </w:trPr>
        <w:tc>
          <w:tcPr>
            <w:tcW w:w="3438" w:type="dxa"/>
          </w:tcPr>
          <w:p w14:paraId="335A194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w:t>
            </w:r>
          </w:p>
        </w:tc>
        <w:tc>
          <w:tcPr>
            <w:tcW w:w="6138" w:type="dxa"/>
          </w:tcPr>
          <w:p w14:paraId="335A19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w:t>
            </w:r>
          </w:p>
        </w:tc>
      </w:tr>
      <w:tr w:rsidR="006471C5" w:rsidRPr="0002501E" w14:paraId="335A194E" w14:textId="77777777" w:rsidTr="00D26491">
        <w:trPr>
          <w:cantSplit/>
        </w:trPr>
        <w:tc>
          <w:tcPr>
            <w:tcW w:w="3438" w:type="dxa"/>
          </w:tcPr>
          <w:p w14:paraId="335A194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IBCEQ2A</w:t>
            </w:r>
          </w:p>
        </w:tc>
        <w:tc>
          <w:tcPr>
            <w:tcW w:w="6138" w:type="dxa"/>
          </w:tcPr>
          <w:p w14:paraId="335A19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 SOLUTIONS</w:t>
            </w:r>
          </w:p>
        </w:tc>
      </w:tr>
      <w:tr w:rsidR="006471C5" w:rsidRPr="0002501E" w14:paraId="335A1951" w14:textId="77777777" w:rsidTr="00D26491">
        <w:trPr>
          <w:cantSplit/>
        </w:trPr>
        <w:tc>
          <w:tcPr>
            <w:tcW w:w="3438" w:type="dxa"/>
          </w:tcPr>
          <w:p w14:paraId="335A194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IBCEQBS</w:t>
            </w:r>
          </w:p>
        </w:tc>
        <w:tc>
          <w:tcPr>
            <w:tcW w:w="6138" w:type="dxa"/>
          </w:tcPr>
          <w:p w14:paraId="335A19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QUERY BATCH STATUS REPORTS</w:t>
            </w:r>
          </w:p>
        </w:tc>
      </w:tr>
      <w:tr w:rsidR="006471C5" w:rsidRPr="0002501E" w14:paraId="335A1954" w14:textId="77777777" w:rsidTr="00D26491">
        <w:trPr>
          <w:cantSplit/>
        </w:trPr>
        <w:tc>
          <w:tcPr>
            <w:tcW w:w="3438" w:type="dxa"/>
          </w:tcPr>
          <w:p w14:paraId="335A195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IBCERP1</w:t>
            </w:r>
          </w:p>
        </w:tc>
        <w:tc>
          <w:tcPr>
            <w:tcW w:w="6138" w:type="dxa"/>
          </w:tcPr>
          <w:p w14:paraId="335A19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BILL AWAITING RESUBMISSION REPORT</w:t>
            </w:r>
          </w:p>
        </w:tc>
      </w:tr>
      <w:tr w:rsidR="006471C5" w:rsidRPr="0002501E" w14:paraId="335A1957" w14:textId="77777777" w:rsidTr="00D26491">
        <w:trPr>
          <w:cantSplit/>
        </w:trPr>
        <w:tc>
          <w:tcPr>
            <w:tcW w:w="3438" w:type="dxa"/>
          </w:tcPr>
          <w:p w14:paraId="335A195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IBCERP2</w:t>
            </w:r>
          </w:p>
        </w:tc>
        <w:tc>
          <w:tcPr>
            <w:tcW w:w="6138" w:type="dxa"/>
          </w:tcPr>
          <w:p w14:paraId="335A19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ERROR REPORT</w:t>
            </w:r>
          </w:p>
        </w:tc>
      </w:tr>
      <w:tr w:rsidR="006471C5" w:rsidRPr="0002501E" w14:paraId="335A195A" w14:textId="77777777" w:rsidTr="00D26491">
        <w:trPr>
          <w:cantSplit/>
        </w:trPr>
        <w:tc>
          <w:tcPr>
            <w:tcW w:w="3438" w:type="dxa"/>
          </w:tcPr>
          <w:p w14:paraId="335A195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IBCERP3</w:t>
            </w:r>
          </w:p>
        </w:tc>
        <w:tc>
          <w:tcPr>
            <w:tcW w:w="6138" w:type="dxa"/>
          </w:tcPr>
          <w:p w14:paraId="335A19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BATCHES WAITING MORE THAN 1 DAY REPORT</w:t>
            </w:r>
          </w:p>
        </w:tc>
      </w:tr>
      <w:tr w:rsidR="006471C5" w:rsidRPr="0002501E" w14:paraId="335A195D" w14:textId="77777777" w:rsidTr="00D26491">
        <w:trPr>
          <w:cantSplit/>
        </w:trPr>
        <w:tc>
          <w:tcPr>
            <w:tcW w:w="3438" w:type="dxa"/>
          </w:tcPr>
          <w:p w14:paraId="335A195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IBCERP4</w:t>
            </w:r>
          </w:p>
        </w:tc>
        <w:tc>
          <w:tcPr>
            <w:tcW w:w="6138" w:type="dxa"/>
          </w:tcPr>
          <w:p w14:paraId="335A19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6471C5" w:rsidRPr="0002501E" w14:paraId="335A1960" w14:textId="77777777" w:rsidTr="00D26491">
        <w:trPr>
          <w:cantSplit/>
        </w:trPr>
        <w:tc>
          <w:tcPr>
            <w:tcW w:w="3438" w:type="dxa"/>
          </w:tcPr>
          <w:p w14:paraId="335A195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IBCERP5</w:t>
            </w:r>
          </w:p>
        </w:tc>
        <w:tc>
          <w:tcPr>
            <w:tcW w:w="6138" w:type="dxa"/>
          </w:tcPr>
          <w:p w14:paraId="335A19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LIST</w:t>
            </w:r>
          </w:p>
        </w:tc>
      </w:tr>
      <w:tr w:rsidR="006471C5" w:rsidRPr="0002501E" w14:paraId="335A1963" w14:textId="77777777" w:rsidTr="00D26491">
        <w:trPr>
          <w:cantSplit/>
        </w:trPr>
        <w:tc>
          <w:tcPr>
            <w:tcW w:w="3438" w:type="dxa"/>
          </w:tcPr>
          <w:p w14:paraId="335A196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w:t>
            </w:r>
          </w:p>
        </w:tc>
        <w:tc>
          <w:tcPr>
            <w:tcW w:w="6138" w:type="dxa"/>
          </w:tcPr>
          <w:p w14:paraId="335A19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CLAIMS READY FOR EXTRACT</w:t>
            </w:r>
          </w:p>
        </w:tc>
      </w:tr>
      <w:tr w:rsidR="006471C5" w:rsidRPr="0002501E" w14:paraId="335A1966" w14:textId="77777777" w:rsidTr="00D26491">
        <w:trPr>
          <w:cantSplit/>
        </w:trPr>
        <w:tc>
          <w:tcPr>
            <w:tcW w:w="3438" w:type="dxa"/>
          </w:tcPr>
          <w:p w14:paraId="335A196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IBCERP6A</w:t>
            </w:r>
          </w:p>
        </w:tc>
        <w:tc>
          <w:tcPr>
            <w:tcW w:w="6138" w:type="dxa"/>
          </w:tcPr>
          <w:p w14:paraId="335A19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READY FOR EXTRACT LIST MANAGER REPORT</w:t>
            </w:r>
          </w:p>
        </w:tc>
      </w:tr>
      <w:tr w:rsidR="001F11FB" w:rsidRPr="0002501E" w14:paraId="335A1969"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967" w14:textId="77777777" w:rsidR="001F11FB" w:rsidRPr="00DD113A" w:rsidRDefault="001F11FB" w:rsidP="00B35540">
            <w:pPr>
              <w:rPr>
                <w:rFonts w:ascii="Times New Roman" w:hAnsi="Times New Roman"/>
                <w:sz w:val="22"/>
                <w:szCs w:val="22"/>
              </w:rPr>
            </w:pPr>
            <w:r>
              <w:rPr>
                <w:rFonts w:ascii="Times New Roman" w:hAnsi="Times New Roman"/>
                <w:sz w:val="22"/>
                <w:szCs w:val="22"/>
              </w:rPr>
              <w:t>IBCERP7</w:t>
            </w:r>
          </w:p>
        </w:tc>
        <w:tc>
          <w:tcPr>
            <w:tcW w:w="6138" w:type="dxa"/>
            <w:tcBorders>
              <w:top w:val="single" w:sz="4" w:space="0" w:color="auto"/>
              <w:left w:val="single" w:sz="4" w:space="0" w:color="auto"/>
              <w:bottom w:val="single" w:sz="4" w:space="0" w:color="auto"/>
              <w:right w:val="single" w:sz="4" w:space="0" w:color="auto"/>
            </w:tcBorders>
          </w:tcPr>
          <w:p w14:paraId="335A1968" w14:textId="77777777" w:rsidR="001F11FB" w:rsidRPr="00DD113A" w:rsidRDefault="001F11FB" w:rsidP="00B35540">
            <w:pPr>
              <w:rPr>
                <w:rFonts w:ascii="Times New Roman" w:hAnsi="Times New Roman"/>
                <w:sz w:val="22"/>
                <w:szCs w:val="22"/>
              </w:rPr>
            </w:pPr>
            <w:r>
              <w:rPr>
                <w:rFonts w:ascii="Times New Roman" w:hAnsi="Times New Roman"/>
                <w:sz w:val="22"/>
                <w:szCs w:val="22"/>
              </w:rPr>
              <w:t>HCCH PAYER ID REPORT (IB*2.0*577)</w:t>
            </w:r>
          </w:p>
        </w:tc>
      </w:tr>
      <w:tr w:rsidR="006471C5" w:rsidRPr="0002501E" w14:paraId="335A196C" w14:textId="77777777" w:rsidTr="00D26491">
        <w:trPr>
          <w:cantSplit/>
        </w:trPr>
        <w:tc>
          <w:tcPr>
            <w:tcW w:w="3438" w:type="dxa"/>
          </w:tcPr>
          <w:p w14:paraId="335A196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w:t>
            </w:r>
          </w:p>
        </w:tc>
        <w:tc>
          <w:tcPr>
            <w:tcW w:w="6138" w:type="dxa"/>
          </w:tcPr>
          <w:p w14:paraId="335A19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ENVOY REPORT MESSAGE PROCESSING</w:t>
            </w:r>
          </w:p>
        </w:tc>
      </w:tr>
      <w:tr w:rsidR="006471C5" w:rsidRPr="0002501E" w14:paraId="335A196F" w14:textId="77777777" w:rsidTr="00D26491">
        <w:trPr>
          <w:cantSplit/>
        </w:trPr>
        <w:tc>
          <w:tcPr>
            <w:tcW w:w="3438" w:type="dxa"/>
          </w:tcPr>
          <w:p w14:paraId="335A196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IBCERPT1</w:t>
            </w:r>
          </w:p>
        </w:tc>
        <w:tc>
          <w:tcPr>
            <w:tcW w:w="6138" w:type="dxa"/>
          </w:tcPr>
          <w:p w14:paraId="335A19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REPORT DISPOSITION</w:t>
            </w:r>
          </w:p>
        </w:tc>
      </w:tr>
      <w:tr w:rsidR="006471C5" w:rsidRPr="0002501E" w14:paraId="335A1972" w14:textId="77777777" w:rsidTr="00D26491">
        <w:trPr>
          <w:cantSplit/>
        </w:trPr>
        <w:tc>
          <w:tcPr>
            <w:tcW w:w="3438" w:type="dxa"/>
          </w:tcPr>
          <w:p w14:paraId="335A197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w:t>
            </w:r>
          </w:p>
        </w:tc>
        <w:tc>
          <w:tcPr>
            <w:tcW w:w="6138" w:type="dxa"/>
          </w:tcPr>
          <w:p w14:paraId="335A19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5" w14:textId="77777777" w:rsidTr="00D26491">
        <w:trPr>
          <w:cantSplit/>
        </w:trPr>
        <w:tc>
          <w:tcPr>
            <w:tcW w:w="3438" w:type="dxa"/>
          </w:tcPr>
          <w:p w14:paraId="335A197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IBCESRV1</w:t>
            </w:r>
          </w:p>
        </w:tc>
        <w:tc>
          <w:tcPr>
            <w:tcW w:w="6138" w:type="dxa"/>
          </w:tcPr>
          <w:p w14:paraId="335A19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8" w14:textId="77777777" w:rsidTr="00D26491">
        <w:trPr>
          <w:cantSplit/>
        </w:trPr>
        <w:tc>
          <w:tcPr>
            <w:tcW w:w="3438" w:type="dxa"/>
          </w:tcPr>
          <w:p w14:paraId="335A197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IBCESRV2</w:t>
            </w:r>
          </w:p>
        </w:tc>
        <w:tc>
          <w:tcPr>
            <w:tcW w:w="6138" w:type="dxa"/>
          </w:tcPr>
          <w:p w14:paraId="335A19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B" w14:textId="77777777" w:rsidTr="00D26491">
        <w:trPr>
          <w:cantSplit/>
        </w:trPr>
        <w:tc>
          <w:tcPr>
            <w:tcW w:w="3438" w:type="dxa"/>
          </w:tcPr>
          <w:p w14:paraId="335A197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IBCESRV3</w:t>
            </w:r>
          </w:p>
        </w:tc>
        <w:tc>
          <w:tcPr>
            <w:tcW w:w="6138" w:type="dxa"/>
          </w:tcPr>
          <w:p w14:paraId="335A19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E" w14:textId="77777777" w:rsidTr="00D26491">
        <w:trPr>
          <w:cantSplit/>
        </w:trPr>
        <w:tc>
          <w:tcPr>
            <w:tcW w:w="3438" w:type="dxa"/>
          </w:tcPr>
          <w:p w14:paraId="335A197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w:t>
            </w:r>
          </w:p>
        </w:tc>
        <w:tc>
          <w:tcPr>
            <w:tcW w:w="6138" w:type="dxa"/>
          </w:tcPr>
          <w:p w14:paraId="335A19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STATUS MESSAGE PROCESSING</w:t>
            </w:r>
          </w:p>
        </w:tc>
      </w:tr>
      <w:tr w:rsidR="006471C5" w:rsidRPr="0002501E" w14:paraId="335A1981" w14:textId="77777777" w:rsidTr="00D26491">
        <w:trPr>
          <w:cantSplit/>
        </w:trPr>
        <w:tc>
          <w:tcPr>
            <w:tcW w:w="3438" w:type="dxa"/>
          </w:tcPr>
          <w:p w14:paraId="335A197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IBCEST1</w:t>
            </w:r>
          </w:p>
        </w:tc>
        <w:tc>
          <w:tcPr>
            <w:tcW w:w="6138" w:type="dxa"/>
          </w:tcPr>
          <w:p w14:paraId="335A19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837 EDI Status Message Processing Cont</w:t>
            </w:r>
          </w:p>
        </w:tc>
      </w:tr>
      <w:tr w:rsidR="006471C5" w:rsidRPr="0002501E" w14:paraId="335A1984" w14:textId="77777777" w:rsidTr="00D26491">
        <w:trPr>
          <w:cantSplit/>
        </w:trPr>
        <w:tc>
          <w:tcPr>
            <w:tcW w:w="3438" w:type="dxa"/>
          </w:tcPr>
          <w:p w14:paraId="335A198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w:t>
            </w:r>
          </w:p>
        </w:tc>
        <w:tc>
          <w:tcPr>
            <w:tcW w:w="6138" w:type="dxa"/>
          </w:tcPr>
          <w:p w14:paraId="335A19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7" w14:textId="77777777" w:rsidTr="00D26491">
        <w:trPr>
          <w:cantSplit/>
        </w:trPr>
        <w:tc>
          <w:tcPr>
            <w:tcW w:w="3438" w:type="dxa"/>
          </w:tcPr>
          <w:p w14:paraId="335A198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IBCEU0</w:t>
            </w:r>
          </w:p>
        </w:tc>
        <w:tc>
          <w:tcPr>
            <w:tcW w:w="6138" w:type="dxa"/>
          </w:tcPr>
          <w:p w14:paraId="335A19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A" w14:textId="77777777" w:rsidTr="00D26491">
        <w:trPr>
          <w:cantSplit/>
        </w:trPr>
        <w:tc>
          <w:tcPr>
            <w:tcW w:w="3438" w:type="dxa"/>
          </w:tcPr>
          <w:p w14:paraId="335A198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IBCEU1</w:t>
            </w:r>
          </w:p>
        </w:tc>
        <w:tc>
          <w:tcPr>
            <w:tcW w:w="6138" w:type="dxa"/>
          </w:tcPr>
          <w:p w14:paraId="335A198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8D" w14:textId="77777777" w:rsidTr="00D26491">
        <w:trPr>
          <w:cantSplit/>
        </w:trPr>
        <w:tc>
          <w:tcPr>
            <w:tcW w:w="3438" w:type="dxa"/>
          </w:tcPr>
          <w:p w14:paraId="335A198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IBCEU2</w:t>
            </w:r>
          </w:p>
        </w:tc>
        <w:tc>
          <w:tcPr>
            <w:tcW w:w="6138" w:type="dxa"/>
          </w:tcPr>
          <w:p w14:paraId="335A19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AUTO ADD OF CODES ON BILL</w:t>
            </w:r>
          </w:p>
        </w:tc>
      </w:tr>
      <w:tr w:rsidR="006471C5" w:rsidRPr="0002501E" w14:paraId="335A1990" w14:textId="77777777" w:rsidTr="00D26491">
        <w:trPr>
          <w:cantSplit/>
        </w:trPr>
        <w:tc>
          <w:tcPr>
            <w:tcW w:w="3438" w:type="dxa"/>
          </w:tcPr>
          <w:p w14:paraId="335A198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IBCEU3</w:t>
            </w:r>
          </w:p>
        </w:tc>
        <w:tc>
          <w:tcPr>
            <w:tcW w:w="6138" w:type="dxa"/>
          </w:tcPr>
          <w:p w14:paraId="335A19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1500 CLAIM FORM</w:t>
            </w:r>
          </w:p>
        </w:tc>
      </w:tr>
      <w:tr w:rsidR="006471C5" w:rsidRPr="0002501E" w14:paraId="335A1993" w14:textId="77777777" w:rsidTr="00D26491">
        <w:trPr>
          <w:cantSplit/>
        </w:trPr>
        <w:tc>
          <w:tcPr>
            <w:tcW w:w="3438" w:type="dxa"/>
          </w:tcPr>
          <w:p w14:paraId="335A199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IBCEU4</w:t>
            </w:r>
          </w:p>
        </w:tc>
        <w:tc>
          <w:tcPr>
            <w:tcW w:w="6138" w:type="dxa"/>
          </w:tcPr>
          <w:p w14:paraId="335A19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6" w14:textId="77777777" w:rsidTr="00D26491">
        <w:trPr>
          <w:cantSplit/>
        </w:trPr>
        <w:tc>
          <w:tcPr>
            <w:tcW w:w="3438" w:type="dxa"/>
          </w:tcPr>
          <w:p w14:paraId="335A199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IBCEU5</w:t>
            </w:r>
          </w:p>
        </w:tc>
        <w:tc>
          <w:tcPr>
            <w:tcW w:w="6138" w:type="dxa"/>
          </w:tcPr>
          <w:p w14:paraId="335A199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(CONTINUED) FOR CMS-1500</w:t>
            </w:r>
          </w:p>
        </w:tc>
      </w:tr>
      <w:tr w:rsidR="006471C5" w:rsidRPr="0002501E" w14:paraId="335A1999" w14:textId="77777777" w:rsidTr="00D26491">
        <w:trPr>
          <w:cantSplit/>
        </w:trPr>
        <w:tc>
          <w:tcPr>
            <w:tcW w:w="3438" w:type="dxa"/>
          </w:tcPr>
          <w:p w14:paraId="335A199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IBCEU6</w:t>
            </w:r>
          </w:p>
        </w:tc>
        <w:tc>
          <w:tcPr>
            <w:tcW w:w="6138" w:type="dxa"/>
          </w:tcPr>
          <w:p w14:paraId="335A19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9C" w14:textId="77777777" w:rsidTr="00D26491">
        <w:trPr>
          <w:cantSplit/>
        </w:trPr>
        <w:tc>
          <w:tcPr>
            <w:tcW w:w="3438" w:type="dxa"/>
          </w:tcPr>
          <w:p w14:paraId="335A199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IBCEU7</w:t>
            </w:r>
          </w:p>
        </w:tc>
        <w:tc>
          <w:tcPr>
            <w:tcW w:w="6138" w:type="dxa"/>
          </w:tcPr>
          <w:p w14:paraId="335A199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F" w14:textId="77777777" w:rsidTr="00D26491">
        <w:trPr>
          <w:cantSplit/>
        </w:trPr>
        <w:tc>
          <w:tcPr>
            <w:tcW w:w="3438" w:type="dxa"/>
          </w:tcPr>
          <w:p w14:paraId="335A199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w:t>
            </w:r>
          </w:p>
        </w:tc>
        <w:tc>
          <w:tcPr>
            <w:tcW w:w="6138" w:type="dxa"/>
          </w:tcPr>
          <w:p w14:paraId="335A19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READY FOR EXTRACT MANAGEMENT SCREEN</w:t>
            </w:r>
          </w:p>
        </w:tc>
      </w:tr>
      <w:tr w:rsidR="006471C5" w:rsidRPr="0002501E" w14:paraId="335A19A2" w14:textId="77777777" w:rsidTr="00D26491">
        <w:trPr>
          <w:cantSplit/>
        </w:trPr>
        <w:tc>
          <w:tcPr>
            <w:tcW w:w="3438" w:type="dxa"/>
          </w:tcPr>
          <w:p w14:paraId="335A19A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IBCEXTR1</w:t>
            </w:r>
          </w:p>
        </w:tc>
        <w:tc>
          <w:tcPr>
            <w:tcW w:w="6138" w:type="dxa"/>
          </w:tcPr>
          <w:p w14:paraId="335A19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READY FOR EXTRACT STATUS SCREEN</w:t>
            </w:r>
          </w:p>
        </w:tc>
      </w:tr>
      <w:tr w:rsidR="006471C5" w:rsidRPr="0002501E" w14:paraId="335A19A5" w14:textId="77777777" w:rsidTr="00D26491">
        <w:trPr>
          <w:cantSplit/>
        </w:trPr>
        <w:tc>
          <w:tcPr>
            <w:tcW w:w="3438" w:type="dxa"/>
          </w:tcPr>
          <w:p w14:paraId="335A19A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IBCEXTR2</w:t>
            </w:r>
          </w:p>
        </w:tc>
        <w:tc>
          <w:tcPr>
            <w:tcW w:w="6138" w:type="dxa"/>
          </w:tcPr>
          <w:p w14:paraId="335A19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EXTRACT STATUS MANAGEMENT </w:t>
            </w:r>
          </w:p>
        </w:tc>
      </w:tr>
      <w:tr w:rsidR="006471C5" w:rsidRPr="0002501E" w14:paraId="335A19A8" w14:textId="77777777" w:rsidTr="00D26491">
        <w:trPr>
          <w:cantSplit/>
        </w:trPr>
        <w:tc>
          <w:tcPr>
            <w:tcW w:w="3438" w:type="dxa"/>
          </w:tcPr>
          <w:p w14:paraId="335A19A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IBCEXTRP</w:t>
            </w:r>
          </w:p>
        </w:tc>
        <w:tc>
          <w:tcPr>
            <w:tcW w:w="6138" w:type="dxa"/>
          </w:tcPr>
          <w:p w14:paraId="335A19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VIEW/PRINT EDI EXTRACT DATA</w:t>
            </w:r>
          </w:p>
        </w:tc>
      </w:tr>
      <w:tr w:rsidR="006471C5" w:rsidRPr="0002501E" w14:paraId="335A19AB" w14:textId="77777777" w:rsidTr="00D26491">
        <w:trPr>
          <w:cantSplit/>
        </w:trPr>
        <w:tc>
          <w:tcPr>
            <w:tcW w:w="3438" w:type="dxa"/>
          </w:tcPr>
          <w:p w14:paraId="335A19A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w:t>
            </w:r>
          </w:p>
        </w:tc>
        <w:tc>
          <w:tcPr>
            <w:tcW w:w="6138" w:type="dxa"/>
          </w:tcPr>
          <w:p w14:paraId="335A19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Dispatch to print claim forms.</w:t>
            </w:r>
          </w:p>
        </w:tc>
      </w:tr>
      <w:tr w:rsidR="006471C5" w:rsidRPr="0002501E" w14:paraId="335A19AE" w14:textId="77777777" w:rsidTr="00D26491">
        <w:trPr>
          <w:cantSplit/>
        </w:trPr>
        <w:tc>
          <w:tcPr>
            <w:tcW w:w="3438" w:type="dxa"/>
          </w:tcPr>
          <w:p w14:paraId="335A19AC"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IBCF1, IBCF10, IBCF11, IBCF12, IBCF14</w:t>
            </w:r>
          </w:p>
        </w:tc>
        <w:tc>
          <w:tcPr>
            <w:tcW w:w="6138" w:type="dxa"/>
          </w:tcPr>
          <w:p w14:paraId="335A19AD"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6471C5" w:rsidRPr="0002501E" w14:paraId="335A19B1" w14:textId="77777777" w:rsidTr="00D26491">
        <w:trPr>
          <w:cantSplit/>
        </w:trPr>
        <w:tc>
          <w:tcPr>
            <w:tcW w:w="3438" w:type="dxa"/>
          </w:tcPr>
          <w:p w14:paraId="335A19A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IBCF13</w:t>
            </w:r>
          </w:p>
        </w:tc>
        <w:tc>
          <w:tcPr>
            <w:tcW w:w="6138" w:type="dxa"/>
          </w:tcPr>
          <w:p w14:paraId="335A19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6471C5" w:rsidRPr="0002501E" w14:paraId="335A19B4" w14:textId="77777777" w:rsidTr="00D26491">
        <w:trPr>
          <w:cantSplit/>
        </w:trPr>
        <w:tc>
          <w:tcPr>
            <w:tcW w:w="3438" w:type="dxa"/>
          </w:tcPr>
          <w:p w14:paraId="335A19B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IBCF1TP</w:t>
            </w:r>
          </w:p>
        </w:tc>
        <w:tc>
          <w:tcPr>
            <w:tcW w:w="6138" w:type="dxa"/>
          </w:tcPr>
          <w:p w14:paraId="335A19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6471C5" w:rsidRPr="0002501E" w14:paraId="335A19B7" w14:textId="77777777" w:rsidTr="00D26491">
        <w:trPr>
          <w:cantSplit/>
        </w:trPr>
        <w:tc>
          <w:tcPr>
            <w:tcW w:w="3438" w:type="dxa"/>
          </w:tcPr>
          <w:p w14:paraId="335A19B5"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IBCF2, IBCF21, IBCF22, IBCF23, IBCF2P</w:t>
            </w:r>
          </w:p>
        </w:tc>
        <w:tc>
          <w:tcPr>
            <w:tcW w:w="6138" w:type="dxa"/>
          </w:tcPr>
          <w:p w14:paraId="335A19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w:t>
            </w:r>
          </w:p>
        </w:tc>
      </w:tr>
      <w:tr w:rsidR="006471C5" w:rsidRPr="0002501E" w14:paraId="335A19BA" w14:textId="77777777" w:rsidTr="00D26491">
        <w:trPr>
          <w:cantSplit/>
        </w:trPr>
        <w:tc>
          <w:tcPr>
            <w:tcW w:w="3438" w:type="dxa"/>
          </w:tcPr>
          <w:p w14:paraId="335A19B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IBCF23A</w:t>
            </w:r>
          </w:p>
        </w:tc>
        <w:tc>
          <w:tcPr>
            <w:tcW w:w="6138" w:type="dxa"/>
          </w:tcPr>
          <w:p w14:paraId="335A19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HCFA 1500 19-90 DATA - SPLIT FROM IBCF23</w:t>
            </w:r>
          </w:p>
        </w:tc>
      </w:tr>
      <w:tr w:rsidR="006471C5" w:rsidRPr="0002501E" w14:paraId="335A19BD" w14:textId="77777777" w:rsidTr="00D26491">
        <w:trPr>
          <w:cantSplit/>
        </w:trPr>
        <w:tc>
          <w:tcPr>
            <w:tcW w:w="3438" w:type="dxa"/>
          </w:tcPr>
          <w:p w14:paraId="335A19B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IBCF2TP</w:t>
            </w:r>
          </w:p>
        </w:tc>
        <w:tc>
          <w:tcPr>
            <w:tcW w:w="6138" w:type="dxa"/>
          </w:tcPr>
          <w:p w14:paraId="335A19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 Test Pattern Print.</w:t>
            </w:r>
          </w:p>
        </w:tc>
      </w:tr>
      <w:tr w:rsidR="006471C5" w:rsidRPr="0002501E" w14:paraId="335A19C0" w14:textId="77777777" w:rsidTr="00D26491">
        <w:trPr>
          <w:cantSplit/>
        </w:trPr>
        <w:tc>
          <w:tcPr>
            <w:tcW w:w="3438" w:type="dxa"/>
          </w:tcPr>
          <w:p w14:paraId="335A19BE"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IBCF3, IBCF31, IBCF32, IBCF33, IBCF331, IBCF34, IBCF3P</w:t>
            </w:r>
          </w:p>
        </w:tc>
        <w:tc>
          <w:tcPr>
            <w:tcW w:w="6138" w:type="dxa"/>
          </w:tcPr>
          <w:p w14:paraId="335A19B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UB-92.</w:t>
            </w:r>
          </w:p>
        </w:tc>
      </w:tr>
      <w:tr w:rsidR="006471C5" w:rsidRPr="0002501E" w14:paraId="335A19C3" w14:textId="77777777" w:rsidTr="00D26491">
        <w:trPr>
          <w:cantSplit/>
        </w:trPr>
        <w:tc>
          <w:tcPr>
            <w:tcW w:w="3438" w:type="dxa"/>
          </w:tcPr>
          <w:p w14:paraId="335A19C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IBCF3TP</w:t>
            </w:r>
          </w:p>
        </w:tc>
        <w:tc>
          <w:tcPr>
            <w:tcW w:w="6138" w:type="dxa"/>
          </w:tcPr>
          <w:p w14:paraId="335A19C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UB-92 Test Pattern Print.</w:t>
            </w:r>
          </w:p>
        </w:tc>
      </w:tr>
      <w:tr w:rsidR="006471C5" w:rsidRPr="0002501E" w14:paraId="335A19C6" w14:textId="77777777" w:rsidTr="00D26491">
        <w:trPr>
          <w:cantSplit/>
        </w:trPr>
        <w:tc>
          <w:tcPr>
            <w:tcW w:w="3438" w:type="dxa"/>
          </w:tcPr>
          <w:p w14:paraId="335A19C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IBCF4</w:t>
            </w:r>
          </w:p>
        </w:tc>
        <w:tc>
          <w:tcPr>
            <w:tcW w:w="6138" w:type="dxa"/>
          </w:tcPr>
          <w:p w14:paraId="335A19C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Bill Addendum.</w:t>
            </w:r>
          </w:p>
        </w:tc>
      </w:tr>
      <w:tr w:rsidR="006471C5" w:rsidRPr="0002501E" w14:paraId="335A19C9" w14:textId="77777777" w:rsidTr="00D26491">
        <w:trPr>
          <w:cantSplit/>
        </w:trPr>
        <w:tc>
          <w:tcPr>
            <w:tcW w:w="3438" w:type="dxa"/>
          </w:tcPr>
          <w:p w14:paraId="335A19C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IBCFP</w:t>
            </w:r>
          </w:p>
        </w:tc>
        <w:tc>
          <w:tcPr>
            <w:tcW w:w="6138" w:type="dxa"/>
          </w:tcPr>
          <w:p w14:paraId="335A19C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all authorized bills in order.</w:t>
            </w:r>
          </w:p>
        </w:tc>
      </w:tr>
      <w:tr w:rsidR="006471C5" w:rsidRPr="0002501E" w14:paraId="335A19CC" w14:textId="77777777" w:rsidTr="00D26491">
        <w:trPr>
          <w:cantSplit/>
        </w:trPr>
        <w:tc>
          <w:tcPr>
            <w:tcW w:w="3438" w:type="dxa"/>
          </w:tcPr>
          <w:p w14:paraId="335A19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IBCFP1</w:t>
            </w:r>
          </w:p>
        </w:tc>
        <w:tc>
          <w:tcPr>
            <w:tcW w:w="6138" w:type="dxa"/>
          </w:tcPr>
          <w:p w14:paraId="335A19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PRINT AUTHORIZED BILLS IN ORDER</w:t>
            </w:r>
          </w:p>
        </w:tc>
      </w:tr>
      <w:tr w:rsidR="006471C5" w:rsidRPr="0002501E" w14:paraId="335A19CF" w14:textId="77777777" w:rsidTr="00D26491">
        <w:trPr>
          <w:cantSplit/>
        </w:trPr>
        <w:tc>
          <w:tcPr>
            <w:tcW w:w="3438" w:type="dxa"/>
          </w:tcPr>
          <w:p w14:paraId="335A19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IBCIADD1</w:t>
            </w:r>
          </w:p>
        </w:tc>
        <w:tc>
          <w:tcPr>
            <w:tcW w:w="6138" w:type="dxa"/>
          </w:tcPr>
          <w:p w14:paraId="335A19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ADD ENTRY TO FILE 351.9</w:t>
            </w:r>
          </w:p>
        </w:tc>
      </w:tr>
      <w:tr w:rsidR="006471C5" w:rsidRPr="0002501E" w14:paraId="335A19D2" w14:textId="77777777" w:rsidTr="00D26491">
        <w:trPr>
          <w:cantSplit/>
        </w:trPr>
        <w:tc>
          <w:tcPr>
            <w:tcW w:w="3438" w:type="dxa"/>
          </w:tcPr>
          <w:p w14:paraId="335A19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IBCIASN</w:t>
            </w:r>
          </w:p>
        </w:tc>
        <w:tc>
          <w:tcPr>
            <w:tcW w:w="6138" w:type="dxa"/>
          </w:tcPr>
          <w:p w14:paraId="335A19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OPTION TO RE-ASSIGN CLAIMS</w:t>
            </w:r>
          </w:p>
        </w:tc>
      </w:tr>
      <w:tr w:rsidR="006471C5" w:rsidRPr="0002501E" w14:paraId="335A19D5" w14:textId="77777777" w:rsidTr="00D26491">
        <w:trPr>
          <w:cantSplit/>
        </w:trPr>
        <w:tc>
          <w:tcPr>
            <w:tcW w:w="3438" w:type="dxa"/>
          </w:tcPr>
          <w:p w14:paraId="335A19D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IBCIBW</w:t>
            </w:r>
          </w:p>
        </w:tc>
        <w:tc>
          <w:tcPr>
            <w:tcW w:w="6138" w:type="dxa"/>
          </w:tcPr>
          <w:p w14:paraId="335A19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D8" w14:textId="77777777" w:rsidTr="00D26491">
        <w:trPr>
          <w:cantSplit/>
        </w:trPr>
        <w:tc>
          <w:tcPr>
            <w:tcW w:w="3438" w:type="dxa"/>
          </w:tcPr>
          <w:p w14:paraId="335A19D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IBCICL</w:t>
            </w:r>
          </w:p>
        </w:tc>
        <w:tc>
          <w:tcPr>
            <w:tcW w:w="6138" w:type="dxa"/>
          </w:tcPr>
          <w:p w14:paraId="335A19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CLERK WORKSHEET</w:t>
            </w:r>
          </w:p>
        </w:tc>
      </w:tr>
      <w:tr w:rsidR="006471C5" w:rsidRPr="0002501E" w14:paraId="335A19DB" w14:textId="77777777" w:rsidTr="00D26491">
        <w:trPr>
          <w:cantSplit/>
        </w:trPr>
        <w:tc>
          <w:tcPr>
            <w:tcW w:w="3438" w:type="dxa"/>
          </w:tcPr>
          <w:p w14:paraId="335A19D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w:t>
            </w:r>
          </w:p>
        </w:tc>
        <w:tc>
          <w:tcPr>
            <w:tcW w:w="6138" w:type="dxa"/>
          </w:tcPr>
          <w:p w14:paraId="335A19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ERROR REPORT</w:t>
            </w:r>
          </w:p>
        </w:tc>
      </w:tr>
      <w:tr w:rsidR="006471C5" w:rsidRPr="0002501E" w14:paraId="335A19DE" w14:textId="77777777" w:rsidTr="00D26491">
        <w:trPr>
          <w:cantSplit/>
        </w:trPr>
        <w:tc>
          <w:tcPr>
            <w:tcW w:w="3438" w:type="dxa"/>
          </w:tcPr>
          <w:p w14:paraId="335A19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IBCICME1</w:t>
            </w:r>
          </w:p>
        </w:tc>
        <w:tc>
          <w:tcPr>
            <w:tcW w:w="6138" w:type="dxa"/>
          </w:tcPr>
          <w:p w14:paraId="335A19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6471C5" w:rsidRPr="0002501E" w14:paraId="335A19E1" w14:textId="77777777" w:rsidTr="00D26491">
        <w:trPr>
          <w:cantSplit/>
        </w:trPr>
        <w:tc>
          <w:tcPr>
            <w:tcW w:w="3438" w:type="dxa"/>
          </w:tcPr>
          <w:p w14:paraId="335A19D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IBCICMEP</w:t>
            </w:r>
          </w:p>
        </w:tc>
        <w:tc>
          <w:tcPr>
            <w:tcW w:w="6138" w:type="dxa"/>
          </w:tcPr>
          <w:p w14:paraId="335A19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ERROR REPORT</w:t>
            </w:r>
          </w:p>
        </w:tc>
      </w:tr>
      <w:tr w:rsidR="006471C5" w:rsidRPr="0002501E" w14:paraId="335A19E4" w14:textId="77777777" w:rsidTr="00D26491">
        <w:trPr>
          <w:cantSplit/>
        </w:trPr>
        <w:tc>
          <w:tcPr>
            <w:tcW w:w="3438" w:type="dxa"/>
          </w:tcPr>
          <w:p w14:paraId="335A19E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w:t>
            </w:r>
          </w:p>
        </w:tc>
        <w:tc>
          <w:tcPr>
            <w:tcW w:w="6138" w:type="dxa"/>
          </w:tcPr>
          <w:p w14:paraId="335A19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STATUS REPORT</w:t>
            </w:r>
          </w:p>
        </w:tc>
      </w:tr>
      <w:tr w:rsidR="006471C5" w:rsidRPr="0002501E" w14:paraId="335A19E7" w14:textId="77777777" w:rsidTr="00D26491">
        <w:trPr>
          <w:cantSplit/>
        </w:trPr>
        <w:tc>
          <w:tcPr>
            <w:tcW w:w="3438" w:type="dxa"/>
          </w:tcPr>
          <w:p w14:paraId="335A19E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IBCICMSP</w:t>
            </w:r>
          </w:p>
        </w:tc>
        <w:tc>
          <w:tcPr>
            <w:tcW w:w="6138" w:type="dxa"/>
          </w:tcPr>
          <w:p w14:paraId="335A19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STATUS REPORT</w:t>
            </w:r>
          </w:p>
        </w:tc>
      </w:tr>
      <w:tr w:rsidR="006471C5" w:rsidRPr="0002501E" w14:paraId="335A19EA" w14:textId="77777777" w:rsidTr="00D26491">
        <w:trPr>
          <w:cantSplit/>
        </w:trPr>
        <w:tc>
          <w:tcPr>
            <w:tcW w:w="3438" w:type="dxa"/>
          </w:tcPr>
          <w:p w14:paraId="335A19E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IBCICMW</w:t>
            </w:r>
          </w:p>
        </w:tc>
        <w:tc>
          <w:tcPr>
            <w:tcW w:w="6138" w:type="dxa"/>
          </w:tcPr>
          <w:p w14:paraId="335A19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WORKSHEET REPORT</w:t>
            </w:r>
          </w:p>
        </w:tc>
      </w:tr>
      <w:tr w:rsidR="006471C5" w:rsidRPr="0002501E" w14:paraId="335A19ED" w14:textId="77777777" w:rsidTr="00D26491">
        <w:trPr>
          <w:cantSplit/>
        </w:trPr>
        <w:tc>
          <w:tcPr>
            <w:tcW w:w="3438" w:type="dxa"/>
          </w:tcPr>
          <w:p w14:paraId="335A19E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IBCIL0</w:t>
            </w:r>
          </w:p>
        </w:tc>
        <w:tc>
          <w:tcPr>
            <w:tcW w:w="6138" w:type="dxa"/>
          </w:tcPr>
          <w:p w14:paraId="335A19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SKIP LIST</w:t>
            </w:r>
          </w:p>
        </w:tc>
      </w:tr>
      <w:tr w:rsidR="006471C5" w:rsidRPr="0002501E" w14:paraId="335A19F0" w14:textId="77777777" w:rsidTr="00D26491">
        <w:trPr>
          <w:cantSplit/>
        </w:trPr>
        <w:tc>
          <w:tcPr>
            <w:tcW w:w="3438" w:type="dxa"/>
          </w:tcPr>
          <w:p w14:paraId="335A19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IBCIMG</w:t>
            </w:r>
          </w:p>
        </w:tc>
        <w:tc>
          <w:tcPr>
            <w:tcW w:w="6138" w:type="dxa"/>
          </w:tcPr>
          <w:p w14:paraId="335A19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F3" w14:textId="77777777" w:rsidTr="00D26491">
        <w:trPr>
          <w:cantSplit/>
        </w:trPr>
        <w:tc>
          <w:tcPr>
            <w:tcW w:w="3438" w:type="dxa"/>
          </w:tcPr>
          <w:p w14:paraId="335A19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w:t>
            </w:r>
          </w:p>
        </w:tc>
        <w:tc>
          <w:tcPr>
            <w:tcW w:w="6138" w:type="dxa"/>
          </w:tcPr>
          <w:p w14:paraId="335A19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w:t>
            </w:r>
          </w:p>
        </w:tc>
      </w:tr>
      <w:tr w:rsidR="006471C5" w:rsidRPr="0002501E" w14:paraId="335A19F6" w14:textId="77777777" w:rsidTr="00D26491">
        <w:trPr>
          <w:cantSplit/>
        </w:trPr>
        <w:tc>
          <w:tcPr>
            <w:tcW w:w="3438" w:type="dxa"/>
          </w:tcPr>
          <w:p w14:paraId="335A19F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IBCIMSG1</w:t>
            </w:r>
          </w:p>
        </w:tc>
        <w:tc>
          <w:tcPr>
            <w:tcW w:w="6138" w:type="dxa"/>
          </w:tcPr>
          <w:p w14:paraId="335A19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 CONT'D</w:t>
            </w:r>
          </w:p>
        </w:tc>
      </w:tr>
      <w:tr w:rsidR="006471C5" w:rsidRPr="0002501E" w14:paraId="335A19F9" w14:textId="77777777" w:rsidTr="00D26491">
        <w:trPr>
          <w:cantSplit/>
        </w:trPr>
        <w:tc>
          <w:tcPr>
            <w:tcW w:w="3438" w:type="dxa"/>
          </w:tcPr>
          <w:p w14:paraId="335A19F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IBCINPT</w:t>
            </w:r>
          </w:p>
        </w:tc>
        <w:tc>
          <w:tcPr>
            <w:tcW w:w="6138" w:type="dxa"/>
          </w:tcPr>
          <w:p w14:paraId="335A19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Extract data and create NPT file</w:t>
            </w:r>
          </w:p>
        </w:tc>
      </w:tr>
      <w:tr w:rsidR="006471C5" w:rsidRPr="0002501E" w14:paraId="335A19FC" w14:textId="77777777" w:rsidTr="00D26491">
        <w:trPr>
          <w:cantSplit/>
        </w:trPr>
        <w:tc>
          <w:tcPr>
            <w:tcW w:w="3438" w:type="dxa"/>
          </w:tcPr>
          <w:p w14:paraId="335A19F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IBCIPAY</w:t>
            </w:r>
          </w:p>
        </w:tc>
        <w:tc>
          <w:tcPr>
            <w:tcW w:w="6138" w:type="dxa"/>
          </w:tcPr>
          <w:p w14:paraId="335A19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Extract data and create Ingenix </w:t>
            </w:r>
            <w:r w:rsidR="00411ADA" w:rsidRPr="00DD113A">
              <w:rPr>
                <w:rFonts w:ascii="Times New Roman" w:hAnsi="Times New Roman"/>
                <w:sz w:val="22"/>
                <w:szCs w:val="22"/>
              </w:rPr>
              <w:t>Payer</w:t>
            </w:r>
            <w:r w:rsidRPr="00DD113A">
              <w:rPr>
                <w:rFonts w:ascii="Times New Roman" w:hAnsi="Times New Roman"/>
                <w:sz w:val="22"/>
                <w:szCs w:val="22"/>
              </w:rPr>
              <w:t xml:space="preserve"> File</w:t>
            </w:r>
          </w:p>
        </w:tc>
      </w:tr>
      <w:tr w:rsidR="006471C5" w:rsidRPr="0002501E" w14:paraId="335A19FF" w14:textId="77777777" w:rsidTr="00D26491">
        <w:trPr>
          <w:cantSplit/>
        </w:trPr>
        <w:tc>
          <w:tcPr>
            <w:tcW w:w="3438" w:type="dxa"/>
          </w:tcPr>
          <w:p w14:paraId="335A19F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IBCIPOST</w:t>
            </w:r>
          </w:p>
        </w:tc>
        <w:tc>
          <w:tcPr>
            <w:tcW w:w="6138" w:type="dxa"/>
          </w:tcPr>
          <w:p w14:paraId="335A19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POST INSTALL</w:t>
            </w:r>
          </w:p>
        </w:tc>
      </w:tr>
      <w:tr w:rsidR="006471C5" w:rsidRPr="0002501E" w14:paraId="335A1A02" w14:textId="77777777" w:rsidTr="00D26491">
        <w:trPr>
          <w:cantSplit/>
        </w:trPr>
        <w:tc>
          <w:tcPr>
            <w:tcW w:w="3438" w:type="dxa"/>
          </w:tcPr>
          <w:p w14:paraId="335A1A0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IBCISC</w:t>
            </w:r>
          </w:p>
        </w:tc>
        <w:tc>
          <w:tcPr>
            <w:tcW w:w="6138" w:type="dxa"/>
          </w:tcPr>
          <w:p w14:paraId="335A1A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SCREENS ?CLA FUNCTIONALITY</w:t>
            </w:r>
          </w:p>
        </w:tc>
      </w:tr>
      <w:tr w:rsidR="006471C5" w:rsidRPr="0002501E" w14:paraId="335A1A05" w14:textId="77777777" w:rsidTr="00D26491">
        <w:trPr>
          <w:cantSplit/>
        </w:trPr>
        <w:tc>
          <w:tcPr>
            <w:tcW w:w="3438" w:type="dxa"/>
          </w:tcPr>
          <w:p w14:paraId="335A1A0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IBCIST</w:t>
            </w:r>
          </w:p>
        </w:tc>
        <w:tc>
          <w:tcPr>
            <w:tcW w:w="6138" w:type="dxa"/>
          </w:tcPr>
          <w:p w14:paraId="335A1A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ENTRY POINTS FOR CLAIMSMANAGER INTERFACE</w:t>
            </w:r>
          </w:p>
        </w:tc>
      </w:tr>
      <w:tr w:rsidR="006471C5" w:rsidRPr="0002501E" w14:paraId="335A1A08" w14:textId="77777777" w:rsidTr="00D26491">
        <w:trPr>
          <w:cantSplit/>
        </w:trPr>
        <w:tc>
          <w:tcPr>
            <w:tcW w:w="3438" w:type="dxa"/>
          </w:tcPr>
          <w:p w14:paraId="335A1A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IBCIUDF</w:t>
            </w:r>
          </w:p>
        </w:tc>
        <w:tc>
          <w:tcPr>
            <w:tcW w:w="6138" w:type="dxa"/>
          </w:tcPr>
          <w:p w14:paraId="335A1A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USER DEFINED FIELDS</w:t>
            </w:r>
          </w:p>
        </w:tc>
      </w:tr>
      <w:tr w:rsidR="006471C5" w:rsidRPr="0002501E" w14:paraId="335A1A0B" w14:textId="77777777" w:rsidTr="00D26491">
        <w:trPr>
          <w:cantSplit/>
        </w:trPr>
        <w:tc>
          <w:tcPr>
            <w:tcW w:w="3438" w:type="dxa"/>
          </w:tcPr>
          <w:p w14:paraId="335A1A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IBCIUT1</w:t>
            </w:r>
          </w:p>
        </w:tc>
        <w:tc>
          <w:tcPr>
            <w:tcW w:w="6138" w:type="dxa"/>
          </w:tcPr>
          <w:p w14:paraId="335A1A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 FOR CLAIMSMANAGER INTERFACE</w:t>
            </w:r>
          </w:p>
        </w:tc>
      </w:tr>
      <w:tr w:rsidR="006471C5" w:rsidRPr="0002501E" w14:paraId="335A1A0E" w14:textId="77777777" w:rsidTr="00D26491">
        <w:trPr>
          <w:cantSplit/>
        </w:trPr>
        <w:tc>
          <w:tcPr>
            <w:tcW w:w="3438" w:type="dxa"/>
          </w:tcPr>
          <w:p w14:paraId="335A1A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IBCIUT2</w:t>
            </w:r>
          </w:p>
        </w:tc>
        <w:tc>
          <w:tcPr>
            <w:tcW w:w="6138" w:type="dxa"/>
          </w:tcPr>
          <w:p w14:paraId="335A1A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MESSAGE UTILITIES</w:t>
            </w:r>
          </w:p>
        </w:tc>
      </w:tr>
      <w:tr w:rsidR="006471C5" w:rsidRPr="0002501E" w14:paraId="335A1A11" w14:textId="77777777" w:rsidTr="00D26491">
        <w:trPr>
          <w:cantSplit/>
        </w:trPr>
        <w:tc>
          <w:tcPr>
            <w:tcW w:w="3438" w:type="dxa"/>
          </w:tcPr>
          <w:p w14:paraId="335A1A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IBCIUT3</w:t>
            </w:r>
          </w:p>
        </w:tc>
        <w:tc>
          <w:tcPr>
            <w:tcW w:w="6138" w:type="dxa"/>
          </w:tcPr>
          <w:p w14:paraId="335A1A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TCP/IP UTILITIES FOR CLAIMSMANAGER INTERFACE</w:t>
            </w:r>
          </w:p>
        </w:tc>
      </w:tr>
      <w:tr w:rsidR="006471C5" w:rsidRPr="0002501E" w14:paraId="335A1A14" w14:textId="77777777" w:rsidTr="00D26491">
        <w:trPr>
          <w:cantSplit/>
        </w:trPr>
        <w:tc>
          <w:tcPr>
            <w:tcW w:w="3438" w:type="dxa"/>
          </w:tcPr>
          <w:p w14:paraId="335A1A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IBCIUT4</w:t>
            </w:r>
          </w:p>
        </w:tc>
        <w:tc>
          <w:tcPr>
            <w:tcW w:w="6138" w:type="dxa"/>
          </w:tcPr>
          <w:p w14:paraId="335A1A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w:t>
            </w:r>
          </w:p>
        </w:tc>
      </w:tr>
      <w:tr w:rsidR="006471C5" w:rsidRPr="0002501E" w14:paraId="335A1A17" w14:textId="77777777" w:rsidTr="00D26491">
        <w:trPr>
          <w:cantSplit/>
        </w:trPr>
        <w:tc>
          <w:tcPr>
            <w:tcW w:w="3438" w:type="dxa"/>
          </w:tcPr>
          <w:p w14:paraId="335A1A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IBCIUT5</w:t>
            </w:r>
          </w:p>
        </w:tc>
        <w:tc>
          <w:tcPr>
            <w:tcW w:w="6138" w:type="dxa"/>
          </w:tcPr>
          <w:p w14:paraId="335A1A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UTILITIES FOR CLAIMSMANAGER INTERFACE</w:t>
            </w:r>
          </w:p>
        </w:tc>
      </w:tr>
      <w:tr w:rsidR="006471C5" w:rsidRPr="0002501E" w14:paraId="335A1A1A" w14:textId="77777777" w:rsidTr="00D26491">
        <w:trPr>
          <w:cantSplit/>
        </w:trPr>
        <w:tc>
          <w:tcPr>
            <w:tcW w:w="3438" w:type="dxa"/>
          </w:tcPr>
          <w:p w14:paraId="335A1A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IBCIUT6</w:t>
            </w:r>
          </w:p>
        </w:tc>
        <w:tc>
          <w:tcPr>
            <w:tcW w:w="6138" w:type="dxa"/>
          </w:tcPr>
          <w:p w14:paraId="335A1A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MAILMAN UTILITIES</w:t>
            </w:r>
          </w:p>
        </w:tc>
      </w:tr>
      <w:tr w:rsidR="006471C5" w:rsidRPr="0002501E" w14:paraId="335A1A1D" w14:textId="77777777" w:rsidTr="00D26491">
        <w:trPr>
          <w:cantSplit/>
        </w:trPr>
        <w:tc>
          <w:tcPr>
            <w:tcW w:w="3438" w:type="dxa"/>
          </w:tcPr>
          <w:p w14:paraId="335A1A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IBCIUT7</w:t>
            </w:r>
          </w:p>
        </w:tc>
        <w:tc>
          <w:tcPr>
            <w:tcW w:w="6138" w:type="dxa"/>
          </w:tcPr>
          <w:p w14:paraId="335A1A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COMMENTS FIELD UTILITIES</w:t>
            </w:r>
          </w:p>
        </w:tc>
      </w:tr>
      <w:tr w:rsidR="006471C5" w:rsidRPr="0002501E" w14:paraId="335A1A20" w14:textId="77777777" w:rsidTr="00D26491">
        <w:trPr>
          <w:cantSplit/>
        </w:trPr>
        <w:tc>
          <w:tcPr>
            <w:tcW w:w="3438" w:type="dxa"/>
          </w:tcPr>
          <w:p w14:paraId="335A1A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IBCIWK</w:t>
            </w:r>
          </w:p>
        </w:tc>
        <w:tc>
          <w:tcPr>
            <w:tcW w:w="6138" w:type="dxa"/>
          </w:tcPr>
          <w:p w14:paraId="335A1A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WORKSHEET UTILITY</w:t>
            </w:r>
          </w:p>
        </w:tc>
      </w:tr>
      <w:tr w:rsidR="006471C5" w:rsidRPr="0002501E" w14:paraId="335A1A23" w14:textId="77777777" w:rsidTr="00D26491">
        <w:trPr>
          <w:cantSplit/>
        </w:trPr>
        <w:tc>
          <w:tcPr>
            <w:tcW w:w="3438" w:type="dxa"/>
          </w:tcPr>
          <w:p w14:paraId="335A1A2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IBCMENU</w:t>
            </w:r>
          </w:p>
        </w:tc>
        <w:tc>
          <w:tcPr>
            <w:tcW w:w="6138" w:type="dxa"/>
          </w:tcPr>
          <w:p w14:paraId="335A1A2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3F162D" w:rsidRPr="0002501E" w14:paraId="335A1A26" w14:textId="77777777" w:rsidTr="00D26491">
        <w:trPr>
          <w:cantSplit/>
        </w:trPr>
        <w:tc>
          <w:tcPr>
            <w:tcW w:w="3438" w:type="dxa"/>
          </w:tcPr>
          <w:p w14:paraId="335A1A24"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w:t>
            </w:r>
          </w:p>
        </w:tc>
        <w:tc>
          <w:tcPr>
            <w:tcW w:w="6138" w:type="dxa"/>
          </w:tcPr>
          <w:p w14:paraId="335A1A25"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3F162D" w:rsidRPr="0002501E" w14:paraId="335A1A29" w14:textId="77777777" w:rsidTr="00D26491">
        <w:trPr>
          <w:cantSplit/>
        </w:trPr>
        <w:tc>
          <w:tcPr>
            <w:tcW w:w="3438" w:type="dxa"/>
          </w:tcPr>
          <w:p w14:paraId="335A1A27"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IBCMDT1</w:t>
            </w:r>
          </w:p>
        </w:tc>
        <w:tc>
          <w:tcPr>
            <w:tcW w:w="6138" w:type="dxa"/>
          </w:tcPr>
          <w:p w14:paraId="335A1A28"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3F162D" w:rsidRPr="0002501E" w14:paraId="335A1A2C" w14:textId="77777777" w:rsidTr="00D26491">
        <w:trPr>
          <w:cantSplit/>
        </w:trPr>
        <w:tc>
          <w:tcPr>
            <w:tcW w:w="3438" w:type="dxa"/>
          </w:tcPr>
          <w:p w14:paraId="335A1A2A"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IBCMDT2</w:t>
            </w:r>
          </w:p>
        </w:tc>
        <w:tc>
          <w:tcPr>
            <w:tcW w:w="6138" w:type="dxa"/>
          </w:tcPr>
          <w:p w14:paraId="335A1A2B"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3F162D" w:rsidRPr="0002501E" w14:paraId="335A1A2F" w14:textId="77777777" w:rsidTr="00D26491">
        <w:trPr>
          <w:cantSplit/>
        </w:trPr>
        <w:tc>
          <w:tcPr>
            <w:tcW w:w="3438" w:type="dxa"/>
          </w:tcPr>
          <w:p w14:paraId="335A1A2D"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IBCMDT3</w:t>
            </w:r>
          </w:p>
        </w:tc>
        <w:tc>
          <w:tcPr>
            <w:tcW w:w="6138" w:type="dxa"/>
          </w:tcPr>
          <w:p w14:paraId="335A1A2E"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EE5CE1" w:rsidRPr="0002501E" w14:paraId="335A1A32" w14:textId="77777777" w:rsidTr="00D26491">
        <w:trPr>
          <w:cantSplit/>
        </w:trPr>
        <w:tc>
          <w:tcPr>
            <w:tcW w:w="3438" w:type="dxa"/>
          </w:tcPr>
          <w:p w14:paraId="335A1A30"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IBCN118</w:t>
            </w:r>
          </w:p>
        </w:tc>
        <w:tc>
          <w:tcPr>
            <w:tcW w:w="6138" w:type="dxa"/>
          </w:tcPr>
          <w:p w14:paraId="335A1A31"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6471C5" w:rsidRPr="0002501E" w14:paraId="335A1A35" w14:textId="77777777" w:rsidTr="00D26491">
        <w:trPr>
          <w:cantSplit/>
        </w:trPr>
        <w:tc>
          <w:tcPr>
            <w:tcW w:w="3438" w:type="dxa"/>
          </w:tcPr>
          <w:p w14:paraId="335A1A3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IBCNADD</w:t>
            </w:r>
          </w:p>
        </w:tc>
        <w:tc>
          <w:tcPr>
            <w:tcW w:w="6138" w:type="dxa"/>
          </w:tcPr>
          <w:p w14:paraId="335A1A3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84584A" w:rsidRPr="0002501E" w14:paraId="335A1A38" w14:textId="77777777" w:rsidTr="00D26491">
        <w:trPr>
          <w:cantSplit/>
        </w:trPr>
        <w:tc>
          <w:tcPr>
            <w:tcW w:w="3438" w:type="dxa"/>
          </w:tcPr>
          <w:p w14:paraId="335A1A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w:t>
            </w:r>
          </w:p>
        </w:tc>
        <w:tc>
          <w:tcPr>
            <w:tcW w:w="6138" w:type="dxa"/>
          </w:tcPr>
          <w:p w14:paraId="335A1A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B" w14:textId="77777777" w:rsidTr="00D26491">
        <w:trPr>
          <w:cantSplit/>
        </w:trPr>
        <w:tc>
          <w:tcPr>
            <w:tcW w:w="3438" w:type="dxa"/>
          </w:tcPr>
          <w:p w14:paraId="335A1A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IBCNAU1</w:t>
            </w:r>
          </w:p>
        </w:tc>
        <w:tc>
          <w:tcPr>
            <w:tcW w:w="6138" w:type="dxa"/>
          </w:tcPr>
          <w:p w14:paraId="335A1A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E" w14:textId="77777777" w:rsidTr="00D26491">
        <w:trPr>
          <w:cantSplit/>
        </w:trPr>
        <w:tc>
          <w:tcPr>
            <w:tcW w:w="3438" w:type="dxa"/>
          </w:tcPr>
          <w:p w14:paraId="335A1A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IBCNAU2</w:t>
            </w:r>
          </w:p>
        </w:tc>
        <w:tc>
          <w:tcPr>
            <w:tcW w:w="6138" w:type="dxa"/>
          </w:tcPr>
          <w:p w14:paraId="335A1A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1" w14:textId="77777777" w:rsidTr="00D26491">
        <w:trPr>
          <w:cantSplit/>
        </w:trPr>
        <w:tc>
          <w:tcPr>
            <w:tcW w:w="3438" w:type="dxa"/>
          </w:tcPr>
          <w:p w14:paraId="335A1A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IBCNAU3</w:t>
            </w:r>
          </w:p>
        </w:tc>
        <w:tc>
          <w:tcPr>
            <w:tcW w:w="6138" w:type="dxa"/>
          </w:tcPr>
          <w:p w14:paraId="335A1A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4" w14:textId="77777777" w:rsidTr="00D26491">
        <w:trPr>
          <w:cantSplit/>
        </w:trPr>
        <w:tc>
          <w:tcPr>
            <w:tcW w:w="3438" w:type="dxa"/>
          </w:tcPr>
          <w:p w14:paraId="335A1A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IBCNBAA</w:t>
            </w:r>
          </w:p>
        </w:tc>
        <w:tc>
          <w:tcPr>
            <w:tcW w:w="6138" w:type="dxa"/>
          </w:tcPr>
          <w:p w14:paraId="335A1A43" w14:textId="77777777" w:rsidR="0084584A" w:rsidRPr="00DD113A" w:rsidRDefault="006A03B0" w:rsidP="006A03B0">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84584A" w:rsidRPr="0002501E" w14:paraId="335A1A47" w14:textId="77777777" w:rsidTr="00D26491">
        <w:trPr>
          <w:cantSplit/>
        </w:trPr>
        <w:tc>
          <w:tcPr>
            <w:tcW w:w="3438" w:type="dxa"/>
          </w:tcPr>
          <w:p w14:paraId="335A1A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IBCNBAC</w:t>
            </w:r>
          </w:p>
        </w:tc>
        <w:tc>
          <w:tcPr>
            <w:tcW w:w="6138" w:type="dxa"/>
          </w:tcPr>
          <w:p w14:paraId="335A1A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84584A" w:rsidRPr="0002501E" w14:paraId="335A1A4A" w14:textId="77777777" w:rsidTr="00D26491">
        <w:trPr>
          <w:cantSplit/>
        </w:trPr>
        <w:tc>
          <w:tcPr>
            <w:tcW w:w="3438" w:type="dxa"/>
          </w:tcPr>
          <w:p w14:paraId="335A1A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IBCNBAR</w:t>
            </w:r>
          </w:p>
        </w:tc>
        <w:tc>
          <w:tcPr>
            <w:tcW w:w="6138" w:type="dxa"/>
          </w:tcPr>
          <w:p w14:paraId="335A1A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process Accept and Reject</w:t>
            </w:r>
          </w:p>
        </w:tc>
      </w:tr>
      <w:tr w:rsidR="0084584A" w:rsidRPr="0002501E" w14:paraId="335A1A4D" w14:textId="77777777" w:rsidTr="00D26491">
        <w:trPr>
          <w:cantSplit/>
        </w:trPr>
        <w:tc>
          <w:tcPr>
            <w:tcW w:w="3438" w:type="dxa"/>
          </w:tcPr>
          <w:p w14:paraId="335A1A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IBCNBCD</w:t>
            </w:r>
          </w:p>
        </w:tc>
        <w:tc>
          <w:tcPr>
            <w:tcW w:w="6138" w:type="dxa"/>
          </w:tcPr>
          <w:p w14:paraId="335A1A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6A03B0" w:rsidRPr="0002501E" w14:paraId="335A1A50" w14:textId="77777777" w:rsidTr="00D26491">
        <w:trPr>
          <w:cantSplit/>
        </w:trPr>
        <w:tc>
          <w:tcPr>
            <w:tcW w:w="3438" w:type="dxa"/>
          </w:tcPr>
          <w:p w14:paraId="335A1A4E"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IBCNBCD1</w:t>
            </w:r>
          </w:p>
        </w:tc>
        <w:tc>
          <w:tcPr>
            <w:tcW w:w="6138" w:type="dxa"/>
          </w:tcPr>
          <w:p w14:paraId="335A1A4F"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edits subscriber information in the Patient Insurance subfile (File #2.312).</w:t>
            </w:r>
          </w:p>
        </w:tc>
      </w:tr>
      <w:tr w:rsidR="006A03B0" w:rsidRPr="0002501E" w14:paraId="335A1A53" w14:textId="77777777" w:rsidTr="00D26491">
        <w:trPr>
          <w:cantSplit/>
        </w:trPr>
        <w:tc>
          <w:tcPr>
            <w:tcW w:w="3438" w:type="dxa"/>
          </w:tcPr>
          <w:p w14:paraId="335A1A51"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IBCNBCD2</w:t>
            </w:r>
          </w:p>
        </w:tc>
        <w:tc>
          <w:tcPr>
            <w:tcW w:w="6138" w:type="dxa"/>
          </w:tcPr>
          <w:p w14:paraId="335A1A52"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6A03B0" w:rsidRPr="0002501E" w14:paraId="335A1A56" w14:textId="77777777" w:rsidTr="00D26491">
        <w:trPr>
          <w:cantSplit/>
        </w:trPr>
        <w:tc>
          <w:tcPr>
            <w:tcW w:w="3438" w:type="dxa"/>
          </w:tcPr>
          <w:p w14:paraId="335A1A54"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lastRenderedPageBreak/>
              <w:t>IBCNBCD3</w:t>
            </w:r>
          </w:p>
        </w:tc>
        <w:tc>
          <w:tcPr>
            <w:tcW w:w="6138" w:type="dxa"/>
          </w:tcPr>
          <w:p w14:paraId="335A1A55"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6A03B0" w:rsidRPr="0002501E" w14:paraId="335A1A59" w14:textId="77777777" w:rsidTr="00D26491">
        <w:trPr>
          <w:cantSplit/>
        </w:trPr>
        <w:tc>
          <w:tcPr>
            <w:tcW w:w="3438" w:type="dxa"/>
          </w:tcPr>
          <w:p w14:paraId="335A1A57"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IBCNBCD4</w:t>
            </w:r>
          </w:p>
        </w:tc>
        <w:tc>
          <w:tcPr>
            <w:tcW w:w="6138" w:type="dxa"/>
          </w:tcPr>
          <w:p w14:paraId="335A1A58" w14:textId="77777777" w:rsidR="006A03B0"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A63BE4" w:rsidRPr="0002501E" w14:paraId="335A1A5C" w14:textId="77777777" w:rsidTr="00D26491">
        <w:trPr>
          <w:cantSplit/>
        </w:trPr>
        <w:tc>
          <w:tcPr>
            <w:tcW w:w="3438" w:type="dxa"/>
          </w:tcPr>
          <w:p w14:paraId="335A1A5A" w14:textId="77777777" w:rsidR="00A63BE4" w:rsidRPr="00DD113A" w:rsidRDefault="00A63BE4"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138" w:type="dxa"/>
          </w:tcPr>
          <w:p w14:paraId="335A1A5B" w14:textId="77777777" w:rsidR="00A63BE4"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DF5A4C" w:rsidRPr="0002501E" w14:paraId="335A1A5F" w14:textId="77777777" w:rsidTr="00D26491">
        <w:trPr>
          <w:cantSplit/>
        </w:trPr>
        <w:tc>
          <w:tcPr>
            <w:tcW w:w="3438" w:type="dxa"/>
          </w:tcPr>
          <w:p w14:paraId="335A1A5D" w14:textId="77777777" w:rsidR="00DF5A4C" w:rsidRPr="00DD113A" w:rsidRDefault="00DF5A4C"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138" w:type="dxa"/>
          </w:tcPr>
          <w:p w14:paraId="335A1A5E" w14:textId="77777777" w:rsidR="00DF5A4C"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2" w14:textId="77777777" w:rsidTr="00D26491">
        <w:trPr>
          <w:cantSplit/>
        </w:trPr>
        <w:tc>
          <w:tcPr>
            <w:tcW w:w="3438" w:type="dxa"/>
          </w:tcPr>
          <w:p w14:paraId="335A1A60"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138" w:type="dxa"/>
          </w:tcPr>
          <w:p w14:paraId="335A1A61" w14:textId="77777777" w:rsidR="0077466F" w:rsidRDefault="0077466F"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5" w14:textId="77777777" w:rsidTr="00D26491">
        <w:trPr>
          <w:cantSplit/>
        </w:trPr>
        <w:tc>
          <w:tcPr>
            <w:tcW w:w="3438" w:type="dxa"/>
          </w:tcPr>
          <w:p w14:paraId="335A1A63"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138" w:type="dxa"/>
          </w:tcPr>
          <w:p w14:paraId="335A1A64" w14:textId="77777777" w:rsidR="0077466F" w:rsidRDefault="0077466F" w:rsidP="000D5F6B">
            <w:pPr>
              <w:rPr>
                <w:rFonts w:ascii="Times New Roman" w:hAnsi="Times New Roman"/>
                <w:sz w:val="22"/>
                <w:szCs w:val="22"/>
              </w:rPr>
            </w:pPr>
            <w:r>
              <w:rPr>
                <w:rFonts w:ascii="Times New Roman" w:hAnsi="Times New Roman"/>
                <w:sz w:val="22"/>
                <w:szCs w:val="22"/>
              </w:rPr>
              <w:t>This program is pa</w:t>
            </w:r>
            <w:r w:rsidR="0068079B">
              <w:rPr>
                <w:rFonts w:ascii="Times New Roman" w:hAnsi="Times New Roman"/>
                <w:sz w:val="22"/>
                <w:szCs w:val="22"/>
              </w:rPr>
              <w:t>rt of Subscriber Display Screen Fields</w:t>
            </w:r>
            <w:r>
              <w:rPr>
                <w:rFonts w:ascii="Times New Roman" w:hAnsi="Times New Roman"/>
                <w:sz w:val="22"/>
                <w:szCs w:val="22"/>
              </w:rPr>
              <w:t>.</w:t>
            </w:r>
          </w:p>
        </w:tc>
      </w:tr>
      <w:tr w:rsidR="0084584A" w:rsidRPr="0002501E" w14:paraId="335A1A68" w14:textId="77777777" w:rsidTr="00D26491">
        <w:trPr>
          <w:cantSplit/>
        </w:trPr>
        <w:tc>
          <w:tcPr>
            <w:tcW w:w="3438" w:type="dxa"/>
          </w:tcPr>
          <w:p w14:paraId="335A1A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IBCNBED</w:t>
            </w:r>
          </w:p>
        </w:tc>
        <w:tc>
          <w:tcPr>
            <w:tcW w:w="6138" w:type="dxa"/>
          </w:tcPr>
          <w:p w14:paraId="335A1A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delete existing entries in buffer</w:t>
            </w:r>
          </w:p>
        </w:tc>
      </w:tr>
      <w:tr w:rsidR="0084584A" w:rsidRPr="0002501E" w14:paraId="335A1A6B" w14:textId="77777777" w:rsidTr="00D26491">
        <w:trPr>
          <w:cantSplit/>
        </w:trPr>
        <w:tc>
          <w:tcPr>
            <w:tcW w:w="3438" w:type="dxa"/>
          </w:tcPr>
          <w:p w14:paraId="335A1A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IBCNBEE</w:t>
            </w:r>
          </w:p>
        </w:tc>
        <w:tc>
          <w:tcPr>
            <w:tcW w:w="6138" w:type="dxa"/>
          </w:tcPr>
          <w:p w14:paraId="335A1A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add/edit existing entries in buffer</w:t>
            </w:r>
          </w:p>
        </w:tc>
      </w:tr>
      <w:tr w:rsidR="0084584A" w:rsidRPr="0002501E" w14:paraId="335A1A6E" w14:textId="77777777" w:rsidTr="00D26491">
        <w:trPr>
          <w:cantSplit/>
        </w:trPr>
        <w:tc>
          <w:tcPr>
            <w:tcW w:w="3438" w:type="dxa"/>
          </w:tcPr>
          <w:p w14:paraId="335A1A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w:t>
            </w:r>
          </w:p>
        </w:tc>
        <w:tc>
          <w:tcPr>
            <w:tcW w:w="6138" w:type="dxa"/>
          </w:tcPr>
          <w:p w14:paraId="335A1A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1" w14:textId="77777777" w:rsidTr="00D26491">
        <w:trPr>
          <w:cantSplit/>
        </w:trPr>
        <w:tc>
          <w:tcPr>
            <w:tcW w:w="3438" w:type="dxa"/>
          </w:tcPr>
          <w:p w14:paraId="335A1A6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IBCNBES1</w:t>
            </w:r>
          </w:p>
        </w:tc>
        <w:tc>
          <w:tcPr>
            <w:tcW w:w="6138" w:type="dxa"/>
          </w:tcPr>
          <w:p w14:paraId="335A1A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4" w14:textId="77777777" w:rsidTr="00D26491">
        <w:trPr>
          <w:cantSplit/>
        </w:trPr>
        <w:tc>
          <w:tcPr>
            <w:tcW w:w="3438" w:type="dxa"/>
          </w:tcPr>
          <w:p w14:paraId="335A1A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w:t>
            </w:r>
          </w:p>
        </w:tc>
        <w:tc>
          <w:tcPr>
            <w:tcW w:w="6138" w:type="dxa"/>
          </w:tcPr>
          <w:p w14:paraId="335A1A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w:t>
            </w:r>
          </w:p>
        </w:tc>
      </w:tr>
      <w:tr w:rsidR="0084584A" w:rsidRPr="0002501E" w14:paraId="335A1A77" w14:textId="77777777" w:rsidTr="00D26491">
        <w:trPr>
          <w:cantSplit/>
        </w:trPr>
        <w:tc>
          <w:tcPr>
            <w:tcW w:w="3438" w:type="dxa"/>
          </w:tcPr>
          <w:p w14:paraId="335A1A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IBCNBLA1</w:t>
            </w:r>
          </w:p>
        </w:tc>
        <w:tc>
          <w:tcPr>
            <w:tcW w:w="6138" w:type="dxa"/>
          </w:tcPr>
          <w:p w14:paraId="335A1A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 (cont)</w:t>
            </w:r>
          </w:p>
        </w:tc>
      </w:tr>
      <w:tr w:rsidR="0084584A" w:rsidRPr="0002501E" w14:paraId="335A1A7A" w14:textId="77777777" w:rsidTr="00D26491">
        <w:trPr>
          <w:cantSplit/>
        </w:trPr>
        <w:tc>
          <w:tcPr>
            <w:tcW w:w="3438" w:type="dxa"/>
          </w:tcPr>
          <w:p w14:paraId="335A1A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IBCNBLA2</w:t>
            </w:r>
          </w:p>
        </w:tc>
        <w:tc>
          <w:tcPr>
            <w:tcW w:w="6138" w:type="dxa"/>
          </w:tcPr>
          <w:p w14:paraId="335A1A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Multiple Selection</w:t>
            </w:r>
          </w:p>
        </w:tc>
      </w:tr>
      <w:tr w:rsidR="0084584A" w:rsidRPr="0002501E" w14:paraId="335A1A7D" w14:textId="77777777" w:rsidTr="00D26491">
        <w:trPr>
          <w:cantSplit/>
        </w:trPr>
        <w:tc>
          <w:tcPr>
            <w:tcW w:w="3438" w:type="dxa"/>
          </w:tcPr>
          <w:p w14:paraId="335A1A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IBCNBLB</w:t>
            </w:r>
          </w:p>
        </w:tc>
        <w:tc>
          <w:tcPr>
            <w:tcW w:w="6138" w:type="dxa"/>
          </w:tcPr>
          <w:p w14:paraId="335A1A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Eligibility/Benefit screen</w:t>
            </w:r>
          </w:p>
        </w:tc>
      </w:tr>
      <w:tr w:rsidR="0084584A" w:rsidRPr="0002501E" w14:paraId="335A1A80" w14:textId="77777777" w:rsidTr="00D26491">
        <w:trPr>
          <w:cantSplit/>
        </w:trPr>
        <w:tc>
          <w:tcPr>
            <w:tcW w:w="3438" w:type="dxa"/>
          </w:tcPr>
          <w:p w14:paraId="335A1A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w:t>
            </w:r>
          </w:p>
        </w:tc>
        <w:tc>
          <w:tcPr>
            <w:tcW w:w="6138" w:type="dxa"/>
          </w:tcPr>
          <w:p w14:paraId="335A1A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entry screen</w:t>
            </w:r>
          </w:p>
        </w:tc>
      </w:tr>
      <w:tr w:rsidR="0084584A" w:rsidRPr="0002501E" w14:paraId="335A1A83" w14:textId="77777777" w:rsidTr="00D26491">
        <w:trPr>
          <w:cantSplit/>
        </w:trPr>
        <w:tc>
          <w:tcPr>
            <w:tcW w:w="3438" w:type="dxa"/>
          </w:tcPr>
          <w:p w14:paraId="335A1A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IBCNBLE1</w:t>
            </w:r>
          </w:p>
        </w:tc>
        <w:tc>
          <w:tcPr>
            <w:tcW w:w="6138" w:type="dxa"/>
          </w:tcPr>
          <w:p w14:paraId="335A1A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Expand Entry, continued</w:t>
            </w:r>
          </w:p>
        </w:tc>
      </w:tr>
      <w:tr w:rsidR="0084584A" w:rsidRPr="0002501E" w14:paraId="335A1A86" w14:textId="77777777" w:rsidTr="00D26491">
        <w:trPr>
          <w:cantSplit/>
        </w:trPr>
        <w:tc>
          <w:tcPr>
            <w:tcW w:w="3438" w:type="dxa"/>
          </w:tcPr>
          <w:p w14:paraId="335A1A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IBCNBLL</w:t>
            </w:r>
          </w:p>
        </w:tc>
        <w:tc>
          <w:tcPr>
            <w:tcW w:w="6138" w:type="dxa"/>
          </w:tcPr>
          <w:p w14:paraId="335A1A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main screen, list buffer entries</w:t>
            </w:r>
          </w:p>
        </w:tc>
      </w:tr>
      <w:tr w:rsidR="0084584A" w:rsidRPr="0002501E" w14:paraId="335A1A89" w14:textId="77777777" w:rsidTr="00D26491">
        <w:trPr>
          <w:cantSplit/>
        </w:trPr>
        <w:tc>
          <w:tcPr>
            <w:tcW w:w="3438" w:type="dxa"/>
          </w:tcPr>
          <w:p w14:paraId="335A1A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w:t>
            </w:r>
          </w:p>
        </w:tc>
        <w:tc>
          <w:tcPr>
            <w:tcW w:w="6138" w:type="dxa"/>
          </w:tcPr>
          <w:p w14:paraId="335A1A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screen</w:t>
            </w:r>
          </w:p>
        </w:tc>
      </w:tr>
      <w:tr w:rsidR="0084584A" w:rsidRPr="0002501E" w14:paraId="335A1A8C" w14:textId="77777777" w:rsidTr="00D26491">
        <w:trPr>
          <w:cantSplit/>
        </w:trPr>
        <w:tc>
          <w:tcPr>
            <w:tcW w:w="3438" w:type="dxa"/>
          </w:tcPr>
          <w:p w14:paraId="335A1A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IBCNBLP1</w:t>
            </w:r>
          </w:p>
        </w:tc>
        <w:tc>
          <w:tcPr>
            <w:tcW w:w="6138" w:type="dxa"/>
          </w:tcPr>
          <w:p w14:paraId="335A1A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build</w:t>
            </w:r>
          </w:p>
        </w:tc>
      </w:tr>
      <w:tr w:rsidR="0084584A" w:rsidRPr="0002501E" w14:paraId="335A1A8F" w14:textId="77777777" w:rsidTr="00D26491">
        <w:trPr>
          <w:cantSplit/>
        </w:trPr>
        <w:tc>
          <w:tcPr>
            <w:tcW w:w="3438" w:type="dxa"/>
          </w:tcPr>
          <w:p w14:paraId="335A1A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IBCNBME</w:t>
            </w:r>
          </w:p>
        </w:tc>
        <w:tc>
          <w:tcPr>
            <w:tcW w:w="6138" w:type="dxa"/>
          </w:tcPr>
          <w:p w14:paraId="335A1A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84584A" w:rsidRPr="0002501E" w14:paraId="335A1A92" w14:textId="77777777" w:rsidTr="00D26491">
        <w:trPr>
          <w:cantSplit/>
        </w:trPr>
        <w:tc>
          <w:tcPr>
            <w:tcW w:w="3438" w:type="dxa"/>
          </w:tcPr>
          <w:p w14:paraId="335A1A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IBCNBMI</w:t>
            </w:r>
          </w:p>
        </w:tc>
        <w:tc>
          <w:tcPr>
            <w:tcW w:w="6138" w:type="dxa"/>
          </w:tcPr>
          <w:p w14:paraId="335A1A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84584A" w:rsidRPr="0002501E" w14:paraId="335A1A95" w14:textId="77777777" w:rsidTr="00D26491">
        <w:trPr>
          <w:cantSplit/>
        </w:trPr>
        <w:tc>
          <w:tcPr>
            <w:tcW w:w="3438" w:type="dxa"/>
          </w:tcPr>
          <w:p w14:paraId="335A1A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IBCNBMN</w:t>
            </w:r>
          </w:p>
        </w:tc>
        <w:tc>
          <w:tcPr>
            <w:tcW w:w="6138" w:type="dxa"/>
          </w:tcPr>
          <w:p w14:paraId="335A1A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 new insurance file entries</w:t>
            </w:r>
          </w:p>
        </w:tc>
      </w:tr>
      <w:tr w:rsidR="0084584A" w:rsidRPr="0002501E" w14:paraId="335A1A98" w14:textId="77777777" w:rsidTr="00D26491">
        <w:trPr>
          <w:cantSplit/>
        </w:trPr>
        <w:tc>
          <w:tcPr>
            <w:tcW w:w="3438" w:type="dxa"/>
          </w:tcPr>
          <w:p w14:paraId="335A1A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IBCNBOA</w:t>
            </w:r>
          </w:p>
        </w:tc>
        <w:tc>
          <w:tcPr>
            <w:tcW w:w="6138" w:type="dxa"/>
          </w:tcPr>
          <w:p w14:paraId="335A1A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Activity Report</w:t>
            </w:r>
          </w:p>
        </w:tc>
      </w:tr>
      <w:tr w:rsidR="0084584A" w:rsidRPr="0002501E" w14:paraId="335A1A9B" w14:textId="77777777" w:rsidTr="00D26491">
        <w:trPr>
          <w:cantSplit/>
        </w:trPr>
        <w:tc>
          <w:tcPr>
            <w:tcW w:w="3438" w:type="dxa"/>
          </w:tcPr>
          <w:p w14:paraId="335A1A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IBCNBOE</w:t>
            </w:r>
          </w:p>
        </w:tc>
        <w:tc>
          <w:tcPr>
            <w:tcW w:w="6138" w:type="dxa"/>
          </w:tcPr>
          <w:p w14:paraId="335A1A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w:t>
            </w:r>
          </w:p>
        </w:tc>
      </w:tr>
      <w:tr w:rsidR="0084584A" w:rsidRPr="0002501E" w14:paraId="335A1A9E" w14:textId="77777777" w:rsidTr="00D26491">
        <w:trPr>
          <w:cantSplit/>
        </w:trPr>
        <w:tc>
          <w:tcPr>
            <w:tcW w:w="3438" w:type="dxa"/>
          </w:tcPr>
          <w:p w14:paraId="335A1A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IBCNBOF</w:t>
            </w:r>
          </w:p>
        </w:tc>
        <w:tc>
          <w:tcPr>
            <w:tcW w:w="6138" w:type="dxa"/>
          </w:tcPr>
          <w:p w14:paraId="335A1A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 (Entered)</w:t>
            </w:r>
          </w:p>
        </w:tc>
      </w:tr>
      <w:tr w:rsidR="0084584A" w:rsidRPr="0002501E" w14:paraId="335A1AA1" w14:textId="77777777" w:rsidTr="00D26491">
        <w:trPr>
          <w:cantSplit/>
        </w:trPr>
        <w:tc>
          <w:tcPr>
            <w:tcW w:w="3438" w:type="dxa"/>
          </w:tcPr>
          <w:p w14:paraId="335A1A9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IBCNBPG</w:t>
            </w:r>
          </w:p>
        </w:tc>
        <w:tc>
          <w:tcPr>
            <w:tcW w:w="6138" w:type="dxa"/>
          </w:tcPr>
          <w:p w14:paraId="335A1A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Option Purge stub entries</w:t>
            </w:r>
          </w:p>
        </w:tc>
      </w:tr>
      <w:tr w:rsidR="0084584A" w:rsidRPr="0002501E" w14:paraId="335A1AA4" w14:textId="77777777" w:rsidTr="00D26491">
        <w:trPr>
          <w:cantSplit/>
        </w:trPr>
        <w:tc>
          <w:tcPr>
            <w:tcW w:w="3438" w:type="dxa"/>
          </w:tcPr>
          <w:p w14:paraId="335A1A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IBCNBU1</w:t>
            </w:r>
          </w:p>
        </w:tc>
        <w:tc>
          <w:tcPr>
            <w:tcW w:w="6138" w:type="dxa"/>
          </w:tcPr>
          <w:p w14:paraId="335A1A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Utilities</w:t>
            </w:r>
          </w:p>
        </w:tc>
      </w:tr>
      <w:tr w:rsidR="0084584A" w:rsidRPr="0002501E" w14:paraId="335A1AA7" w14:textId="77777777" w:rsidTr="00D26491">
        <w:trPr>
          <w:cantSplit/>
        </w:trPr>
        <w:tc>
          <w:tcPr>
            <w:tcW w:w="3438" w:type="dxa"/>
          </w:tcPr>
          <w:p w14:paraId="335A1A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IBCNBUH</w:t>
            </w:r>
          </w:p>
        </w:tc>
        <w:tc>
          <w:tcPr>
            <w:tcW w:w="6138" w:type="dxa"/>
          </w:tcPr>
          <w:p w14:paraId="335A1A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Help Text</w:t>
            </w:r>
          </w:p>
        </w:tc>
      </w:tr>
      <w:tr w:rsidR="003F162D" w:rsidRPr="0002501E" w14:paraId="335A1AAA" w14:textId="77777777" w:rsidTr="00D26491">
        <w:trPr>
          <w:cantSplit/>
        </w:trPr>
        <w:tc>
          <w:tcPr>
            <w:tcW w:w="3438" w:type="dxa"/>
          </w:tcPr>
          <w:p w14:paraId="335A1AA8"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w:t>
            </w:r>
          </w:p>
        </w:tc>
        <w:tc>
          <w:tcPr>
            <w:tcW w:w="6138" w:type="dxa"/>
          </w:tcPr>
          <w:p w14:paraId="335A1AA9"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w:t>
            </w:r>
          </w:p>
        </w:tc>
      </w:tr>
      <w:tr w:rsidR="003F162D" w:rsidRPr="0002501E" w14:paraId="335A1AAD" w14:textId="77777777" w:rsidTr="00D26491">
        <w:trPr>
          <w:cantSplit/>
        </w:trPr>
        <w:tc>
          <w:tcPr>
            <w:tcW w:w="3438" w:type="dxa"/>
          </w:tcPr>
          <w:p w14:paraId="335A1AAB"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IBCNCH2</w:t>
            </w:r>
          </w:p>
        </w:tc>
        <w:tc>
          <w:tcPr>
            <w:tcW w:w="6138" w:type="dxa"/>
          </w:tcPr>
          <w:p w14:paraId="335A1AAC"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 1, Comment Search)</w:t>
            </w:r>
          </w:p>
        </w:tc>
      </w:tr>
      <w:tr w:rsidR="003F162D" w:rsidRPr="0002501E" w14:paraId="335A1AB0" w14:textId="77777777" w:rsidTr="00D26491">
        <w:trPr>
          <w:cantSplit/>
        </w:trPr>
        <w:tc>
          <w:tcPr>
            <w:tcW w:w="3438" w:type="dxa"/>
          </w:tcPr>
          <w:p w14:paraId="335A1AAE"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IBCNCH3</w:t>
            </w:r>
          </w:p>
        </w:tc>
        <w:tc>
          <w:tcPr>
            <w:tcW w:w="6138" w:type="dxa"/>
          </w:tcPr>
          <w:p w14:paraId="335A1AAF"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(Comment Search)</w:t>
            </w:r>
          </w:p>
        </w:tc>
      </w:tr>
      <w:tr w:rsidR="0084584A" w:rsidRPr="0002501E" w14:paraId="335A1AB3" w14:textId="77777777" w:rsidTr="00D26491">
        <w:trPr>
          <w:cantSplit/>
        </w:trPr>
        <w:tc>
          <w:tcPr>
            <w:tcW w:w="3438" w:type="dxa"/>
          </w:tcPr>
          <w:p w14:paraId="335A1A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IBCNEAMC</w:t>
            </w:r>
          </w:p>
        </w:tc>
        <w:tc>
          <w:tcPr>
            <w:tcW w:w="6138" w:type="dxa"/>
          </w:tcPr>
          <w:p w14:paraId="335A1A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BUFFER LISTING</w:t>
            </w:r>
          </w:p>
        </w:tc>
      </w:tr>
      <w:tr w:rsidR="0084584A" w:rsidRPr="0002501E" w14:paraId="335A1AB6" w14:textId="77777777" w:rsidTr="00D26491">
        <w:trPr>
          <w:cantSplit/>
        </w:trPr>
        <w:tc>
          <w:tcPr>
            <w:tcW w:w="3438" w:type="dxa"/>
          </w:tcPr>
          <w:p w14:paraId="335A1A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IBCNEAME</w:t>
            </w:r>
          </w:p>
        </w:tc>
        <w:tc>
          <w:tcPr>
            <w:tcW w:w="6138" w:type="dxa"/>
          </w:tcPr>
          <w:p w14:paraId="335A1A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ENTRY/EDIT</w:t>
            </w:r>
          </w:p>
        </w:tc>
      </w:tr>
      <w:tr w:rsidR="0084584A" w:rsidRPr="0002501E" w14:paraId="335A1AB9" w14:textId="77777777" w:rsidTr="00D26491">
        <w:trPr>
          <w:cantSplit/>
        </w:trPr>
        <w:tc>
          <w:tcPr>
            <w:tcW w:w="3438" w:type="dxa"/>
          </w:tcPr>
          <w:p w14:paraId="335A1A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IBCNEAMI</w:t>
            </w:r>
          </w:p>
        </w:tc>
        <w:tc>
          <w:tcPr>
            <w:tcW w:w="6138" w:type="dxa"/>
          </w:tcPr>
          <w:p w14:paraId="335A1A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INPUT TRANSFORM</w:t>
            </w:r>
          </w:p>
        </w:tc>
      </w:tr>
      <w:tr w:rsidR="0084584A" w:rsidRPr="0002501E" w14:paraId="335A1ABC" w14:textId="77777777" w:rsidTr="00D26491">
        <w:trPr>
          <w:cantSplit/>
        </w:trPr>
        <w:tc>
          <w:tcPr>
            <w:tcW w:w="3438" w:type="dxa"/>
          </w:tcPr>
          <w:p w14:paraId="335A1A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IBCNEBF</w:t>
            </w:r>
          </w:p>
        </w:tc>
        <w:tc>
          <w:tcPr>
            <w:tcW w:w="6138" w:type="dxa"/>
          </w:tcPr>
          <w:p w14:paraId="335A1A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an Entry in the Buffer File</w:t>
            </w:r>
          </w:p>
        </w:tc>
      </w:tr>
      <w:tr w:rsidR="0084584A" w:rsidRPr="0002501E" w14:paraId="335A1ABF" w14:textId="77777777" w:rsidTr="00D26491">
        <w:trPr>
          <w:cantSplit/>
        </w:trPr>
        <w:tc>
          <w:tcPr>
            <w:tcW w:w="3438" w:type="dxa"/>
          </w:tcPr>
          <w:p w14:paraId="335A1A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w:t>
            </w:r>
          </w:p>
        </w:tc>
        <w:tc>
          <w:tcPr>
            <w:tcW w:w="6138" w:type="dxa"/>
          </w:tcPr>
          <w:p w14:paraId="335A1A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C2" w14:textId="77777777" w:rsidTr="00D26491">
        <w:trPr>
          <w:cantSplit/>
        </w:trPr>
        <w:tc>
          <w:tcPr>
            <w:tcW w:w="3438" w:type="dxa"/>
          </w:tcPr>
          <w:p w14:paraId="335A1A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IBCNEDE1</w:t>
            </w:r>
          </w:p>
        </w:tc>
        <w:tc>
          <w:tcPr>
            <w:tcW w:w="6138" w:type="dxa"/>
          </w:tcPr>
          <w:p w14:paraId="335A1A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INSURANCE BUFFER EXTRACT</w:t>
            </w:r>
          </w:p>
        </w:tc>
      </w:tr>
      <w:tr w:rsidR="0084584A" w:rsidRPr="0002501E" w14:paraId="335A1AC5" w14:textId="77777777" w:rsidTr="00D26491">
        <w:trPr>
          <w:cantSplit/>
        </w:trPr>
        <w:tc>
          <w:tcPr>
            <w:tcW w:w="3438" w:type="dxa"/>
          </w:tcPr>
          <w:p w14:paraId="335A1A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IBCNEDE2</w:t>
            </w:r>
          </w:p>
        </w:tc>
        <w:tc>
          <w:tcPr>
            <w:tcW w:w="6138" w:type="dxa"/>
          </w:tcPr>
          <w:p w14:paraId="335A1A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PRE REG EXTRACT (APPTS)</w:t>
            </w:r>
          </w:p>
        </w:tc>
      </w:tr>
      <w:tr w:rsidR="0084584A" w:rsidRPr="0002501E" w14:paraId="335A1AC8" w14:textId="77777777" w:rsidTr="00D26491">
        <w:trPr>
          <w:cantSplit/>
        </w:trPr>
        <w:tc>
          <w:tcPr>
            <w:tcW w:w="3438" w:type="dxa"/>
          </w:tcPr>
          <w:p w14:paraId="335A1A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IBCNEDE3</w:t>
            </w:r>
          </w:p>
        </w:tc>
        <w:tc>
          <w:tcPr>
            <w:tcW w:w="6138" w:type="dxa"/>
          </w:tcPr>
          <w:p w14:paraId="335A1AC7" w14:textId="77777777" w:rsidR="0084584A" w:rsidRPr="00DD113A" w:rsidRDefault="0084584A" w:rsidP="000D5F6B">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84584A" w:rsidRPr="0002501E" w14:paraId="335A1ACB" w14:textId="77777777" w:rsidTr="00D26491">
        <w:trPr>
          <w:cantSplit/>
        </w:trPr>
        <w:tc>
          <w:tcPr>
            <w:tcW w:w="3438" w:type="dxa"/>
          </w:tcPr>
          <w:p w14:paraId="335A1A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IBCNEDE4</w:t>
            </w:r>
          </w:p>
        </w:tc>
        <w:tc>
          <w:tcPr>
            <w:tcW w:w="6138" w:type="dxa"/>
          </w:tcPr>
          <w:p w14:paraId="335A1A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INSURANCE DATA EXTRACT</w:t>
            </w:r>
          </w:p>
        </w:tc>
      </w:tr>
      <w:tr w:rsidR="0084584A" w:rsidRPr="0002501E" w14:paraId="335A1ACE" w14:textId="77777777" w:rsidTr="00D26491">
        <w:trPr>
          <w:cantSplit/>
        </w:trPr>
        <w:tc>
          <w:tcPr>
            <w:tcW w:w="3438" w:type="dxa"/>
          </w:tcPr>
          <w:p w14:paraId="335A1A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IBCNEDE5</w:t>
            </w:r>
          </w:p>
        </w:tc>
        <w:tc>
          <w:tcPr>
            <w:tcW w:w="6138" w:type="dxa"/>
          </w:tcPr>
          <w:p w14:paraId="335A1A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1" w14:textId="77777777" w:rsidTr="00D26491">
        <w:trPr>
          <w:cantSplit/>
        </w:trPr>
        <w:tc>
          <w:tcPr>
            <w:tcW w:w="3438" w:type="dxa"/>
          </w:tcPr>
          <w:p w14:paraId="335A1A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IBCNEDE6</w:t>
            </w:r>
          </w:p>
        </w:tc>
        <w:tc>
          <w:tcPr>
            <w:tcW w:w="6138" w:type="dxa"/>
          </w:tcPr>
          <w:p w14:paraId="335A1A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4" w14:textId="77777777" w:rsidTr="00D26491">
        <w:trPr>
          <w:cantSplit/>
        </w:trPr>
        <w:tc>
          <w:tcPr>
            <w:tcW w:w="3438" w:type="dxa"/>
          </w:tcPr>
          <w:p w14:paraId="335A1A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IBCNEDE7</w:t>
            </w:r>
          </w:p>
        </w:tc>
        <w:tc>
          <w:tcPr>
            <w:tcW w:w="6138" w:type="dxa"/>
          </w:tcPr>
          <w:p w14:paraId="335A1A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7" w14:textId="77777777" w:rsidTr="00D26491">
        <w:trPr>
          <w:cantSplit/>
        </w:trPr>
        <w:tc>
          <w:tcPr>
            <w:tcW w:w="3438" w:type="dxa"/>
          </w:tcPr>
          <w:p w14:paraId="335A1A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IBCNEDEP</w:t>
            </w:r>
          </w:p>
        </w:tc>
        <w:tc>
          <w:tcPr>
            <w:tcW w:w="6138" w:type="dxa"/>
          </w:tcPr>
          <w:p w14:paraId="335A1A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Transaction Records</w:t>
            </w:r>
          </w:p>
        </w:tc>
      </w:tr>
      <w:tr w:rsidR="0084584A" w:rsidRPr="0002501E" w14:paraId="335A1ADA" w14:textId="77777777" w:rsidTr="00D26491">
        <w:trPr>
          <w:cantSplit/>
        </w:trPr>
        <w:tc>
          <w:tcPr>
            <w:tcW w:w="3438" w:type="dxa"/>
          </w:tcPr>
          <w:p w14:paraId="335A1A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IBCNEDEQ</w:t>
            </w:r>
          </w:p>
        </w:tc>
        <w:tc>
          <w:tcPr>
            <w:tcW w:w="6138" w:type="dxa"/>
          </w:tcPr>
          <w:p w14:paraId="335A1A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eIV Transactions continued</w:t>
            </w:r>
          </w:p>
        </w:tc>
      </w:tr>
      <w:tr w:rsidR="0084584A" w:rsidRPr="0002501E" w14:paraId="335A1ADD" w14:textId="77777777" w:rsidTr="00D26491">
        <w:trPr>
          <w:cantSplit/>
        </w:trPr>
        <w:tc>
          <w:tcPr>
            <w:tcW w:w="3438" w:type="dxa"/>
          </w:tcPr>
          <w:p w14:paraId="335A1ADB"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IBCNEDST</w:t>
            </w:r>
          </w:p>
        </w:tc>
        <w:tc>
          <w:tcPr>
            <w:tcW w:w="6138" w:type="dxa"/>
          </w:tcPr>
          <w:p w14:paraId="335A1A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Message Statistics</w:t>
            </w:r>
          </w:p>
        </w:tc>
      </w:tr>
      <w:tr w:rsidR="0084584A" w:rsidRPr="0002501E" w14:paraId="335A1AE0" w14:textId="77777777" w:rsidTr="00D26491">
        <w:trPr>
          <w:cantSplit/>
        </w:trPr>
        <w:tc>
          <w:tcPr>
            <w:tcW w:w="3438" w:type="dxa"/>
          </w:tcPr>
          <w:p w14:paraId="335A1A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IBCNEHL1</w:t>
            </w:r>
          </w:p>
        </w:tc>
        <w:tc>
          <w:tcPr>
            <w:tcW w:w="6138" w:type="dxa"/>
          </w:tcPr>
          <w:p w14:paraId="335A1A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3" w14:textId="77777777" w:rsidTr="00D26491">
        <w:trPr>
          <w:cantSplit/>
        </w:trPr>
        <w:tc>
          <w:tcPr>
            <w:tcW w:w="3438" w:type="dxa"/>
          </w:tcPr>
          <w:p w14:paraId="335A1A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IBCNEHL2</w:t>
            </w:r>
          </w:p>
        </w:tc>
        <w:tc>
          <w:tcPr>
            <w:tcW w:w="6138" w:type="dxa"/>
          </w:tcPr>
          <w:p w14:paraId="335A1A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6" w14:textId="77777777" w:rsidTr="00D26491">
        <w:trPr>
          <w:cantSplit/>
        </w:trPr>
        <w:tc>
          <w:tcPr>
            <w:tcW w:w="3438" w:type="dxa"/>
          </w:tcPr>
          <w:p w14:paraId="335A1A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IBCNEHL3</w:t>
            </w:r>
          </w:p>
        </w:tc>
        <w:tc>
          <w:tcPr>
            <w:tcW w:w="6138" w:type="dxa"/>
          </w:tcPr>
          <w:p w14:paraId="335A1A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Continued</w:t>
            </w:r>
          </w:p>
        </w:tc>
      </w:tr>
      <w:tr w:rsidR="0084584A" w:rsidRPr="0002501E" w14:paraId="335A1AE9" w14:textId="77777777" w:rsidTr="00D26491">
        <w:trPr>
          <w:cantSplit/>
        </w:trPr>
        <w:tc>
          <w:tcPr>
            <w:tcW w:w="3438" w:type="dxa"/>
          </w:tcPr>
          <w:p w14:paraId="335A1A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IBCNEHL4</w:t>
            </w:r>
          </w:p>
        </w:tc>
        <w:tc>
          <w:tcPr>
            <w:tcW w:w="6138" w:type="dxa"/>
          </w:tcPr>
          <w:p w14:paraId="335A1A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C" w14:textId="77777777" w:rsidTr="00D26491">
        <w:trPr>
          <w:cantSplit/>
        </w:trPr>
        <w:tc>
          <w:tcPr>
            <w:tcW w:w="3438" w:type="dxa"/>
          </w:tcPr>
          <w:p w14:paraId="335A1A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IBCNEHL5</w:t>
            </w:r>
          </w:p>
        </w:tc>
        <w:tc>
          <w:tcPr>
            <w:tcW w:w="6138" w:type="dxa"/>
          </w:tcPr>
          <w:p w14:paraId="335A1A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F" w14:textId="77777777" w:rsidTr="00D26491">
        <w:trPr>
          <w:cantSplit/>
        </w:trPr>
        <w:tc>
          <w:tcPr>
            <w:tcW w:w="3438" w:type="dxa"/>
          </w:tcPr>
          <w:p w14:paraId="335A1A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IBCNEHLD</w:t>
            </w:r>
          </w:p>
        </w:tc>
        <w:tc>
          <w:tcPr>
            <w:tcW w:w="6138" w:type="dxa"/>
          </w:tcPr>
          <w:p w14:paraId="335A1A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Deactivate MFN Message</w:t>
            </w:r>
          </w:p>
        </w:tc>
      </w:tr>
      <w:tr w:rsidR="0084584A" w:rsidRPr="0002501E" w14:paraId="335A1AF2" w14:textId="77777777" w:rsidTr="00D26491">
        <w:trPr>
          <w:cantSplit/>
        </w:trPr>
        <w:tc>
          <w:tcPr>
            <w:tcW w:w="3438" w:type="dxa"/>
          </w:tcPr>
          <w:p w14:paraId="335A1A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IBCNEHLI</w:t>
            </w:r>
          </w:p>
        </w:tc>
        <w:tc>
          <w:tcPr>
            <w:tcW w:w="6138" w:type="dxa"/>
          </w:tcPr>
          <w:p w14:paraId="335A1A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Incoming HL7 messages</w:t>
            </w:r>
          </w:p>
        </w:tc>
      </w:tr>
      <w:tr w:rsidR="0084584A" w:rsidRPr="0002501E" w14:paraId="335A1AF5" w14:textId="77777777" w:rsidTr="00D26491">
        <w:trPr>
          <w:cantSplit/>
        </w:trPr>
        <w:tc>
          <w:tcPr>
            <w:tcW w:w="3438" w:type="dxa"/>
          </w:tcPr>
          <w:p w14:paraId="335A1A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IBCNEHLK</w:t>
            </w:r>
          </w:p>
        </w:tc>
        <w:tc>
          <w:tcPr>
            <w:tcW w:w="6138" w:type="dxa"/>
          </w:tcPr>
          <w:p w14:paraId="335A1A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Acknowledgement Messages</w:t>
            </w:r>
          </w:p>
        </w:tc>
      </w:tr>
      <w:tr w:rsidR="0084584A" w:rsidRPr="0002501E" w14:paraId="335A1AF8" w14:textId="77777777" w:rsidTr="00D26491">
        <w:trPr>
          <w:cantSplit/>
        </w:trPr>
        <w:tc>
          <w:tcPr>
            <w:tcW w:w="3438" w:type="dxa"/>
          </w:tcPr>
          <w:p w14:paraId="335A1A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IBCNEHLM</w:t>
            </w:r>
          </w:p>
        </w:tc>
        <w:tc>
          <w:tcPr>
            <w:tcW w:w="6138" w:type="dxa"/>
          </w:tcPr>
          <w:p w14:paraId="335A1A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MFN Message</w:t>
            </w:r>
          </w:p>
        </w:tc>
      </w:tr>
      <w:tr w:rsidR="0084584A" w:rsidRPr="0002501E" w14:paraId="335A1AFB" w14:textId="77777777" w:rsidTr="00D26491">
        <w:trPr>
          <w:cantSplit/>
        </w:trPr>
        <w:tc>
          <w:tcPr>
            <w:tcW w:w="3438" w:type="dxa"/>
          </w:tcPr>
          <w:p w14:paraId="335A1A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IBCNEHLO</w:t>
            </w:r>
          </w:p>
        </w:tc>
        <w:tc>
          <w:tcPr>
            <w:tcW w:w="6138" w:type="dxa"/>
          </w:tcPr>
          <w:p w14:paraId="335A1A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Outgoing HL7 messages</w:t>
            </w:r>
          </w:p>
        </w:tc>
      </w:tr>
      <w:tr w:rsidR="0084584A" w:rsidRPr="0002501E" w14:paraId="335A1AFE" w14:textId="77777777" w:rsidTr="00D26491">
        <w:trPr>
          <w:cantSplit/>
        </w:trPr>
        <w:tc>
          <w:tcPr>
            <w:tcW w:w="3438" w:type="dxa"/>
          </w:tcPr>
          <w:p w14:paraId="335A1A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IBCNEHLQ</w:t>
            </w:r>
          </w:p>
        </w:tc>
        <w:tc>
          <w:tcPr>
            <w:tcW w:w="6138" w:type="dxa"/>
          </w:tcPr>
          <w:p w14:paraId="335A1A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RQI Message</w:t>
            </w:r>
          </w:p>
        </w:tc>
      </w:tr>
      <w:tr w:rsidR="0084584A" w:rsidRPr="0002501E" w14:paraId="335A1B01" w14:textId="77777777" w:rsidTr="00D26491">
        <w:trPr>
          <w:cantSplit/>
        </w:trPr>
        <w:tc>
          <w:tcPr>
            <w:tcW w:w="3438" w:type="dxa"/>
          </w:tcPr>
          <w:p w14:paraId="335A1A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IBCNEHLT</w:t>
            </w:r>
          </w:p>
        </w:tc>
        <w:tc>
          <w:tcPr>
            <w:tcW w:w="6138" w:type="dxa"/>
          </w:tcPr>
          <w:p w14:paraId="335A1B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MFN Messages</w:t>
            </w:r>
          </w:p>
        </w:tc>
      </w:tr>
      <w:tr w:rsidR="0084584A" w:rsidRPr="0002501E" w14:paraId="335A1B04" w14:textId="77777777" w:rsidTr="00D26491">
        <w:trPr>
          <w:cantSplit/>
        </w:trPr>
        <w:tc>
          <w:tcPr>
            <w:tcW w:w="3438" w:type="dxa"/>
          </w:tcPr>
          <w:p w14:paraId="335A1B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IBCNEHLU</w:t>
            </w:r>
          </w:p>
        </w:tc>
        <w:tc>
          <w:tcPr>
            <w:tcW w:w="6138" w:type="dxa"/>
          </w:tcPr>
          <w:p w14:paraId="335A1B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Utilities</w:t>
            </w:r>
          </w:p>
        </w:tc>
      </w:tr>
      <w:tr w:rsidR="0084584A" w:rsidRPr="0002501E" w14:paraId="335A1B07" w14:textId="77777777" w:rsidTr="00D26491">
        <w:trPr>
          <w:cantSplit/>
        </w:trPr>
        <w:tc>
          <w:tcPr>
            <w:tcW w:w="3438" w:type="dxa"/>
          </w:tcPr>
          <w:p w14:paraId="335A1B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IBCNEKI2</w:t>
            </w:r>
          </w:p>
        </w:tc>
        <w:tc>
          <w:tcPr>
            <w:tcW w:w="6138" w:type="dxa"/>
          </w:tcPr>
          <w:p w14:paraId="335A1B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 CONT'D</w:t>
            </w:r>
          </w:p>
        </w:tc>
      </w:tr>
      <w:tr w:rsidR="0084584A" w:rsidRPr="0002501E" w14:paraId="335A1B0A" w14:textId="77777777" w:rsidTr="00D26491">
        <w:trPr>
          <w:cantSplit/>
        </w:trPr>
        <w:tc>
          <w:tcPr>
            <w:tcW w:w="3438" w:type="dxa"/>
          </w:tcPr>
          <w:p w14:paraId="335A1B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IBCNEKIT</w:t>
            </w:r>
          </w:p>
        </w:tc>
        <w:tc>
          <w:tcPr>
            <w:tcW w:w="6138" w:type="dxa"/>
          </w:tcPr>
          <w:p w14:paraId="335A1B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w:t>
            </w:r>
          </w:p>
        </w:tc>
      </w:tr>
      <w:tr w:rsidR="0084584A" w:rsidRPr="0002501E" w14:paraId="335A1B0D" w14:textId="77777777" w:rsidTr="00D26491">
        <w:trPr>
          <w:cantSplit/>
        </w:trPr>
        <w:tc>
          <w:tcPr>
            <w:tcW w:w="3438" w:type="dxa"/>
          </w:tcPr>
          <w:p w14:paraId="335A1B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IBCNEML</w:t>
            </w:r>
          </w:p>
        </w:tc>
        <w:tc>
          <w:tcPr>
            <w:tcW w:w="6138" w:type="dxa"/>
          </w:tcPr>
          <w:p w14:paraId="335A1B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MAILMAN NOTIFICATION TO LINK PAYERS</w:t>
            </w:r>
          </w:p>
        </w:tc>
      </w:tr>
      <w:tr w:rsidR="0084584A" w:rsidRPr="0002501E" w14:paraId="335A1B10" w14:textId="77777777" w:rsidTr="00D26491">
        <w:trPr>
          <w:cantSplit/>
        </w:trPr>
        <w:tc>
          <w:tcPr>
            <w:tcW w:w="3438" w:type="dxa"/>
          </w:tcPr>
          <w:p w14:paraId="335A1B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w:t>
            </w:r>
          </w:p>
        </w:tc>
        <w:tc>
          <w:tcPr>
            <w:tcW w:w="6138" w:type="dxa"/>
          </w:tcPr>
          <w:p w14:paraId="335A1B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PAYER LIST SCREEN</w:t>
            </w:r>
          </w:p>
        </w:tc>
      </w:tr>
      <w:tr w:rsidR="0084584A" w:rsidRPr="0002501E" w14:paraId="335A1B13" w14:textId="77777777" w:rsidTr="00D26491">
        <w:trPr>
          <w:cantSplit/>
        </w:trPr>
        <w:tc>
          <w:tcPr>
            <w:tcW w:w="3438" w:type="dxa"/>
          </w:tcPr>
          <w:p w14:paraId="335A1B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IBCNEPM1</w:t>
            </w:r>
          </w:p>
        </w:tc>
        <w:tc>
          <w:tcPr>
            <w:tcW w:w="6138" w:type="dxa"/>
          </w:tcPr>
          <w:p w14:paraId="335A1B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MAINT/INS COMPANY LIST FOR PAYER</w:t>
            </w:r>
          </w:p>
        </w:tc>
      </w:tr>
      <w:tr w:rsidR="0084584A" w:rsidRPr="0002501E" w14:paraId="335A1B16" w14:textId="77777777" w:rsidTr="00D26491">
        <w:trPr>
          <w:cantSplit/>
        </w:trPr>
        <w:tc>
          <w:tcPr>
            <w:tcW w:w="3438" w:type="dxa"/>
          </w:tcPr>
          <w:p w14:paraId="335A1B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IBCNEPM2</w:t>
            </w:r>
          </w:p>
        </w:tc>
        <w:tc>
          <w:tcPr>
            <w:tcW w:w="6138" w:type="dxa"/>
          </w:tcPr>
          <w:p w14:paraId="335A1B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ENTRY POINT</w:t>
            </w:r>
          </w:p>
        </w:tc>
      </w:tr>
      <w:tr w:rsidR="0084584A" w:rsidRPr="0002501E" w14:paraId="335A1B19" w14:textId="77777777" w:rsidTr="00D26491">
        <w:trPr>
          <w:cantSplit/>
        </w:trPr>
        <w:tc>
          <w:tcPr>
            <w:tcW w:w="3438" w:type="dxa"/>
          </w:tcPr>
          <w:p w14:paraId="335A1B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IBCNEPY</w:t>
            </w:r>
          </w:p>
        </w:tc>
        <w:tc>
          <w:tcPr>
            <w:tcW w:w="6138" w:type="dxa"/>
          </w:tcPr>
          <w:p w14:paraId="335A1B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EDIT OPTION</w:t>
            </w:r>
          </w:p>
        </w:tc>
      </w:tr>
      <w:tr w:rsidR="0084584A" w:rsidRPr="0002501E" w14:paraId="335A1B1C" w14:textId="77777777" w:rsidTr="00D26491">
        <w:trPr>
          <w:cantSplit/>
        </w:trPr>
        <w:tc>
          <w:tcPr>
            <w:tcW w:w="3438" w:type="dxa"/>
          </w:tcPr>
          <w:p w14:paraId="335A1B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IBCNEQU</w:t>
            </w:r>
          </w:p>
        </w:tc>
        <w:tc>
          <w:tcPr>
            <w:tcW w:w="6138" w:type="dxa"/>
          </w:tcPr>
          <w:p w14:paraId="335A1B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REQUEST ELECTRONIC INSURANCE INQUIRY</w:t>
            </w:r>
          </w:p>
        </w:tc>
      </w:tr>
      <w:tr w:rsidR="0084584A" w:rsidRPr="0002501E" w14:paraId="335A1B1F" w14:textId="77777777" w:rsidTr="00D26491">
        <w:trPr>
          <w:cantSplit/>
        </w:trPr>
        <w:tc>
          <w:tcPr>
            <w:tcW w:w="3438" w:type="dxa"/>
          </w:tcPr>
          <w:p w14:paraId="335A1B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IBCNERP0</w:t>
            </w:r>
          </w:p>
        </w:tc>
        <w:tc>
          <w:tcPr>
            <w:tcW w:w="6138" w:type="dxa"/>
          </w:tcPr>
          <w:p w14:paraId="335A1B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(cont'd)</w:t>
            </w:r>
          </w:p>
        </w:tc>
      </w:tr>
      <w:tr w:rsidR="0084584A" w:rsidRPr="0002501E" w14:paraId="335A1B22" w14:textId="77777777" w:rsidTr="00D26491">
        <w:trPr>
          <w:cantSplit/>
        </w:trPr>
        <w:tc>
          <w:tcPr>
            <w:tcW w:w="3438" w:type="dxa"/>
          </w:tcPr>
          <w:p w14:paraId="335A1B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IBCNERP1</w:t>
            </w:r>
          </w:p>
        </w:tc>
        <w:tc>
          <w:tcPr>
            <w:tcW w:w="6138" w:type="dxa"/>
          </w:tcPr>
          <w:p w14:paraId="335A1B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IF eIV RESPONSE REPORT</w:t>
            </w:r>
          </w:p>
        </w:tc>
      </w:tr>
      <w:tr w:rsidR="0084584A" w:rsidRPr="0002501E" w14:paraId="335A1B25" w14:textId="77777777" w:rsidTr="00D26491">
        <w:trPr>
          <w:cantSplit/>
        </w:trPr>
        <w:tc>
          <w:tcPr>
            <w:tcW w:w="3438" w:type="dxa"/>
          </w:tcPr>
          <w:p w14:paraId="335A1B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IBCNERP2</w:t>
            </w:r>
          </w:p>
        </w:tc>
        <w:tc>
          <w:tcPr>
            <w:tcW w:w="6138" w:type="dxa"/>
          </w:tcPr>
          <w:p w14:paraId="335A1B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COMPILE</w:t>
            </w:r>
          </w:p>
        </w:tc>
      </w:tr>
      <w:tr w:rsidR="0084584A" w:rsidRPr="0002501E" w14:paraId="335A1B28" w14:textId="77777777" w:rsidTr="00D26491">
        <w:trPr>
          <w:cantSplit/>
        </w:trPr>
        <w:tc>
          <w:tcPr>
            <w:tcW w:w="3438" w:type="dxa"/>
          </w:tcPr>
          <w:p w14:paraId="335A1B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IBCNERP3</w:t>
            </w:r>
          </w:p>
        </w:tc>
        <w:tc>
          <w:tcPr>
            <w:tcW w:w="6138" w:type="dxa"/>
          </w:tcPr>
          <w:p w14:paraId="335A1B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PRINT</w:t>
            </w:r>
          </w:p>
        </w:tc>
      </w:tr>
      <w:tr w:rsidR="0084584A" w:rsidRPr="0002501E" w14:paraId="335A1B2B" w14:textId="77777777" w:rsidTr="00D26491">
        <w:trPr>
          <w:cantSplit/>
        </w:trPr>
        <w:tc>
          <w:tcPr>
            <w:tcW w:w="3438" w:type="dxa"/>
          </w:tcPr>
          <w:p w14:paraId="335A1B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IBCNERP4</w:t>
            </w:r>
          </w:p>
        </w:tc>
        <w:tc>
          <w:tcPr>
            <w:tcW w:w="6138" w:type="dxa"/>
          </w:tcPr>
          <w:p w14:paraId="335A1B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INTERFACE eIV PAYER REPORT</w:t>
            </w:r>
          </w:p>
        </w:tc>
      </w:tr>
      <w:tr w:rsidR="0084584A" w:rsidRPr="0002501E" w14:paraId="335A1B2E" w14:textId="77777777" w:rsidTr="00D26491">
        <w:trPr>
          <w:cantSplit/>
        </w:trPr>
        <w:tc>
          <w:tcPr>
            <w:tcW w:w="3438" w:type="dxa"/>
          </w:tcPr>
          <w:p w14:paraId="335A1B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IBCNERP5</w:t>
            </w:r>
          </w:p>
        </w:tc>
        <w:tc>
          <w:tcPr>
            <w:tcW w:w="6138" w:type="dxa"/>
          </w:tcPr>
          <w:p w14:paraId="335A1B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PAYER REPORT COMPILE</w:t>
            </w:r>
          </w:p>
        </w:tc>
      </w:tr>
      <w:tr w:rsidR="0084584A" w:rsidRPr="0002501E" w14:paraId="335A1B31" w14:textId="77777777" w:rsidTr="00D26491">
        <w:trPr>
          <w:cantSplit/>
        </w:trPr>
        <w:tc>
          <w:tcPr>
            <w:tcW w:w="3438" w:type="dxa"/>
          </w:tcPr>
          <w:p w14:paraId="335A1B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IBCNERP6</w:t>
            </w:r>
          </w:p>
        </w:tc>
        <w:tc>
          <w:tcPr>
            <w:tcW w:w="6138" w:type="dxa"/>
          </w:tcPr>
          <w:p w14:paraId="335A1B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REPORT PRINT</w:t>
            </w:r>
          </w:p>
        </w:tc>
      </w:tr>
      <w:tr w:rsidR="0084584A" w:rsidRPr="0002501E" w14:paraId="335A1B34" w14:textId="77777777" w:rsidTr="00D26491">
        <w:trPr>
          <w:cantSplit/>
        </w:trPr>
        <w:tc>
          <w:tcPr>
            <w:tcW w:w="3438" w:type="dxa"/>
          </w:tcPr>
          <w:p w14:paraId="335A1B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IBCNERP7</w:t>
            </w:r>
          </w:p>
        </w:tc>
        <w:tc>
          <w:tcPr>
            <w:tcW w:w="6138" w:type="dxa"/>
          </w:tcPr>
          <w:p w14:paraId="335A1B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w:t>
            </w:r>
          </w:p>
        </w:tc>
      </w:tr>
      <w:tr w:rsidR="0084584A" w:rsidRPr="0002501E" w14:paraId="335A1B37" w14:textId="77777777" w:rsidTr="00D26491">
        <w:trPr>
          <w:cantSplit/>
        </w:trPr>
        <w:tc>
          <w:tcPr>
            <w:tcW w:w="3438" w:type="dxa"/>
          </w:tcPr>
          <w:p w14:paraId="335A1B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IBCNERP8</w:t>
            </w:r>
          </w:p>
        </w:tc>
        <w:tc>
          <w:tcPr>
            <w:tcW w:w="6138" w:type="dxa"/>
          </w:tcPr>
          <w:p w14:paraId="335A1B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COMPILE</w:t>
            </w:r>
          </w:p>
        </w:tc>
      </w:tr>
      <w:tr w:rsidR="0084584A" w:rsidRPr="0002501E" w14:paraId="335A1B3A" w14:textId="77777777" w:rsidTr="00D26491">
        <w:trPr>
          <w:cantSplit/>
        </w:trPr>
        <w:tc>
          <w:tcPr>
            <w:tcW w:w="3438" w:type="dxa"/>
          </w:tcPr>
          <w:p w14:paraId="335A1B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IBCNERP9</w:t>
            </w:r>
          </w:p>
        </w:tc>
        <w:tc>
          <w:tcPr>
            <w:tcW w:w="6138" w:type="dxa"/>
          </w:tcPr>
          <w:p w14:paraId="335A1B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 PRINT</w:t>
            </w:r>
          </w:p>
        </w:tc>
      </w:tr>
      <w:tr w:rsidR="0084584A" w:rsidRPr="0002501E" w14:paraId="335A1B3D" w14:textId="77777777" w:rsidTr="00D26491">
        <w:trPr>
          <w:cantSplit/>
        </w:trPr>
        <w:tc>
          <w:tcPr>
            <w:tcW w:w="3438" w:type="dxa"/>
          </w:tcPr>
          <w:p w14:paraId="335A1B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IBCNERPA</w:t>
            </w:r>
          </w:p>
        </w:tc>
        <w:tc>
          <w:tcPr>
            <w:tcW w:w="6138" w:type="dxa"/>
          </w:tcPr>
          <w:p w14:paraId="335A1B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(cont'd)</w:t>
            </w:r>
          </w:p>
        </w:tc>
      </w:tr>
      <w:tr w:rsidR="0084584A" w:rsidRPr="0002501E" w14:paraId="335A1B40" w14:textId="77777777" w:rsidTr="00D26491">
        <w:trPr>
          <w:cantSplit/>
        </w:trPr>
        <w:tc>
          <w:tcPr>
            <w:tcW w:w="3438" w:type="dxa"/>
          </w:tcPr>
          <w:p w14:paraId="335A1B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IBCNERPB</w:t>
            </w:r>
          </w:p>
        </w:tc>
        <w:tc>
          <w:tcPr>
            <w:tcW w:w="6138" w:type="dxa"/>
          </w:tcPr>
          <w:p w14:paraId="335A1B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LINK REPORT</w:t>
            </w:r>
          </w:p>
        </w:tc>
      </w:tr>
      <w:tr w:rsidR="0084584A" w:rsidRPr="0002501E" w14:paraId="335A1B43" w14:textId="77777777" w:rsidTr="00BA0C04">
        <w:trPr>
          <w:cantSplit/>
        </w:trPr>
        <w:tc>
          <w:tcPr>
            <w:tcW w:w="3438" w:type="dxa"/>
            <w:shd w:val="clear" w:color="auto" w:fill="auto"/>
          </w:tcPr>
          <w:p w14:paraId="335A1B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IBCNERPC</w:t>
            </w:r>
          </w:p>
        </w:tc>
        <w:tc>
          <w:tcPr>
            <w:tcW w:w="6138" w:type="dxa"/>
          </w:tcPr>
          <w:p w14:paraId="335A1B4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COMPILE</w:t>
            </w:r>
          </w:p>
        </w:tc>
      </w:tr>
      <w:tr w:rsidR="0084584A" w:rsidRPr="0002501E" w14:paraId="335A1B46" w14:textId="77777777" w:rsidTr="00BA0C04">
        <w:trPr>
          <w:cantSplit/>
        </w:trPr>
        <w:tc>
          <w:tcPr>
            <w:tcW w:w="3438" w:type="dxa"/>
            <w:shd w:val="clear" w:color="auto" w:fill="auto"/>
          </w:tcPr>
          <w:p w14:paraId="335A1B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IBCNERPD</w:t>
            </w:r>
          </w:p>
        </w:tc>
        <w:tc>
          <w:tcPr>
            <w:tcW w:w="6138" w:type="dxa"/>
          </w:tcPr>
          <w:p w14:paraId="335A1B4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PRINT</w:t>
            </w:r>
          </w:p>
        </w:tc>
      </w:tr>
      <w:tr w:rsidR="0084584A" w:rsidRPr="0002501E" w14:paraId="335A1B49" w14:textId="77777777" w:rsidTr="00D26491">
        <w:trPr>
          <w:cantSplit/>
        </w:trPr>
        <w:tc>
          <w:tcPr>
            <w:tcW w:w="3438" w:type="dxa"/>
          </w:tcPr>
          <w:p w14:paraId="335A1B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IBCNERPE</w:t>
            </w:r>
          </w:p>
        </w:tc>
        <w:tc>
          <w:tcPr>
            <w:tcW w:w="6138" w:type="dxa"/>
          </w:tcPr>
          <w:p w14:paraId="335A1B4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RESPONSE REPORT (cont'd)</w:t>
            </w:r>
          </w:p>
        </w:tc>
      </w:tr>
      <w:tr w:rsidR="0084584A" w:rsidRPr="0002501E" w14:paraId="335A1B4C" w14:textId="77777777" w:rsidTr="00D26491">
        <w:trPr>
          <w:cantSplit/>
        </w:trPr>
        <w:tc>
          <w:tcPr>
            <w:tcW w:w="3438" w:type="dxa"/>
          </w:tcPr>
          <w:p w14:paraId="335A1B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IBCNERPF</w:t>
            </w:r>
          </w:p>
        </w:tc>
        <w:tc>
          <w:tcPr>
            <w:tcW w:w="6138" w:type="dxa"/>
          </w:tcPr>
          <w:p w14:paraId="335A1B4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84584A" w:rsidRPr="0002501E" w14:paraId="335A1B4F" w14:textId="77777777" w:rsidTr="00D26491">
        <w:trPr>
          <w:cantSplit/>
        </w:trPr>
        <w:tc>
          <w:tcPr>
            <w:tcW w:w="3438" w:type="dxa"/>
          </w:tcPr>
          <w:p w14:paraId="335A1B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IBCNERPG</w:t>
            </w:r>
          </w:p>
        </w:tc>
        <w:tc>
          <w:tcPr>
            <w:tcW w:w="6138" w:type="dxa"/>
          </w:tcPr>
          <w:p w14:paraId="335A1B4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COMPILE</w:t>
            </w:r>
          </w:p>
        </w:tc>
      </w:tr>
      <w:tr w:rsidR="0084584A" w:rsidRPr="0002501E" w14:paraId="335A1B52" w14:textId="77777777" w:rsidTr="00D26491">
        <w:trPr>
          <w:cantSplit/>
        </w:trPr>
        <w:tc>
          <w:tcPr>
            <w:tcW w:w="3438" w:type="dxa"/>
          </w:tcPr>
          <w:p w14:paraId="335A1B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IBCNERPH</w:t>
            </w:r>
          </w:p>
        </w:tc>
        <w:tc>
          <w:tcPr>
            <w:tcW w:w="6138" w:type="dxa"/>
          </w:tcPr>
          <w:p w14:paraId="335A1B5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PRINT</w:t>
            </w:r>
          </w:p>
        </w:tc>
      </w:tr>
      <w:tr w:rsidR="0084584A" w:rsidRPr="0002501E" w14:paraId="335A1B55" w14:textId="77777777" w:rsidTr="00D26491">
        <w:trPr>
          <w:cantSplit/>
        </w:trPr>
        <w:tc>
          <w:tcPr>
            <w:tcW w:w="3438" w:type="dxa"/>
          </w:tcPr>
          <w:p w14:paraId="335A1B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IBCNERPI</w:t>
            </w:r>
          </w:p>
        </w:tc>
        <w:tc>
          <w:tcPr>
            <w:tcW w:w="6138" w:type="dxa"/>
          </w:tcPr>
          <w:p w14:paraId="335A1B5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Secondary Insurance Report Print</w:t>
            </w:r>
          </w:p>
        </w:tc>
      </w:tr>
      <w:tr w:rsidR="0084584A" w:rsidRPr="0002501E" w14:paraId="335A1B58" w14:textId="77777777" w:rsidTr="00CF2D68">
        <w:trPr>
          <w:cantSplit/>
        </w:trPr>
        <w:tc>
          <w:tcPr>
            <w:tcW w:w="3438" w:type="dxa"/>
          </w:tcPr>
          <w:p w14:paraId="335A1B56"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138" w:type="dxa"/>
          </w:tcPr>
          <w:p w14:paraId="335A1B57"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B" w14:textId="77777777" w:rsidTr="00CF2D68">
        <w:trPr>
          <w:cantSplit/>
        </w:trPr>
        <w:tc>
          <w:tcPr>
            <w:tcW w:w="3438" w:type="dxa"/>
          </w:tcPr>
          <w:p w14:paraId="335A1B59"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IBCNERPK</w:t>
            </w:r>
          </w:p>
        </w:tc>
        <w:tc>
          <w:tcPr>
            <w:tcW w:w="6138" w:type="dxa"/>
          </w:tcPr>
          <w:p w14:paraId="335A1B5A"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E" w14:textId="77777777" w:rsidTr="00CF2D68">
        <w:trPr>
          <w:cantSplit/>
        </w:trPr>
        <w:tc>
          <w:tcPr>
            <w:tcW w:w="3438" w:type="dxa"/>
          </w:tcPr>
          <w:p w14:paraId="335A1B5C"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138" w:type="dxa"/>
          </w:tcPr>
          <w:p w14:paraId="335A1B5D"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61" w14:textId="77777777" w:rsidTr="00D26491">
        <w:trPr>
          <w:cantSplit/>
        </w:trPr>
        <w:tc>
          <w:tcPr>
            <w:tcW w:w="3438" w:type="dxa"/>
          </w:tcPr>
          <w:p w14:paraId="335A1B5F"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IBCNERTQ</w:t>
            </w:r>
          </w:p>
        </w:tc>
        <w:tc>
          <w:tcPr>
            <w:tcW w:w="6138" w:type="dxa"/>
          </w:tcPr>
          <w:p w14:paraId="335A1B6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Real-time Insurance Verification</w:t>
            </w:r>
          </w:p>
        </w:tc>
      </w:tr>
      <w:tr w:rsidR="0084584A" w:rsidRPr="0002501E" w14:paraId="335A1B64" w14:textId="77777777" w:rsidTr="00D26491">
        <w:trPr>
          <w:cantSplit/>
        </w:trPr>
        <w:tc>
          <w:tcPr>
            <w:tcW w:w="3438" w:type="dxa"/>
          </w:tcPr>
          <w:p w14:paraId="335A1B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w:t>
            </w:r>
          </w:p>
        </w:tc>
        <w:tc>
          <w:tcPr>
            <w:tcW w:w="6138" w:type="dxa"/>
          </w:tcPr>
          <w:p w14:paraId="335A1B6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screen</w:t>
            </w:r>
          </w:p>
        </w:tc>
      </w:tr>
      <w:tr w:rsidR="0084584A" w:rsidRPr="0002501E" w14:paraId="335A1B67" w14:textId="77777777" w:rsidTr="00D26491">
        <w:trPr>
          <w:cantSplit/>
        </w:trPr>
        <w:tc>
          <w:tcPr>
            <w:tcW w:w="3438" w:type="dxa"/>
          </w:tcPr>
          <w:p w14:paraId="335A1B6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IBCNES1</w:t>
            </w:r>
          </w:p>
        </w:tc>
        <w:tc>
          <w:tcPr>
            <w:tcW w:w="6138" w:type="dxa"/>
          </w:tcPr>
          <w:p w14:paraId="335A1B6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utilities</w:t>
            </w:r>
          </w:p>
        </w:tc>
      </w:tr>
      <w:tr w:rsidR="0084584A" w:rsidRPr="0002501E" w14:paraId="335A1B6A" w14:textId="77777777" w:rsidTr="00D26491">
        <w:trPr>
          <w:cantSplit/>
        </w:trPr>
        <w:tc>
          <w:tcPr>
            <w:tcW w:w="3438" w:type="dxa"/>
          </w:tcPr>
          <w:p w14:paraId="335A1B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IBCNES2</w:t>
            </w:r>
          </w:p>
        </w:tc>
        <w:tc>
          <w:tcPr>
            <w:tcW w:w="6138" w:type="dxa"/>
          </w:tcPr>
          <w:p w14:paraId="335A1B6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action protocols</w:t>
            </w:r>
          </w:p>
        </w:tc>
      </w:tr>
      <w:tr w:rsidR="0084584A" w:rsidRPr="0002501E" w14:paraId="335A1B6D" w14:textId="77777777" w:rsidTr="00D26491">
        <w:trPr>
          <w:cantSplit/>
        </w:trPr>
        <w:tc>
          <w:tcPr>
            <w:tcW w:w="3438" w:type="dxa"/>
          </w:tcPr>
          <w:p w14:paraId="335A1B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IBCNES3</w:t>
            </w:r>
          </w:p>
        </w:tc>
        <w:tc>
          <w:tcPr>
            <w:tcW w:w="6138" w:type="dxa"/>
          </w:tcPr>
          <w:p w14:paraId="335A1B6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Eligibility/Benefits screen action protocols, con't</w:t>
            </w:r>
          </w:p>
        </w:tc>
      </w:tr>
      <w:tr w:rsidR="0084584A" w:rsidRPr="0002501E" w14:paraId="335A1B70" w14:textId="77777777" w:rsidTr="00D26491">
        <w:trPr>
          <w:cantSplit/>
        </w:trPr>
        <w:tc>
          <w:tcPr>
            <w:tcW w:w="3438" w:type="dxa"/>
          </w:tcPr>
          <w:p w14:paraId="335A1B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w:t>
            </w:r>
          </w:p>
        </w:tc>
        <w:tc>
          <w:tcPr>
            <w:tcW w:w="6138" w:type="dxa"/>
          </w:tcPr>
          <w:p w14:paraId="335A1B6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Potential Medicare COB Prompts</w:t>
            </w:r>
          </w:p>
        </w:tc>
      </w:tr>
      <w:tr w:rsidR="0084584A" w:rsidRPr="0002501E" w14:paraId="335A1B73" w14:textId="77777777" w:rsidTr="00D26491">
        <w:trPr>
          <w:cantSplit/>
        </w:trPr>
        <w:tc>
          <w:tcPr>
            <w:tcW w:w="3438" w:type="dxa"/>
          </w:tcPr>
          <w:p w14:paraId="335A1B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IBCNESI1</w:t>
            </w:r>
          </w:p>
        </w:tc>
        <w:tc>
          <w:tcPr>
            <w:tcW w:w="6138" w:type="dxa"/>
          </w:tcPr>
          <w:p w14:paraId="335A1B7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POTENTIAL COB Patient Selection</w:t>
            </w:r>
          </w:p>
        </w:tc>
      </w:tr>
      <w:tr w:rsidR="0084584A" w:rsidRPr="0002501E" w14:paraId="335A1B76" w14:textId="77777777" w:rsidTr="00D26491">
        <w:trPr>
          <w:cantSplit/>
        </w:trPr>
        <w:tc>
          <w:tcPr>
            <w:tcW w:w="3438" w:type="dxa"/>
          </w:tcPr>
          <w:p w14:paraId="335A1B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IBCNESI2</w:t>
            </w:r>
          </w:p>
        </w:tc>
        <w:tc>
          <w:tcPr>
            <w:tcW w:w="6138" w:type="dxa"/>
          </w:tcPr>
          <w:p w14:paraId="335A1B7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PATIENTS WITH SUBSEQUENT INSURANCE</w:t>
            </w:r>
          </w:p>
        </w:tc>
      </w:tr>
      <w:tr w:rsidR="0084584A" w:rsidRPr="0002501E" w14:paraId="335A1B79" w14:textId="77777777" w:rsidTr="00D26491">
        <w:trPr>
          <w:cantSplit/>
        </w:trPr>
        <w:tc>
          <w:tcPr>
            <w:tcW w:w="3438" w:type="dxa"/>
          </w:tcPr>
          <w:p w14:paraId="335A1B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IBCNEUT1</w:t>
            </w:r>
          </w:p>
        </w:tc>
        <w:tc>
          <w:tcPr>
            <w:tcW w:w="6138" w:type="dxa"/>
          </w:tcPr>
          <w:p w14:paraId="335A1B7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7C" w14:textId="77777777" w:rsidTr="00D26491">
        <w:trPr>
          <w:cantSplit/>
        </w:trPr>
        <w:tc>
          <w:tcPr>
            <w:tcW w:w="3438" w:type="dxa"/>
          </w:tcPr>
          <w:p w14:paraId="335A1B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IBCNEUT2</w:t>
            </w:r>
          </w:p>
        </w:tc>
        <w:tc>
          <w:tcPr>
            <w:tcW w:w="6138" w:type="dxa"/>
          </w:tcPr>
          <w:p w14:paraId="335A1B7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7F" w14:textId="77777777" w:rsidTr="00D26491">
        <w:trPr>
          <w:cantSplit/>
        </w:trPr>
        <w:tc>
          <w:tcPr>
            <w:tcW w:w="3438" w:type="dxa"/>
          </w:tcPr>
          <w:p w14:paraId="335A1B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IBCNEUT3</w:t>
            </w:r>
          </w:p>
        </w:tc>
        <w:tc>
          <w:tcPr>
            <w:tcW w:w="6138" w:type="dxa"/>
          </w:tcPr>
          <w:p w14:paraId="335A1B7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2" w14:textId="77777777" w:rsidTr="00D26491">
        <w:trPr>
          <w:cantSplit/>
        </w:trPr>
        <w:tc>
          <w:tcPr>
            <w:tcW w:w="3438" w:type="dxa"/>
          </w:tcPr>
          <w:p w14:paraId="335A1B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IBCNEUT4</w:t>
            </w:r>
          </w:p>
        </w:tc>
        <w:tc>
          <w:tcPr>
            <w:tcW w:w="6138" w:type="dxa"/>
          </w:tcPr>
          <w:p w14:paraId="335A1B8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5" w14:textId="77777777" w:rsidTr="00D26491">
        <w:trPr>
          <w:cantSplit/>
        </w:trPr>
        <w:tc>
          <w:tcPr>
            <w:tcW w:w="3438" w:type="dxa"/>
          </w:tcPr>
          <w:p w14:paraId="335A1B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IBCNEUT5</w:t>
            </w:r>
          </w:p>
        </w:tc>
        <w:tc>
          <w:tcPr>
            <w:tcW w:w="6138" w:type="dxa"/>
          </w:tcPr>
          <w:p w14:paraId="335A1B8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88" w14:textId="77777777" w:rsidTr="00D26491">
        <w:trPr>
          <w:cantSplit/>
        </w:trPr>
        <w:tc>
          <w:tcPr>
            <w:tcW w:w="3438" w:type="dxa"/>
          </w:tcPr>
          <w:p w14:paraId="335A1B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IBCNEUT6</w:t>
            </w:r>
          </w:p>
        </w:tc>
        <w:tc>
          <w:tcPr>
            <w:tcW w:w="6138" w:type="dxa"/>
          </w:tcPr>
          <w:p w14:paraId="335A1B8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B" w14:textId="77777777" w:rsidTr="00D26491">
        <w:trPr>
          <w:cantSplit/>
        </w:trPr>
        <w:tc>
          <w:tcPr>
            <w:tcW w:w="3438" w:type="dxa"/>
          </w:tcPr>
          <w:p w14:paraId="335A1B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IBCNEUT7</w:t>
            </w:r>
          </w:p>
        </w:tc>
        <w:tc>
          <w:tcPr>
            <w:tcW w:w="6138" w:type="dxa"/>
          </w:tcPr>
          <w:p w14:paraId="335A1B8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E" w14:textId="77777777" w:rsidTr="00D26491">
        <w:trPr>
          <w:cantSplit/>
        </w:trPr>
        <w:tc>
          <w:tcPr>
            <w:tcW w:w="3438" w:type="dxa"/>
          </w:tcPr>
          <w:p w14:paraId="335A1B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IBCNEUT8</w:t>
            </w:r>
          </w:p>
        </w:tc>
        <w:tc>
          <w:tcPr>
            <w:tcW w:w="6138" w:type="dxa"/>
          </w:tcPr>
          <w:p w14:paraId="335A1B8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14:paraId="335A1B91" w14:textId="77777777" w:rsidTr="00D26491">
        <w:trPr>
          <w:cantSplit/>
        </w:trPr>
        <w:tc>
          <w:tcPr>
            <w:tcW w:w="3438" w:type="dxa"/>
          </w:tcPr>
          <w:p w14:paraId="335A1B8F"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IBCNFCON</w:t>
            </w:r>
          </w:p>
        </w:tc>
        <w:tc>
          <w:tcPr>
            <w:tcW w:w="6138" w:type="dxa"/>
          </w:tcPr>
          <w:p w14:paraId="335A1B90"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 xml:space="preserve">This routine is called for eII Configuration Edit option to change eII configuration parameters. </w:t>
            </w:r>
          </w:p>
        </w:tc>
      </w:tr>
      <w:tr w:rsidR="0084584A" w:rsidRPr="0002501E" w14:paraId="335A1B94" w14:textId="77777777" w:rsidTr="00D26491">
        <w:trPr>
          <w:cantSplit/>
        </w:trPr>
        <w:tc>
          <w:tcPr>
            <w:tcW w:w="3438" w:type="dxa"/>
          </w:tcPr>
          <w:p w14:paraId="335A1B92"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w:t>
            </w:r>
          </w:p>
        </w:tc>
        <w:tc>
          <w:tcPr>
            <w:tcW w:w="6138" w:type="dxa"/>
          </w:tcPr>
          <w:p w14:paraId="335A1B93" w14:textId="77777777" w:rsidR="0084584A" w:rsidRPr="00D1302C" w:rsidRDefault="0084584A" w:rsidP="0065752C">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84584A" w:rsidRPr="0002501E" w14:paraId="335A1B97" w14:textId="77777777" w:rsidTr="00D26491">
        <w:trPr>
          <w:cantSplit/>
        </w:trPr>
        <w:tc>
          <w:tcPr>
            <w:tcW w:w="3438" w:type="dxa"/>
          </w:tcPr>
          <w:p w14:paraId="335A1B95"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IBCNFRD2</w:t>
            </w:r>
          </w:p>
        </w:tc>
        <w:tc>
          <w:tcPr>
            <w:tcW w:w="6138" w:type="dxa"/>
          </w:tcPr>
          <w:p w14:paraId="335A1B96"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84584A" w:rsidRPr="0002501E" w14:paraId="335A1B9A" w14:textId="77777777" w:rsidTr="00D26491">
        <w:trPr>
          <w:cantSplit/>
        </w:trPr>
        <w:tc>
          <w:tcPr>
            <w:tcW w:w="3438" w:type="dxa"/>
          </w:tcPr>
          <w:p w14:paraId="335A1B98"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IBCNFSND</w:t>
            </w:r>
          </w:p>
        </w:tc>
        <w:tc>
          <w:tcPr>
            <w:tcW w:w="6138" w:type="dxa"/>
          </w:tcPr>
          <w:p w14:paraId="335A1B99" w14:textId="77777777" w:rsidR="0084584A" w:rsidRPr="00D1302C" w:rsidRDefault="0084584A" w:rsidP="00F44EE6">
            <w:pPr>
              <w:rPr>
                <w:rFonts w:ascii="Times New Roman" w:hAnsi="Times New Roman"/>
                <w:sz w:val="22"/>
                <w:szCs w:val="22"/>
              </w:rPr>
            </w:pPr>
            <w:r w:rsidRPr="00D1302C">
              <w:rPr>
                <w:rFonts w:ascii="Times New Roman" w:eastAsia="Calibri" w:hAnsi="Times New Roman"/>
                <w:sz w:val="22"/>
                <w:szCs w:val="22"/>
              </w:rPr>
              <w:t>Sends Extract files as MailMan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84584A" w14:paraId="335A1B9D" w14:textId="77777777" w:rsidTr="00CF2D68">
        <w:trPr>
          <w:cantSplit/>
        </w:trPr>
        <w:tc>
          <w:tcPr>
            <w:tcW w:w="3438" w:type="dxa"/>
          </w:tcPr>
          <w:p w14:paraId="335A1B9B" w14:textId="77777777" w:rsidR="0084584A" w:rsidRPr="00DD113A" w:rsidRDefault="0084584A" w:rsidP="00CF2D68">
            <w:pPr>
              <w:rPr>
                <w:rFonts w:ascii="Times New Roman" w:hAnsi="Times New Roman"/>
                <w:sz w:val="22"/>
                <w:szCs w:val="22"/>
              </w:rPr>
            </w:pPr>
            <w:r w:rsidRPr="00DD113A">
              <w:rPr>
                <w:rFonts w:ascii="Times New Roman" w:hAnsi="Times New Roman"/>
                <w:sz w:val="22"/>
                <w:szCs w:val="22"/>
              </w:rPr>
              <w:t>IBCNGPF</w:t>
            </w:r>
          </w:p>
        </w:tc>
        <w:tc>
          <w:tcPr>
            <w:tcW w:w="6138" w:type="dxa"/>
          </w:tcPr>
          <w:p w14:paraId="335A1B9C" w14:textId="77777777" w:rsidR="0084584A" w:rsidRPr="00D1302C" w:rsidRDefault="0025512F" w:rsidP="0025512F">
            <w:pPr>
              <w:rPr>
                <w:rFonts w:ascii="Times New Roman" w:hAnsi="Times New Roman"/>
                <w:sz w:val="22"/>
                <w:szCs w:val="22"/>
              </w:rPr>
            </w:pPr>
            <w:r>
              <w:rPr>
                <w:rFonts w:ascii="Times New Roman" w:hAnsi="Times New Roman"/>
                <w:sz w:val="22"/>
                <w:szCs w:val="22"/>
              </w:rPr>
              <w:t xml:space="preserve">List </w:t>
            </w:r>
            <w:r w:rsidR="0084584A" w:rsidRPr="00D1302C">
              <w:rPr>
                <w:rFonts w:ascii="Times New Roman" w:hAnsi="Times New Roman"/>
                <w:sz w:val="22"/>
                <w:szCs w:val="22"/>
              </w:rPr>
              <w:t>Group Plan</w:t>
            </w:r>
            <w:r>
              <w:rPr>
                <w:rFonts w:ascii="Times New Roman" w:hAnsi="Times New Roman"/>
                <w:sz w:val="22"/>
                <w:szCs w:val="22"/>
              </w:rPr>
              <w:t>s without Annual</w:t>
            </w:r>
            <w:r w:rsidR="0084584A" w:rsidRPr="00D1302C">
              <w:rPr>
                <w:rFonts w:ascii="Times New Roman" w:hAnsi="Times New Roman"/>
                <w:sz w:val="22"/>
                <w:szCs w:val="22"/>
              </w:rPr>
              <w:t xml:space="preserve"> </w:t>
            </w:r>
            <w:r>
              <w:rPr>
                <w:rFonts w:ascii="Times New Roman" w:hAnsi="Times New Roman"/>
                <w:sz w:val="22"/>
                <w:szCs w:val="22"/>
              </w:rPr>
              <w:t>B</w:t>
            </w:r>
            <w:r w:rsidR="0084584A" w:rsidRPr="00D1302C">
              <w:rPr>
                <w:rFonts w:ascii="Times New Roman" w:hAnsi="Times New Roman"/>
                <w:sz w:val="22"/>
                <w:szCs w:val="22"/>
              </w:rPr>
              <w:t>e</w:t>
            </w:r>
            <w:r>
              <w:rPr>
                <w:rFonts w:ascii="Times New Roman" w:hAnsi="Times New Roman"/>
                <w:sz w:val="22"/>
                <w:szCs w:val="22"/>
              </w:rPr>
              <w:t>nefit</w:t>
            </w:r>
            <w:r w:rsidR="0084584A" w:rsidRPr="00D1302C">
              <w:rPr>
                <w:rFonts w:ascii="Times New Roman" w:hAnsi="Times New Roman"/>
                <w:sz w:val="22"/>
                <w:szCs w:val="22"/>
              </w:rPr>
              <w:t>s Report</w:t>
            </w:r>
          </w:p>
        </w:tc>
      </w:tr>
      <w:tr w:rsidR="0025512F" w14:paraId="335A1BA0" w14:textId="77777777" w:rsidTr="00CF2D68">
        <w:trPr>
          <w:cantSplit/>
        </w:trPr>
        <w:tc>
          <w:tcPr>
            <w:tcW w:w="3438" w:type="dxa"/>
          </w:tcPr>
          <w:p w14:paraId="335A1B9E"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IBCNGPF1</w:t>
            </w:r>
          </w:p>
        </w:tc>
        <w:tc>
          <w:tcPr>
            <w:tcW w:w="6138" w:type="dxa"/>
          </w:tcPr>
          <w:p w14:paraId="335A1B9F"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3" w14:textId="77777777" w:rsidTr="00CF2D68">
        <w:trPr>
          <w:cantSplit/>
        </w:trPr>
        <w:tc>
          <w:tcPr>
            <w:tcW w:w="3438" w:type="dxa"/>
          </w:tcPr>
          <w:p w14:paraId="335A1BA1"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IBCNGPF2</w:t>
            </w:r>
          </w:p>
        </w:tc>
        <w:tc>
          <w:tcPr>
            <w:tcW w:w="6138" w:type="dxa"/>
          </w:tcPr>
          <w:p w14:paraId="335A1BA2"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6" w14:textId="77777777" w:rsidTr="00CF2D68">
        <w:trPr>
          <w:cantSplit/>
        </w:trPr>
        <w:tc>
          <w:tcPr>
            <w:tcW w:w="3438" w:type="dxa"/>
          </w:tcPr>
          <w:p w14:paraId="335A1BA4"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IBCNGPF3</w:t>
            </w:r>
          </w:p>
        </w:tc>
        <w:tc>
          <w:tcPr>
            <w:tcW w:w="6138" w:type="dxa"/>
          </w:tcPr>
          <w:p w14:paraId="335A1BA5"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84584A" w:rsidRPr="0002501E" w14:paraId="335A1BA9" w14:textId="77777777" w:rsidTr="00D26491">
        <w:trPr>
          <w:cantSplit/>
        </w:trPr>
        <w:tc>
          <w:tcPr>
            <w:tcW w:w="3438" w:type="dxa"/>
          </w:tcPr>
          <w:p w14:paraId="335A1BA7"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IBCNHHLI</w:t>
            </w:r>
          </w:p>
        </w:tc>
        <w:tc>
          <w:tcPr>
            <w:tcW w:w="6138" w:type="dxa"/>
          </w:tcPr>
          <w:p w14:paraId="335A1BA8"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84584A" w:rsidRPr="0002501E" w14:paraId="335A1BAC" w14:textId="77777777" w:rsidTr="00D26491">
        <w:trPr>
          <w:cantSplit/>
        </w:trPr>
        <w:tc>
          <w:tcPr>
            <w:tcW w:w="3438" w:type="dxa"/>
          </w:tcPr>
          <w:p w14:paraId="335A1BAA"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IBCNHHLO</w:t>
            </w:r>
          </w:p>
        </w:tc>
        <w:tc>
          <w:tcPr>
            <w:tcW w:w="6138" w:type="dxa"/>
          </w:tcPr>
          <w:p w14:paraId="335A1BAB"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84584A" w:rsidRPr="0002501E" w14:paraId="335A1BAF" w14:textId="77777777" w:rsidTr="00D26491">
        <w:trPr>
          <w:cantSplit/>
        </w:trPr>
        <w:tc>
          <w:tcPr>
            <w:tcW w:w="3438" w:type="dxa"/>
          </w:tcPr>
          <w:p w14:paraId="335A1BAD"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IBCNHSRV</w:t>
            </w:r>
          </w:p>
        </w:tc>
        <w:tc>
          <w:tcPr>
            <w:tcW w:w="6138" w:type="dxa"/>
          </w:tcPr>
          <w:p w14:paraId="335A1BAE"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84584A" w:rsidRPr="0002501E" w14:paraId="335A1BB2" w14:textId="77777777" w:rsidTr="00D26491">
        <w:trPr>
          <w:cantSplit/>
        </w:trPr>
        <w:tc>
          <w:tcPr>
            <w:tcW w:w="3438" w:type="dxa"/>
          </w:tcPr>
          <w:p w14:paraId="335A1BB0"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IBCNHUT1</w:t>
            </w:r>
          </w:p>
        </w:tc>
        <w:tc>
          <w:tcPr>
            <w:tcW w:w="6138" w:type="dxa"/>
          </w:tcPr>
          <w:p w14:paraId="335A1BB1"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84584A" w:rsidRPr="0002501E" w14:paraId="335A1BB5" w14:textId="77777777" w:rsidTr="00D26491">
        <w:trPr>
          <w:cantSplit/>
        </w:trPr>
        <w:tc>
          <w:tcPr>
            <w:tcW w:w="3438" w:type="dxa"/>
          </w:tcPr>
          <w:p w14:paraId="335A1BB3"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IBCNHUT2</w:t>
            </w:r>
          </w:p>
        </w:tc>
        <w:tc>
          <w:tcPr>
            <w:tcW w:w="6138" w:type="dxa"/>
          </w:tcPr>
          <w:p w14:paraId="335A1BB4"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AF2693" w:rsidRPr="0002501E" w14:paraId="335A1BB8" w14:textId="77777777" w:rsidTr="00D26491">
        <w:trPr>
          <w:cantSplit/>
        </w:trPr>
        <w:tc>
          <w:tcPr>
            <w:tcW w:w="3438" w:type="dxa"/>
          </w:tcPr>
          <w:p w14:paraId="335A1BB6"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w:t>
            </w:r>
          </w:p>
        </w:tc>
        <w:tc>
          <w:tcPr>
            <w:tcW w:w="6138" w:type="dxa"/>
          </w:tcPr>
          <w:p w14:paraId="335A1BB7"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B" w14:textId="77777777" w:rsidTr="00D26491">
        <w:trPr>
          <w:cantSplit/>
        </w:trPr>
        <w:tc>
          <w:tcPr>
            <w:tcW w:w="3438" w:type="dxa"/>
          </w:tcPr>
          <w:p w14:paraId="335A1BB9"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IBCNHPR1</w:t>
            </w:r>
          </w:p>
        </w:tc>
        <w:tc>
          <w:tcPr>
            <w:tcW w:w="6138" w:type="dxa"/>
          </w:tcPr>
          <w:p w14:paraId="335A1BBA"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E" w14:textId="77777777" w:rsidTr="00D26491">
        <w:trPr>
          <w:cantSplit/>
        </w:trPr>
        <w:tc>
          <w:tcPr>
            <w:tcW w:w="3438" w:type="dxa"/>
          </w:tcPr>
          <w:p w14:paraId="335A1BBC"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lastRenderedPageBreak/>
              <w:t>IBCNHPR2</w:t>
            </w:r>
          </w:p>
        </w:tc>
        <w:tc>
          <w:tcPr>
            <w:tcW w:w="6138" w:type="dxa"/>
          </w:tcPr>
          <w:p w14:paraId="335A1BBD"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C4558A" w:rsidRPr="0002501E" w14:paraId="335A1BC1" w14:textId="77777777" w:rsidTr="00D26491">
        <w:trPr>
          <w:cantSplit/>
        </w:trPr>
        <w:tc>
          <w:tcPr>
            <w:tcW w:w="3438" w:type="dxa"/>
          </w:tcPr>
          <w:p w14:paraId="335A1BBF" w14:textId="77777777" w:rsidR="00C4558A" w:rsidRPr="00DD113A" w:rsidRDefault="00C4558A" w:rsidP="00FF562B">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138" w:type="dxa"/>
          </w:tcPr>
          <w:p w14:paraId="335A1BC0" w14:textId="77777777" w:rsidR="00C4558A" w:rsidRPr="00D1302C" w:rsidRDefault="00C4558A" w:rsidP="00FF562B">
            <w:pPr>
              <w:rPr>
                <w:rFonts w:ascii="Times New Roman" w:hAnsi="Times New Roman"/>
                <w:sz w:val="22"/>
                <w:szCs w:val="22"/>
              </w:rPr>
            </w:pPr>
            <w:r w:rsidRPr="00D1302C">
              <w:rPr>
                <w:rFonts w:ascii="Times New Roman" w:hAnsi="Times New Roman"/>
                <w:sz w:val="22"/>
                <w:szCs w:val="22"/>
              </w:rPr>
              <w:t>Update utilities for the ICB interface</w:t>
            </w:r>
          </w:p>
        </w:tc>
      </w:tr>
      <w:tr w:rsidR="003F162D" w:rsidRPr="0002501E" w14:paraId="335A1BC4" w14:textId="77777777" w:rsidTr="00D26491">
        <w:trPr>
          <w:cantSplit/>
        </w:trPr>
        <w:tc>
          <w:tcPr>
            <w:tcW w:w="3438" w:type="dxa"/>
          </w:tcPr>
          <w:p w14:paraId="335A1BC2" w14:textId="77777777" w:rsidR="003F162D" w:rsidRPr="00DD113A" w:rsidRDefault="003F162D" w:rsidP="00FF562B">
            <w:pPr>
              <w:rPr>
                <w:rFonts w:ascii="Times New Roman" w:hAnsi="Times New Roman"/>
                <w:sz w:val="22"/>
                <w:szCs w:val="22"/>
              </w:rPr>
            </w:pPr>
            <w:r>
              <w:rPr>
                <w:rFonts w:ascii="Times New Roman" w:hAnsi="Times New Roman"/>
                <w:sz w:val="22"/>
                <w:szCs w:val="22"/>
              </w:rPr>
              <w:t>IBCNILK</w:t>
            </w:r>
          </w:p>
        </w:tc>
        <w:tc>
          <w:tcPr>
            <w:tcW w:w="6138" w:type="dxa"/>
          </w:tcPr>
          <w:p w14:paraId="335A1BC3" w14:textId="77777777" w:rsidR="003F162D" w:rsidRPr="00D1302C" w:rsidRDefault="003F162D" w:rsidP="00FF562B">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84584A" w:rsidRPr="0002501E" w14:paraId="335A1BC7" w14:textId="77777777" w:rsidTr="00D26491">
        <w:trPr>
          <w:cantSplit/>
        </w:trPr>
        <w:tc>
          <w:tcPr>
            <w:tcW w:w="3438" w:type="dxa"/>
          </w:tcPr>
          <w:p w14:paraId="335A1BC5"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w:t>
            </w:r>
          </w:p>
        </w:tc>
        <w:tc>
          <w:tcPr>
            <w:tcW w:w="6138" w:type="dxa"/>
          </w:tcPr>
          <w:p w14:paraId="335A1BC6"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84584A" w:rsidRPr="0002501E" w14:paraId="335A1BCA" w14:textId="77777777" w:rsidTr="00D26491">
        <w:trPr>
          <w:cantSplit/>
        </w:trPr>
        <w:tc>
          <w:tcPr>
            <w:tcW w:w="3438" w:type="dxa"/>
          </w:tcPr>
          <w:p w14:paraId="335A1BC8"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IBCNQ1</w:t>
            </w:r>
          </w:p>
        </w:tc>
        <w:tc>
          <w:tcPr>
            <w:tcW w:w="6138" w:type="dxa"/>
          </w:tcPr>
          <w:p w14:paraId="335A1BC9"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84584A" w:rsidRPr="0002501E" w14:paraId="335A1BCD" w14:textId="77777777" w:rsidTr="00D26491">
        <w:trPr>
          <w:cantSplit/>
        </w:trPr>
        <w:tc>
          <w:tcPr>
            <w:tcW w:w="3438" w:type="dxa"/>
          </w:tcPr>
          <w:p w14:paraId="335A1B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IBCNRDV</w:t>
            </w:r>
          </w:p>
        </w:tc>
        <w:tc>
          <w:tcPr>
            <w:tcW w:w="6138" w:type="dxa"/>
          </w:tcPr>
          <w:p w14:paraId="335A1BC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INFORMATION EXCHANGE VIA RDV</w:t>
            </w:r>
          </w:p>
        </w:tc>
      </w:tr>
      <w:tr w:rsidR="0084584A" w:rsidRPr="0002501E" w14:paraId="335A1BD0" w14:textId="77777777" w:rsidTr="00D26491">
        <w:trPr>
          <w:cantSplit/>
        </w:trPr>
        <w:tc>
          <w:tcPr>
            <w:tcW w:w="3438" w:type="dxa"/>
          </w:tcPr>
          <w:p w14:paraId="335A1B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IBCNRE1</w:t>
            </w:r>
          </w:p>
        </w:tc>
        <w:tc>
          <w:tcPr>
            <w:tcW w:w="6138" w:type="dxa"/>
          </w:tcPr>
          <w:p w14:paraId="335A1BC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PAYER APPLICATION Sub-file</w:t>
            </w:r>
          </w:p>
        </w:tc>
      </w:tr>
      <w:tr w:rsidR="0084584A" w:rsidRPr="0002501E" w14:paraId="335A1BD3" w14:textId="77777777" w:rsidTr="00D26491">
        <w:trPr>
          <w:cantSplit/>
        </w:trPr>
        <w:tc>
          <w:tcPr>
            <w:tcW w:w="3438" w:type="dxa"/>
          </w:tcPr>
          <w:p w14:paraId="335A1B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IBCNRE2</w:t>
            </w:r>
          </w:p>
        </w:tc>
        <w:tc>
          <w:tcPr>
            <w:tcW w:w="6138" w:type="dxa"/>
          </w:tcPr>
          <w:p w14:paraId="335A1BD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NCPDP PROCESSOR APPLICATION Sub-file</w:t>
            </w:r>
          </w:p>
        </w:tc>
      </w:tr>
      <w:tr w:rsidR="0084584A" w:rsidRPr="0002501E" w14:paraId="335A1BD6" w14:textId="77777777" w:rsidTr="00D26491">
        <w:trPr>
          <w:cantSplit/>
        </w:trPr>
        <w:tc>
          <w:tcPr>
            <w:tcW w:w="3438" w:type="dxa"/>
          </w:tcPr>
          <w:p w14:paraId="335A1B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IBCNRE3</w:t>
            </w:r>
          </w:p>
        </w:tc>
        <w:tc>
          <w:tcPr>
            <w:tcW w:w="6138" w:type="dxa"/>
          </w:tcPr>
          <w:p w14:paraId="335A1BD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84584A" w:rsidRPr="0002501E" w14:paraId="335A1BD9" w14:textId="77777777" w:rsidTr="00D26491">
        <w:trPr>
          <w:cantSplit/>
        </w:trPr>
        <w:tc>
          <w:tcPr>
            <w:tcW w:w="3438" w:type="dxa"/>
          </w:tcPr>
          <w:p w14:paraId="335A1B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IBCNRE4</w:t>
            </w:r>
          </w:p>
        </w:tc>
        <w:tc>
          <w:tcPr>
            <w:tcW w:w="6138" w:type="dxa"/>
          </w:tcPr>
          <w:p w14:paraId="335A1BD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PLAN APPLICATION Sub-file</w:t>
            </w:r>
          </w:p>
        </w:tc>
      </w:tr>
      <w:tr w:rsidR="0084584A" w:rsidRPr="0002501E" w14:paraId="335A1BDC" w14:textId="77777777" w:rsidTr="00D26491">
        <w:trPr>
          <w:cantSplit/>
        </w:trPr>
        <w:tc>
          <w:tcPr>
            <w:tcW w:w="3438" w:type="dxa"/>
          </w:tcPr>
          <w:p w14:paraId="335A1B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IBCNRE5</w:t>
            </w:r>
          </w:p>
        </w:tc>
        <w:tc>
          <w:tcPr>
            <w:tcW w:w="6138" w:type="dxa"/>
          </w:tcPr>
          <w:p w14:paraId="335A1BD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HIPAA NCPDP ACTIVE FLAG</w:t>
            </w:r>
          </w:p>
        </w:tc>
      </w:tr>
      <w:tr w:rsidR="0084584A" w:rsidRPr="0002501E" w14:paraId="335A1BDF" w14:textId="77777777" w:rsidTr="00D26491">
        <w:trPr>
          <w:cantSplit/>
        </w:trPr>
        <w:tc>
          <w:tcPr>
            <w:tcW w:w="3438" w:type="dxa"/>
          </w:tcPr>
          <w:p w14:paraId="335A1B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IBCNRFM1</w:t>
            </w:r>
          </w:p>
        </w:tc>
        <w:tc>
          <w:tcPr>
            <w:tcW w:w="6138" w:type="dxa"/>
          </w:tcPr>
          <w:p w14:paraId="335A1BD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Perform FileMan API Calls</w:t>
            </w:r>
          </w:p>
        </w:tc>
      </w:tr>
      <w:tr w:rsidR="0084584A" w:rsidRPr="0002501E" w14:paraId="335A1BE2" w14:textId="77777777" w:rsidTr="00D26491">
        <w:trPr>
          <w:cantSplit/>
        </w:trPr>
        <w:tc>
          <w:tcPr>
            <w:tcW w:w="3438" w:type="dxa"/>
          </w:tcPr>
          <w:p w14:paraId="335A1B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IBCNRHLT</w:t>
            </w:r>
          </w:p>
        </w:tc>
        <w:tc>
          <w:tcPr>
            <w:tcW w:w="6138" w:type="dxa"/>
          </w:tcPr>
          <w:p w14:paraId="335A1BE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MFN Message</w:t>
            </w:r>
          </w:p>
        </w:tc>
      </w:tr>
      <w:tr w:rsidR="0084584A" w:rsidRPr="0002501E" w14:paraId="335A1BE5" w14:textId="77777777" w:rsidTr="00D26491">
        <w:trPr>
          <w:cantSplit/>
        </w:trPr>
        <w:tc>
          <w:tcPr>
            <w:tcW w:w="3438" w:type="dxa"/>
          </w:tcPr>
          <w:p w14:paraId="335A1B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IBCNRHLU</w:t>
            </w:r>
          </w:p>
        </w:tc>
        <w:tc>
          <w:tcPr>
            <w:tcW w:w="6138" w:type="dxa"/>
          </w:tcPr>
          <w:p w14:paraId="335A1BE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e-Pharmacy HL7 Utilities</w:t>
            </w:r>
          </w:p>
        </w:tc>
      </w:tr>
      <w:tr w:rsidR="0084584A" w:rsidRPr="0002501E" w14:paraId="335A1BE8" w14:textId="77777777" w:rsidTr="00D26491">
        <w:trPr>
          <w:cantSplit/>
        </w:trPr>
        <w:tc>
          <w:tcPr>
            <w:tcW w:w="3438" w:type="dxa"/>
          </w:tcPr>
          <w:p w14:paraId="335A1B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IBCNRMFE</w:t>
            </w:r>
          </w:p>
        </w:tc>
        <w:tc>
          <w:tcPr>
            <w:tcW w:w="6138" w:type="dxa"/>
          </w:tcPr>
          <w:p w14:paraId="335A1BE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MFE Segment</w:t>
            </w:r>
          </w:p>
        </w:tc>
      </w:tr>
      <w:tr w:rsidR="0084584A" w:rsidRPr="0002501E" w14:paraId="335A1BEB" w14:textId="77777777" w:rsidTr="00D26491">
        <w:trPr>
          <w:cantSplit/>
        </w:trPr>
        <w:tc>
          <w:tcPr>
            <w:tcW w:w="3438" w:type="dxa"/>
          </w:tcPr>
          <w:p w14:paraId="335A1B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IBCNRMFK</w:t>
            </w:r>
          </w:p>
        </w:tc>
        <w:tc>
          <w:tcPr>
            <w:tcW w:w="6138" w:type="dxa"/>
          </w:tcPr>
          <w:p w14:paraId="335A1BE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Send HL7 e-Pharmacy MFK Message</w:t>
            </w:r>
          </w:p>
        </w:tc>
      </w:tr>
      <w:tr w:rsidR="0084584A" w:rsidRPr="0002501E" w14:paraId="335A1BEE" w14:textId="77777777" w:rsidTr="00D26491">
        <w:trPr>
          <w:cantSplit/>
        </w:trPr>
        <w:tc>
          <w:tcPr>
            <w:tcW w:w="3438" w:type="dxa"/>
          </w:tcPr>
          <w:p w14:paraId="335A1B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w:t>
            </w:r>
          </w:p>
        </w:tc>
        <w:tc>
          <w:tcPr>
            <w:tcW w:w="6138" w:type="dxa"/>
          </w:tcPr>
          <w:p w14:paraId="335A1BE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Plan Match ListMan</w:t>
            </w:r>
          </w:p>
        </w:tc>
      </w:tr>
      <w:tr w:rsidR="0084584A" w:rsidRPr="0002501E" w14:paraId="335A1BF1" w14:textId="77777777" w:rsidTr="00D26491">
        <w:trPr>
          <w:cantSplit/>
        </w:trPr>
        <w:tc>
          <w:tcPr>
            <w:tcW w:w="3438" w:type="dxa"/>
          </w:tcPr>
          <w:p w14:paraId="335A1B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w:t>
            </w:r>
          </w:p>
        </w:tc>
        <w:tc>
          <w:tcPr>
            <w:tcW w:w="6138" w:type="dxa"/>
          </w:tcPr>
          <w:p w14:paraId="335A1BF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4" w14:textId="77777777" w:rsidTr="00D26491">
        <w:trPr>
          <w:cantSplit/>
        </w:trPr>
        <w:tc>
          <w:tcPr>
            <w:tcW w:w="3438" w:type="dxa"/>
          </w:tcPr>
          <w:p w14:paraId="335A1B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IBCNRP5P</w:t>
            </w:r>
          </w:p>
        </w:tc>
        <w:tc>
          <w:tcPr>
            <w:tcW w:w="6138" w:type="dxa"/>
          </w:tcPr>
          <w:p w14:paraId="335A1BF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7" w14:textId="77777777" w:rsidTr="00D26491">
        <w:trPr>
          <w:cantSplit/>
        </w:trPr>
        <w:tc>
          <w:tcPr>
            <w:tcW w:w="3438" w:type="dxa"/>
          </w:tcPr>
          <w:p w14:paraId="335A1B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IBCNRPM1</w:t>
            </w:r>
          </w:p>
        </w:tc>
        <w:tc>
          <w:tcPr>
            <w:tcW w:w="6138" w:type="dxa"/>
          </w:tcPr>
          <w:p w14:paraId="335A1BF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A" w14:textId="77777777" w:rsidTr="00D26491">
        <w:trPr>
          <w:cantSplit/>
        </w:trPr>
        <w:tc>
          <w:tcPr>
            <w:tcW w:w="3438" w:type="dxa"/>
          </w:tcPr>
          <w:p w14:paraId="335A1B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IBCNRPM2</w:t>
            </w:r>
          </w:p>
        </w:tc>
        <w:tc>
          <w:tcPr>
            <w:tcW w:w="6138" w:type="dxa"/>
          </w:tcPr>
          <w:p w14:paraId="335A1BF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D" w14:textId="77777777" w:rsidTr="00D26491">
        <w:trPr>
          <w:cantSplit/>
        </w:trPr>
        <w:tc>
          <w:tcPr>
            <w:tcW w:w="3438" w:type="dxa"/>
          </w:tcPr>
          <w:p w14:paraId="335A1B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IBCNRPMT</w:t>
            </w:r>
          </w:p>
        </w:tc>
        <w:tc>
          <w:tcPr>
            <w:tcW w:w="6138" w:type="dxa"/>
          </w:tcPr>
          <w:p w14:paraId="335A1BF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Group Plan to Pharmacy Plan</w:t>
            </w:r>
          </w:p>
        </w:tc>
      </w:tr>
      <w:tr w:rsidR="0084584A" w:rsidRPr="0002501E" w14:paraId="335A1C00" w14:textId="77777777" w:rsidTr="00D26491">
        <w:trPr>
          <w:cantSplit/>
        </w:trPr>
        <w:tc>
          <w:tcPr>
            <w:tcW w:w="3438" w:type="dxa"/>
          </w:tcPr>
          <w:p w14:paraId="335A1B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w:t>
            </w:r>
          </w:p>
        </w:tc>
        <w:tc>
          <w:tcPr>
            <w:tcW w:w="6138" w:type="dxa"/>
          </w:tcPr>
          <w:p w14:paraId="335A1BF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3" w14:textId="77777777" w:rsidTr="00D26491">
        <w:trPr>
          <w:cantSplit/>
        </w:trPr>
        <w:tc>
          <w:tcPr>
            <w:tcW w:w="3438" w:type="dxa"/>
          </w:tcPr>
          <w:p w14:paraId="335A1C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IBCNRPS2</w:t>
            </w:r>
          </w:p>
        </w:tc>
        <w:tc>
          <w:tcPr>
            <w:tcW w:w="6138" w:type="dxa"/>
          </w:tcPr>
          <w:p w14:paraId="335A1C0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Plan Match ListMan</w:t>
            </w:r>
          </w:p>
        </w:tc>
      </w:tr>
      <w:tr w:rsidR="0084584A" w:rsidRPr="0002501E" w14:paraId="335A1C06" w14:textId="77777777" w:rsidTr="00D26491">
        <w:trPr>
          <w:cantSplit/>
        </w:trPr>
        <w:tc>
          <w:tcPr>
            <w:tcW w:w="3438" w:type="dxa"/>
          </w:tcPr>
          <w:p w14:paraId="335A1C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IBCNRPSI</w:t>
            </w:r>
          </w:p>
        </w:tc>
        <w:tc>
          <w:tcPr>
            <w:tcW w:w="6138" w:type="dxa"/>
          </w:tcPr>
          <w:p w14:paraId="335A1C0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Inquiry</w:t>
            </w:r>
          </w:p>
        </w:tc>
      </w:tr>
      <w:tr w:rsidR="0084584A" w:rsidRPr="0002501E" w14:paraId="335A1C09" w14:textId="77777777" w:rsidTr="00D26491">
        <w:trPr>
          <w:cantSplit/>
        </w:trPr>
        <w:tc>
          <w:tcPr>
            <w:tcW w:w="3438" w:type="dxa"/>
          </w:tcPr>
          <w:p w14:paraId="335A1C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IBCNRPSM</w:t>
            </w:r>
          </w:p>
        </w:tc>
        <w:tc>
          <w:tcPr>
            <w:tcW w:w="6138" w:type="dxa"/>
          </w:tcPr>
          <w:p w14:paraId="335A1C0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C" w14:textId="77777777" w:rsidTr="00D26491">
        <w:trPr>
          <w:cantSplit/>
        </w:trPr>
        <w:tc>
          <w:tcPr>
            <w:tcW w:w="3438" w:type="dxa"/>
          </w:tcPr>
          <w:p w14:paraId="335A1C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IBCNRRP1</w:t>
            </w:r>
          </w:p>
        </w:tc>
        <w:tc>
          <w:tcPr>
            <w:tcW w:w="6138" w:type="dxa"/>
          </w:tcPr>
          <w:p w14:paraId="335A1C0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w:t>
            </w:r>
          </w:p>
        </w:tc>
      </w:tr>
      <w:tr w:rsidR="0084584A" w:rsidRPr="0002501E" w14:paraId="335A1C0F" w14:textId="77777777" w:rsidTr="00D26491">
        <w:trPr>
          <w:cantSplit/>
        </w:trPr>
        <w:tc>
          <w:tcPr>
            <w:tcW w:w="3438" w:type="dxa"/>
          </w:tcPr>
          <w:p w14:paraId="335A1C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IBCNRRP2</w:t>
            </w:r>
          </w:p>
        </w:tc>
        <w:tc>
          <w:tcPr>
            <w:tcW w:w="6138" w:type="dxa"/>
          </w:tcPr>
          <w:p w14:paraId="335A1C0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IBCNR GROUP PLAN WORKSHEET COMPILE</w:t>
            </w:r>
          </w:p>
        </w:tc>
      </w:tr>
      <w:tr w:rsidR="0084584A" w:rsidRPr="0002501E" w14:paraId="335A1C12" w14:textId="77777777" w:rsidTr="00D26491">
        <w:trPr>
          <w:cantSplit/>
        </w:trPr>
        <w:tc>
          <w:tcPr>
            <w:tcW w:w="3438" w:type="dxa"/>
          </w:tcPr>
          <w:p w14:paraId="335A1C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IBCNRRP3</w:t>
            </w:r>
          </w:p>
        </w:tc>
        <w:tc>
          <w:tcPr>
            <w:tcW w:w="6138" w:type="dxa"/>
          </w:tcPr>
          <w:p w14:paraId="335A1C1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 PRINT</w:t>
            </w:r>
          </w:p>
        </w:tc>
      </w:tr>
      <w:tr w:rsidR="0084584A" w:rsidRPr="0002501E" w14:paraId="335A1C15" w14:textId="77777777" w:rsidTr="00D26491">
        <w:trPr>
          <w:cantSplit/>
        </w:trPr>
        <w:tc>
          <w:tcPr>
            <w:tcW w:w="3438" w:type="dxa"/>
          </w:tcPr>
          <w:p w14:paraId="335A1C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IBCNRRP4</w:t>
            </w:r>
          </w:p>
        </w:tc>
        <w:tc>
          <w:tcPr>
            <w:tcW w:w="6138" w:type="dxa"/>
          </w:tcPr>
          <w:p w14:paraId="335A1C1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Pharmacy Plan Report</w:t>
            </w:r>
          </w:p>
        </w:tc>
      </w:tr>
      <w:tr w:rsidR="0084584A" w:rsidRPr="0002501E" w14:paraId="335A1C18" w14:textId="77777777" w:rsidTr="00D26491">
        <w:trPr>
          <w:cantSplit/>
        </w:trPr>
        <w:tc>
          <w:tcPr>
            <w:tcW w:w="3438" w:type="dxa"/>
          </w:tcPr>
          <w:p w14:paraId="335A1C1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IBCNRSM</w:t>
            </w:r>
          </w:p>
        </w:tc>
        <w:tc>
          <w:tcPr>
            <w:tcW w:w="6138" w:type="dxa"/>
          </w:tcPr>
          <w:p w14:paraId="335A1C1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Shared Plan Matches Report</w:t>
            </w:r>
          </w:p>
        </w:tc>
      </w:tr>
      <w:tr w:rsidR="0084584A" w:rsidRPr="0002501E" w14:paraId="335A1C1B" w14:textId="77777777" w:rsidTr="00D26491">
        <w:trPr>
          <w:cantSplit/>
        </w:trPr>
        <w:tc>
          <w:tcPr>
            <w:tcW w:w="3438" w:type="dxa"/>
          </w:tcPr>
          <w:p w14:paraId="335A1C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IBCNRU1</w:t>
            </w:r>
          </w:p>
        </w:tc>
        <w:tc>
          <w:tcPr>
            <w:tcW w:w="6138" w:type="dxa"/>
          </w:tcPr>
          <w:p w14:paraId="335A1C1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 Utilities</w:t>
            </w:r>
          </w:p>
        </w:tc>
      </w:tr>
      <w:tr w:rsidR="0084584A" w:rsidRPr="0002501E" w14:paraId="335A1C1E" w14:textId="77777777" w:rsidTr="00D26491">
        <w:trPr>
          <w:cantSplit/>
        </w:trPr>
        <w:tc>
          <w:tcPr>
            <w:tcW w:w="3438" w:type="dxa"/>
          </w:tcPr>
          <w:p w14:paraId="335A1C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IBCNRXI1</w:t>
            </w:r>
          </w:p>
        </w:tc>
        <w:tc>
          <w:tcPr>
            <w:tcW w:w="6138" w:type="dxa"/>
          </w:tcPr>
          <w:p w14:paraId="335A1C1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Post-Installation procedure</w:t>
            </w:r>
          </w:p>
        </w:tc>
      </w:tr>
      <w:tr w:rsidR="0084584A" w:rsidRPr="0002501E" w14:paraId="335A1C21" w14:textId="77777777" w:rsidTr="00D26491">
        <w:trPr>
          <w:cantSplit/>
        </w:trPr>
        <w:tc>
          <w:tcPr>
            <w:tcW w:w="3438" w:type="dxa"/>
          </w:tcPr>
          <w:p w14:paraId="335A1C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IBCNRXI2</w:t>
            </w:r>
          </w:p>
        </w:tc>
        <w:tc>
          <w:tcPr>
            <w:tcW w:w="6138" w:type="dxa"/>
          </w:tcPr>
          <w:p w14:paraId="335A1C2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BHAM ISC/DMB - Post-Installation procedure</w:t>
            </w:r>
          </w:p>
        </w:tc>
      </w:tr>
      <w:tr w:rsidR="0084584A" w:rsidRPr="0002501E" w14:paraId="335A1C24" w14:textId="77777777" w:rsidTr="00D26491">
        <w:trPr>
          <w:cantSplit/>
        </w:trPr>
        <w:tc>
          <w:tcPr>
            <w:tcW w:w="3438" w:type="dxa"/>
          </w:tcPr>
          <w:p w14:paraId="335A1C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IBCNRZCM</w:t>
            </w:r>
          </w:p>
        </w:tc>
        <w:tc>
          <w:tcPr>
            <w:tcW w:w="6138" w:type="dxa"/>
          </w:tcPr>
          <w:p w14:paraId="335A1C2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ZCM Segment</w:t>
            </w:r>
          </w:p>
        </w:tc>
      </w:tr>
      <w:tr w:rsidR="0084584A" w:rsidRPr="0002501E" w14:paraId="335A1C27" w14:textId="77777777" w:rsidTr="00D26491">
        <w:trPr>
          <w:cantSplit/>
        </w:trPr>
        <w:tc>
          <w:tcPr>
            <w:tcW w:w="3438" w:type="dxa"/>
          </w:tcPr>
          <w:p w14:paraId="335A1C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IBCNRZP0</w:t>
            </w:r>
          </w:p>
        </w:tc>
        <w:tc>
          <w:tcPr>
            <w:tcW w:w="6138" w:type="dxa"/>
          </w:tcPr>
          <w:p w14:paraId="335A1C2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ZP0 Segment</w:t>
            </w:r>
          </w:p>
        </w:tc>
      </w:tr>
      <w:tr w:rsidR="0084584A" w:rsidRPr="0002501E" w14:paraId="335A1C2A" w14:textId="77777777" w:rsidTr="00D26491">
        <w:trPr>
          <w:cantSplit/>
        </w:trPr>
        <w:tc>
          <w:tcPr>
            <w:tcW w:w="3438" w:type="dxa"/>
          </w:tcPr>
          <w:p w14:paraId="335A1C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IBCNRZPB</w:t>
            </w:r>
          </w:p>
        </w:tc>
        <w:tc>
          <w:tcPr>
            <w:tcW w:w="6138" w:type="dxa"/>
          </w:tcPr>
          <w:p w14:paraId="335A1C2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ZPB Segment</w:t>
            </w:r>
          </w:p>
        </w:tc>
      </w:tr>
      <w:tr w:rsidR="0084584A" w:rsidRPr="0002501E" w14:paraId="335A1C2D" w14:textId="77777777" w:rsidTr="00D26491">
        <w:trPr>
          <w:cantSplit/>
        </w:trPr>
        <w:tc>
          <w:tcPr>
            <w:tcW w:w="3438" w:type="dxa"/>
          </w:tcPr>
          <w:p w14:paraId="335A1C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IBCNRZPL</w:t>
            </w:r>
          </w:p>
        </w:tc>
        <w:tc>
          <w:tcPr>
            <w:tcW w:w="6138" w:type="dxa"/>
          </w:tcPr>
          <w:p w14:paraId="335A1C2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ZPL Segment</w:t>
            </w:r>
          </w:p>
        </w:tc>
      </w:tr>
      <w:tr w:rsidR="0084584A" w:rsidRPr="0002501E" w14:paraId="335A1C30" w14:textId="77777777" w:rsidTr="00D26491">
        <w:trPr>
          <w:cantSplit/>
        </w:trPr>
        <w:tc>
          <w:tcPr>
            <w:tcW w:w="3438" w:type="dxa"/>
          </w:tcPr>
          <w:p w14:paraId="335A1C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IBCNRZPT</w:t>
            </w:r>
          </w:p>
        </w:tc>
        <w:tc>
          <w:tcPr>
            <w:tcW w:w="6138" w:type="dxa"/>
          </w:tcPr>
          <w:p w14:paraId="335A1C2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ZPT Segment</w:t>
            </w:r>
          </w:p>
        </w:tc>
      </w:tr>
      <w:tr w:rsidR="0084584A" w:rsidRPr="0002501E" w14:paraId="335A1C33" w14:textId="77777777" w:rsidTr="00D26491">
        <w:trPr>
          <w:cantSplit/>
        </w:trPr>
        <w:tc>
          <w:tcPr>
            <w:tcW w:w="3438" w:type="dxa"/>
          </w:tcPr>
          <w:p w14:paraId="335A1C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IBCNRZRX</w:t>
            </w:r>
          </w:p>
        </w:tc>
        <w:tc>
          <w:tcPr>
            <w:tcW w:w="6138" w:type="dxa"/>
          </w:tcPr>
          <w:p w14:paraId="335A1C3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ZRX Segment</w:t>
            </w:r>
          </w:p>
        </w:tc>
      </w:tr>
      <w:tr w:rsidR="0084584A" w:rsidRPr="0002501E" w14:paraId="335A1C36" w14:textId="77777777" w:rsidTr="00D26491">
        <w:trPr>
          <w:cantSplit/>
        </w:trPr>
        <w:tc>
          <w:tcPr>
            <w:tcW w:w="3438" w:type="dxa"/>
          </w:tcPr>
          <w:p w14:paraId="335A1C34"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lastRenderedPageBreak/>
              <w:t>IBCNS, IBCNS1</w:t>
            </w:r>
          </w:p>
        </w:tc>
        <w:tc>
          <w:tcPr>
            <w:tcW w:w="6138" w:type="dxa"/>
          </w:tcPr>
          <w:p w14:paraId="335A1C35"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84584A" w:rsidRPr="0002501E" w14:paraId="335A1C39" w14:textId="77777777" w:rsidTr="00D26491">
        <w:trPr>
          <w:cantSplit/>
        </w:trPr>
        <w:tc>
          <w:tcPr>
            <w:tcW w:w="3438" w:type="dxa"/>
          </w:tcPr>
          <w:p w14:paraId="335A1C37"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IBCNS2</w:t>
            </w:r>
          </w:p>
        </w:tc>
        <w:tc>
          <w:tcPr>
            <w:tcW w:w="6138" w:type="dxa"/>
          </w:tcPr>
          <w:p w14:paraId="335A1C38"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This routine contains a number of utilities called by data dictionary for the BILL/CLAIMS file (#399).</w:t>
            </w:r>
          </w:p>
        </w:tc>
      </w:tr>
      <w:tr w:rsidR="0084584A" w:rsidRPr="0002501E" w14:paraId="335A1C3C" w14:textId="77777777" w:rsidTr="00D26491">
        <w:trPr>
          <w:cantSplit/>
        </w:trPr>
        <w:tc>
          <w:tcPr>
            <w:tcW w:w="3438" w:type="dxa"/>
          </w:tcPr>
          <w:p w14:paraId="335A1C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IBCNS3</w:t>
            </w:r>
          </w:p>
        </w:tc>
        <w:tc>
          <w:tcPr>
            <w:tcW w:w="6138" w:type="dxa"/>
          </w:tcPr>
          <w:p w14:paraId="335A1C3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DISPLAY EXTENDED INSURANCE</w:t>
            </w:r>
          </w:p>
        </w:tc>
      </w:tr>
      <w:tr w:rsidR="005B1C4A" w:rsidRPr="0002501E" w14:paraId="335A1C3F" w14:textId="77777777" w:rsidTr="00C91C80">
        <w:trPr>
          <w:cantSplit/>
        </w:trPr>
        <w:tc>
          <w:tcPr>
            <w:tcW w:w="3438" w:type="dxa"/>
          </w:tcPr>
          <w:p w14:paraId="335A1C3D" w14:textId="77777777" w:rsidR="005B1C4A" w:rsidRPr="0002501E" w:rsidRDefault="005B1C4A" w:rsidP="00C91C80">
            <w:pPr>
              <w:rPr>
                <w:rFonts w:ascii="Times New Roman" w:hAnsi="Times New Roman"/>
                <w:sz w:val="22"/>
                <w:szCs w:val="22"/>
              </w:rPr>
            </w:pPr>
            <w:r>
              <w:rPr>
                <w:rFonts w:ascii="Times New Roman" w:hAnsi="Times New Roman"/>
                <w:sz w:val="22"/>
                <w:szCs w:val="22"/>
              </w:rPr>
              <w:t>IBCNS4</w:t>
            </w:r>
          </w:p>
        </w:tc>
        <w:tc>
          <w:tcPr>
            <w:tcW w:w="6138" w:type="dxa"/>
          </w:tcPr>
          <w:p w14:paraId="335A1C3E" w14:textId="77777777" w:rsidR="005B1C4A" w:rsidRPr="0002501E" w:rsidRDefault="005B1C4A" w:rsidP="00C91C80">
            <w:pPr>
              <w:rPr>
                <w:rFonts w:ascii="Times New Roman" w:hAnsi="Times New Roman"/>
                <w:sz w:val="22"/>
                <w:szCs w:val="22"/>
              </w:rPr>
            </w:pPr>
            <w:r>
              <w:rPr>
                <w:rFonts w:ascii="Times New Roman" w:hAnsi="Times New Roman"/>
                <w:sz w:val="22"/>
                <w:szCs w:val="22"/>
              </w:rPr>
              <w:t>This routine contains the trigger logic to obtain the authorization number/referral number from the 278 transaction file (#356.22).</w:t>
            </w:r>
          </w:p>
        </w:tc>
      </w:tr>
      <w:tr w:rsidR="0084584A" w:rsidRPr="0002501E" w14:paraId="335A1C42" w14:textId="77777777" w:rsidTr="00D26491">
        <w:trPr>
          <w:cantSplit/>
        </w:trPr>
        <w:tc>
          <w:tcPr>
            <w:tcW w:w="3438" w:type="dxa"/>
          </w:tcPr>
          <w:p w14:paraId="335A1C4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IBCNSA, IBCNSA0, IBCNSA1, IBCNSA2</w:t>
            </w:r>
          </w:p>
        </w:tc>
        <w:tc>
          <w:tcPr>
            <w:tcW w:w="6138" w:type="dxa"/>
          </w:tcPr>
          <w:p w14:paraId="335A1C41"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84584A" w:rsidRPr="0002501E" w14:paraId="335A1C45" w14:textId="77777777" w:rsidTr="00D26491">
        <w:trPr>
          <w:cantSplit/>
        </w:trPr>
        <w:tc>
          <w:tcPr>
            <w:tcW w:w="3438" w:type="dxa"/>
          </w:tcPr>
          <w:p w14:paraId="335A1C4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IBCNSBL, IBCNSBL1</w:t>
            </w:r>
          </w:p>
        </w:tc>
        <w:tc>
          <w:tcPr>
            <w:tcW w:w="6138" w:type="dxa"/>
          </w:tcPr>
          <w:p w14:paraId="335A1C44"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84584A" w:rsidRPr="0002501E" w14:paraId="335A1C48" w14:textId="77777777" w:rsidTr="00D26491">
        <w:trPr>
          <w:cantSplit/>
        </w:trPr>
        <w:tc>
          <w:tcPr>
            <w:tcW w:w="3438" w:type="dxa"/>
          </w:tcPr>
          <w:p w14:paraId="335A1C46"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IBCNSBL2</w:t>
            </w:r>
          </w:p>
        </w:tc>
        <w:tc>
          <w:tcPr>
            <w:tcW w:w="6138" w:type="dxa"/>
          </w:tcPr>
          <w:p w14:paraId="335A1C47"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'BILL NEXT PAYOR' BULLETIN</w:t>
            </w:r>
          </w:p>
        </w:tc>
      </w:tr>
      <w:tr w:rsidR="0084584A" w:rsidRPr="0002501E" w14:paraId="335A1C4B" w14:textId="77777777" w:rsidTr="00D26491">
        <w:trPr>
          <w:cantSplit/>
        </w:trPr>
        <w:tc>
          <w:tcPr>
            <w:tcW w:w="3438" w:type="dxa"/>
          </w:tcPr>
          <w:p w14:paraId="335A1C49" w14:textId="77777777" w:rsidR="0084584A" w:rsidRPr="00DD113A" w:rsidRDefault="0084584A" w:rsidP="009D4DC4">
            <w:pPr>
              <w:rPr>
                <w:rFonts w:ascii="Times New Roman" w:hAnsi="Times New Roman"/>
                <w:sz w:val="22"/>
                <w:szCs w:val="22"/>
              </w:rPr>
            </w:pPr>
            <w:r w:rsidRPr="00DD113A">
              <w:rPr>
                <w:rFonts w:ascii="Times New Roman" w:hAnsi="Times New Roman"/>
                <w:sz w:val="22"/>
                <w:szCs w:val="22"/>
              </w:rPr>
              <w:t>IBCNSC, IBCNSC0, IBCNSC01, IBCNSC1</w:t>
            </w:r>
          </w:p>
        </w:tc>
        <w:tc>
          <w:tcPr>
            <w:tcW w:w="6138" w:type="dxa"/>
          </w:tcPr>
          <w:p w14:paraId="335A1C4A" w14:textId="77777777" w:rsidR="0084584A" w:rsidRPr="00D1302C" w:rsidRDefault="0084584A" w:rsidP="009D4DC4">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84584A" w:rsidRPr="0002501E" w14:paraId="335A1C4E" w14:textId="77777777" w:rsidTr="00D26491">
        <w:trPr>
          <w:cantSplit/>
        </w:trPr>
        <w:tc>
          <w:tcPr>
            <w:tcW w:w="3438" w:type="dxa"/>
          </w:tcPr>
          <w:p w14:paraId="335A1C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IBCNSC02</w:t>
            </w:r>
          </w:p>
        </w:tc>
        <w:tc>
          <w:tcPr>
            <w:tcW w:w="6138" w:type="dxa"/>
          </w:tcPr>
          <w:p w14:paraId="335A1C4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parent/child management</w:t>
            </w:r>
          </w:p>
        </w:tc>
      </w:tr>
      <w:tr w:rsidR="0084584A" w:rsidRPr="0002501E" w14:paraId="335A1C51" w14:textId="77777777" w:rsidTr="00D26491">
        <w:trPr>
          <w:cantSplit/>
        </w:trPr>
        <w:tc>
          <w:tcPr>
            <w:tcW w:w="3438" w:type="dxa"/>
          </w:tcPr>
          <w:p w14:paraId="335A1C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IBCNSC2</w:t>
            </w:r>
          </w:p>
        </w:tc>
        <w:tc>
          <w:tcPr>
            <w:tcW w:w="6138" w:type="dxa"/>
          </w:tcPr>
          <w:p w14:paraId="335A1C5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w:t>
            </w:r>
          </w:p>
        </w:tc>
      </w:tr>
      <w:tr w:rsidR="0084584A" w:rsidRPr="0002501E" w14:paraId="335A1C54" w14:textId="77777777" w:rsidTr="00D26491">
        <w:trPr>
          <w:cantSplit/>
        </w:trPr>
        <w:tc>
          <w:tcPr>
            <w:tcW w:w="3438" w:type="dxa"/>
          </w:tcPr>
          <w:p w14:paraId="335A1C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IBCNSC3</w:t>
            </w:r>
          </w:p>
        </w:tc>
        <w:tc>
          <w:tcPr>
            <w:tcW w:w="6138" w:type="dxa"/>
          </w:tcPr>
          <w:p w14:paraId="335A1C5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STUFF1</w:t>
            </w:r>
          </w:p>
        </w:tc>
      </w:tr>
      <w:tr w:rsidR="0084584A" w:rsidRPr="0002501E" w14:paraId="335A1C57" w14:textId="77777777" w:rsidTr="00D26491">
        <w:trPr>
          <w:cantSplit/>
        </w:trPr>
        <w:tc>
          <w:tcPr>
            <w:tcW w:w="3438" w:type="dxa"/>
          </w:tcPr>
          <w:p w14:paraId="335A1C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w:t>
            </w:r>
          </w:p>
        </w:tc>
        <w:tc>
          <w:tcPr>
            <w:tcW w:w="6138" w:type="dxa"/>
          </w:tcPr>
          <w:p w14:paraId="335A1C5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DETAIL SCREEN UTILITIES</w:t>
            </w:r>
          </w:p>
        </w:tc>
      </w:tr>
      <w:tr w:rsidR="0084584A" w:rsidRPr="0002501E" w14:paraId="335A1C5A" w14:textId="77777777" w:rsidTr="00D26491">
        <w:trPr>
          <w:cantSplit/>
        </w:trPr>
        <w:tc>
          <w:tcPr>
            <w:tcW w:w="3438" w:type="dxa"/>
          </w:tcPr>
          <w:p w14:paraId="335A1C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IBCNSC41</w:t>
            </w:r>
          </w:p>
        </w:tc>
        <w:tc>
          <w:tcPr>
            <w:tcW w:w="6138" w:type="dxa"/>
          </w:tcPr>
          <w:p w14:paraId="335A1C5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SCREEN UTILITIES (CONT)</w:t>
            </w:r>
          </w:p>
        </w:tc>
      </w:tr>
      <w:tr w:rsidR="0084584A" w:rsidRPr="0002501E" w14:paraId="335A1C5D" w14:textId="77777777" w:rsidTr="00D26491">
        <w:trPr>
          <w:cantSplit/>
        </w:trPr>
        <w:tc>
          <w:tcPr>
            <w:tcW w:w="3438" w:type="dxa"/>
          </w:tcPr>
          <w:p w14:paraId="335A1C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w:t>
            </w:r>
          </w:p>
        </w:tc>
        <w:tc>
          <w:tcPr>
            <w:tcW w:w="6138" w:type="dxa"/>
          </w:tcPr>
          <w:p w14:paraId="335A1C5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w:t>
            </w:r>
          </w:p>
        </w:tc>
      </w:tr>
      <w:tr w:rsidR="0084584A" w:rsidRPr="0002501E" w14:paraId="335A1C60" w14:textId="77777777" w:rsidTr="00D26491">
        <w:trPr>
          <w:cantSplit/>
        </w:trPr>
        <w:tc>
          <w:tcPr>
            <w:tcW w:w="3438" w:type="dxa"/>
          </w:tcPr>
          <w:p w14:paraId="335A1C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IBCNSCD1</w:t>
            </w:r>
          </w:p>
        </w:tc>
        <w:tc>
          <w:tcPr>
            <w:tcW w:w="6138" w:type="dxa"/>
          </w:tcPr>
          <w:p w14:paraId="335A1C5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3" w14:textId="77777777" w:rsidTr="00D26491">
        <w:trPr>
          <w:cantSplit/>
        </w:trPr>
        <w:tc>
          <w:tcPr>
            <w:tcW w:w="3438" w:type="dxa"/>
          </w:tcPr>
          <w:p w14:paraId="335A1C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IBCNSCD2</w:t>
            </w:r>
          </w:p>
        </w:tc>
        <w:tc>
          <w:tcPr>
            <w:tcW w:w="6138" w:type="dxa"/>
          </w:tcPr>
          <w:p w14:paraId="335A1C6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6" w14:textId="77777777" w:rsidTr="00D26491">
        <w:trPr>
          <w:cantSplit/>
        </w:trPr>
        <w:tc>
          <w:tcPr>
            <w:tcW w:w="3438" w:type="dxa"/>
          </w:tcPr>
          <w:p w14:paraId="335A1C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IBCNSCD3</w:t>
            </w:r>
          </w:p>
        </w:tc>
        <w:tc>
          <w:tcPr>
            <w:tcW w:w="6138" w:type="dxa"/>
          </w:tcPr>
          <w:p w14:paraId="335A1C6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9" w14:textId="77777777" w:rsidTr="00D26491">
        <w:trPr>
          <w:cantSplit/>
        </w:trPr>
        <w:tc>
          <w:tcPr>
            <w:tcW w:w="3438" w:type="dxa"/>
          </w:tcPr>
          <w:p w14:paraId="335A1C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IBCNSD, IBCNSD1</w:t>
            </w:r>
          </w:p>
        </w:tc>
        <w:tc>
          <w:tcPr>
            <w:tcW w:w="6138" w:type="dxa"/>
          </w:tcPr>
          <w:p w14:paraId="335A1C68"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84584A" w:rsidRPr="0002501E" w14:paraId="335A1C6C" w14:textId="77777777" w:rsidTr="00D26491">
        <w:trPr>
          <w:cantSplit/>
        </w:trPr>
        <w:tc>
          <w:tcPr>
            <w:tcW w:w="3438" w:type="dxa"/>
          </w:tcPr>
          <w:p w14:paraId="335A1C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IBCNSEH</w:t>
            </w:r>
          </w:p>
        </w:tc>
        <w:tc>
          <w:tcPr>
            <w:tcW w:w="6138" w:type="dxa"/>
          </w:tcPr>
          <w:p w14:paraId="335A1C6B"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84584A" w:rsidRPr="0002501E" w14:paraId="335A1C6F" w14:textId="77777777" w:rsidTr="00D26491">
        <w:trPr>
          <w:cantSplit/>
        </w:trPr>
        <w:tc>
          <w:tcPr>
            <w:tcW w:w="3438" w:type="dxa"/>
          </w:tcPr>
          <w:p w14:paraId="335A1C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IBCNSEVT</w:t>
            </w:r>
          </w:p>
        </w:tc>
        <w:tc>
          <w:tcPr>
            <w:tcW w:w="6138" w:type="dxa"/>
          </w:tcPr>
          <w:p w14:paraId="335A1C6E"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84584A" w:rsidRPr="0002501E" w14:paraId="335A1C72" w14:textId="77777777" w:rsidTr="00D26491">
        <w:trPr>
          <w:cantSplit/>
        </w:trPr>
        <w:tc>
          <w:tcPr>
            <w:tcW w:w="3438" w:type="dxa"/>
          </w:tcPr>
          <w:p w14:paraId="335A1C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IBCNSGE</w:t>
            </w:r>
          </w:p>
        </w:tc>
        <w:tc>
          <w:tcPr>
            <w:tcW w:w="6138" w:type="dxa"/>
          </w:tcPr>
          <w:p w14:paraId="335A1C7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EDI Parameter Report</w:t>
            </w:r>
          </w:p>
        </w:tc>
      </w:tr>
      <w:tr w:rsidR="0084584A" w:rsidRPr="0002501E" w14:paraId="335A1C75" w14:textId="77777777" w:rsidTr="00D26491">
        <w:trPr>
          <w:cantSplit/>
        </w:trPr>
        <w:tc>
          <w:tcPr>
            <w:tcW w:w="3438" w:type="dxa"/>
          </w:tcPr>
          <w:p w14:paraId="335A1C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IBCNSGM</w:t>
            </w:r>
          </w:p>
        </w:tc>
        <w:tc>
          <w:tcPr>
            <w:tcW w:w="6138" w:type="dxa"/>
          </w:tcPr>
          <w:p w14:paraId="335A1C7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84584A" w:rsidRPr="0002501E" w14:paraId="335A1C78" w14:textId="77777777" w:rsidTr="00D26491">
        <w:trPr>
          <w:cantSplit/>
        </w:trPr>
        <w:tc>
          <w:tcPr>
            <w:tcW w:w="3438" w:type="dxa"/>
          </w:tcPr>
          <w:p w14:paraId="335A1C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w:t>
            </w:r>
          </w:p>
        </w:tc>
        <w:tc>
          <w:tcPr>
            <w:tcW w:w="6138" w:type="dxa"/>
          </w:tcPr>
          <w:p w14:paraId="335A1C7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UTILITIES</w:t>
            </w:r>
          </w:p>
        </w:tc>
      </w:tr>
      <w:tr w:rsidR="0084584A" w:rsidRPr="0002501E" w14:paraId="335A1C7B" w14:textId="77777777" w:rsidTr="00D26491">
        <w:trPr>
          <w:cantSplit/>
        </w:trPr>
        <w:tc>
          <w:tcPr>
            <w:tcW w:w="3438" w:type="dxa"/>
          </w:tcPr>
          <w:p w14:paraId="335A1C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w:t>
            </w:r>
          </w:p>
        </w:tc>
        <w:tc>
          <w:tcPr>
            <w:tcW w:w="6138" w:type="dxa"/>
          </w:tcPr>
          <w:p w14:paraId="335A1C7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w:t>
            </w:r>
          </w:p>
        </w:tc>
      </w:tr>
      <w:tr w:rsidR="0084584A" w:rsidRPr="0002501E" w14:paraId="335A1C7E" w14:textId="77777777" w:rsidTr="00D26491">
        <w:trPr>
          <w:cantSplit/>
        </w:trPr>
        <w:tc>
          <w:tcPr>
            <w:tcW w:w="3438" w:type="dxa"/>
          </w:tcPr>
          <w:p w14:paraId="335A1C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IBCNSJ11</w:t>
            </w:r>
          </w:p>
        </w:tc>
        <w:tc>
          <w:tcPr>
            <w:tcW w:w="6138" w:type="dxa"/>
          </w:tcPr>
          <w:p w14:paraId="335A1C7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1" w14:textId="77777777" w:rsidTr="00D26491">
        <w:trPr>
          <w:cantSplit/>
        </w:trPr>
        <w:tc>
          <w:tcPr>
            <w:tcW w:w="3438" w:type="dxa"/>
          </w:tcPr>
          <w:p w14:paraId="335A1C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IBCNSJ12</w:t>
            </w:r>
          </w:p>
        </w:tc>
        <w:tc>
          <w:tcPr>
            <w:tcW w:w="6138" w:type="dxa"/>
          </w:tcPr>
          <w:p w14:paraId="335A1C8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4" w14:textId="77777777" w:rsidTr="00D26491">
        <w:trPr>
          <w:cantSplit/>
        </w:trPr>
        <w:tc>
          <w:tcPr>
            <w:tcW w:w="3438" w:type="dxa"/>
          </w:tcPr>
          <w:p w14:paraId="335A1C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IBCNSJ13</w:t>
            </w:r>
          </w:p>
        </w:tc>
        <w:tc>
          <w:tcPr>
            <w:tcW w:w="6138" w:type="dxa"/>
          </w:tcPr>
          <w:p w14:paraId="335A1C8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7" w14:textId="77777777" w:rsidTr="00D26491">
        <w:trPr>
          <w:cantSplit/>
        </w:trPr>
        <w:tc>
          <w:tcPr>
            <w:tcW w:w="3438" w:type="dxa"/>
          </w:tcPr>
          <w:p w14:paraId="335A1C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IBCNSJ14</w:t>
            </w:r>
          </w:p>
        </w:tc>
        <w:tc>
          <w:tcPr>
            <w:tcW w:w="6138" w:type="dxa"/>
          </w:tcPr>
          <w:p w14:paraId="335A1C8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A" w14:textId="77777777" w:rsidTr="00D26491">
        <w:trPr>
          <w:cantSplit/>
        </w:trPr>
        <w:tc>
          <w:tcPr>
            <w:tcW w:w="3438" w:type="dxa"/>
          </w:tcPr>
          <w:p w14:paraId="335A1C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w:t>
            </w:r>
          </w:p>
        </w:tc>
        <w:tc>
          <w:tcPr>
            <w:tcW w:w="6138" w:type="dxa"/>
          </w:tcPr>
          <w:p w14:paraId="335A1C8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w:t>
            </w:r>
          </w:p>
        </w:tc>
      </w:tr>
      <w:tr w:rsidR="0084584A" w:rsidRPr="0002501E" w14:paraId="335A1C8D" w14:textId="77777777" w:rsidTr="00D26491">
        <w:trPr>
          <w:cantSplit/>
        </w:trPr>
        <w:tc>
          <w:tcPr>
            <w:tcW w:w="3438" w:type="dxa"/>
          </w:tcPr>
          <w:p w14:paraId="335A1C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IBCNSJ21</w:t>
            </w:r>
          </w:p>
        </w:tc>
        <w:tc>
          <w:tcPr>
            <w:tcW w:w="6138" w:type="dxa"/>
          </w:tcPr>
          <w:p w14:paraId="335A1C8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 (CON'T)</w:t>
            </w:r>
          </w:p>
        </w:tc>
      </w:tr>
      <w:tr w:rsidR="0084584A" w:rsidRPr="0002501E" w14:paraId="335A1C90" w14:textId="77777777" w:rsidTr="00D26491">
        <w:trPr>
          <w:cantSplit/>
        </w:trPr>
        <w:tc>
          <w:tcPr>
            <w:tcW w:w="3438" w:type="dxa"/>
          </w:tcPr>
          <w:p w14:paraId="335A1C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IBCNSJ3</w:t>
            </w:r>
          </w:p>
        </w:tc>
        <w:tc>
          <w:tcPr>
            <w:tcW w:w="6138" w:type="dxa"/>
          </w:tcPr>
          <w:p w14:paraId="335A1C8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ADD NEW INSURANCE PLAN</w:t>
            </w:r>
          </w:p>
        </w:tc>
      </w:tr>
      <w:tr w:rsidR="0084584A" w:rsidRPr="0002501E" w14:paraId="335A1C93" w14:textId="77777777" w:rsidTr="00D26491">
        <w:trPr>
          <w:cantSplit/>
        </w:trPr>
        <w:tc>
          <w:tcPr>
            <w:tcW w:w="3438" w:type="dxa"/>
          </w:tcPr>
          <w:p w14:paraId="335A1C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IBCNSJ4</w:t>
            </w:r>
          </w:p>
        </w:tc>
        <w:tc>
          <w:tcPr>
            <w:tcW w:w="6138" w:type="dxa"/>
          </w:tcPr>
          <w:p w14:paraId="335A1C9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MULTIPLE INSURANCE PLANS</w:t>
            </w:r>
          </w:p>
        </w:tc>
      </w:tr>
      <w:tr w:rsidR="0084584A" w:rsidRPr="0002501E" w14:paraId="335A1C96" w14:textId="77777777" w:rsidTr="00D26491">
        <w:trPr>
          <w:cantSplit/>
        </w:trPr>
        <w:tc>
          <w:tcPr>
            <w:tcW w:w="3438" w:type="dxa"/>
          </w:tcPr>
          <w:p w14:paraId="335A1C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w:t>
            </w:r>
          </w:p>
        </w:tc>
        <w:tc>
          <w:tcPr>
            <w:tcW w:w="6138" w:type="dxa"/>
          </w:tcPr>
          <w:p w14:paraId="335A1C9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w:t>
            </w:r>
          </w:p>
        </w:tc>
      </w:tr>
      <w:tr w:rsidR="0084584A" w:rsidRPr="0002501E" w14:paraId="335A1C99" w14:textId="77777777" w:rsidTr="00D26491">
        <w:trPr>
          <w:cantSplit/>
        </w:trPr>
        <w:tc>
          <w:tcPr>
            <w:tcW w:w="3438" w:type="dxa"/>
          </w:tcPr>
          <w:p w14:paraId="335A1C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IBCNSJ51</w:t>
            </w:r>
          </w:p>
        </w:tc>
        <w:tc>
          <w:tcPr>
            <w:tcW w:w="6138" w:type="dxa"/>
          </w:tcPr>
          <w:p w14:paraId="335A1C9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C" w14:textId="77777777" w:rsidTr="00D26491">
        <w:trPr>
          <w:cantSplit/>
        </w:trPr>
        <w:tc>
          <w:tcPr>
            <w:tcW w:w="3438" w:type="dxa"/>
          </w:tcPr>
          <w:p w14:paraId="335A1C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IBCNSJ52</w:t>
            </w:r>
          </w:p>
        </w:tc>
        <w:tc>
          <w:tcPr>
            <w:tcW w:w="6138" w:type="dxa"/>
          </w:tcPr>
          <w:p w14:paraId="335A1C9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F" w14:textId="77777777" w:rsidTr="00D26491">
        <w:trPr>
          <w:cantSplit/>
        </w:trPr>
        <w:tc>
          <w:tcPr>
            <w:tcW w:w="3438" w:type="dxa"/>
          </w:tcPr>
          <w:p w14:paraId="335A1C9D" w14:textId="77777777" w:rsidR="0084584A" w:rsidRPr="00DD113A" w:rsidRDefault="0084584A" w:rsidP="00E86EE3">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138" w:type="dxa"/>
          </w:tcPr>
          <w:p w14:paraId="335A1C9E" w14:textId="77777777" w:rsidR="0084584A" w:rsidRPr="00D1302C" w:rsidRDefault="0084584A" w:rsidP="00E86EE3">
            <w:pPr>
              <w:rPr>
                <w:rFonts w:ascii="Times New Roman" w:hAnsi="Times New Roman"/>
                <w:sz w:val="22"/>
                <w:szCs w:val="22"/>
              </w:rPr>
            </w:pPr>
            <w:r w:rsidRPr="00D1302C">
              <w:rPr>
                <w:rFonts w:ascii="Times New Roman" w:hAnsi="Times New Roman"/>
                <w:sz w:val="22"/>
                <w:szCs w:val="22"/>
              </w:rPr>
              <w:t>These routines display in list format one patient's policies, and allow for editing of these policies.</w:t>
            </w:r>
          </w:p>
        </w:tc>
      </w:tr>
      <w:tr w:rsidR="0084584A" w:rsidRPr="0002501E" w14:paraId="335A1CA2" w14:textId="77777777" w:rsidTr="00D26491">
        <w:trPr>
          <w:cantSplit/>
        </w:trPr>
        <w:tc>
          <w:tcPr>
            <w:tcW w:w="3438" w:type="dxa"/>
          </w:tcPr>
          <w:p w14:paraId="335A1C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IBCNSM3</w:t>
            </w:r>
          </w:p>
        </w:tc>
        <w:tc>
          <w:tcPr>
            <w:tcW w:w="6138" w:type="dxa"/>
          </w:tcPr>
          <w:p w14:paraId="335A1C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OUTPUTS</w:t>
            </w:r>
          </w:p>
        </w:tc>
      </w:tr>
      <w:tr w:rsidR="0084584A" w:rsidRPr="0002501E" w14:paraId="335A1CA5" w14:textId="77777777" w:rsidTr="00D26491">
        <w:trPr>
          <w:cantSplit/>
        </w:trPr>
        <w:tc>
          <w:tcPr>
            <w:tcW w:w="3438" w:type="dxa"/>
          </w:tcPr>
          <w:p w14:paraId="335A1CA3"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IBCNSM5, IBCNSM6, IBCNSM7, IBCNSM8, IBCNSM9</w:t>
            </w:r>
          </w:p>
        </w:tc>
        <w:tc>
          <w:tcPr>
            <w:tcW w:w="6138" w:type="dxa"/>
          </w:tcPr>
          <w:p w14:paraId="335A1CA4"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84584A" w:rsidRPr="0002501E" w14:paraId="335A1CA8" w14:textId="77777777" w:rsidTr="00D26491">
        <w:trPr>
          <w:cantSplit/>
        </w:trPr>
        <w:tc>
          <w:tcPr>
            <w:tcW w:w="3438" w:type="dxa"/>
          </w:tcPr>
          <w:p w14:paraId="335A1C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w:t>
            </w:r>
          </w:p>
        </w:tc>
        <w:tc>
          <w:tcPr>
            <w:tcW w:w="6138" w:type="dxa"/>
          </w:tcPr>
          <w:p w14:paraId="335A1C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w:t>
            </w:r>
          </w:p>
        </w:tc>
      </w:tr>
      <w:tr w:rsidR="0084584A" w:rsidRPr="0002501E" w14:paraId="335A1CAB" w14:textId="77777777" w:rsidTr="00D26491">
        <w:trPr>
          <w:cantSplit/>
        </w:trPr>
        <w:tc>
          <w:tcPr>
            <w:tcW w:w="3438" w:type="dxa"/>
          </w:tcPr>
          <w:p w14:paraId="335A1C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IBCNSMM1</w:t>
            </w:r>
          </w:p>
        </w:tc>
        <w:tc>
          <w:tcPr>
            <w:tcW w:w="6138" w:type="dxa"/>
          </w:tcPr>
          <w:p w14:paraId="335A1C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AE" w14:textId="77777777" w:rsidTr="00D26491">
        <w:trPr>
          <w:cantSplit/>
        </w:trPr>
        <w:tc>
          <w:tcPr>
            <w:tcW w:w="3438" w:type="dxa"/>
          </w:tcPr>
          <w:p w14:paraId="335A1C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IBCNSMM2</w:t>
            </w:r>
          </w:p>
        </w:tc>
        <w:tc>
          <w:tcPr>
            <w:tcW w:w="6138" w:type="dxa"/>
          </w:tcPr>
          <w:p w14:paraId="335A1C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B1" w14:textId="77777777" w:rsidTr="00D26491">
        <w:trPr>
          <w:cantSplit/>
        </w:trPr>
        <w:tc>
          <w:tcPr>
            <w:tcW w:w="3438" w:type="dxa"/>
          </w:tcPr>
          <w:p w14:paraId="335A1C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w:t>
            </w:r>
          </w:p>
        </w:tc>
        <w:tc>
          <w:tcPr>
            <w:tcW w:w="6138" w:type="dxa"/>
          </w:tcPr>
          <w:p w14:paraId="335A1C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4" w14:textId="77777777" w:rsidTr="00D26491">
        <w:trPr>
          <w:cantSplit/>
        </w:trPr>
        <w:tc>
          <w:tcPr>
            <w:tcW w:w="3438" w:type="dxa"/>
          </w:tcPr>
          <w:p w14:paraId="335A1C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IBCNSMR0</w:t>
            </w:r>
          </w:p>
        </w:tc>
        <w:tc>
          <w:tcPr>
            <w:tcW w:w="6138" w:type="dxa"/>
          </w:tcPr>
          <w:p w14:paraId="335A1C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7" w14:textId="77777777" w:rsidTr="00D26491">
        <w:trPr>
          <w:cantSplit/>
        </w:trPr>
        <w:tc>
          <w:tcPr>
            <w:tcW w:w="3438" w:type="dxa"/>
          </w:tcPr>
          <w:p w14:paraId="335A1C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IBCNSMR1</w:t>
            </w:r>
          </w:p>
        </w:tc>
        <w:tc>
          <w:tcPr>
            <w:tcW w:w="6138" w:type="dxa"/>
          </w:tcPr>
          <w:p w14:paraId="335A1C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A" w14:textId="77777777" w:rsidTr="00D26491">
        <w:trPr>
          <w:cantSplit/>
        </w:trPr>
        <w:tc>
          <w:tcPr>
            <w:tcW w:w="3438" w:type="dxa"/>
          </w:tcPr>
          <w:p w14:paraId="335A1C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IBCNSMR6</w:t>
            </w:r>
          </w:p>
        </w:tc>
        <w:tc>
          <w:tcPr>
            <w:tcW w:w="6138" w:type="dxa"/>
          </w:tcPr>
          <w:p w14:paraId="335A1C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BD" w14:textId="77777777" w:rsidTr="00D26491">
        <w:trPr>
          <w:cantSplit/>
        </w:trPr>
        <w:tc>
          <w:tcPr>
            <w:tcW w:w="3438" w:type="dxa"/>
          </w:tcPr>
          <w:p w14:paraId="335A1C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IBCNSMR7</w:t>
            </w:r>
          </w:p>
        </w:tc>
        <w:tc>
          <w:tcPr>
            <w:tcW w:w="6138" w:type="dxa"/>
          </w:tcPr>
          <w:p w14:paraId="335A1C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0" w14:textId="77777777" w:rsidTr="00D26491">
        <w:trPr>
          <w:cantSplit/>
        </w:trPr>
        <w:tc>
          <w:tcPr>
            <w:tcW w:w="3438" w:type="dxa"/>
          </w:tcPr>
          <w:p w14:paraId="335A1C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IBCNSMR8</w:t>
            </w:r>
          </w:p>
        </w:tc>
        <w:tc>
          <w:tcPr>
            <w:tcW w:w="6138" w:type="dxa"/>
          </w:tcPr>
          <w:p w14:paraId="335A1C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3" w14:textId="77777777" w:rsidTr="00D26491">
        <w:trPr>
          <w:cantSplit/>
        </w:trPr>
        <w:tc>
          <w:tcPr>
            <w:tcW w:w="3438" w:type="dxa"/>
          </w:tcPr>
          <w:p w14:paraId="335A1C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IBCNSMRA</w:t>
            </w:r>
          </w:p>
        </w:tc>
        <w:tc>
          <w:tcPr>
            <w:tcW w:w="6138" w:type="dxa"/>
          </w:tcPr>
          <w:p w14:paraId="335A1C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C6" w14:textId="77777777" w:rsidTr="00D26491">
        <w:trPr>
          <w:cantSplit/>
        </w:trPr>
        <w:tc>
          <w:tcPr>
            <w:tcW w:w="3438" w:type="dxa"/>
          </w:tcPr>
          <w:p w14:paraId="335A1C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IBCNSMRE</w:t>
            </w:r>
          </w:p>
        </w:tc>
        <w:tc>
          <w:tcPr>
            <w:tcW w:w="6138" w:type="dxa"/>
          </w:tcPr>
          <w:p w14:paraId="335A1C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9" w14:textId="77777777" w:rsidTr="00D26491">
        <w:trPr>
          <w:cantSplit/>
        </w:trPr>
        <w:tc>
          <w:tcPr>
            <w:tcW w:w="3438" w:type="dxa"/>
          </w:tcPr>
          <w:p w14:paraId="335A1C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IBCNSOK, IBCNSOK1</w:t>
            </w:r>
          </w:p>
        </w:tc>
        <w:tc>
          <w:tcPr>
            <w:tcW w:w="6138" w:type="dxa"/>
          </w:tcPr>
          <w:p w14:paraId="335A1C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84584A" w:rsidRPr="0002501E" w14:paraId="335A1CCC" w14:textId="77777777" w:rsidTr="00D26491">
        <w:trPr>
          <w:cantSplit/>
        </w:trPr>
        <w:tc>
          <w:tcPr>
            <w:tcW w:w="3438" w:type="dxa"/>
          </w:tcPr>
          <w:p w14:paraId="335A1CCA"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138" w:type="dxa"/>
          </w:tcPr>
          <w:p w14:paraId="335A1CCB"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84584A" w:rsidRPr="0002501E" w14:paraId="335A1CCF" w14:textId="77777777" w:rsidTr="00D26491">
        <w:trPr>
          <w:cantSplit/>
        </w:trPr>
        <w:tc>
          <w:tcPr>
            <w:tcW w:w="3438" w:type="dxa"/>
          </w:tcPr>
          <w:p w14:paraId="335A1C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IBCNSP02</w:t>
            </w:r>
          </w:p>
        </w:tc>
        <w:tc>
          <w:tcPr>
            <w:tcW w:w="6138" w:type="dxa"/>
          </w:tcPr>
          <w:p w14:paraId="335A1C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84584A" w:rsidRPr="0002501E" w14:paraId="335A1CD2" w14:textId="77777777" w:rsidTr="00D26491">
        <w:trPr>
          <w:cantSplit/>
        </w:trPr>
        <w:tc>
          <w:tcPr>
            <w:tcW w:w="3438" w:type="dxa"/>
          </w:tcPr>
          <w:p w14:paraId="335A1C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IBCNSP1</w:t>
            </w:r>
          </w:p>
        </w:tc>
        <w:tc>
          <w:tcPr>
            <w:tcW w:w="6138" w:type="dxa"/>
          </w:tcPr>
          <w:p w14:paraId="335A1C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policy actions</w:t>
            </w:r>
          </w:p>
        </w:tc>
      </w:tr>
      <w:tr w:rsidR="0084584A" w:rsidRPr="0002501E" w14:paraId="335A1CD5" w14:textId="77777777" w:rsidTr="00D26491">
        <w:trPr>
          <w:cantSplit/>
        </w:trPr>
        <w:tc>
          <w:tcPr>
            <w:tcW w:w="3438" w:type="dxa"/>
          </w:tcPr>
          <w:p w14:paraId="335A1CD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IBCNSP2</w:t>
            </w:r>
          </w:p>
        </w:tc>
        <w:tc>
          <w:tcPr>
            <w:tcW w:w="6138" w:type="dxa"/>
          </w:tcPr>
          <w:p w14:paraId="335A1CD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84584A" w:rsidRPr="0002501E" w14:paraId="335A1CD8" w14:textId="77777777" w:rsidTr="00D26491">
        <w:trPr>
          <w:cantSplit/>
        </w:trPr>
        <w:tc>
          <w:tcPr>
            <w:tcW w:w="3438" w:type="dxa"/>
          </w:tcPr>
          <w:p w14:paraId="335A1CD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 IBCNSU1</w:t>
            </w:r>
          </w:p>
        </w:tc>
        <w:tc>
          <w:tcPr>
            <w:tcW w:w="6138" w:type="dxa"/>
          </w:tcPr>
          <w:p w14:paraId="335A1CD7"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84584A" w:rsidRPr="0002501E" w14:paraId="335A1CDB" w14:textId="77777777" w:rsidTr="00D26491">
        <w:trPr>
          <w:cantSplit/>
        </w:trPr>
        <w:tc>
          <w:tcPr>
            <w:tcW w:w="3438" w:type="dxa"/>
          </w:tcPr>
          <w:p w14:paraId="335A1C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IBCNSU2</w:t>
            </w:r>
          </w:p>
        </w:tc>
        <w:tc>
          <w:tcPr>
            <w:tcW w:w="6138" w:type="dxa"/>
          </w:tcPr>
          <w:p w14:paraId="335A1C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84584A" w:rsidRPr="0002501E" w14:paraId="335A1CDE" w14:textId="77777777" w:rsidTr="00D26491">
        <w:trPr>
          <w:cantSplit/>
        </w:trPr>
        <w:tc>
          <w:tcPr>
            <w:tcW w:w="3438" w:type="dxa"/>
          </w:tcPr>
          <w:p w14:paraId="335A1CD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w:t>
            </w:r>
          </w:p>
        </w:tc>
        <w:tc>
          <w:tcPr>
            <w:tcW w:w="6138" w:type="dxa"/>
          </w:tcPr>
          <w:p w14:paraId="335A1CD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84584A" w:rsidRPr="0002501E" w14:paraId="335A1CE1" w14:textId="77777777" w:rsidTr="00D26491">
        <w:trPr>
          <w:cantSplit/>
        </w:trPr>
        <w:tc>
          <w:tcPr>
            <w:tcW w:w="3438" w:type="dxa"/>
          </w:tcPr>
          <w:p w14:paraId="335A1C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IBCNSU31</w:t>
            </w:r>
          </w:p>
        </w:tc>
        <w:tc>
          <w:tcPr>
            <w:tcW w:w="6138" w:type="dxa"/>
          </w:tcPr>
          <w:p w14:paraId="335A1CE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84584A" w:rsidRPr="0002501E" w14:paraId="335A1CE4" w14:textId="77777777" w:rsidTr="00D26491">
        <w:trPr>
          <w:cantSplit/>
        </w:trPr>
        <w:tc>
          <w:tcPr>
            <w:tcW w:w="3438" w:type="dxa"/>
          </w:tcPr>
          <w:p w14:paraId="335A1C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w:t>
            </w:r>
          </w:p>
        </w:tc>
        <w:tc>
          <w:tcPr>
            <w:tcW w:w="6138" w:type="dxa"/>
          </w:tcPr>
          <w:p w14:paraId="335A1C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w:t>
            </w:r>
          </w:p>
        </w:tc>
      </w:tr>
      <w:tr w:rsidR="0084584A" w:rsidRPr="0002501E" w14:paraId="335A1CE7" w14:textId="77777777" w:rsidTr="00D26491">
        <w:trPr>
          <w:cantSplit/>
        </w:trPr>
        <w:tc>
          <w:tcPr>
            <w:tcW w:w="3438" w:type="dxa"/>
          </w:tcPr>
          <w:p w14:paraId="335A1C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IBCNSU41</w:t>
            </w:r>
          </w:p>
        </w:tc>
        <w:tc>
          <w:tcPr>
            <w:tcW w:w="6138" w:type="dxa"/>
          </w:tcPr>
          <w:p w14:paraId="335A1C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 (CON'T)</w:t>
            </w:r>
          </w:p>
        </w:tc>
      </w:tr>
      <w:tr w:rsidR="0084584A" w:rsidRPr="0002501E" w14:paraId="335A1CEA" w14:textId="77777777" w:rsidTr="00D26491">
        <w:trPr>
          <w:cantSplit/>
        </w:trPr>
        <w:tc>
          <w:tcPr>
            <w:tcW w:w="3438" w:type="dxa"/>
          </w:tcPr>
          <w:p w14:paraId="335A1C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w:t>
            </w:r>
          </w:p>
        </w:tc>
        <w:tc>
          <w:tcPr>
            <w:tcW w:w="6138" w:type="dxa"/>
          </w:tcPr>
          <w:p w14:paraId="335A1C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w:t>
            </w:r>
          </w:p>
        </w:tc>
      </w:tr>
      <w:tr w:rsidR="0084584A" w:rsidRPr="0002501E" w14:paraId="335A1CED" w14:textId="77777777" w:rsidTr="00D26491">
        <w:trPr>
          <w:cantSplit/>
        </w:trPr>
        <w:tc>
          <w:tcPr>
            <w:tcW w:w="3438" w:type="dxa"/>
          </w:tcPr>
          <w:p w14:paraId="335A1C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IBCNSUR1</w:t>
            </w:r>
          </w:p>
        </w:tc>
        <w:tc>
          <w:tcPr>
            <w:tcW w:w="6138" w:type="dxa"/>
          </w:tcPr>
          <w:p w14:paraId="335A1C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0" w14:textId="77777777" w:rsidTr="00D26491">
        <w:trPr>
          <w:cantSplit/>
        </w:trPr>
        <w:tc>
          <w:tcPr>
            <w:tcW w:w="3438" w:type="dxa"/>
          </w:tcPr>
          <w:p w14:paraId="335A1C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IBCNSUR2</w:t>
            </w:r>
          </w:p>
        </w:tc>
        <w:tc>
          <w:tcPr>
            <w:tcW w:w="6138" w:type="dxa"/>
          </w:tcPr>
          <w:p w14:paraId="335A1C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3" w14:textId="77777777" w:rsidTr="00D26491">
        <w:trPr>
          <w:cantSplit/>
        </w:trPr>
        <w:tc>
          <w:tcPr>
            <w:tcW w:w="3438" w:type="dxa"/>
          </w:tcPr>
          <w:p w14:paraId="335A1C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IBCNSUR3</w:t>
            </w:r>
          </w:p>
        </w:tc>
        <w:tc>
          <w:tcPr>
            <w:tcW w:w="6138" w:type="dxa"/>
          </w:tcPr>
          <w:p w14:paraId="335A1C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(BULLETIN)</w:t>
            </w:r>
          </w:p>
        </w:tc>
      </w:tr>
      <w:tr w:rsidR="003F162D" w:rsidRPr="0002501E" w14:paraId="335A1CF6" w14:textId="77777777" w:rsidTr="00D26491">
        <w:trPr>
          <w:cantSplit/>
        </w:trPr>
        <w:tc>
          <w:tcPr>
            <w:tcW w:w="3438" w:type="dxa"/>
          </w:tcPr>
          <w:p w14:paraId="335A1CF4" w14:textId="77777777" w:rsidR="003F162D" w:rsidRPr="00DD113A" w:rsidRDefault="003F162D" w:rsidP="000D5F6B">
            <w:pPr>
              <w:rPr>
                <w:rFonts w:ascii="Times New Roman" w:hAnsi="Times New Roman"/>
                <w:sz w:val="22"/>
                <w:szCs w:val="22"/>
              </w:rPr>
            </w:pPr>
            <w:r>
              <w:rPr>
                <w:rFonts w:ascii="Times New Roman" w:hAnsi="Times New Roman"/>
                <w:sz w:val="22"/>
                <w:szCs w:val="22"/>
              </w:rPr>
              <w:t>IBCNSUR4</w:t>
            </w:r>
          </w:p>
        </w:tc>
        <w:tc>
          <w:tcPr>
            <w:tcW w:w="6138" w:type="dxa"/>
          </w:tcPr>
          <w:p w14:paraId="335A1CF5" w14:textId="77777777" w:rsidR="003F162D" w:rsidRPr="00DD113A" w:rsidRDefault="003F162D" w:rsidP="000D5F6B">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84584A" w:rsidRPr="0002501E" w14:paraId="335A1CF9" w14:textId="77777777" w:rsidTr="00D26491">
        <w:trPr>
          <w:cantSplit/>
        </w:trPr>
        <w:tc>
          <w:tcPr>
            <w:tcW w:w="3438" w:type="dxa"/>
          </w:tcPr>
          <w:p w14:paraId="335A1C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IBCNSUX</w:t>
            </w:r>
          </w:p>
        </w:tc>
        <w:tc>
          <w:tcPr>
            <w:tcW w:w="6138" w:type="dxa"/>
          </w:tcPr>
          <w:p w14:paraId="335A1C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MEDICARE COMBINATION PLANS</w:t>
            </w:r>
          </w:p>
        </w:tc>
      </w:tr>
      <w:tr w:rsidR="0084584A" w:rsidRPr="0002501E" w14:paraId="335A1CFC" w14:textId="77777777" w:rsidTr="00D26491">
        <w:trPr>
          <w:cantSplit/>
        </w:trPr>
        <w:tc>
          <w:tcPr>
            <w:tcW w:w="3438" w:type="dxa"/>
          </w:tcPr>
          <w:p w14:paraId="335A1C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IBCNSUX1</w:t>
            </w:r>
          </w:p>
        </w:tc>
        <w:tc>
          <w:tcPr>
            <w:tcW w:w="6138" w:type="dxa"/>
          </w:tcPr>
          <w:p w14:paraId="335A1C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COMBINATION PLANS CONT.</w:t>
            </w:r>
          </w:p>
        </w:tc>
      </w:tr>
      <w:tr w:rsidR="0084584A" w:rsidRPr="0002501E" w14:paraId="335A1CFF" w14:textId="77777777" w:rsidTr="00D26491">
        <w:trPr>
          <w:cantSplit/>
        </w:trPr>
        <w:tc>
          <w:tcPr>
            <w:tcW w:w="3438" w:type="dxa"/>
          </w:tcPr>
          <w:p w14:paraId="335A1C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IBCNUPD</w:t>
            </w:r>
          </w:p>
        </w:tc>
        <w:tc>
          <w:tcPr>
            <w:tcW w:w="6138" w:type="dxa"/>
          </w:tcPr>
          <w:p w14:paraId="335A1C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UPDATE SUBCRIBER INFO FOR SELECTED PATIENTS</w:t>
            </w:r>
          </w:p>
        </w:tc>
      </w:tr>
      <w:tr w:rsidR="0084584A" w:rsidRPr="0002501E" w14:paraId="335A1D02" w14:textId="77777777" w:rsidTr="00D26491">
        <w:trPr>
          <w:cantSplit/>
        </w:trPr>
        <w:tc>
          <w:tcPr>
            <w:tcW w:w="3438" w:type="dxa"/>
          </w:tcPr>
          <w:p w14:paraId="335A1D00" w14:textId="77777777" w:rsidR="0084584A" w:rsidRPr="00DD113A" w:rsidRDefault="00CF2D68" w:rsidP="0022452D">
            <w:pPr>
              <w:rPr>
                <w:rFonts w:ascii="Times New Roman" w:hAnsi="Times New Roman"/>
                <w:sz w:val="22"/>
                <w:szCs w:val="22"/>
              </w:rPr>
            </w:pPr>
            <w:r w:rsidRPr="00DD113A">
              <w:rPr>
                <w:rFonts w:ascii="Times New Roman" w:hAnsi="Times New Roman"/>
                <w:sz w:val="22"/>
                <w:szCs w:val="22"/>
              </w:rPr>
              <w:t>IBCNVCC</w:t>
            </w:r>
          </w:p>
        </w:tc>
        <w:tc>
          <w:tcPr>
            <w:tcW w:w="6138" w:type="dxa"/>
          </w:tcPr>
          <w:p w14:paraId="335A1D01" w14:textId="77777777" w:rsidR="0084584A" w:rsidRPr="00DD113A" w:rsidRDefault="00D85571" w:rsidP="0022452D">
            <w:pPr>
              <w:rPr>
                <w:rFonts w:ascii="Times New Roman" w:hAnsi="Times New Roman"/>
                <w:sz w:val="22"/>
                <w:szCs w:val="22"/>
              </w:rPr>
            </w:pPr>
            <w:r>
              <w:rPr>
                <w:rFonts w:ascii="Times New Roman" w:hAnsi="Times New Roman"/>
                <w:sz w:val="22"/>
                <w:szCs w:val="22"/>
              </w:rPr>
              <w:t>Patient Insurance C</w:t>
            </w:r>
            <w:r w:rsidR="00A11213">
              <w:rPr>
                <w:rFonts w:ascii="Times New Roman" w:hAnsi="Times New Roman"/>
                <w:sz w:val="22"/>
                <w:szCs w:val="22"/>
              </w:rPr>
              <w:t>onsistency C</w:t>
            </w:r>
            <w:r w:rsidRPr="00D85571">
              <w:rPr>
                <w:rFonts w:ascii="Times New Roman" w:hAnsi="Times New Roman"/>
                <w:sz w:val="22"/>
                <w:szCs w:val="22"/>
              </w:rPr>
              <w:t>hecker</w:t>
            </w:r>
            <w:r>
              <w:rPr>
                <w:rFonts w:ascii="Times New Roman" w:hAnsi="Times New Roman"/>
                <w:sz w:val="22"/>
                <w:szCs w:val="22"/>
              </w:rPr>
              <w:t xml:space="preserve"> for </w:t>
            </w:r>
            <w:r w:rsidR="00CF2D68" w:rsidRPr="00DD113A">
              <w:rPr>
                <w:rFonts w:ascii="Times New Roman" w:hAnsi="Times New Roman"/>
                <w:sz w:val="22"/>
                <w:szCs w:val="22"/>
              </w:rPr>
              <w:t>System Sharing Verified Insurance</w:t>
            </w:r>
          </w:p>
        </w:tc>
      </w:tr>
      <w:tr w:rsidR="00A11213" w:rsidRPr="0002501E" w14:paraId="335A1D05" w14:textId="77777777" w:rsidTr="00D26491">
        <w:trPr>
          <w:cantSplit/>
        </w:trPr>
        <w:tc>
          <w:tcPr>
            <w:tcW w:w="3438" w:type="dxa"/>
          </w:tcPr>
          <w:p w14:paraId="335A1D03"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IBCNVCC1</w:t>
            </w:r>
          </w:p>
        </w:tc>
        <w:tc>
          <w:tcPr>
            <w:tcW w:w="6138" w:type="dxa"/>
          </w:tcPr>
          <w:p w14:paraId="335A1D04" w14:textId="77777777" w:rsidR="00A11213" w:rsidRDefault="00A11213" w:rsidP="0022452D">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CF2D68" w:rsidRPr="0002501E" w14:paraId="335A1D08" w14:textId="77777777" w:rsidTr="00D26491">
        <w:trPr>
          <w:cantSplit/>
        </w:trPr>
        <w:tc>
          <w:tcPr>
            <w:tcW w:w="3438" w:type="dxa"/>
          </w:tcPr>
          <w:p w14:paraId="335A1D06"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IBCNVPU0</w:t>
            </w:r>
          </w:p>
        </w:tc>
        <w:tc>
          <w:tcPr>
            <w:tcW w:w="6138" w:type="dxa"/>
          </w:tcPr>
          <w:p w14:paraId="335A1D07"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CF2D68" w:rsidRPr="0002501E" w14:paraId="335A1D0B" w14:textId="77777777" w:rsidTr="00D26491">
        <w:trPr>
          <w:cantSplit/>
        </w:trPr>
        <w:tc>
          <w:tcPr>
            <w:tcW w:w="3438" w:type="dxa"/>
          </w:tcPr>
          <w:p w14:paraId="335A1D09"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IBCNVRD0</w:t>
            </w:r>
          </w:p>
        </w:tc>
        <w:tc>
          <w:tcPr>
            <w:tcW w:w="6138" w:type="dxa"/>
          </w:tcPr>
          <w:p w14:paraId="335A1D0A"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A11213" w:rsidRPr="0002501E" w14:paraId="335A1D0E" w14:textId="77777777" w:rsidTr="00D26491">
        <w:trPr>
          <w:cantSplit/>
        </w:trPr>
        <w:tc>
          <w:tcPr>
            <w:tcW w:w="3438" w:type="dxa"/>
          </w:tcPr>
          <w:p w14:paraId="335A1D0C"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IBCNVRD1</w:t>
            </w:r>
          </w:p>
        </w:tc>
        <w:tc>
          <w:tcPr>
            <w:tcW w:w="6138" w:type="dxa"/>
          </w:tcPr>
          <w:p w14:paraId="335A1D0D" w14:textId="77777777" w:rsidR="00A11213" w:rsidRPr="00DD113A" w:rsidRDefault="00A11213"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CF2D68" w:rsidRPr="0002501E" w14:paraId="335A1D11" w14:textId="77777777" w:rsidTr="00D26491">
        <w:trPr>
          <w:cantSplit/>
        </w:trPr>
        <w:tc>
          <w:tcPr>
            <w:tcW w:w="3438" w:type="dxa"/>
          </w:tcPr>
          <w:p w14:paraId="335A1D0F"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IBCNVRP0</w:t>
            </w:r>
          </w:p>
        </w:tc>
        <w:tc>
          <w:tcPr>
            <w:tcW w:w="6138" w:type="dxa"/>
          </w:tcPr>
          <w:p w14:paraId="335A1D10"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4" w14:textId="77777777" w:rsidTr="00D26491">
        <w:trPr>
          <w:cantSplit/>
        </w:trPr>
        <w:tc>
          <w:tcPr>
            <w:tcW w:w="3438" w:type="dxa"/>
          </w:tcPr>
          <w:p w14:paraId="335A1D12"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IBCNVRP1</w:t>
            </w:r>
          </w:p>
        </w:tc>
        <w:tc>
          <w:tcPr>
            <w:tcW w:w="6138" w:type="dxa"/>
          </w:tcPr>
          <w:p w14:paraId="335A1D13"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7" w14:textId="77777777" w:rsidTr="00D26491">
        <w:trPr>
          <w:cantSplit/>
        </w:trPr>
        <w:tc>
          <w:tcPr>
            <w:tcW w:w="3438" w:type="dxa"/>
          </w:tcPr>
          <w:p w14:paraId="335A1D15"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IBCNVRP2</w:t>
            </w:r>
          </w:p>
        </w:tc>
        <w:tc>
          <w:tcPr>
            <w:tcW w:w="6138" w:type="dxa"/>
          </w:tcPr>
          <w:p w14:paraId="335A1D16"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A" w14:textId="77777777" w:rsidTr="00D26491">
        <w:trPr>
          <w:cantSplit/>
        </w:trPr>
        <w:tc>
          <w:tcPr>
            <w:tcW w:w="3438" w:type="dxa"/>
          </w:tcPr>
          <w:p w14:paraId="335A1D18"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IBCNVUT0</w:t>
            </w:r>
          </w:p>
        </w:tc>
        <w:tc>
          <w:tcPr>
            <w:tcW w:w="6138" w:type="dxa"/>
          </w:tcPr>
          <w:p w14:paraId="335A1D19" w14:textId="77777777" w:rsidR="00A11213" w:rsidRPr="00A11213" w:rsidRDefault="00741816"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84584A" w:rsidRPr="0002501E" w14:paraId="335A1D1D" w14:textId="77777777" w:rsidTr="00D26491">
        <w:trPr>
          <w:cantSplit/>
        </w:trPr>
        <w:tc>
          <w:tcPr>
            <w:tcW w:w="3438" w:type="dxa"/>
          </w:tcPr>
          <w:p w14:paraId="335A1D1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w:t>
            </w:r>
          </w:p>
        </w:tc>
        <w:tc>
          <w:tcPr>
            <w:tcW w:w="6138" w:type="dxa"/>
          </w:tcPr>
          <w:p w14:paraId="335A1D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84584A" w:rsidRPr="0002501E" w14:paraId="335A1D20" w14:textId="77777777" w:rsidTr="00D26491">
        <w:trPr>
          <w:cantSplit/>
        </w:trPr>
        <w:tc>
          <w:tcPr>
            <w:tcW w:w="3438" w:type="dxa"/>
          </w:tcPr>
          <w:p w14:paraId="335A1D1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IBCOC1</w:t>
            </w:r>
          </w:p>
        </w:tc>
        <w:tc>
          <w:tcPr>
            <w:tcW w:w="6138" w:type="dxa"/>
          </w:tcPr>
          <w:p w14:paraId="335A1D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84584A" w:rsidRPr="0002501E" w14:paraId="335A1D23" w14:textId="77777777" w:rsidTr="00D26491">
        <w:trPr>
          <w:cantSplit/>
        </w:trPr>
        <w:tc>
          <w:tcPr>
            <w:tcW w:w="3438" w:type="dxa"/>
          </w:tcPr>
          <w:p w14:paraId="335A1D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w:t>
            </w:r>
          </w:p>
        </w:tc>
        <w:tc>
          <w:tcPr>
            <w:tcW w:w="6138" w:type="dxa"/>
          </w:tcPr>
          <w:p w14:paraId="335A1D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IVM BILLING ACTIVITY</w:t>
            </w:r>
          </w:p>
        </w:tc>
      </w:tr>
      <w:tr w:rsidR="0084584A" w:rsidRPr="0002501E" w14:paraId="335A1D26" w14:textId="77777777" w:rsidTr="00D26491">
        <w:trPr>
          <w:cantSplit/>
        </w:trPr>
        <w:tc>
          <w:tcPr>
            <w:tcW w:w="3438" w:type="dxa"/>
          </w:tcPr>
          <w:p w14:paraId="335A1D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IBCOIVM1</w:t>
            </w:r>
          </w:p>
        </w:tc>
        <w:tc>
          <w:tcPr>
            <w:tcW w:w="6138" w:type="dxa"/>
          </w:tcPr>
          <w:p w14:paraId="335A1D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(COMPILE/PRINT)</w:t>
            </w:r>
          </w:p>
        </w:tc>
      </w:tr>
      <w:tr w:rsidR="0084584A" w:rsidRPr="0002501E" w14:paraId="335A1D29" w14:textId="77777777" w:rsidTr="00D26491">
        <w:trPr>
          <w:cantSplit/>
        </w:trPr>
        <w:tc>
          <w:tcPr>
            <w:tcW w:w="3438" w:type="dxa"/>
          </w:tcPr>
          <w:p w14:paraId="335A1D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IBCOIVM2</w:t>
            </w:r>
          </w:p>
        </w:tc>
        <w:tc>
          <w:tcPr>
            <w:tcW w:w="6138" w:type="dxa"/>
          </w:tcPr>
          <w:p w14:paraId="335A1D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(BULLETIN)</w:t>
            </w:r>
          </w:p>
        </w:tc>
      </w:tr>
      <w:tr w:rsidR="0084584A" w:rsidRPr="0002501E" w14:paraId="335A1D2C" w14:textId="77777777" w:rsidTr="00D26491">
        <w:trPr>
          <w:cantSplit/>
        </w:trPr>
        <w:tc>
          <w:tcPr>
            <w:tcW w:w="3438" w:type="dxa"/>
          </w:tcPr>
          <w:p w14:paraId="335A1D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w:t>
            </w:r>
          </w:p>
        </w:tc>
        <w:tc>
          <w:tcPr>
            <w:tcW w:w="6138" w:type="dxa"/>
          </w:tcPr>
          <w:p w14:paraId="335A1D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w:t>
            </w:r>
          </w:p>
        </w:tc>
      </w:tr>
      <w:tr w:rsidR="0084584A" w:rsidRPr="0002501E" w14:paraId="335A1D2F" w14:textId="77777777" w:rsidTr="00D26491">
        <w:trPr>
          <w:cantSplit/>
        </w:trPr>
        <w:tc>
          <w:tcPr>
            <w:tcW w:w="3438" w:type="dxa"/>
          </w:tcPr>
          <w:p w14:paraId="335A1D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IBCOMA1</w:t>
            </w:r>
          </w:p>
        </w:tc>
        <w:tc>
          <w:tcPr>
            <w:tcW w:w="6138" w:type="dxa"/>
          </w:tcPr>
          <w:p w14:paraId="335A1D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84584A" w:rsidRPr="0002501E" w14:paraId="335A1D32" w14:textId="77777777" w:rsidTr="00D26491">
        <w:trPr>
          <w:cantSplit/>
        </w:trPr>
        <w:tc>
          <w:tcPr>
            <w:tcW w:w="3438" w:type="dxa"/>
          </w:tcPr>
          <w:p w14:paraId="335A1D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w:t>
            </w:r>
          </w:p>
        </w:tc>
        <w:tc>
          <w:tcPr>
            <w:tcW w:w="6138" w:type="dxa"/>
          </w:tcPr>
          <w:p w14:paraId="335A1D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w:t>
            </w:r>
          </w:p>
        </w:tc>
      </w:tr>
      <w:tr w:rsidR="0084584A" w:rsidRPr="0002501E" w14:paraId="335A1D35" w14:textId="77777777" w:rsidTr="00D26491">
        <w:trPr>
          <w:cantSplit/>
        </w:trPr>
        <w:tc>
          <w:tcPr>
            <w:tcW w:w="3438" w:type="dxa"/>
          </w:tcPr>
          <w:p w14:paraId="335A1D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IBCOMC1</w:t>
            </w:r>
          </w:p>
        </w:tc>
        <w:tc>
          <w:tcPr>
            <w:tcW w:w="6138" w:type="dxa"/>
          </w:tcPr>
          <w:p w14:paraId="335A1D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84584A" w:rsidRPr="0002501E" w14:paraId="335A1D38" w14:textId="77777777" w:rsidTr="00D26491">
        <w:trPr>
          <w:cantSplit/>
        </w:trPr>
        <w:tc>
          <w:tcPr>
            <w:tcW w:w="3438" w:type="dxa"/>
          </w:tcPr>
          <w:p w14:paraId="335A1D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IBCOMC2</w:t>
            </w:r>
          </w:p>
        </w:tc>
        <w:tc>
          <w:tcPr>
            <w:tcW w:w="6138" w:type="dxa"/>
          </w:tcPr>
          <w:p w14:paraId="335A1D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84584A" w:rsidRPr="0002501E" w14:paraId="335A1D3B" w14:textId="77777777" w:rsidTr="00D26491">
        <w:trPr>
          <w:cantSplit/>
        </w:trPr>
        <w:tc>
          <w:tcPr>
            <w:tcW w:w="3438" w:type="dxa"/>
          </w:tcPr>
          <w:p w14:paraId="335A1D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w:t>
            </w:r>
          </w:p>
        </w:tc>
        <w:tc>
          <w:tcPr>
            <w:tcW w:w="6138" w:type="dxa"/>
          </w:tcPr>
          <w:p w14:paraId="335A1D3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GENERATE INSURANCE COMPANY LISTINGS</w:t>
            </w:r>
          </w:p>
        </w:tc>
      </w:tr>
      <w:tr w:rsidR="0084584A" w:rsidRPr="0002501E" w14:paraId="335A1D3E" w14:textId="77777777" w:rsidTr="00D26491">
        <w:trPr>
          <w:cantSplit/>
        </w:trPr>
        <w:tc>
          <w:tcPr>
            <w:tcW w:w="3438" w:type="dxa"/>
          </w:tcPr>
          <w:p w14:paraId="335A1D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IBCOMD1</w:t>
            </w:r>
          </w:p>
        </w:tc>
        <w:tc>
          <w:tcPr>
            <w:tcW w:w="6138" w:type="dxa"/>
          </w:tcPr>
          <w:p w14:paraId="335A1D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GENERATE INSURANCE COMPANY LISTINGS</w:t>
            </w:r>
          </w:p>
        </w:tc>
      </w:tr>
      <w:tr w:rsidR="0084584A" w:rsidRPr="0002501E" w14:paraId="335A1D41" w14:textId="77777777" w:rsidTr="00D26491">
        <w:trPr>
          <w:cantSplit/>
        </w:trPr>
        <w:tc>
          <w:tcPr>
            <w:tcW w:w="3438" w:type="dxa"/>
          </w:tcPr>
          <w:p w14:paraId="335A1D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w:t>
            </w:r>
          </w:p>
        </w:tc>
        <w:tc>
          <w:tcPr>
            <w:tcW w:w="6138" w:type="dxa"/>
          </w:tcPr>
          <w:p w14:paraId="335A1D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w:t>
            </w:r>
          </w:p>
        </w:tc>
      </w:tr>
      <w:tr w:rsidR="0084584A" w:rsidRPr="0002501E" w14:paraId="335A1D44" w14:textId="77777777" w:rsidTr="00D26491">
        <w:trPr>
          <w:cantSplit/>
        </w:trPr>
        <w:tc>
          <w:tcPr>
            <w:tcW w:w="3438" w:type="dxa"/>
          </w:tcPr>
          <w:p w14:paraId="335A1D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IBCOMN1</w:t>
            </w:r>
          </w:p>
        </w:tc>
        <w:tc>
          <w:tcPr>
            <w:tcW w:w="6138" w:type="dxa"/>
          </w:tcPr>
          <w:p w14:paraId="335A1D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 (CON'T)</w:t>
            </w:r>
          </w:p>
        </w:tc>
      </w:tr>
      <w:tr w:rsidR="0084584A" w:rsidRPr="0002501E" w14:paraId="335A1D47" w14:textId="77777777" w:rsidTr="00D26491">
        <w:trPr>
          <w:cantSplit/>
        </w:trPr>
        <w:tc>
          <w:tcPr>
            <w:tcW w:w="3438" w:type="dxa"/>
          </w:tcPr>
          <w:p w14:paraId="335A1D45"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IBCONS1, IBCONS2,  IBCONSC</w:t>
            </w:r>
          </w:p>
        </w:tc>
        <w:tc>
          <w:tcPr>
            <w:tcW w:w="6138" w:type="dxa"/>
          </w:tcPr>
          <w:p w14:paraId="335A1D46"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Veterans with insurance outputs.  (Routines formerly named DGCRONS1, DGCRONS2, DGCRONSC.)</w:t>
            </w:r>
          </w:p>
        </w:tc>
      </w:tr>
      <w:tr w:rsidR="0084584A" w:rsidRPr="0002501E" w14:paraId="335A1D4B" w14:textId="77777777" w:rsidTr="00D26491">
        <w:trPr>
          <w:cantSplit/>
        </w:trPr>
        <w:tc>
          <w:tcPr>
            <w:tcW w:w="3438" w:type="dxa"/>
          </w:tcPr>
          <w:p w14:paraId="335A1D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IBCONS3</w:t>
            </w:r>
          </w:p>
        </w:tc>
        <w:tc>
          <w:tcPr>
            <w:tcW w:w="6138" w:type="dxa"/>
          </w:tcPr>
          <w:p w14:paraId="335A1D49"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14:paraId="335A1D4A" w14:textId="77777777" w:rsidR="0084584A" w:rsidRPr="00D1302C" w:rsidRDefault="0084584A" w:rsidP="0022452D">
            <w:pPr>
              <w:rPr>
                <w:rFonts w:ascii="Times New Roman" w:hAnsi="Times New Roman"/>
                <w:sz w:val="22"/>
                <w:szCs w:val="22"/>
              </w:rPr>
            </w:pPr>
          </w:p>
        </w:tc>
      </w:tr>
      <w:tr w:rsidR="0084584A" w:rsidRPr="0002501E" w14:paraId="335A1D4E" w14:textId="77777777" w:rsidTr="00D26491">
        <w:trPr>
          <w:cantSplit/>
        </w:trPr>
        <w:tc>
          <w:tcPr>
            <w:tcW w:w="3438" w:type="dxa"/>
          </w:tcPr>
          <w:p w14:paraId="335A1D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IBCONS4</w:t>
            </w:r>
          </w:p>
        </w:tc>
        <w:tc>
          <w:tcPr>
            <w:tcW w:w="6138" w:type="dxa"/>
          </w:tcPr>
          <w:p w14:paraId="335A1D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NSC W/INSURANCE OUTPUT (SETUP)</w:t>
            </w:r>
          </w:p>
        </w:tc>
      </w:tr>
      <w:tr w:rsidR="0084584A" w:rsidRPr="0002501E" w14:paraId="335A1D51" w14:textId="77777777" w:rsidTr="00D26491">
        <w:trPr>
          <w:cantSplit/>
        </w:trPr>
        <w:tc>
          <w:tcPr>
            <w:tcW w:w="3438" w:type="dxa"/>
          </w:tcPr>
          <w:p w14:paraId="335A1D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w:t>
            </w:r>
          </w:p>
        </w:tc>
        <w:tc>
          <w:tcPr>
            <w:tcW w:w="6138" w:type="dxa"/>
          </w:tcPr>
          <w:p w14:paraId="335A1D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w:t>
            </w:r>
          </w:p>
        </w:tc>
      </w:tr>
      <w:tr w:rsidR="0084584A" w:rsidRPr="0002501E" w14:paraId="335A1D54" w14:textId="77777777" w:rsidTr="00D26491">
        <w:trPr>
          <w:cantSplit/>
        </w:trPr>
        <w:tc>
          <w:tcPr>
            <w:tcW w:w="3438" w:type="dxa"/>
          </w:tcPr>
          <w:p w14:paraId="335A1D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IBCOPP1</w:t>
            </w:r>
          </w:p>
        </w:tc>
        <w:tc>
          <w:tcPr>
            <w:tcW w:w="6138" w:type="dxa"/>
          </w:tcPr>
          <w:p w14:paraId="335A1D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 1)</w:t>
            </w:r>
          </w:p>
        </w:tc>
      </w:tr>
      <w:tr w:rsidR="0084584A" w:rsidRPr="0002501E" w14:paraId="335A1D57" w14:textId="77777777" w:rsidTr="00D26491">
        <w:trPr>
          <w:cantSplit/>
        </w:trPr>
        <w:tc>
          <w:tcPr>
            <w:tcW w:w="3438" w:type="dxa"/>
          </w:tcPr>
          <w:p w14:paraId="335A1D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IBCOPP2</w:t>
            </w:r>
          </w:p>
        </w:tc>
        <w:tc>
          <w:tcPr>
            <w:tcW w:w="6138" w:type="dxa"/>
          </w:tcPr>
          <w:p w14:paraId="335A1D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(COMPILE)</w:t>
            </w:r>
          </w:p>
        </w:tc>
      </w:tr>
      <w:tr w:rsidR="0084584A" w:rsidRPr="0002501E" w14:paraId="335A1D5A" w14:textId="77777777" w:rsidTr="00D26491">
        <w:trPr>
          <w:cantSplit/>
        </w:trPr>
        <w:tc>
          <w:tcPr>
            <w:tcW w:w="3438" w:type="dxa"/>
          </w:tcPr>
          <w:p w14:paraId="335A1D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IBCOPP3</w:t>
            </w:r>
          </w:p>
        </w:tc>
        <w:tc>
          <w:tcPr>
            <w:tcW w:w="6138" w:type="dxa"/>
          </w:tcPr>
          <w:p w14:paraId="335A1D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(PRINT)</w:t>
            </w:r>
          </w:p>
        </w:tc>
      </w:tr>
      <w:tr w:rsidR="0084584A" w:rsidRPr="0002501E" w14:paraId="335A1D5D" w14:textId="77777777" w:rsidTr="00D26491">
        <w:trPr>
          <w:cantSplit/>
        </w:trPr>
        <w:tc>
          <w:tcPr>
            <w:tcW w:w="3438" w:type="dxa"/>
          </w:tcPr>
          <w:p w14:paraId="335A1D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w:t>
            </w:r>
          </w:p>
        </w:tc>
        <w:tc>
          <w:tcPr>
            <w:tcW w:w="6138" w:type="dxa"/>
          </w:tcPr>
          <w:p w14:paraId="335A1D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0" w14:textId="77777777" w:rsidTr="00D26491">
        <w:trPr>
          <w:cantSplit/>
        </w:trPr>
        <w:tc>
          <w:tcPr>
            <w:tcW w:w="3438" w:type="dxa"/>
          </w:tcPr>
          <w:p w14:paraId="335A1D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IBCOPR1</w:t>
            </w:r>
          </w:p>
        </w:tc>
        <w:tc>
          <w:tcPr>
            <w:tcW w:w="6138" w:type="dxa"/>
          </w:tcPr>
          <w:p w14:paraId="335A1D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3" w14:textId="77777777" w:rsidTr="00D26491">
        <w:trPr>
          <w:cantSplit/>
        </w:trPr>
        <w:tc>
          <w:tcPr>
            <w:tcW w:w="3438" w:type="dxa"/>
          </w:tcPr>
          <w:p w14:paraId="335A1D61"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IBCOPV, IBCOPV1, IBCOPV2</w:t>
            </w:r>
          </w:p>
        </w:tc>
        <w:tc>
          <w:tcPr>
            <w:tcW w:w="6138" w:type="dxa"/>
          </w:tcPr>
          <w:p w14:paraId="335A1D62" w14:textId="77777777" w:rsidR="0084584A" w:rsidRPr="00D1302C" w:rsidRDefault="0084584A" w:rsidP="002130C2">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DGCROPV1, DGCROPV2.)</w:t>
            </w:r>
          </w:p>
        </w:tc>
      </w:tr>
      <w:tr w:rsidR="0084584A" w:rsidRPr="0002501E" w14:paraId="335A1D66" w14:textId="77777777" w:rsidTr="00D26491">
        <w:trPr>
          <w:cantSplit/>
        </w:trPr>
        <w:tc>
          <w:tcPr>
            <w:tcW w:w="3438" w:type="dxa"/>
          </w:tcPr>
          <w:p w14:paraId="335A1D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IBCORC, IBCORC1, IBCORC2</w:t>
            </w:r>
          </w:p>
        </w:tc>
        <w:tc>
          <w:tcPr>
            <w:tcW w:w="6138" w:type="dxa"/>
          </w:tcPr>
          <w:p w14:paraId="335A1D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Rank Insurance Carriers.</w:t>
            </w:r>
          </w:p>
        </w:tc>
      </w:tr>
      <w:tr w:rsidR="0084584A" w:rsidRPr="0002501E" w14:paraId="335A1D69" w14:textId="77777777" w:rsidTr="00D26491">
        <w:trPr>
          <w:cantSplit/>
        </w:trPr>
        <w:tc>
          <w:tcPr>
            <w:tcW w:w="3438" w:type="dxa"/>
          </w:tcPr>
          <w:p w14:paraId="335A1D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IBCORC3</w:t>
            </w:r>
          </w:p>
        </w:tc>
        <w:tc>
          <w:tcPr>
            <w:tcW w:w="6138" w:type="dxa"/>
          </w:tcPr>
          <w:p w14:paraId="335A1D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RANK INSURANCE CARRIERS (NEW BULLETIN)</w:t>
            </w:r>
          </w:p>
        </w:tc>
      </w:tr>
      <w:tr w:rsidR="0084584A" w:rsidRPr="0002501E" w14:paraId="335A1D6C" w14:textId="77777777" w:rsidTr="00D26491">
        <w:trPr>
          <w:cantSplit/>
        </w:trPr>
        <w:tc>
          <w:tcPr>
            <w:tcW w:w="3438" w:type="dxa"/>
          </w:tcPr>
          <w:p w14:paraId="335A1D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w:t>
            </w:r>
          </w:p>
        </w:tc>
        <w:tc>
          <w:tcPr>
            <w:tcW w:w="6138" w:type="dxa"/>
          </w:tcPr>
          <w:p w14:paraId="335A1D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CHARGES</w:t>
            </w:r>
          </w:p>
        </w:tc>
      </w:tr>
      <w:tr w:rsidR="0084584A" w:rsidRPr="0002501E" w14:paraId="335A1D6F" w14:textId="77777777" w:rsidTr="00D26491">
        <w:trPr>
          <w:cantSplit/>
        </w:trPr>
        <w:tc>
          <w:tcPr>
            <w:tcW w:w="3438" w:type="dxa"/>
          </w:tcPr>
          <w:p w14:paraId="335A1D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w:t>
            </w:r>
          </w:p>
        </w:tc>
        <w:tc>
          <w:tcPr>
            <w:tcW w:w="6138" w:type="dxa"/>
          </w:tcPr>
          <w:p w14:paraId="335A1D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2" w14:textId="77777777" w:rsidTr="00D26491">
        <w:trPr>
          <w:cantSplit/>
        </w:trPr>
        <w:tc>
          <w:tcPr>
            <w:tcW w:w="3438" w:type="dxa"/>
          </w:tcPr>
          <w:p w14:paraId="335A1D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IBCRBC11</w:t>
            </w:r>
          </w:p>
        </w:tc>
        <w:tc>
          <w:tcPr>
            <w:tcW w:w="6138" w:type="dxa"/>
          </w:tcPr>
          <w:p w14:paraId="335A1D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5" w14:textId="77777777" w:rsidTr="00D26491">
        <w:trPr>
          <w:cantSplit/>
        </w:trPr>
        <w:tc>
          <w:tcPr>
            <w:tcW w:w="3438" w:type="dxa"/>
          </w:tcPr>
          <w:p w14:paraId="335A1D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IBCRBC2</w:t>
            </w:r>
          </w:p>
        </w:tc>
        <w:tc>
          <w:tcPr>
            <w:tcW w:w="6138" w:type="dxa"/>
          </w:tcPr>
          <w:p w14:paraId="335A1D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ITEM CHARGE</w:t>
            </w:r>
          </w:p>
        </w:tc>
      </w:tr>
      <w:tr w:rsidR="0084584A" w:rsidRPr="0002501E" w14:paraId="335A1D78" w14:textId="77777777" w:rsidTr="00D26491">
        <w:trPr>
          <w:cantSplit/>
        </w:trPr>
        <w:tc>
          <w:tcPr>
            <w:tcW w:w="3438" w:type="dxa"/>
          </w:tcPr>
          <w:p w14:paraId="335A1D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IBCRBC3</w:t>
            </w:r>
          </w:p>
        </w:tc>
        <w:tc>
          <w:tcPr>
            <w:tcW w:w="6138" w:type="dxa"/>
          </w:tcPr>
          <w:p w14:paraId="335A1D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SORT/STORE</w:t>
            </w:r>
          </w:p>
        </w:tc>
      </w:tr>
      <w:tr w:rsidR="0084584A" w:rsidRPr="0002501E" w14:paraId="335A1D7B" w14:textId="77777777" w:rsidTr="00D26491">
        <w:trPr>
          <w:cantSplit/>
        </w:trPr>
        <w:tc>
          <w:tcPr>
            <w:tcW w:w="3438" w:type="dxa"/>
          </w:tcPr>
          <w:p w14:paraId="335A1D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w:t>
            </w:r>
          </w:p>
        </w:tc>
        <w:tc>
          <w:tcPr>
            <w:tcW w:w="6138" w:type="dxa"/>
          </w:tcPr>
          <w:p w14:paraId="335A1D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w:t>
            </w:r>
          </w:p>
        </w:tc>
      </w:tr>
      <w:tr w:rsidR="0084584A" w:rsidRPr="0002501E" w14:paraId="335A1D7E" w14:textId="77777777" w:rsidTr="00D26491">
        <w:trPr>
          <w:cantSplit/>
        </w:trPr>
        <w:tc>
          <w:tcPr>
            <w:tcW w:w="3438" w:type="dxa"/>
          </w:tcPr>
          <w:p w14:paraId="335A1D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IBCRBEI</w:t>
            </w:r>
          </w:p>
        </w:tc>
        <w:tc>
          <w:tcPr>
            <w:tcW w:w="6138" w:type="dxa"/>
          </w:tcPr>
          <w:p w14:paraId="335A1D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 - BI</w:t>
            </w:r>
          </w:p>
        </w:tc>
      </w:tr>
      <w:tr w:rsidR="0084584A" w:rsidRPr="0002501E" w14:paraId="335A1D81" w14:textId="77777777" w:rsidTr="00D26491">
        <w:trPr>
          <w:cantSplit/>
        </w:trPr>
        <w:tc>
          <w:tcPr>
            <w:tcW w:w="3438" w:type="dxa"/>
          </w:tcPr>
          <w:p w14:paraId="335A1D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IBCRBF</w:t>
            </w:r>
          </w:p>
        </w:tc>
        <w:tc>
          <w:tcPr>
            <w:tcW w:w="6138" w:type="dxa"/>
          </w:tcPr>
          <w:p w14:paraId="335A1D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FILE CHARGES</w:t>
            </w:r>
          </w:p>
        </w:tc>
      </w:tr>
      <w:tr w:rsidR="0084584A" w:rsidRPr="0002501E" w14:paraId="335A1D84" w14:textId="77777777" w:rsidTr="00D26491">
        <w:trPr>
          <w:cantSplit/>
        </w:trPr>
        <w:tc>
          <w:tcPr>
            <w:tcW w:w="3438" w:type="dxa"/>
          </w:tcPr>
          <w:p w14:paraId="335A1D8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IBCRBG, IBCRBG1, IBCRBG2</w:t>
            </w:r>
          </w:p>
        </w:tc>
        <w:tc>
          <w:tcPr>
            <w:tcW w:w="6138" w:type="dxa"/>
          </w:tcPr>
          <w:p w14:paraId="335A1D8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84584A" w:rsidRPr="0002501E" w14:paraId="335A1D87" w14:textId="77777777" w:rsidTr="00D26491">
        <w:trPr>
          <w:cantSplit/>
        </w:trPr>
        <w:tc>
          <w:tcPr>
            <w:tcW w:w="3438" w:type="dxa"/>
          </w:tcPr>
          <w:p w14:paraId="335A1D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IBCRBH1</w:t>
            </w:r>
          </w:p>
        </w:tc>
        <w:tc>
          <w:tcPr>
            <w:tcW w:w="6138" w:type="dxa"/>
          </w:tcPr>
          <w:p w14:paraId="335A1D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CHARGES</w:t>
            </w:r>
          </w:p>
        </w:tc>
      </w:tr>
      <w:tr w:rsidR="0084584A" w:rsidRPr="0002501E" w14:paraId="335A1D8A" w14:textId="77777777" w:rsidTr="00D26491">
        <w:trPr>
          <w:cantSplit/>
        </w:trPr>
        <w:tc>
          <w:tcPr>
            <w:tcW w:w="3438" w:type="dxa"/>
          </w:tcPr>
          <w:p w14:paraId="335A1D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IBCRBH2</w:t>
            </w:r>
          </w:p>
        </w:tc>
        <w:tc>
          <w:tcPr>
            <w:tcW w:w="6138" w:type="dxa"/>
          </w:tcPr>
          <w:p w14:paraId="335A1D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CPT CHARGES</w:t>
            </w:r>
          </w:p>
        </w:tc>
      </w:tr>
      <w:tr w:rsidR="0084584A" w:rsidRPr="0002501E" w14:paraId="335A1D8D" w14:textId="77777777" w:rsidTr="00D26491">
        <w:trPr>
          <w:cantSplit/>
        </w:trPr>
        <w:tc>
          <w:tcPr>
            <w:tcW w:w="3438" w:type="dxa"/>
          </w:tcPr>
          <w:p w14:paraId="335A1D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IBCRCC</w:t>
            </w:r>
          </w:p>
        </w:tc>
        <w:tc>
          <w:tcPr>
            <w:tcW w:w="6138" w:type="dxa"/>
          </w:tcPr>
          <w:p w14:paraId="335A1D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OF ITEM CHARGE</w:t>
            </w:r>
          </w:p>
        </w:tc>
      </w:tr>
      <w:tr w:rsidR="0084584A" w:rsidRPr="0002501E" w14:paraId="335A1D90" w14:textId="77777777" w:rsidTr="00D26491">
        <w:trPr>
          <w:cantSplit/>
        </w:trPr>
        <w:tc>
          <w:tcPr>
            <w:tcW w:w="3438" w:type="dxa"/>
          </w:tcPr>
          <w:p w14:paraId="335A1D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IBCRCI</w:t>
            </w:r>
          </w:p>
        </w:tc>
        <w:tc>
          <w:tcPr>
            <w:tcW w:w="6138" w:type="dxa"/>
          </w:tcPr>
          <w:p w14:paraId="335A1D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ITEM/EVENT COST FNCTNS</w:t>
            </w:r>
          </w:p>
        </w:tc>
      </w:tr>
      <w:tr w:rsidR="0084584A" w:rsidRPr="0002501E" w14:paraId="335A1D93" w14:textId="77777777" w:rsidTr="00D26491">
        <w:trPr>
          <w:cantSplit/>
        </w:trPr>
        <w:tc>
          <w:tcPr>
            <w:tcW w:w="3438" w:type="dxa"/>
          </w:tcPr>
          <w:p w14:paraId="335A1D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IBCRCU1</w:t>
            </w:r>
          </w:p>
        </w:tc>
        <w:tc>
          <w:tcPr>
            <w:tcW w:w="6138" w:type="dxa"/>
          </w:tcPr>
          <w:p w14:paraId="335A1D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UTILITIES</w:t>
            </w:r>
          </w:p>
        </w:tc>
      </w:tr>
      <w:tr w:rsidR="0084584A" w:rsidRPr="0002501E" w14:paraId="335A1D96" w14:textId="77777777" w:rsidTr="00D26491">
        <w:trPr>
          <w:cantSplit/>
        </w:trPr>
        <w:tc>
          <w:tcPr>
            <w:tcW w:w="3438" w:type="dxa"/>
          </w:tcPr>
          <w:p w14:paraId="335A1D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IBCREC</w:t>
            </w:r>
          </w:p>
        </w:tc>
        <w:tc>
          <w:tcPr>
            <w:tcW w:w="6138" w:type="dxa"/>
          </w:tcPr>
          <w:p w14:paraId="335A1D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INACTIVATE CPT CHARGE OPTION</w:t>
            </w:r>
          </w:p>
        </w:tc>
      </w:tr>
      <w:tr w:rsidR="0084584A" w:rsidRPr="0002501E" w14:paraId="335A1D99" w14:textId="77777777" w:rsidTr="00D26491">
        <w:trPr>
          <w:cantSplit/>
        </w:trPr>
        <w:tc>
          <w:tcPr>
            <w:tcW w:w="3438" w:type="dxa"/>
          </w:tcPr>
          <w:p w14:paraId="335A1D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IBCRED</w:t>
            </w:r>
          </w:p>
        </w:tc>
        <w:tc>
          <w:tcPr>
            <w:tcW w:w="6138" w:type="dxa"/>
          </w:tcPr>
          <w:p w14:paraId="335A1D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DELETE CHARGE ITEMS OPTION</w:t>
            </w:r>
          </w:p>
        </w:tc>
      </w:tr>
      <w:tr w:rsidR="0084584A" w:rsidRPr="0002501E" w14:paraId="335A1D9C" w14:textId="77777777" w:rsidTr="00D26491">
        <w:trPr>
          <w:cantSplit/>
        </w:trPr>
        <w:tc>
          <w:tcPr>
            <w:tcW w:w="3438" w:type="dxa"/>
          </w:tcPr>
          <w:p w14:paraId="335A1D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w:t>
            </w:r>
          </w:p>
        </w:tc>
        <w:tc>
          <w:tcPr>
            <w:tcW w:w="6138" w:type="dxa"/>
          </w:tcPr>
          <w:p w14:paraId="335A1D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w:t>
            </w:r>
          </w:p>
        </w:tc>
      </w:tr>
      <w:tr w:rsidR="0084584A" w:rsidRPr="0002501E" w14:paraId="335A1D9F" w14:textId="77777777" w:rsidTr="00D26491">
        <w:trPr>
          <w:cantSplit/>
        </w:trPr>
        <w:tc>
          <w:tcPr>
            <w:tcW w:w="3438" w:type="dxa"/>
          </w:tcPr>
          <w:p w14:paraId="335A1D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IBCREE1</w:t>
            </w:r>
          </w:p>
        </w:tc>
        <w:tc>
          <w:tcPr>
            <w:tcW w:w="6138" w:type="dxa"/>
          </w:tcPr>
          <w:p w14:paraId="335A1D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(CI)</w:t>
            </w:r>
          </w:p>
        </w:tc>
      </w:tr>
      <w:tr w:rsidR="0084584A" w:rsidRPr="0002501E" w14:paraId="335A1DA2" w14:textId="77777777" w:rsidTr="00D26491">
        <w:trPr>
          <w:cantSplit/>
        </w:trPr>
        <w:tc>
          <w:tcPr>
            <w:tcW w:w="3438" w:type="dxa"/>
          </w:tcPr>
          <w:p w14:paraId="335A1D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IBCREE2</w:t>
            </w:r>
          </w:p>
        </w:tc>
        <w:tc>
          <w:tcPr>
            <w:tcW w:w="6138" w:type="dxa"/>
          </w:tcPr>
          <w:p w14:paraId="335A1D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(SG,RL,PD,DV)</w:t>
            </w:r>
          </w:p>
        </w:tc>
      </w:tr>
      <w:tr w:rsidR="0084584A" w:rsidRPr="0002501E" w14:paraId="335A1DA5" w14:textId="77777777" w:rsidTr="00D26491">
        <w:trPr>
          <w:cantSplit/>
        </w:trPr>
        <w:tc>
          <w:tcPr>
            <w:tcW w:w="3438" w:type="dxa"/>
          </w:tcPr>
          <w:p w14:paraId="335A1D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IBCREF</w:t>
            </w:r>
          </w:p>
        </w:tc>
        <w:tc>
          <w:tcPr>
            <w:tcW w:w="6138" w:type="dxa"/>
          </w:tcPr>
          <w:p w14:paraId="335A1D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FILE ENTRIES (CI,BI)</w:t>
            </w:r>
          </w:p>
        </w:tc>
      </w:tr>
      <w:tr w:rsidR="0084584A" w:rsidRPr="0002501E" w14:paraId="335A1DA8" w14:textId="77777777" w:rsidTr="00D26491">
        <w:trPr>
          <w:cantSplit/>
        </w:trPr>
        <w:tc>
          <w:tcPr>
            <w:tcW w:w="3438" w:type="dxa"/>
          </w:tcPr>
          <w:p w14:paraId="335A1D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IBCREQ</w:t>
            </w:r>
          </w:p>
        </w:tc>
        <w:tc>
          <w:tcPr>
            <w:tcW w:w="6138" w:type="dxa"/>
          </w:tcPr>
          <w:p w14:paraId="335A1D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FAST ENTER/EDIT OPTION</w:t>
            </w:r>
          </w:p>
        </w:tc>
      </w:tr>
      <w:tr w:rsidR="0084584A" w:rsidRPr="0002501E" w14:paraId="335A1DAB" w14:textId="77777777" w:rsidTr="00D26491">
        <w:trPr>
          <w:cantSplit/>
        </w:trPr>
        <w:tc>
          <w:tcPr>
            <w:tcW w:w="3438" w:type="dxa"/>
          </w:tcPr>
          <w:p w14:paraId="335A1D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w:t>
            </w:r>
          </w:p>
        </w:tc>
        <w:tc>
          <w:tcPr>
            <w:tcW w:w="6138" w:type="dxa"/>
          </w:tcPr>
          <w:p w14:paraId="335A1D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w:t>
            </w:r>
          </w:p>
        </w:tc>
      </w:tr>
      <w:tr w:rsidR="0084584A" w:rsidRPr="0002501E" w14:paraId="335A1DAE" w14:textId="77777777" w:rsidTr="00D26491">
        <w:trPr>
          <w:cantSplit/>
        </w:trPr>
        <w:tc>
          <w:tcPr>
            <w:tcW w:w="3438" w:type="dxa"/>
          </w:tcPr>
          <w:p w14:paraId="335A1D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IBCRER1</w:t>
            </w:r>
          </w:p>
        </w:tc>
        <w:tc>
          <w:tcPr>
            <w:tcW w:w="6138" w:type="dxa"/>
          </w:tcPr>
          <w:p w14:paraId="335A1D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 (CONT)</w:t>
            </w:r>
          </w:p>
        </w:tc>
      </w:tr>
      <w:tr w:rsidR="0084584A" w:rsidRPr="0002501E" w14:paraId="335A1DB1" w14:textId="77777777" w:rsidTr="00D26491">
        <w:trPr>
          <w:cantSplit/>
        </w:trPr>
        <w:tc>
          <w:tcPr>
            <w:tcW w:w="3438" w:type="dxa"/>
          </w:tcPr>
          <w:p w14:paraId="335A1D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IBCRETP</w:t>
            </w:r>
          </w:p>
        </w:tc>
        <w:tc>
          <w:tcPr>
            <w:tcW w:w="6138" w:type="dxa"/>
          </w:tcPr>
          <w:p w14:paraId="335A1D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TRANSFER PRICING CM FAST ENTER/EDIT</w:t>
            </w:r>
          </w:p>
        </w:tc>
      </w:tr>
      <w:tr w:rsidR="0084584A" w:rsidRPr="0002501E" w14:paraId="335A1DB4" w14:textId="77777777" w:rsidTr="00D26491">
        <w:trPr>
          <w:cantSplit/>
        </w:trPr>
        <w:tc>
          <w:tcPr>
            <w:tcW w:w="3438" w:type="dxa"/>
          </w:tcPr>
          <w:p w14:paraId="335A1D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IBCREU1</w:t>
            </w:r>
          </w:p>
        </w:tc>
        <w:tc>
          <w:tcPr>
            <w:tcW w:w="6138" w:type="dxa"/>
          </w:tcPr>
          <w:p w14:paraId="335A1DB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84584A" w:rsidRPr="0002501E" w14:paraId="335A1DB7" w14:textId="77777777" w:rsidTr="00D26491">
        <w:trPr>
          <w:cantSplit/>
        </w:trPr>
        <w:tc>
          <w:tcPr>
            <w:tcW w:w="3438" w:type="dxa"/>
          </w:tcPr>
          <w:p w14:paraId="335A1D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IBCRHBA</w:t>
            </w:r>
          </w:p>
        </w:tc>
        <w:tc>
          <w:tcPr>
            <w:tcW w:w="6138" w:type="dxa"/>
          </w:tcPr>
          <w:p w14:paraId="335A1D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(AWP)</w:t>
            </w:r>
          </w:p>
        </w:tc>
      </w:tr>
      <w:tr w:rsidR="0084584A" w:rsidRPr="0002501E" w14:paraId="335A1DBA" w14:textId="77777777" w:rsidTr="00D26491">
        <w:trPr>
          <w:cantSplit/>
        </w:trPr>
        <w:tc>
          <w:tcPr>
            <w:tcW w:w="3438" w:type="dxa"/>
          </w:tcPr>
          <w:p w14:paraId="335A1D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w:t>
            </w:r>
          </w:p>
        </w:tc>
        <w:tc>
          <w:tcPr>
            <w:tcW w:w="6138" w:type="dxa"/>
          </w:tcPr>
          <w:p w14:paraId="335A1D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DRIVER)</w:t>
            </w:r>
          </w:p>
        </w:tc>
      </w:tr>
      <w:tr w:rsidR="0084584A" w:rsidRPr="0002501E" w14:paraId="335A1DBD" w14:textId="77777777" w:rsidTr="00D26491">
        <w:trPr>
          <w:cantSplit/>
        </w:trPr>
        <w:tc>
          <w:tcPr>
            <w:tcW w:w="3438" w:type="dxa"/>
          </w:tcPr>
          <w:p w14:paraId="335A1D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IBCRHBC1</w:t>
            </w:r>
          </w:p>
        </w:tc>
        <w:tc>
          <w:tcPr>
            <w:tcW w:w="6138" w:type="dxa"/>
          </w:tcPr>
          <w:p w14:paraId="335A1D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&lt;2000)</w:t>
            </w:r>
          </w:p>
        </w:tc>
      </w:tr>
      <w:tr w:rsidR="0084584A" w:rsidRPr="0002501E" w14:paraId="335A1DC0" w14:textId="77777777" w:rsidTr="00D26491">
        <w:trPr>
          <w:cantSplit/>
        </w:trPr>
        <w:tc>
          <w:tcPr>
            <w:tcW w:w="3438" w:type="dxa"/>
          </w:tcPr>
          <w:p w14:paraId="335A1D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IBCRHBC2</w:t>
            </w:r>
          </w:p>
        </w:tc>
        <w:tc>
          <w:tcPr>
            <w:tcW w:w="6138" w:type="dxa"/>
          </w:tcPr>
          <w:p w14:paraId="335A1D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2000+)</w:t>
            </w:r>
          </w:p>
        </w:tc>
      </w:tr>
      <w:tr w:rsidR="0084584A" w:rsidRPr="0002501E" w14:paraId="335A1DC3" w14:textId="77777777" w:rsidTr="00D26491">
        <w:trPr>
          <w:cantSplit/>
        </w:trPr>
        <w:tc>
          <w:tcPr>
            <w:tcW w:w="3438" w:type="dxa"/>
          </w:tcPr>
          <w:p w14:paraId="335A1D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IBCRHBC3</w:t>
            </w:r>
          </w:p>
        </w:tc>
        <w:tc>
          <w:tcPr>
            <w:tcW w:w="6138" w:type="dxa"/>
          </w:tcPr>
          <w:p w14:paraId="335A1D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2005+)</w:t>
            </w:r>
          </w:p>
        </w:tc>
      </w:tr>
      <w:tr w:rsidR="0084584A" w:rsidRPr="0002501E" w14:paraId="335A1DC6" w14:textId="77777777" w:rsidTr="00D26491">
        <w:trPr>
          <w:cantSplit/>
        </w:trPr>
        <w:tc>
          <w:tcPr>
            <w:tcW w:w="3438" w:type="dxa"/>
          </w:tcPr>
          <w:p w14:paraId="335A1D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w:t>
            </w:r>
          </w:p>
        </w:tc>
        <w:tc>
          <w:tcPr>
            <w:tcW w:w="6138" w:type="dxa"/>
          </w:tcPr>
          <w:p w14:paraId="335A1DC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84584A" w:rsidRPr="0002501E" w14:paraId="335A1DC9" w14:textId="77777777" w:rsidTr="00D26491">
        <w:trPr>
          <w:cantSplit/>
        </w:trPr>
        <w:tc>
          <w:tcPr>
            <w:tcW w:w="3438" w:type="dxa"/>
          </w:tcPr>
          <w:p w14:paraId="335A1D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IBCRHBR1</w:t>
            </w:r>
          </w:p>
        </w:tc>
        <w:tc>
          <w:tcPr>
            <w:tcW w:w="6138" w:type="dxa"/>
          </w:tcPr>
          <w:p w14:paraId="335A1D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SETUP</w:t>
            </w:r>
          </w:p>
        </w:tc>
      </w:tr>
      <w:tr w:rsidR="0084584A" w:rsidRPr="0002501E" w14:paraId="335A1DCC" w14:textId="77777777" w:rsidTr="00D26491">
        <w:trPr>
          <w:cantSplit/>
        </w:trPr>
        <w:tc>
          <w:tcPr>
            <w:tcW w:w="3438" w:type="dxa"/>
          </w:tcPr>
          <w:p w14:paraId="335A1D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IBCRHBR2</w:t>
            </w:r>
          </w:p>
        </w:tc>
        <w:tc>
          <w:tcPr>
            <w:tcW w:w="6138" w:type="dxa"/>
          </w:tcPr>
          <w:p w14:paraId="335A1D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READ</w:t>
            </w:r>
          </w:p>
        </w:tc>
      </w:tr>
      <w:tr w:rsidR="0084584A" w:rsidRPr="0002501E" w14:paraId="335A1DCF" w14:textId="77777777" w:rsidTr="00D26491">
        <w:trPr>
          <w:cantSplit/>
        </w:trPr>
        <w:tc>
          <w:tcPr>
            <w:tcW w:w="3438" w:type="dxa"/>
          </w:tcPr>
          <w:p w14:paraId="335A1D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IBCRHBR3</w:t>
            </w:r>
          </w:p>
        </w:tc>
        <w:tc>
          <w:tcPr>
            <w:tcW w:w="6138" w:type="dxa"/>
          </w:tcPr>
          <w:p w14:paraId="335A1D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PARSE</w:t>
            </w:r>
          </w:p>
        </w:tc>
      </w:tr>
      <w:tr w:rsidR="0084584A" w:rsidRPr="0002501E" w14:paraId="335A1DD2" w14:textId="77777777" w:rsidTr="00D26491">
        <w:trPr>
          <w:cantSplit/>
        </w:trPr>
        <w:tc>
          <w:tcPr>
            <w:tcW w:w="3438" w:type="dxa"/>
          </w:tcPr>
          <w:p w14:paraId="335A1D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IBCRHBR4</w:t>
            </w:r>
          </w:p>
        </w:tc>
        <w:tc>
          <w:tcPr>
            <w:tcW w:w="6138" w:type="dxa"/>
          </w:tcPr>
          <w:p w14:paraId="335A1D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SELECT SITES</w:t>
            </w:r>
          </w:p>
        </w:tc>
      </w:tr>
      <w:tr w:rsidR="0084584A" w:rsidRPr="0002501E" w14:paraId="335A1DD5" w14:textId="77777777" w:rsidTr="00D26491">
        <w:trPr>
          <w:cantSplit/>
        </w:trPr>
        <w:tc>
          <w:tcPr>
            <w:tcW w:w="3438" w:type="dxa"/>
          </w:tcPr>
          <w:p w14:paraId="335A1D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IBCRHBR5</w:t>
            </w:r>
          </w:p>
        </w:tc>
        <w:tc>
          <w:tcPr>
            <w:tcW w:w="6138" w:type="dxa"/>
          </w:tcPr>
          <w:p w14:paraId="335A1D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CALCULATIONS SETUP</w:t>
            </w:r>
          </w:p>
        </w:tc>
      </w:tr>
      <w:tr w:rsidR="0084584A" w:rsidRPr="0002501E" w14:paraId="335A1DD8" w14:textId="77777777" w:rsidTr="00D26491">
        <w:trPr>
          <w:cantSplit/>
        </w:trPr>
        <w:tc>
          <w:tcPr>
            <w:tcW w:w="3438" w:type="dxa"/>
          </w:tcPr>
          <w:p w14:paraId="335A1D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IBCRHBR6</w:t>
            </w:r>
          </w:p>
        </w:tc>
        <w:tc>
          <w:tcPr>
            <w:tcW w:w="6138" w:type="dxa"/>
          </w:tcPr>
          <w:p w14:paraId="335A1D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SITE CALCULATIONS</w:t>
            </w:r>
          </w:p>
        </w:tc>
      </w:tr>
      <w:tr w:rsidR="0084584A" w:rsidRPr="0002501E" w14:paraId="335A1DDB" w14:textId="77777777" w:rsidTr="00D26491">
        <w:trPr>
          <w:cantSplit/>
        </w:trPr>
        <w:tc>
          <w:tcPr>
            <w:tcW w:w="3438" w:type="dxa"/>
          </w:tcPr>
          <w:p w14:paraId="335A1D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IBCRHBRA</w:t>
            </w:r>
          </w:p>
        </w:tc>
        <w:tc>
          <w:tcPr>
            <w:tcW w:w="6138" w:type="dxa"/>
          </w:tcPr>
          <w:p w14:paraId="335A1D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 CPT 2000 CHARGES</w:t>
            </w:r>
          </w:p>
        </w:tc>
      </w:tr>
      <w:tr w:rsidR="0084584A" w:rsidRPr="0002501E" w14:paraId="335A1DDE" w14:textId="77777777" w:rsidTr="00D26491">
        <w:trPr>
          <w:cantSplit/>
        </w:trPr>
        <w:tc>
          <w:tcPr>
            <w:tcW w:w="3438" w:type="dxa"/>
          </w:tcPr>
          <w:p w14:paraId="335A1D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IBCRHBRB</w:t>
            </w:r>
          </w:p>
        </w:tc>
        <w:tc>
          <w:tcPr>
            <w:tcW w:w="6138" w:type="dxa"/>
          </w:tcPr>
          <w:p w14:paraId="335A1D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V1.4 MOVE LAB CODES</w:t>
            </w:r>
          </w:p>
        </w:tc>
      </w:tr>
      <w:tr w:rsidR="0084584A" w:rsidRPr="0002501E" w14:paraId="335A1DE1" w14:textId="77777777" w:rsidTr="00D26491">
        <w:trPr>
          <w:cantSplit/>
        </w:trPr>
        <w:tc>
          <w:tcPr>
            <w:tcW w:w="3438" w:type="dxa"/>
          </w:tcPr>
          <w:p w14:paraId="335A1D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IBCRHBRV</w:t>
            </w:r>
          </w:p>
        </w:tc>
        <w:tc>
          <w:tcPr>
            <w:tcW w:w="6138" w:type="dxa"/>
          </w:tcPr>
          <w:p w14:paraId="335A1D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VERSION FUNCTIONS</w:t>
            </w:r>
          </w:p>
        </w:tc>
      </w:tr>
      <w:tr w:rsidR="0084584A" w:rsidRPr="0002501E" w14:paraId="335A1DE4" w14:textId="77777777" w:rsidTr="00D26491">
        <w:trPr>
          <w:cantSplit/>
        </w:trPr>
        <w:tc>
          <w:tcPr>
            <w:tcW w:w="3438" w:type="dxa"/>
          </w:tcPr>
          <w:p w14:paraId="335A1D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w:t>
            </w:r>
          </w:p>
        </w:tc>
        <w:tc>
          <w:tcPr>
            <w:tcW w:w="6138" w:type="dxa"/>
          </w:tcPr>
          <w:p w14:paraId="335A1D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DRIVER</w:t>
            </w:r>
          </w:p>
        </w:tc>
      </w:tr>
      <w:tr w:rsidR="0084584A" w:rsidRPr="0002501E" w14:paraId="335A1DE7" w14:textId="77777777" w:rsidTr="00D26491">
        <w:trPr>
          <w:cantSplit/>
        </w:trPr>
        <w:tc>
          <w:tcPr>
            <w:tcW w:w="3438" w:type="dxa"/>
          </w:tcPr>
          <w:p w14:paraId="335A1D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IBCRHBS1</w:t>
            </w:r>
          </w:p>
        </w:tc>
        <w:tc>
          <w:tcPr>
            <w:tcW w:w="6138" w:type="dxa"/>
          </w:tcPr>
          <w:p w14:paraId="335A1DE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84584A" w:rsidRPr="0002501E" w14:paraId="335A1DEA" w14:textId="77777777" w:rsidTr="00D26491">
        <w:trPr>
          <w:cantSplit/>
        </w:trPr>
        <w:tc>
          <w:tcPr>
            <w:tcW w:w="3438" w:type="dxa"/>
          </w:tcPr>
          <w:p w14:paraId="335A1D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IBCRHBS2</w:t>
            </w:r>
          </w:p>
        </w:tc>
        <w:tc>
          <w:tcPr>
            <w:tcW w:w="6138" w:type="dxa"/>
          </w:tcPr>
          <w:p w14:paraId="335A1D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READ</w:t>
            </w:r>
          </w:p>
        </w:tc>
      </w:tr>
      <w:tr w:rsidR="0084584A" w:rsidRPr="0002501E" w14:paraId="335A1DED" w14:textId="77777777" w:rsidTr="00D26491">
        <w:trPr>
          <w:cantSplit/>
        </w:trPr>
        <w:tc>
          <w:tcPr>
            <w:tcW w:w="3438" w:type="dxa"/>
          </w:tcPr>
          <w:p w14:paraId="335A1D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IBCRHBS3</w:t>
            </w:r>
          </w:p>
        </w:tc>
        <w:tc>
          <w:tcPr>
            <w:tcW w:w="6138" w:type="dxa"/>
          </w:tcPr>
          <w:p w14:paraId="335A1D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PARSE</w:t>
            </w:r>
          </w:p>
        </w:tc>
      </w:tr>
      <w:tr w:rsidR="0084584A" w:rsidRPr="0002501E" w14:paraId="335A1DF0" w14:textId="77777777" w:rsidTr="00D26491">
        <w:trPr>
          <w:cantSplit/>
        </w:trPr>
        <w:tc>
          <w:tcPr>
            <w:tcW w:w="3438" w:type="dxa"/>
          </w:tcPr>
          <w:p w14:paraId="335A1D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IBCRHBS4</w:t>
            </w:r>
          </w:p>
        </w:tc>
        <w:tc>
          <w:tcPr>
            <w:tcW w:w="6138" w:type="dxa"/>
          </w:tcPr>
          <w:p w14:paraId="335A1D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SELECT SITES</w:t>
            </w:r>
          </w:p>
        </w:tc>
      </w:tr>
      <w:tr w:rsidR="0084584A" w:rsidRPr="0002501E" w14:paraId="335A1DF3" w14:textId="77777777" w:rsidTr="00D26491">
        <w:trPr>
          <w:cantSplit/>
        </w:trPr>
        <w:tc>
          <w:tcPr>
            <w:tcW w:w="3438" w:type="dxa"/>
          </w:tcPr>
          <w:p w14:paraId="335A1D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IBCRHBS5</w:t>
            </w:r>
          </w:p>
        </w:tc>
        <w:tc>
          <w:tcPr>
            <w:tcW w:w="6138" w:type="dxa"/>
          </w:tcPr>
          <w:p w14:paraId="335A1D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DRIVER</w:t>
            </w:r>
          </w:p>
        </w:tc>
      </w:tr>
      <w:tr w:rsidR="0084584A" w:rsidRPr="0002501E" w14:paraId="335A1DF6" w14:textId="77777777" w:rsidTr="00D26491">
        <w:trPr>
          <w:cantSplit/>
        </w:trPr>
        <w:tc>
          <w:tcPr>
            <w:tcW w:w="3438" w:type="dxa"/>
          </w:tcPr>
          <w:p w14:paraId="335A1D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IBCRHBS6</w:t>
            </w:r>
          </w:p>
        </w:tc>
        <w:tc>
          <w:tcPr>
            <w:tcW w:w="6138" w:type="dxa"/>
          </w:tcPr>
          <w:p w14:paraId="335A1DF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84584A" w:rsidRPr="0002501E" w14:paraId="335A1DF9" w14:textId="77777777" w:rsidTr="00D26491">
        <w:trPr>
          <w:cantSplit/>
        </w:trPr>
        <w:tc>
          <w:tcPr>
            <w:tcW w:w="3438" w:type="dxa"/>
          </w:tcPr>
          <w:p w14:paraId="335A1D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IBCRHBS7</w:t>
            </w:r>
          </w:p>
        </w:tc>
        <w:tc>
          <w:tcPr>
            <w:tcW w:w="6138" w:type="dxa"/>
          </w:tcPr>
          <w:p w14:paraId="335A1D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SITE</w:t>
            </w:r>
          </w:p>
        </w:tc>
      </w:tr>
      <w:tr w:rsidR="0084584A" w:rsidRPr="0002501E" w14:paraId="335A1DFC" w14:textId="77777777" w:rsidTr="00D26491">
        <w:trPr>
          <w:cantSplit/>
        </w:trPr>
        <w:tc>
          <w:tcPr>
            <w:tcW w:w="3438" w:type="dxa"/>
          </w:tcPr>
          <w:p w14:paraId="335A1D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IBCRHBS8</w:t>
            </w:r>
          </w:p>
        </w:tc>
        <w:tc>
          <w:tcPr>
            <w:tcW w:w="6138" w:type="dxa"/>
          </w:tcPr>
          <w:p w14:paraId="335A1D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CHARGE</w:t>
            </w:r>
          </w:p>
        </w:tc>
      </w:tr>
      <w:tr w:rsidR="0084584A" w:rsidRPr="0002501E" w14:paraId="335A1DFF" w14:textId="77777777" w:rsidTr="00D26491">
        <w:trPr>
          <w:cantSplit/>
        </w:trPr>
        <w:tc>
          <w:tcPr>
            <w:tcW w:w="3438" w:type="dxa"/>
          </w:tcPr>
          <w:p w14:paraId="335A1D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IBCRHBSZ</w:t>
            </w:r>
          </w:p>
        </w:tc>
        <w:tc>
          <w:tcPr>
            <w:tcW w:w="6138" w:type="dxa"/>
          </w:tcPr>
          <w:p w14:paraId="335A1D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DIVISION FUNCTIONS</w:t>
            </w:r>
          </w:p>
        </w:tc>
      </w:tr>
      <w:tr w:rsidR="0084584A" w:rsidRPr="0002501E" w14:paraId="335A1E02" w14:textId="77777777" w:rsidTr="00D26491">
        <w:trPr>
          <w:cantSplit/>
        </w:trPr>
        <w:tc>
          <w:tcPr>
            <w:tcW w:w="3438" w:type="dxa"/>
          </w:tcPr>
          <w:p w14:paraId="335A1E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IBCRHBT</w:t>
            </w:r>
          </w:p>
        </w:tc>
        <w:tc>
          <w:tcPr>
            <w:tcW w:w="6138" w:type="dxa"/>
          </w:tcPr>
          <w:p w14:paraId="335A1E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(TP)</w:t>
            </w:r>
          </w:p>
        </w:tc>
      </w:tr>
      <w:tr w:rsidR="0084584A" w:rsidRPr="0002501E" w14:paraId="335A1E05" w14:textId="77777777" w:rsidTr="00D26491">
        <w:trPr>
          <w:cantSplit/>
        </w:trPr>
        <w:tc>
          <w:tcPr>
            <w:tcW w:w="3438" w:type="dxa"/>
          </w:tcPr>
          <w:p w14:paraId="335A1E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IBCRHD</w:t>
            </w:r>
          </w:p>
        </w:tc>
        <w:tc>
          <w:tcPr>
            <w:tcW w:w="6138" w:type="dxa"/>
          </w:tcPr>
          <w:p w14:paraId="335A1E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ASSIGN &amp; DELETE</w:t>
            </w:r>
          </w:p>
        </w:tc>
      </w:tr>
      <w:tr w:rsidR="0084584A" w:rsidRPr="0002501E" w14:paraId="335A1E08" w14:textId="77777777" w:rsidTr="00D26491">
        <w:trPr>
          <w:cantSplit/>
        </w:trPr>
        <w:tc>
          <w:tcPr>
            <w:tcW w:w="3438" w:type="dxa"/>
          </w:tcPr>
          <w:p w14:paraId="335A1E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IBCRHL</w:t>
            </w:r>
          </w:p>
        </w:tc>
        <w:tc>
          <w:tcPr>
            <w:tcW w:w="6138" w:type="dxa"/>
          </w:tcPr>
          <w:p w14:paraId="335A1E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SEARCH</w:t>
            </w:r>
          </w:p>
        </w:tc>
      </w:tr>
      <w:tr w:rsidR="0084584A" w:rsidRPr="0002501E" w14:paraId="335A1E0B" w14:textId="77777777" w:rsidTr="00D26491">
        <w:trPr>
          <w:cantSplit/>
        </w:trPr>
        <w:tc>
          <w:tcPr>
            <w:tcW w:w="3438" w:type="dxa"/>
          </w:tcPr>
          <w:p w14:paraId="335A1E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IBCRHO</w:t>
            </w:r>
          </w:p>
        </w:tc>
        <w:tc>
          <w:tcPr>
            <w:tcW w:w="6138" w:type="dxa"/>
          </w:tcPr>
          <w:p w14:paraId="335A1E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REPORT</w:t>
            </w:r>
          </w:p>
        </w:tc>
      </w:tr>
      <w:tr w:rsidR="0084584A" w:rsidRPr="0002501E" w14:paraId="335A1E0E" w14:textId="77777777" w:rsidTr="00D26491">
        <w:trPr>
          <w:cantSplit/>
        </w:trPr>
        <w:tc>
          <w:tcPr>
            <w:tcW w:w="3438" w:type="dxa"/>
          </w:tcPr>
          <w:p w14:paraId="335A1E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IBCRHRS</w:t>
            </w:r>
          </w:p>
        </w:tc>
        <w:tc>
          <w:tcPr>
            <w:tcW w:w="6138" w:type="dxa"/>
          </w:tcPr>
          <w:p w14:paraId="335A1E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CHANGE SITE TYPE OPTION</w:t>
            </w:r>
          </w:p>
        </w:tc>
      </w:tr>
      <w:tr w:rsidR="0084584A" w:rsidRPr="0002501E" w14:paraId="335A1E11" w14:textId="77777777" w:rsidTr="00D26491">
        <w:trPr>
          <w:cantSplit/>
        </w:trPr>
        <w:tc>
          <w:tcPr>
            <w:tcW w:w="3438" w:type="dxa"/>
          </w:tcPr>
          <w:p w14:paraId="335A1E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IBCRHU1</w:t>
            </w:r>
          </w:p>
        </w:tc>
        <w:tc>
          <w:tcPr>
            <w:tcW w:w="6138" w:type="dxa"/>
          </w:tcPr>
          <w:p w14:paraId="335A1E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w:t>
            </w:r>
          </w:p>
        </w:tc>
      </w:tr>
      <w:tr w:rsidR="0084584A" w:rsidRPr="0002501E" w14:paraId="335A1E14" w14:textId="77777777" w:rsidTr="00D26491">
        <w:trPr>
          <w:cantSplit/>
        </w:trPr>
        <w:tc>
          <w:tcPr>
            <w:tcW w:w="3438" w:type="dxa"/>
          </w:tcPr>
          <w:p w14:paraId="335A1E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IBCRHU2</w:t>
            </w:r>
          </w:p>
        </w:tc>
        <w:tc>
          <w:tcPr>
            <w:tcW w:w="6138" w:type="dxa"/>
          </w:tcPr>
          <w:p w14:paraId="335A1E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 (ADD CM ELEMENTS)</w:t>
            </w:r>
          </w:p>
        </w:tc>
      </w:tr>
      <w:tr w:rsidR="0084584A" w:rsidRPr="0002501E" w14:paraId="335A1E17" w14:textId="77777777" w:rsidTr="00D26491">
        <w:trPr>
          <w:cantSplit/>
        </w:trPr>
        <w:tc>
          <w:tcPr>
            <w:tcW w:w="3438" w:type="dxa"/>
          </w:tcPr>
          <w:p w14:paraId="335A1E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IBCRLA1</w:t>
            </w:r>
          </w:p>
        </w:tc>
        <w:tc>
          <w:tcPr>
            <w:tcW w:w="6138" w:type="dxa"/>
          </w:tcPr>
          <w:p w14:paraId="335A1E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84584A" w:rsidRPr="0002501E" w14:paraId="335A1E1A" w14:textId="77777777" w:rsidTr="00D26491">
        <w:trPr>
          <w:cantSplit/>
        </w:trPr>
        <w:tc>
          <w:tcPr>
            <w:tcW w:w="3438" w:type="dxa"/>
          </w:tcPr>
          <w:p w14:paraId="335A1E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IBCRLC</w:t>
            </w:r>
          </w:p>
        </w:tc>
        <w:tc>
          <w:tcPr>
            <w:tcW w:w="6138" w:type="dxa"/>
          </w:tcPr>
          <w:p w14:paraId="335A1E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SETS</w:t>
            </w:r>
          </w:p>
        </w:tc>
      </w:tr>
      <w:tr w:rsidR="0084584A" w:rsidRPr="0002501E" w14:paraId="335A1E1D" w14:textId="77777777" w:rsidTr="00D26491">
        <w:trPr>
          <w:cantSplit/>
        </w:trPr>
        <w:tc>
          <w:tcPr>
            <w:tcW w:w="3438" w:type="dxa"/>
          </w:tcPr>
          <w:p w14:paraId="335A1E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IBCRLD</w:t>
            </w:r>
          </w:p>
        </w:tc>
        <w:tc>
          <w:tcPr>
            <w:tcW w:w="6138" w:type="dxa"/>
          </w:tcPr>
          <w:p w14:paraId="335A1E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INTRO</w:t>
            </w:r>
          </w:p>
        </w:tc>
      </w:tr>
      <w:tr w:rsidR="0084584A" w:rsidRPr="0002501E" w14:paraId="335A1E20" w14:textId="77777777" w:rsidTr="00D26491">
        <w:trPr>
          <w:cantSplit/>
        </w:trPr>
        <w:tc>
          <w:tcPr>
            <w:tcW w:w="3438" w:type="dxa"/>
          </w:tcPr>
          <w:p w14:paraId="335A1E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IBCRLG</w:t>
            </w:r>
          </w:p>
        </w:tc>
        <w:tc>
          <w:tcPr>
            <w:tcW w:w="6138" w:type="dxa"/>
          </w:tcPr>
          <w:p w14:paraId="335A1E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REGIONS</w:t>
            </w:r>
          </w:p>
        </w:tc>
      </w:tr>
      <w:tr w:rsidR="0084584A" w:rsidRPr="0002501E" w14:paraId="335A1E23" w14:textId="77777777" w:rsidTr="00D26491">
        <w:trPr>
          <w:cantSplit/>
        </w:trPr>
        <w:tc>
          <w:tcPr>
            <w:tcW w:w="3438" w:type="dxa"/>
          </w:tcPr>
          <w:p w14:paraId="335A1E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IBCRLI</w:t>
            </w:r>
          </w:p>
        </w:tc>
        <w:tc>
          <w:tcPr>
            <w:tcW w:w="6138" w:type="dxa"/>
          </w:tcPr>
          <w:p w14:paraId="335A1E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ITEMS</w:t>
            </w:r>
          </w:p>
        </w:tc>
      </w:tr>
      <w:tr w:rsidR="0084584A" w:rsidRPr="0002501E" w14:paraId="335A1E26" w14:textId="77777777" w:rsidTr="00D26491">
        <w:trPr>
          <w:cantSplit/>
        </w:trPr>
        <w:tc>
          <w:tcPr>
            <w:tcW w:w="3438" w:type="dxa"/>
          </w:tcPr>
          <w:p w14:paraId="335A1E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IBCRLL</w:t>
            </w:r>
          </w:p>
        </w:tc>
        <w:tc>
          <w:tcPr>
            <w:tcW w:w="6138" w:type="dxa"/>
          </w:tcPr>
          <w:p w14:paraId="335A1E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SPECIAL GROUPS</w:t>
            </w:r>
          </w:p>
        </w:tc>
      </w:tr>
      <w:tr w:rsidR="0084584A" w:rsidRPr="0002501E" w14:paraId="335A1E29" w14:textId="77777777" w:rsidTr="00D26491">
        <w:trPr>
          <w:cantSplit/>
        </w:trPr>
        <w:tc>
          <w:tcPr>
            <w:tcW w:w="3438" w:type="dxa"/>
          </w:tcPr>
          <w:p w14:paraId="335A1E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IBCRLM</w:t>
            </w:r>
          </w:p>
        </w:tc>
        <w:tc>
          <w:tcPr>
            <w:tcW w:w="6138" w:type="dxa"/>
          </w:tcPr>
          <w:p w14:paraId="335A1E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REVENUE CODE LINKS</w:t>
            </w:r>
          </w:p>
        </w:tc>
      </w:tr>
      <w:tr w:rsidR="0084584A" w:rsidRPr="0002501E" w14:paraId="335A1E2C" w14:textId="77777777" w:rsidTr="00D26491">
        <w:trPr>
          <w:cantSplit/>
        </w:trPr>
        <w:tc>
          <w:tcPr>
            <w:tcW w:w="3438" w:type="dxa"/>
          </w:tcPr>
          <w:p w14:paraId="335A1E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IBCRLN</w:t>
            </w:r>
          </w:p>
        </w:tc>
        <w:tc>
          <w:tcPr>
            <w:tcW w:w="6138" w:type="dxa"/>
          </w:tcPr>
          <w:p w14:paraId="335A1E2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84584A" w:rsidRPr="0002501E" w14:paraId="335A1E2F" w14:textId="77777777" w:rsidTr="00D26491">
        <w:trPr>
          <w:cantSplit/>
        </w:trPr>
        <w:tc>
          <w:tcPr>
            <w:tcW w:w="3438" w:type="dxa"/>
          </w:tcPr>
          <w:p w14:paraId="335A1E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IBCRLR</w:t>
            </w:r>
          </w:p>
        </w:tc>
        <w:tc>
          <w:tcPr>
            <w:tcW w:w="6138" w:type="dxa"/>
          </w:tcPr>
          <w:p w14:paraId="335A1E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RATES</w:t>
            </w:r>
          </w:p>
        </w:tc>
      </w:tr>
      <w:tr w:rsidR="0084584A" w:rsidRPr="0002501E" w14:paraId="335A1E32" w14:textId="77777777" w:rsidTr="00D26491">
        <w:trPr>
          <w:cantSplit/>
        </w:trPr>
        <w:tc>
          <w:tcPr>
            <w:tcW w:w="3438" w:type="dxa"/>
          </w:tcPr>
          <w:p w14:paraId="335A1E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IBCRLS</w:t>
            </w:r>
          </w:p>
        </w:tc>
        <w:tc>
          <w:tcPr>
            <w:tcW w:w="6138" w:type="dxa"/>
          </w:tcPr>
          <w:p w14:paraId="335A1E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SCHEDULES</w:t>
            </w:r>
          </w:p>
        </w:tc>
      </w:tr>
      <w:tr w:rsidR="0084584A" w:rsidRPr="0002501E" w14:paraId="335A1E35" w14:textId="77777777" w:rsidTr="00D26491">
        <w:trPr>
          <w:cantSplit/>
        </w:trPr>
        <w:tc>
          <w:tcPr>
            <w:tcW w:w="3438" w:type="dxa"/>
          </w:tcPr>
          <w:p w14:paraId="335A1E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IBCRLT</w:t>
            </w:r>
          </w:p>
        </w:tc>
        <w:tc>
          <w:tcPr>
            <w:tcW w:w="6138" w:type="dxa"/>
          </w:tcPr>
          <w:p w14:paraId="335A1E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RATE TYPES</w:t>
            </w:r>
          </w:p>
        </w:tc>
      </w:tr>
      <w:tr w:rsidR="0084584A" w:rsidRPr="0002501E" w14:paraId="335A1E38" w14:textId="77777777" w:rsidTr="00D26491">
        <w:trPr>
          <w:cantSplit/>
        </w:trPr>
        <w:tc>
          <w:tcPr>
            <w:tcW w:w="3438" w:type="dxa"/>
          </w:tcPr>
          <w:p w14:paraId="335A1E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IBCROE</w:t>
            </w:r>
          </w:p>
        </w:tc>
        <w:tc>
          <w:tcPr>
            <w:tcW w:w="6138" w:type="dxa"/>
          </w:tcPr>
          <w:p w14:paraId="335A1E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CHARGE MASTER TO EXCEL OUTPUT</w:t>
            </w:r>
          </w:p>
        </w:tc>
      </w:tr>
      <w:tr w:rsidR="0084584A" w:rsidRPr="0002501E" w14:paraId="335A1E3B" w14:textId="77777777" w:rsidTr="00D26491">
        <w:trPr>
          <w:cantSplit/>
        </w:trPr>
        <w:tc>
          <w:tcPr>
            <w:tcW w:w="3438" w:type="dxa"/>
          </w:tcPr>
          <w:p w14:paraId="335A1E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w:t>
            </w:r>
          </w:p>
        </w:tc>
        <w:tc>
          <w:tcPr>
            <w:tcW w:w="6138" w:type="dxa"/>
          </w:tcPr>
          <w:p w14:paraId="335A1E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w:t>
            </w:r>
          </w:p>
        </w:tc>
      </w:tr>
      <w:tr w:rsidR="0084584A" w:rsidRPr="0002501E" w14:paraId="335A1E3E" w14:textId="77777777" w:rsidTr="00D26491">
        <w:trPr>
          <w:cantSplit/>
        </w:trPr>
        <w:tc>
          <w:tcPr>
            <w:tcW w:w="3438" w:type="dxa"/>
          </w:tcPr>
          <w:p w14:paraId="335A1E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IBCROI1</w:t>
            </w:r>
          </w:p>
        </w:tc>
        <w:tc>
          <w:tcPr>
            <w:tcW w:w="6138" w:type="dxa"/>
          </w:tcPr>
          <w:p w14:paraId="335A1E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 (SRCH)</w:t>
            </w:r>
          </w:p>
        </w:tc>
      </w:tr>
      <w:tr w:rsidR="0084584A" w:rsidRPr="0002501E" w14:paraId="335A1E41" w14:textId="77777777" w:rsidTr="00D26491">
        <w:trPr>
          <w:cantSplit/>
        </w:trPr>
        <w:tc>
          <w:tcPr>
            <w:tcW w:w="3438" w:type="dxa"/>
          </w:tcPr>
          <w:p w14:paraId="335A1E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IBCROIP</w:t>
            </w:r>
          </w:p>
        </w:tc>
        <w:tc>
          <w:tcPr>
            <w:tcW w:w="6138" w:type="dxa"/>
          </w:tcPr>
          <w:p w14:paraId="335A1E4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84584A" w:rsidRPr="0002501E" w14:paraId="335A1E44" w14:textId="77777777" w:rsidTr="00D26491">
        <w:trPr>
          <w:cantSplit/>
        </w:trPr>
        <w:tc>
          <w:tcPr>
            <w:tcW w:w="3438" w:type="dxa"/>
          </w:tcPr>
          <w:p w14:paraId="335A1E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IBCRON</w:t>
            </w:r>
          </w:p>
        </w:tc>
        <w:tc>
          <w:tcPr>
            <w:tcW w:w="6138" w:type="dxa"/>
          </w:tcPr>
          <w:p w14:paraId="335A1E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PROVIDER DISCOUNT</w:t>
            </w:r>
          </w:p>
        </w:tc>
      </w:tr>
      <w:tr w:rsidR="0084584A" w:rsidRPr="0002501E" w14:paraId="335A1E47" w14:textId="77777777" w:rsidTr="00D26491">
        <w:trPr>
          <w:cantSplit/>
        </w:trPr>
        <w:tc>
          <w:tcPr>
            <w:tcW w:w="3438" w:type="dxa"/>
          </w:tcPr>
          <w:p w14:paraId="335A1E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IBCROR</w:t>
            </w:r>
          </w:p>
        </w:tc>
        <w:tc>
          <w:tcPr>
            <w:tcW w:w="6138" w:type="dxa"/>
          </w:tcPr>
          <w:p w14:paraId="335A1E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w:t>
            </w:r>
          </w:p>
        </w:tc>
      </w:tr>
      <w:tr w:rsidR="0084584A" w:rsidRPr="0002501E" w14:paraId="335A1E4A" w14:textId="77777777" w:rsidTr="00D26491">
        <w:trPr>
          <w:cantSplit/>
        </w:trPr>
        <w:tc>
          <w:tcPr>
            <w:tcW w:w="3438" w:type="dxa"/>
          </w:tcPr>
          <w:p w14:paraId="335A1E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IBCRTN</w:t>
            </w:r>
          </w:p>
        </w:tc>
        <w:tc>
          <w:tcPr>
            <w:tcW w:w="6138" w:type="dxa"/>
          </w:tcPr>
          <w:p w14:paraId="335A1E4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84584A" w:rsidRPr="0002501E" w14:paraId="335A1E4D" w14:textId="77777777" w:rsidTr="00D26491">
        <w:trPr>
          <w:cantSplit/>
        </w:trPr>
        <w:tc>
          <w:tcPr>
            <w:tcW w:w="3438" w:type="dxa"/>
          </w:tcPr>
          <w:p w14:paraId="335A1E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IBCRU1</w:t>
            </w:r>
          </w:p>
        </w:tc>
        <w:tc>
          <w:tcPr>
            <w:tcW w:w="6138" w:type="dxa"/>
          </w:tcPr>
          <w:p w14:paraId="335A1E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w:t>
            </w:r>
          </w:p>
        </w:tc>
      </w:tr>
      <w:tr w:rsidR="0084584A" w:rsidRPr="0002501E" w14:paraId="335A1E50" w14:textId="77777777" w:rsidTr="00D26491">
        <w:trPr>
          <w:cantSplit/>
        </w:trPr>
        <w:tc>
          <w:tcPr>
            <w:tcW w:w="3438" w:type="dxa"/>
          </w:tcPr>
          <w:p w14:paraId="335A1E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IBCRU2</w:t>
            </w:r>
          </w:p>
        </w:tc>
        <w:tc>
          <w:tcPr>
            <w:tcW w:w="6138" w:type="dxa"/>
          </w:tcPr>
          <w:p w14:paraId="335A1E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(CI DEFINITIONS)</w:t>
            </w:r>
          </w:p>
        </w:tc>
      </w:tr>
      <w:tr w:rsidR="0084584A" w:rsidRPr="0002501E" w14:paraId="335A1E53" w14:textId="77777777" w:rsidTr="00D26491">
        <w:trPr>
          <w:cantSplit/>
        </w:trPr>
        <w:tc>
          <w:tcPr>
            <w:tcW w:w="3438" w:type="dxa"/>
          </w:tcPr>
          <w:p w14:paraId="335A1E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IBCRU3</w:t>
            </w:r>
          </w:p>
        </w:tc>
        <w:tc>
          <w:tcPr>
            <w:tcW w:w="6138" w:type="dxa"/>
          </w:tcPr>
          <w:p w14:paraId="335A1E5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84584A" w:rsidRPr="0002501E" w14:paraId="335A1E56" w14:textId="77777777" w:rsidTr="00D26491">
        <w:trPr>
          <w:cantSplit/>
        </w:trPr>
        <w:tc>
          <w:tcPr>
            <w:tcW w:w="3438" w:type="dxa"/>
          </w:tcPr>
          <w:p w14:paraId="335A1E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IBCRU4</w:t>
            </w:r>
          </w:p>
        </w:tc>
        <w:tc>
          <w:tcPr>
            <w:tcW w:w="6138" w:type="dxa"/>
          </w:tcPr>
          <w:p w14:paraId="335A1E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(RG/BILL/CI)</w:t>
            </w:r>
          </w:p>
        </w:tc>
      </w:tr>
      <w:tr w:rsidR="0084584A" w:rsidRPr="0002501E" w14:paraId="335A1E59" w14:textId="77777777" w:rsidTr="00D26491">
        <w:trPr>
          <w:cantSplit/>
        </w:trPr>
        <w:tc>
          <w:tcPr>
            <w:tcW w:w="3438" w:type="dxa"/>
          </w:tcPr>
          <w:p w14:paraId="335A1E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IBCRU5</w:t>
            </w:r>
          </w:p>
        </w:tc>
        <w:tc>
          <w:tcPr>
            <w:tcW w:w="6138" w:type="dxa"/>
          </w:tcPr>
          <w:p w14:paraId="335A1E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(DISPLAYS)</w:t>
            </w:r>
          </w:p>
        </w:tc>
      </w:tr>
      <w:tr w:rsidR="0084584A" w:rsidRPr="0002501E" w14:paraId="335A1E5C" w14:textId="77777777" w:rsidTr="00D26491">
        <w:trPr>
          <w:cantSplit/>
        </w:trPr>
        <w:tc>
          <w:tcPr>
            <w:tcW w:w="3438" w:type="dxa"/>
          </w:tcPr>
          <w:p w14:paraId="335A1E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IBCRU6</w:t>
            </w:r>
          </w:p>
        </w:tc>
        <w:tc>
          <w:tcPr>
            <w:tcW w:w="6138" w:type="dxa"/>
          </w:tcPr>
          <w:p w14:paraId="335A1E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(SPECIAL GROUPS)</w:t>
            </w:r>
          </w:p>
        </w:tc>
      </w:tr>
      <w:tr w:rsidR="0084584A" w:rsidRPr="0002501E" w14:paraId="335A1E5F" w14:textId="77777777" w:rsidTr="00D26491">
        <w:trPr>
          <w:cantSplit/>
        </w:trPr>
        <w:tc>
          <w:tcPr>
            <w:tcW w:w="3438" w:type="dxa"/>
          </w:tcPr>
          <w:p w14:paraId="335A1E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IBCRU7</w:t>
            </w:r>
          </w:p>
        </w:tc>
        <w:tc>
          <w:tcPr>
            <w:tcW w:w="6138" w:type="dxa"/>
          </w:tcPr>
          <w:p w14:paraId="335A1E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 PRICING CHARGE MASTER UTILITIES</w:t>
            </w:r>
          </w:p>
        </w:tc>
      </w:tr>
      <w:tr w:rsidR="0084584A" w:rsidRPr="0002501E" w14:paraId="335A1E62" w14:textId="77777777" w:rsidTr="00D26491">
        <w:trPr>
          <w:cantSplit/>
        </w:trPr>
        <w:tc>
          <w:tcPr>
            <w:tcW w:w="3438" w:type="dxa"/>
          </w:tcPr>
          <w:p w14:paraId="335A1E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IBCRU8</w:t>
            </w:r>
          </w:p>
        </w:tc>
        <w:tc>
          <w:tcPr>
            <w:tcW w:w="6138" w:type="dxa"/>
          </w:tcPr>
          <w:p w14:paraId="335A1E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(RC)</w:t>
            </w:r>
          </w:p>
        </w:tc>
      </w:tr>
      <w:tr w:rsidR="0084584A" w:rsidRPr="0002501E" w14:paraId="335A1E65" w14:textId="77777777" w:rsidTr="00D26491">
        <w:trPr>
          <w:cantSplit/>
        </w:trPr>
        <w:tc>
          <w:tcPr>
            <w:tcW w:w="3438" w:type="dxa"/>
          </w:tcPr>
          <w:p w14:paraId="335A1E6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w:t>
            </w:r>
          </w:p>
        </w:tc>
        <w:tc>
          <w:tcPr>
            <w:tcW w:w="6138" w:type="dxa"/>
          </w:tcPr>
          <w:p w14:paraId="335A1E64"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84584A" w:rsidRPr="0002501E" w14:paraId="335A1E68" w14:textId="77777777" w:rsidTr="00D26491">
        <w:trPr>
          <w:cantSplit/>
        </w:trPr>
        <w:tc>
          <w:tcPr>
            <w:tcW w:w="3438" w:type="dxa"/>
          </w:tcPr>
          <w:p w14:paraId="335A1E6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w:t>
            </w:r>
          </w:p>
        </w:tc>
        <w:tc>
          <w:tcPr>
            <w:tcW w:w="6138" w:type="dxa"/>
          </w:tcPr>
          <w:p w14:paraId="335A1E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(UB-82 BILL SPECIFIC INFO)</w:t>
            </w:r>
          </w:p>
        </w:tc>
      </w:tr>
      <w:tr w:rsidR="0084584A" w:rsidRPr="0002501E" w14:paraId="335A1E6B" w14:textId="77777777" w:rsidTr="00D26491">
        <w:trPr>
          <w:cantSplit/>
        </w:trPr>
        <w:tc>
          <w:tcPr>
            <w:tcW w:w="3438" w:type="dxa"/>
          </w:tcPr>
          <w:p w14:paraId="335A1E6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IBCSC102</w:t>
            </w:r>
          </w:p>
        </w:tc>
        <w:tc>
          <w:tcPr>
            <w:tcW w:w="6138" w:type="dxa"/>
          </w:tcPr>
          <w:p w14:paraId="335A1E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(UB-04 BILL SPECIFIC INFO)</w:t>
            </w:r>
          </w:p>
        </w:tc>
      </w:tr>
      <w:tr w:rsidR="0084584A" w:rsidRPr="0002501E" w14:paraId="335A1E6E" w14:textId="77777777" w:rsidTr="00D26491">
        <w:trPr>
          <w:cantSplit/>
        </w:trPr>
        <w:tc>
          <w:tcPr>
            <w:tcW w:w="3438" w:type="dxa"/>
          </w:tcPr>
          <w:p w14:paraId="335A1E6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IBCSC10A</w:t>
            </w:r>
          </w:p>
        </w:tc>
        <w:tc>
          <w:tcPr>
            <w:tcW w:w="6138" w:type="dxa"/>
          </w:tcPr>
          <w:p w14:paraId="335A1E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CHIROPRACTIC DATA</w:t>
            </w:r>
          </w:p>
        </w:tc>
      </w:tr>
      <w:tr w:rsidR="0084584A" w:rsidRPr="0002501E" w14:paraId="335A1E71" w14:textId="77777777" w:rsidTr="00D26491">
        <w:trPr>
          <w:cantSplit/>
        </w:trPr>
        <w:tc>
          <w:tcPr>
            <w:tcW w:w="3438" w:type="dxa"/>
          </w:tcPr>
          <w:p w14:paraId="335A1E6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IBCSC10B</w:t>
            </w:r>
          </w:p>
        </w:tc>
        <w:tc>
          <w:tcPr>
            <w:tcW w:w="6138" w:type="dxa"/>
          </w:tcPr>
          <w:p w14:paraId="335A1E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PATIENT REASON FOR VISIT DATA</w:t>
            </w:r>
          </w:p>
        </w:tc>
      </w:tr>
      <w:tr w:rsidR="0084584A" w:rsidRPr="0002501E" w14:paraId="335A1E74" w14:textId="77777777" w:rsidTr="00D26491">
        <w:trPr>
          <w:cantSplit/>
        </w:trPr>
        <w:tc>
          <w:tcPr>
            <w:tcW w:w="3438" w:type="dxa"/>
          </w:tcPr>
          <w:p w14:paraId="335A1E7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IBCSC10H</w:t>
            </w:r>
          </w:p>
        </w:tc>
        <w:tc>
          <w:tcPr>
            <w:tcW w:w="6138" w:type="dxa"/>
          </w:tcPr>
          <w:p w14:paraId="335A1E73"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84584A" w:rsidRPr="0002501E" w14:paraId="335A1E77" w14:textId="77777777" w:rsidTr="00D26491">
        <w:trPr>
          <w:cantSplit/>
        </w:trPr>
        <w:tc>
          <w:tcPr>
            <w:tcW w:w="3438" w:type="dxa"/>
          </w:tcPr>
          <w:p w14:paraId="335A1E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IBCSC11</w:t>
            </w:r>
          </w:p>
        </w:tc>
        <w:tc>
          <w:tcPr>
            <w:tcW w:w="6138" w:type="dxa"/>
          </w:tcPr>
          <w:p w14:paraId="335A1E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MCCR SCREEN 11 (LOCAL SCREEN 11 SPECIFIC INFO)</w:t>
            </w:r>
          </w:p>
        </w:tc>
      </w:tr>
      <w:tr w:rsidR="0084584A" w:rsidRPr="0002501E" w14:paraId="335A1E7A" w14:textId="77777777" w:rsidTr="00D26491">
        <w:trPr>
          <w:cantSplit/>
        </w:trPr>
        <w:tc>
          <w:tcPr>
            <w:tcW w:w="3438" w:type="dxa"/>
          </w:tcPr>
          <w:p w14:paraId="335A1E7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IBCSC2</w:t>
            </w:r>
          </w:p>
        </w:tc>
        <w:tc>
          <w:tcPr>
            <w:tcW w:w="6138" w:type="dxa"/>
          </w:tcPr>
          <w:p w14:paraId="335A1E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84584A" w:rsidRPr="0002501E" w14:paraId="335A1E7D" w14:textId="77777777" w:rsidTr="00D26491">
        <w:trPr>
          <w:cantSplit/>
        </w:trPr>
        <w:tc>
          <w:tcPr>
            <w:tcW w:w="3438" w:type="dxa"/>
          </w:tcPr>
          <w:p w14:paraId="335A1E7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IBCSC3</w:t>
            </w:r>
          </w:p>
        </w:tc>
        <w:tc>
          <w:tcPr>
            <w:tcW w:w="6138" w:type="dxa"/>
          </w:tcPr>
          <w:p w14:paraId="335A1E7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84584A" w:rsidRPr="0002501E" w14:paraId="335A1E80" w14:textId="77777777" w:rsidTr="00D26491">
        <w:trPr>
          <w:cantSplit/>
        </w:trPr>
        <w:tc>
          <w:tcPr>
            <w:tcW w:w="3438" w:type="dxa"/>
          </w:tcPr>
          <w:p w14:paraId="335A1E7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w:t>
            </w:r>
          </w:p>
        </w:tc>
        <w:tc>
          <w:tcPr>
            <w:tcW w:w="6138" w:type="dxa"/>
          </w:tcPr>
          <w:p w14:paraId="335A1E7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84584A" w:rsidRPr="0002501E" w14:paraId="335A1E83" w14:textId="77777777" w:rsidTr="00D26491">
        <w:trPr>
          <w:cantSplit/>
        </w:trPr>
        <w:tc>
          <w:tcPr>
            <w:tcW w:w="3438" w:type="dxa"/>
          </w:tcPr>
          <w:p w14:paraId="335A1E81"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IBCSC4A, IBCSC4B, IBCSC4C</w:t>
            </w:r>
          </w:p>
        </w:tc>
        <w:tc>
          <w:tcPr>
            <w:tcW w:w="6138" w:type="dxa"/>
          </w:tcPr>
          <w:p w14:paraId="335A1E82"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84584A" w:rsidRPr="0002501E" w14:paraId="335A1E86" w14:textId="77777777" w:rsidTr="00D26491">
        <w:trPr>
          <w:cantSplit/>
        </w:trPr>
        <w:tc>
          <w:tcPr>
            <w:tcW w:w="3438" w:type="dxa"/>
          </w:tcPr>
          <w:p w14:paraId="335A1E8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IBCSC4D, IBCSC4E</w:t>
            </w:r>
          </w:p>
        </w:tc>
        <w:tc>
          <w:tcPr>
            <w:tcW w:w="6138" w:type="dxa"/>
          </w:tcPr>
          <w:p w14:paraId="335A1E85"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84584A" w:rsidRPr="0002501E" w14:paraId="335A1E89" w14:textId="77777777" w:rsidTr="00D26491">
        <w:trPr>
          <w:cantSplit/>
        </w:trPr>
        <w:tc>
          <w:tcPr>
            <w:tcW w:w="3438" w:type="dxa"/>
          </w:tcPr>
          <w:p w14:paraId="335A1E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IBCSC4F</w:t>
            </w:r>
          </w:p>
        </w:tc>
        <w:tc>
          <w:tcPr>
            <w:tcW w:w="6138" w:type="dxa"/>
          </w:tcPr>
          <w:p w14:paraId="335A1E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GET PTF DIAGNOSIS</w:t>
            </w:r>
          </w:p>
        </w:tc>
      </w:tr>
      <w:tr w:rsidR="0084584A" w:rsidRPr="0002501E" w14:paraId="335A1E8C" w14:textId="77777777" w:rsidTr="00D26491">
        <w:trPr>
          <w:cantSplit/>
        </w:trPr>
        <w:tc>
          <w:tcPr>
            <w:tcW w:w="3438" w:type="dxa"/>
          </w:tcPr>
          <w:p w14:paraId="335A1E8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w:t>
            </w:r>
          </w:p>
        </w:tc>
        <w:tc>
          <w:tcPr>
            <w:tcW w:w="6138" w:type="dxa"/>
          </w:tcPr>
          <w:p w14:paraId="335A1E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84584A" w:rsidRPr="0002501E" w14:paraId="335A1E8F" w14:textId="77777777" w:rsidTr="00D26491">
        <w:trPr>
          <w:cantSplit/>
        </w:trPr>
        <w:tc>
          <w:tcPr>
            <w:tcW w:w="3438" w:type="dxa"/>
          </w:tcPr>
          <w:p w14:paraId="335A1E8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IBCSC5A, IBCSC5C</w:t>
            </w:r>
          </w:p>
        </w:tc>
        <w:tc>
          <w:tcPr>
            <w:tcW w:w="6138" w:type="dxa"/>
          </w:tcPr>
          <w:p w14:paraId="335A1E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prescription refills.</w:t>
            </w:r>
          </w:p>
        </w:tc>
      </w:tr>
      <w:tr w:rsidR="0084584A" w:rsidRPr="0002501E" w14:paraId="335A1E92" w14:textId="77777777" w:rsidTr="00D26491">
        <w:trPr>
          <w:cantSplit/>
        </w:trPr>
        <w:tc>
          <w:tcPr>
            <w:tcW w:w="3438" w:type="dxa"/>
          </w:tcPr>
          <w:p w14:paraId="335A1E9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IBCSC5B</w:t>
            </w:r>
          </w:p>
        </w:tc>
        <w:tc>
          <w:tcPr>
            <w:tcW w:w="6138" w:type="dxa"/>
          </w:tcPr>
          <w:p w14:paraId="335A1E9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prosthetic items.</w:t>
            </w:r>
          </w:p>
        </w:tc>
      </w:tr>
      <w:tr w:rsidR="0084584A" w:rsidRPr="0002501E" w14:paraId="335A1E95" w14:textId="77777777" w:rsidTr="00D26491">
        <w:trPr>
          <w:cantSplit/>
        </w:trPr>
        <w:tc>
          <w:tcPr>
            <w:tcW w:w="3438" w:type="dxa"/>
          </w:tcPr>
          <w:p w14:paraId="335A1E9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w:t>
            </w:r>
          </w:p>
        </w:tc>
        <w:tc>
          <w:tcPr>
            <w:tcW w:w="6138" w:type="dxa"/>
          </w:tcPr>
          <w:p w14:paraId="335A1E94" w14:textId="77777777" w:rsidR="0084584A" w:rsidRPr="00D1302C" w:rsidRDefault="0084584A" w:rsidP="00C61090">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84584A" w:rsidRPr="0002501E" w14:paraId="335A1E98" w14:textId="77777777" w:rsidTr="00D26491">
        <w:trPr>
          <w:cantSplit/>
        </w:trPr>
        <w:tc>
          <w:tcPr>
            <w:tcW w:w="3438" w:type="dxa"/>
          </w:tcPr>
          <w:p w14:paraId="335A1E9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IBCSC61</w:t>
            </w:r>
          </w:p>
        </w:tc>
        <w:tc>
          <w:tcPr>
            <w:tcW w:w="6138" w:type="dxa"/>
          </w:tcPr>
          <w:p w14:paraId="335A1E9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84584A" w:rsidRPr="0002501E" w14:paraId="335A1E9B" w14:textId="77777777" w:rsidTr="00D26491">
        <w:trPr>
          <w:cantSplit/>
        </w:trPr>
        <w:tc>
          <w:tcPr>
            <w:tcW w:w="3438" w:type="dxa"/>
          </w:tcPr>
          <w:p w14:paraId="335A1E9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IBCSC7</w:t>
            </w:r>
          </w:p>
        </w:tc>
        <w:tc>
          <w:tcPr>
            <w:tcW w:w="6138" w:type="dxa"/>
          </w:tcPr>
          <w:p w14:paraId="335A1E9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84584A" w:rsidRPr="0002501E" w14:paraId="335A1E9E" w14:textId="77777777" w:rsidTr="00D26491">
        <w:trPr>
          <w:cantSplit/>
        </w:trPr>
        <w:tc>
          <w:tcPr>
            <w:tcW w:w="3438" w:type="dxa"/>
          </w:tcPr>
          <w:p w14:paraId="335A1E9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w:t>
            </w:r>
          </w:p>
        </w:tc>
        <w:tc>
          <w:tcPr>
            <w:tcW w:w="6138" w:type="dxa"/>
          </w:tcPr>
          <w:p w14:paraId="335A1E9D"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84584A" w:rsidRPr="0002501E" w14:paraId="335A1EA1" w14:textId="77777777" w:rsidTr="00D26491">
        <w:trPr>
          <w:cantSplit/>
        </w:trPr>
        <w:tc>
          <w:tcPr>
            <w:tcW w:w="3438" w:type="dxa"/>
          </w:tcPr>
          <w:p w14:paraId="335A1E9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IBCSC82</w:t>
            </w:r>
          </w:p>
        </w:tc>
        <w:tc>
          <w:tcPr>
            <w:tcW w:w="6138" w:type="dxa"/>
          </w:tcPr>
          <w:p w14:paraId="335A1EA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for UB-92.</w:t>
            </w:r>
          </w:p>
        </w:tc>
      </w:tr>
      <w:tr w:rsidR="0084584A" w:rsidRPr="0002501E" w14:paraId="335A1EA4" w14:textId="77777777" w:rsidTr="00D26491">
        <w:trPr>
          <w:cantSplit/>
        </w:trPr>
        <w:tc>
          <w:tcPr>
            <w:tcW w:w="3438" w:type="dxa"/>
          </w:tcPr>
          <w:p w14:paraId="335A1E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IBCSC8H</w:t>
            </w:r>
          </w:p>
        </w:tc>
        <w:tc>
          <w:tcPr>
            <w:tcW w:w="6138" w:type="dxa"/>
          </w:tcPr>
          <w:p w14:paraId="335A1EA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84584A" w:rsidRPr="0002501E" w14:paraId="335A1EA7" w14:textId="77777777" w:rsidTr="00D26491">
        <w:trPr>
          <w:cantSplit/>
        </w:trPr>
        <w:tc>
          <w:tcPr>
            <w:tcW w:w="3438" w:type="dxa"/>
          </w:tcPr>
          <w:p w14:paraId="335A1E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IBCSC9</w:t>
            </w:r>
          </w:p>
        </w:tc>
        <w:tc>
          <w:tcPr>
            <w:tcW w:w="6138" w:type="dxa"/>
          </w:tcPr>
          <w:p w14:paraId="335A1E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84584A" w:rsidRPr="0002501E" w14:paraId="335A1EAA" w14:textId="77777777" w:rsidTr="00D26491">
        <w:trPr>
          <w:cantSplit/>
        </w:trPr>
        <w:tc>
          <w:tcPr>
            <w:tcW w:w="3438" w:type="dxa"/>
          </w:tcPr>
          <w:p w14:paraId="335A1EA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IBCSCE, IBCSCE1</w:t>
            </w:r>
          </w:p>
        </w:tc>
        <w:tc>
          <w:tcPr>
            <w:tcW w:w="6138" w:type="dxa"/>
          </w:tcPr>
          <w:p w14:paraId="335A1EA9"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84584A" w:rsidRPr="0002501E" w14:paraId="335A1EAD" w14:textId="77777777" w:rsidTr="00D26491">
        <w:trPr>
          <w:cantSplit/>
        </w:trPr>
        <w:tc>
          <w:tcPr>
            <w:tcW w:w="3438" w:type="dxa"/>
          </w:tcPr>
          <w:p w14:paraId="335A1EA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IBCSCH, IBCSCH1</w:t>
            </w:r>
          </w:p>
        </w:tc>
        <w:tc>
          <w:tcPr>
            <w:tcW w:w="6138" w:type="dxa"/>
          </w:tcPr>
          <w:p w14:paraId="335A1EA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84584A" w:rsidRPr="0002501E" w14:paraId="335A1EB0" w14:textId="77777777" w:rsidTr="00D26491">
        <w:trPr>
          <w:cantSplit/>
        </w:trPr>
        <w:tc>
          <w:tcPr>
            <w:tcW w:w="3438" w:type="dxa"/>
          </w:tcPr>
          <w:p w14:paraId="335A1E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IBCSCH2</w:t>
            </w:r>
          </w:p>
        </w:tc>
        <w:tc>
          <w:tcPr>
            <w:tcW w:w="6138" w:type="dxa"/>
          </w:tcPr>
          <w:p w14:paraId="335A1E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ALB/DLS - Continuation of routine IBCSCH</w:t>
            </w:r>
          </w:p>
        </w:tc>
      </w:tr>
      <w:tr w:rsidR="0084584A" w:rsidRPr="0002501E" w14:paraId="335A1EB3" w14:textId="77777777" w:rsidTr="00D26491">
        <w:trPr>
          <w:cantSplit/>
        </w:trPr>
        <w:tc>
          <w:tcPr>
            <w:tcW w:w="3438" w:type="dxa"/>
          </w:tcPr>
          <w:p w14:paraId="335A1EB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IBCSCP</w:t>
            </w:r>
          </w:p>
        </w:tc>
        <w:tc>
          <w:tcPr>
            <w:tcW w:w="6138" w:type="dxa"/>
          </w:tcPr>
          <w:p w14:paraId="335A1EB2"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84584A" w:rsidRPr="0002501E" w14:paraId="335A1EB6" w14:textId="77777777" w:rsidTr="00D26491">
        <w:trPr>
          <w:cantSplit/>
        </w:trPr>
        <w:tc>
          <w:tcPr>
            <w:tcW w:w="3438" w:type="dxa"/>
          </w:tcPr>
          <w:p w14:paraId="335A1EB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IBCSCU</w:t>
            </w:r>
          </w:p>
        </w:tc>
        <w:tc>
          <w:tcPr>
            <w:tcW w:w="6138" w:type="dxa"/>
          </w:tcPr>
          <w:p w14:paraId="335A1EB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84584A" w:rsidRPr="0002501E" w14:paraId="335A1EBA" w14:textId="77777777" w:rsidTr="00D26491">
        <w:trPr>
          <w:cantSplit/>
        </w:trPr>
        <w:tc>
          <w:tcPr>
            <w:tcW w:w="3438" w:type="dxa"/>
          </w:tcPr>
          <w:p w14:paraId="335A1EB7"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IBCU, IBCU1, IBCU2, IBCU3, IBCU4, IBCU5</w:t>
            </w:r>
          </w:p>
        </w:tc>
        <w:tc>
          <w:tcPr>
            <w:tcW w:w="6138" w:type="dxa"/>
          </w:tcPr>
          <w:p w14:paraId="335A1EB8"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14:paraId="335A1EB9" w14:textId="77777777" w:rsidR="0084584A" w:rsidRPr="00D1302C" w:rsidRDefault="0084584A" w:rsidP="00C61090">
            <w:pPr>
              <w:rPr>
                <w:rFonts w:ascii="Times New Roman" w:hAnsi="Times New Roman"/>
                <w:sz w:val="22"/>
                <w:szCs w:val="22"/>
              </w:rPr>
            </w:pPr>
            <w:r w:rsidRPr="00D1302C">
              <w:rPr>
                <w:rFonts w:ascii="Times New Roman" w:hAnsi="Times New Roman"/>
                <w:sz w:val="22"/>
                <w:szCs w:val="22"/>
              </w:rPr>
              <w:t>DGCRU, DGCRU1, DGCRU2, DGCRU3, DGCRU4, DGCRU5.)</w:t>
            </w:r>
          </w:p>
        </w:tc>
      </w:tr>
      <w:tr w:rsidR="0084584A" w:rsidRPr="0002501E" w14:paraId="335A1EBD" w14:textId="77777777" w:rsidTr="00D26491">
        <w:trPr>
          <w:cantSplit/>
        </w:trPr>
        <w:tc>
          <w:tcPr>
            <w:tcW w:w="3438" w:type="dxa"/>
          </w:tcPr>
          <w:p w14:paraId="335A1EB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IBCU41, IBCU64</w:t>
            </w:r>
          </w:p>
        </w:tc>
        <w:tc>
          <w:tcPr>
            <w:tcW w:w="6138" w:type="dxa"/>
          </w:tcPr>
          <w:p w14:paraId="335A1EB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Third Party billing utilities.</w:t>
            </w:r>
          </w:p>
        </w:tc>
      </w:tr>
      <w:tr w:rsidR="0084584A" w:rsidRPr="0002501E" w14:paraId="335A1EC0" w14:textId="77777777" w:rsidTr="00D26491">
        <w:trPr>
          <w:cantSplit/>
        </w:trPr>
        <w:tc>
          <w:tcPr>
            <w:tcW w:w="3438" w:type="dxa"/>
          </w:tcPr>
          <w:p w14:paraId="335A1EB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IBCU6, IBCU61, IBCU62, IBCU63</w:t>
            </w:r>
          </w:p>
        </w:tc>
        <w:tc>
          <w:tcPr>
            <w:tcW w:w="6138" w:type="dxa"/>
          </w:tcPr>
          <w:p w14:paraId="335A1EBF"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84584A" w:rsidRPr="0002501E" w14:paraId="335A1EC3" w14:textId="77777777" w:rsidTr="00D26491">
        <w:trPr>
          <w:cantSplit/>
        </w:trPr>
        <w:tc>
          <w:tcPr>
            <w:tcW w:w="3438" w:type="dxa"/>
          </w:tcPr>
          <w:p w14:paraId="335A1E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IBCU65</w:t>
            </w:r>
          </w:p>
        </w:tc>
        <w:tc>
          <w:tcPr>
            <w:tcW w:w="6138" w:type="dxa"/>
          </w:tcPr>
          <w:p w14:paraId="335A1EC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84584A" w:rsidRPr="0002501E" w14:paraId="335A1EC6" w14:textId="77777777" w:rsidTr="00D26491">
        <w:trPr>
          <w:cantSplit/>
        </w:trPr>
        <w:tc>
          <w:tcPr>
            <w:tcW w:w="3438" w:type="dxa"/>
          </w:tcPr>
          <w:p w14:paraId="335A1EC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 IBCU7</w:t>
            </w:r>
          </w:p>
        </w:tc>
        <w:tc>
          <w:tcPr>
            <w:tcW w:w="6138" w:type="dxa"/>
          </w:tcPr>
          <w:p w14:paraId="335A1EC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84584A" w:rsidRPr="0002501E" w14:paraId="335A1EC9" w14:textId="77777777" w:rsidTr="00D26491">
        <w:trPr>
          <w:cantSplit/>
        </w:trPr>
        <w:tc>
          <w:tcPr>
            <w:tcW w:w="3438" w:type="dxa"/>
          </w:tcPr>
          <w:p w14:paraId="335A1E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IBCU71</w:t>
            </w:r>
          </w:p>
        </w:tc>
        <w:tc>
          <w:tcPr>
            <w:tcW w:w="6138" w:type="dxa"/>
          </w:tcPr>
          <w:p w14:paraId="335A1E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w:t>
            </w:r>
          </w:p>
        </w:tc>
      </w:tr>
      <w:tr w:rsidR="0084584A" w:rsidRPr="0002501E" w14:paraId="335A1ECC" w14:textId="77777777" w:rsidTr="00D26491">
        <w:trPr>
          <w:cantSplit/>
        </w:trPr>
        <w:tc>
          <w:tcPr>
            <w:tcW w:w="3438" w:type="dxa"/>
          </w:tcPr>
          <w:p w14:paraId="335A1E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IBCU72</w:t>
            </w:r>
          </w:p>
        </w:tc>
        <w:tc>
          <w:tcPr>
            <w:tcW w:w="6138" w:type="dxa"/>
          </w:tcPr>
          <w:p w14:paraId="335A1E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ADD/EDIT/DELETE PROCEDURE DIAGNOSES</w:t>
            </w:r>
          </w:p>
        </w:tc>
      </w:tr>
      <w:tr w:rsidR="0084584A" w:rsidRPr="0002501E" w14:paraId="335A1ECF" w14:textId="77777777" w:rsidTr="00D26491">
        <w:trPr>
          <w:cantSplit/>
        </w:trPr>
        <w:tc>
          <w:tcPr>
            <w:tcW w:w="3438" w:type="dxa"/>
          </w:tcPr>
          <w:p w14:paraId="335A1E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IBCU73</w:t>
            </w:r>
          </w:p>
        </w:tc>
        <w:tc>
          <w:tcPr>
            <w:tcW w:w="6138" w:type="dxa"/>
          </w:tcPr>
          <w:p w14:paraId="335A1E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ADD/DELETE MODIFIER 26 TO SPECIFIED CPTS</w:t>
            </w:r>
          </w:p>
        </w:tc>
      </w:tr>
      <w:tr w:rsidR="0084584A" w:rsidRPr="0002501E" w14:paraId="335A1ED2" w14:textId="77777777" w:rsidTr="00D26491">
        <w:trPr>
          <w:cantSplit/>
        </w:trPr>
        <w:tc>
          <w:tcPr>
            <w:tcW w:w="3438" w:type="dxa"/>
          </w:tcPr>
          <w:p w14:paraId="335A1ED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IBCU74</w:t>
            </w:r>
          </w:p>
        </w:tc>
        <w:tc>
          <w:tcPr>
            <w:tcW w:w="6138" w:type="dxa"/>
          </w:tcPr>
          <w:p w14:paraId="335A1ED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712CA4" w:rsidRPr="00712CA4" w14:paraId="530D5960" w14:textId="77777777" w:rsidTr="00D26491">
        <w:trPr>
          <w:cantSplit/>
          <w:ins w:id="75" w:author="Department of Veterans Affairs" w:date="2018-05-31T12:56:00Z"/>
        </w:trPr>
        <w:tc>
          <w:tcPr>
            <w:tcW w:w="3438" w:type="dxa"/>
          </w:tcPr>
          <w:p w14:paraId="63DE93F8" w14:textId="55C2661C" w:rsidR="00712CA4" w:rsidRPr="00712CA4" w:rsidRDefault="00712CA4" w:rsidP="0022452D">
            <w:pPr>
              <w:rPr>
                <w:ins w:id="76" w:author="Department of Veterans Affairs" w:date="2018-05-31T12:56:00Z"/>
                <w:rFonts w:ascii="Times New Roman" w:hAnsi="Times New Roman"/>
                <w:sz w:val="22"/>
                <w:szCs w:val="22"/>
              </w:rPr>
            </w:pPr>
            <w:ins w:id="77" w:author="Department of Veterans Affairs" w:date="2018-05-31T12:56:00Z">
              <w:r w:rsidRPr="00712CA4">
                <w:rPr>
                  <w:rFonts w:ascii="Times New Roman" w:hAnsi="Times New Roman"/>
                  <w:sz w:val="22"/>
                  <w:szCs w:val="22"/>
                </w:rPr>
                <w:t>IBCU75</w:t>
              </w:r>
            </w:ins>
          </w:p>
        </w:tc>
        <w:tc>
          <w:tcPr>
            <w:tcW w:w="6138" w:type="dxa"/>
          </w:tcPr>
          <w:p w14:paraId="6CDF7160" w14:textId="1DD43177" w:rsidR="00712CA4" w:rsidRPr="00712CA4" w:rsidRDefault="00712CA4" w:rsidP="0022452D">
            <w:pPr>
              <w:rPr>
                <w:ins w:id="78" w:author="Department of Veterans Affairs" w:date="2018-05-31T12:56:00Z"/>
                <w:rFonts w:ascii="Times New Roman" w:hAnsi="Times New Roman"/>
                <w:sz w:val="22"/>
                <w:szCs w:val="22"/>
              </w:rPr>
            </w:pPr>
            <w:ins w:id="79" w:author="Department of Veterans Affairs" w:date="2018-05-31T12:56:00Z">
              <w:r w:rsidRPr="00712CA4">
                <w:rPr>
                  <w:rFonts w:ascii="Times New Roman" w:hAnsi="Times New Roman"/>
                  <w:sz w:val="22"/>
                  <w:szCs w:val="22"/>
                </w:rPr>
                <w:t>INTERCEPT SCREEN INPUT OF PROCEDURE CODES (ENTER CMN INFO)</w:t>
              </w:r>
            </w:ins>
          </w:p>
        </w:tc>
      </w:tr>
      <w:tr w:rsidR="0084584A" w:rsidRPr="0002501E" w14:paraId="335A1ED5" w14:textId="77777777" w:rsidTr="00D26491">
        <w:trPr>
          <w:cantSplit/>
        </w:trPr>
        <w:tc>
          <w:tcPr>
            <w:tcW w:w="3438" w:type="dxa"/>
          </w:tcPr>
          <w:p w14:paraId="335A1E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w:t>
            </w:r>
          </w:p>
        </w:tc>
        <w:tc>
          <w:tcPr>
            <w:tcW w:w="6138" w:type="dxa"/>
          </w:tcPr>
          <w:p w14:paraId="335A1E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w:t>
            </w:r>
          </w:p>
        </w:tc>
      </w:tr>
      <w:tr w:rsidR="0084584A" w:rsidRPr="0002501E" w14:paraId="335A1ED8" w14:textId="77777777" w:rsidTr="00D26491">
        <w:trPr>
          <w:cantSplit/>
        </w:trPr>
        <w:tc>
          <w:tcPr>
            <w:tcW w:w="3438" w:type="dxa"/>
          </w:tcPr>
          <w:p w14:paraId="335A1E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IBCU7A1</w:t>
            </w:r>
          </w:p>
        </w:tc>
        <w:tc>
          <w:tcPr>
            <w:tcW w:w="6138" w:type="dxa"/>
          </w:tcPr>
          <w:p w14:paraId="335A1E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 (BUNDLED)</w:t>
            </w:r>
          </w:p>
        </w:tc>
      </w:tr>
      <w:tr w:rsidR="0084584A" w:rsidRPr="0002501E" w14:paraId="335A1EDB" w14:textId="77777777" w:rsidTr="00D26491">
        <w:trPr>
          <w:cantSplit/>
        </w:trPr>
        <w:tc>
          <w:tcPr>
            <w:tcW w:w="3438" w:type="dxa"/>
          </w:tcPr>
          <w:p w14:paraId="335A1E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IBCU7B</w:t>
            </w:r>
          </w:p>
        </w:tc>
        <w:tc>
          <w:tcPr>
            <w:tcW w:w="6138" w:type="dxa"/>
          </w:tcPr>
          <w:p w14:paraId="335A1E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LINE LEVEL PROVIDER USER INPUT</w:t>
            </w:r>
          </w:p>
        </w:tc>
      </w:tr>
      <w:tr w:rsidR="0084584A" w:rsidRPr="0002501E" w14:paraId="335A1EDE" w14:textId="77777777" w:rsidTr="00D26491">
        <w:trPr>
          <w:cantSplit/>
        </w:trPr>
        <w:tc>
          <w:tcPr>
            <w:tcW w:w="3438" w:type="dxa"/>
          </w:tcPr>
          <w:p w14:paraId="335A1E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IBCU7U</w:t>
            </w:r>
          </w:p>
        </w:tc>
        <w:tc>
          <w:tcPr>
            <w:tcW w:w="6138" w:type="dxa"/>
          </w:tcPr>
          <w:p w14:paraId="335A1E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UTILITIES</w:t>
            </w:r>
          </w:p>
        </w:tc>
      </w:tr>
      <w:tr w:rsidR="0084584A" w:rsidRPr="0002501E" w14:paraId="335A1EE1" w14:textId="77777777" w:rsidTr="00D26491">
        <w:trPr>
          <w:cantSplit/>
        </w:trPr>
        <w:tc>
          <w:tcPr>
            <w:tcW w:w="3438" w:type="dxa"/>
          </w:tcPr>
          <w:p w14:paraId="335A1E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IBCU8, IBCU81, IBCU82</w:t>
            </w:r>
          </w:p>
        </w:tc>
        <w:tc>
          <w:tcPr>
            <w:tcW w:w="6138" w:type="dxa"/>
          </w:tcPr>
          <w:p w14:paraId="335A1EE0"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84584A" w:rsidRPr="0002501E" w14:paraId="335A1EE4" w14:textId="77777777" w:rsidTr="00D26491">
        <w:trPr>
          <w:cantSplit/>
        </w:trPr>
        <w:tc>
          <w:tcPr>
            <w:tcW w:w="3438" w:type="dxa"/>
          </w:tcPr>
          <w:p w14:paraId="335A1E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IBCU83</w:t>
            </w:r>
          </w:p>
        </w:tc>
        <w:tc>
          <w:tcPr>
            <w:tcW w:w="6138" w:type="dxa"/>
          </w:tcPr>
          <w:p w14:paraId="335A1E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BILLING UTILITES (BILL-CT)</w:t>
            </w:r>
          </w:p>
        </w:tc>
      </w:tr>
      <w:tr w:rsidR="0084584A" w:rsidRPr="0002501E" w14:paraId="335A1EE7" w14:textId="77777777" w:rsidTr="00D26491">
        <w:trPr>
          <w:cantSplit/>
        </w:trPr>
        <w:tc>
          <w:tcPr>
            <w:tcW w:w="3438" w:type="dxa"/>
          </w:tcPr>
          <w:p w14:paraId="335A1E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IBCU9</w:t>
            </w:r>
          </w:p>
        </w:tc>
        <w:tc>
          <w:tcPr>
            <w:tcW w:w="6138" w:type="dxa"/>
          </w:tcPr>
          <w:p w14:paraId="335A1E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UTILITY ROUTINE (CONTINUED)</w:t>
            </w:r>
          </w:p>
        </w:tc>
      </w:tr>
      <w:tr w:rsidR="0084584A" w:rsidRPr="0002501E" w14:paraId="335A1EEA" w14:textId="77777777" w:rsidTr="00D26491">
        <w:trPr>
          <w:cantSplit/>
        </w:trPr>
        <w:tc>
          <w:tcPr>
            <w:tcW w:w="3438" w:type="dxa"/>
          </w:tcPr>
          <w:p w14:paraId="335A1EE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IBCVA, IBCVA0, IBCVA1</w:t>
            </w:r>
          </w:p>
        </w:tc>
        <w:tc>
          <w:tcPr>
            <w:tcW w:w="6138" w:type="dxa"/>
          </w:tcPr>
          <w:p w14:paraId="335A1EE9"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84584A" w:rsidRPr="0002501E" w14:paraId="335A1EED" w14:textId="77777777" w:rsidTr="00D26491">
        <w:trPr>
          <w:cantSplit/>
        </w:trPr>
        <w:tc>
          <w:tcPr>
            <w:tcW w:w="3438" w:type="dxa"/>
          </w:tcPr>
          <w:p w14:paraId="335A1EE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IBCVC</w:t>
            </w:r>
          </w:p>
        </w:tc>
        <w:tc>
          <w:tcPr>
            <w:tcW w:w="6138" w:type="dxa"/>
          </w:tcPr>
          <w:p w14:paraId="335A1EE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VALUE CODE FUNCTIONALITY</w:t>
            </w:r>
          </w:p>
        </w:tc>
      </w:tr>
      <w:tr w:rsidR="0084584A" w:rsidRPr="0002501E" w14:paraId="335A1EF0" w14:textId="77777777" w:rsidTr="00D26491">
        <w:trPr>
          <w:cantSplit/>
        </w:trPr>
        <w:tc>
          <w:tcPr>
            <w:tcW w:w="3438" w:type="dxa"/>
          </w:tcPr>
          <w:p w14:paraId="335A1E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IBD21P4</w:t>
            </w:r>
          </w:p>
        </w:tc>
        <w:tc>
          <w:tcPr>
            <w:tcW w:w="6138" w:type="dxa"/>
          </w:tcPr>
          <w:p w14:paraId="335A1EE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84584A" w:rsidRPr="0002501E" w14:paraId="335A1EF3" w14:textId="77777777" w:rsidTr="00D26491">
        <w:trPr>
          <w:cantSplit/>
        </w:trPr>
        <w:tc>
          <w:tcPr>
            <w:tcW w:w="3438" w:type="dxa"/>
          </w:tcPr>
          <w:p w14:paraId="335A1E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IBD3KENV</w:t>
            </w:r>
          </w:p>
        </w:tc>
        <w:tc>
          <w:tcPr>
            <w:tcW w:w="6138" w:type="dxa"/>
          </w:tcPr>
          <w:p w14:paraId="335A1E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3.0 Environment Checker</w:t>
            </w:r>
          </w:p>
        </w:tc>
      </w:tr>
      <w:tr w:rsidR="0084584A" w:rsidRPr="0002501E" w14:paraId="335A1EF6" w14:textId="77777777" w:rsidTr="00D26491">
        <w:trPr>
          <w:cantSplit/>
        </w:trPr>
        <w:tc>
          <w:tcPr>
            <w:tcW w:w="3438" w:type="dxa"/>
          </w:tcPr>
          <w:p w14:paraId="335A1E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IBD3KPT</w:t>
            </w:r>
          </w:p>
        </w:tc>
        <w:tc>
          <w:tcPr>
            <w:tcW w:w="6138" w:type="dxa"/>
          </w:tcPr>
          <w:p w14:paraId="335A1E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Post Init routine for AICS v 3.0 - 11 NOV 96</w:t>
            </w:r>
          </w:p>
        </w:tc>
      </w:tr>
      <w:tr w:rsidR="0084584A" w:rsidRPr="0002501E" w14:paraId="335A1EFA" w14:textId="77777777" w:rsidTr="00D26491">
        <w:trPr>
          <w:cantSplit/>
        </w:trPr>
        <w:tc>
          <w:tcPr>
            <w:tcW w:w="3438" w:type="dxa"/>
          </w:tcPr>
          <w:p w14:paraId="335A1EF7" w14:textId="77777777" w:rsidR="0084584A" w:rsidRPr="00DD113A" w:rsidRDefault="0084584A" w:rsidP="002630F6">
            <w:pPr>
              <w:rPr>
                <w:rFonts w:ascii="Times New Roman" w:hAnsi="Times New Roman"/>
                <w:sz w:val="22"/>
                <w:szCs w:val="22"/>
                <w:lang w:val="pt-BR"/>
              </w:rPr>
            </w:pPr>
            <w:r w:rsidRPr="00DD113A">
              <w:rPr>
                <w:rFonts w:ascii="Times New Roman" w:hAnsi="Times New Roman"/>
                <w:sz w:val="22"/>
                <w:szCs w:val="22"/>
                <w:lang w:val="pt-BR"/>
              </w:rPr>
              <w:t>IBDE, IBDE1, IBDE1A, IBDE1B, IBDE2, IBDE3, IBDEHELP</w:t>
            </w:r>
          </w:p>
        </w:tc>
        <w:tc>
          <w:tcPr>
            <w:tcW w:w="6138" w:type="dxa"/>
          </w:tcPr>
          <w:p w14:paraId="335A1EF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The import/export utility for the encounter form.</w:t>
            </w:r>
          </w:p>
          <w:p w14:paraId="335A1EF9" w14:textId="77777777" w:rsidR="0084584A" w:rsidRPr="00D1302C" w:rsidRDefault="0084584A" w:rsidP="002630F6">
            <w:pPr>
              <w:rPr>
                <w:rFonts w:ascii="Times New Roman" w:hAnsi="Times New Roman"/>
                <w:sz w:val="22"/>
                <w:szCs w:val="22"/>
              </w:rPr>
            </w:pPr>
          </w:p>
        </w:tc>
      </w:tr>
      <w:tr w:rsidR="0084584A" w:rsidRPr="0002501E" w14:paraId="335A1EFD" w14:textId="77777777" w:rsidTr="00D26491">
        <w:trPr>
          <w:cantSplit/>
        </w:trPr>
        <w:tc>
          <w:tcPr>
            <w:tcW w:w="3438" w:type="dxa"/>
          </w:tcPr>
          <w:p w14:paraId="335A1E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IBDE4</w:t>
            </w:r>
          </w:p>
        </w:tc>
        <w:tc>
          <w:tcPr>
            <w:tcW w:w="6138" w:type="dxa"/>
          </w:tcPr>
          <w:p w14:paraId="335A1EFC"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84584A" w:rsidRPr="0002501E" w14:paraId="335A1F00" w14:textId="77777777" w:rsidTr="00D26491">
        <w:trPr>
          <w:cantSplit/>
        </w:trPr>
        <w:tc>
          <w:tcPr>
            <w:tcW w:w="3438" w:type="dxa"/>
          </w:tcPr>
          <w:p w14:paraId="335A1E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w:t>
            </w:r>
          </w:p>
        </w:tc>
        <w:tc>
          <w:tcPr>
            <w:tcW w:w="6138" w:type="dxa"/>
          </w:tcPr>
          <w:p w14:paraId="335A1E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3" w14:textId="77777777" w:rsidTr="00D26491">
        <w:trPr>
          <w:cantSplit/>
        </w:trPr>
        <w:tc>
          <w:tcPr>
            <w:tcW w:w="3438" w:type="dxa"/>
          </w:tcPr>
          <w:p w14:paraId="335A1F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IBDECLN1</w:t>
            </w:r>
          </w:p>
        </w:tc>
        <w:tc>
          <w:tcPr>
            <w:tcW w:w="6138" w:type="dxa"/>
          </w:tcPr>
          <w:p w14:paraId="335A1F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6" w14:textId="77777777" w:rsidTr="00D26491">
        <w:trPr>
          <w:cantSplit/>
        </w:trPr>
        <w:tc>
          <w:tcPr>
            <w:tcW w:w="3438" w:type="dxa"/>
          </w:tcPr>
          <w:p w14:paraId="335A1F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IBDECLN2</w:t>
            </w:r>
          </w:p>
        </w:tc>
        <w:tc>
          <w:tcPr>
            <w:tcW w:w="6138" w:type="dxa"/>
          </w:tcPr>
          <w:p w14:paraId="335A1F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9" w14:textId="77777777" w:rsidTr="00D26491">
        <w:trPr>
          <w:cantSplit/>
        </w:trPr>
        <w:tc>
          <w:tcPr>
            <w:tcW w:w="3438" w:type="dxa"/>
          </w:tcPr>
          <w:p w14:paraId="335A1F07"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IBDEI*</w:t>
            </w:r>
          </w:p>
        </w:tc>
        <w:tc>
          <w:tcPr>
            <w:tcW w:w="6138" w:type="dxa"/>
          </w:tcPr>
          <w:p w14:paraId="335A1F08"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 ENCOUNTER FORM IMP/EXP Routines</w:t>
            </w:r>
          </w:p>
        </w:tc>
      </w:tr>
      <w:tr w:rsidR="0084584A" w:rsidRPr="0002501E" w14:paraId="335A1F0C" w14:textId="77777777" w:rsidTr="00D26491">
        <w:trPr>
          <w:cantSplit/>
        </w:trPr>
        <w:tc>
          <w:tcPr>
            <w:tcW w:w="3438" w:type="dxa"/>
          </w:tcPr>
          <w:p w14:paraId="335A1F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IBDEPRE</w:t>
            </w:r>
          </w:p>
        </w:tc>
        <w:tc>
          <w:tcPr>
            <w:tcW w:w="6138" w:type="dxa"/>
          </w:tcPr>
          <w:p w14:paraId="335A1F0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84584A" w:rsidRPr="0002501E" w14:paraId="335A1F0F" w14:textId="77777777" w:rsidTr="00D26491">
        <w:trPr>
          <w:cantSplit/>
        </w:trPr>
        <w:tc>
          <w:tcPr>
            <w:tcW w:w="3438" w:type="dxa"/>
          </w:tcPr>
          <w:p w14:paraId="335A1F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IBDEPT</w:t>
            </w:r>
          </w:p>
        </w:tc>
        <w:tc>
          <w:tcPr>
            <w:tcW w:w="6138" w:type="dxa"/>
          </w:tcPr>
          <w:p w14:paraId="335A1F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84584A" w:rsidRPr="0002501E" w14:paraId="335A1F12" w14:textId="77777777" w:rsidTr="00D26491">
        <w:trPr>
          <w:cantSplit/>
        </w:trPr>
        <w:tc>
          <w:tcPr>
            <w:tcW w:w="3438" w:type="dxa"/>
          </w:tcPr>
          <w:p w14:paraId="335A1F1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IBDF10, IBDF10A, IBDF10B</w:t>
            </w:r>
          </w:p>
        </w:tc>
        <w:tc>
          <w:tcPr>
            <w:tcW w:w="6138" w:type="dxa"/>
          </w:tcPr>
          <w:p w14:paraId="335A1F1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Shifting blocks and the contents of blocks.</w:t>
            </w:r>
          </w:p>
        </w:tc>
      </w:tr>
      <w:tr w:rsidR="0084584A" w:rsidRPr="0002501E" w14:paraId="335A1F15" w14:textId="77777777" w:rsidTr="00D26491">
        <w:trPr>
          <w:cantSplit/>
        </w:trPr>
        <w:tc>
          <w:tcPr>
            <w:tcW w:w="3438" w:type="dxa"/>
          </w:tcPr>
          <w:p w14:paraId="335A1F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IBDF10C</w:t>
            </w:r>
          </w:p>
        </w:tc>
        <w:tc>
          <w:tcPr>
            <w:tcW w:w="6138" w:type="dxa"/>
          </w:tcPr>
          <w:p w14:paraId="335A1F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84584A" w:rsidRPr="0002501E" w14:paraId="335A1F18" w14:textId="77777777" w:rsidTr="00D26491">
        <w:trPr>
          <w:cantSplit/>
        </w:trPr>
        <w:tc>
          <w:tcPr>
            <w:tcW w:w="3438" w:type="dxa"/>
          </w:tcPr>
          <w:p w14:paraId="335A1F1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IBDF11, IBDF11A</w:t>
            </w:r>
          </w:p>
        </w:tc>
        <w:tc>
          <w:tcPr>
            <w:tcW w:w="6138" w:type="dxa"/>
          </w:tcPr>
          <w:p w14:paraId="335A1F17"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84584A" w:rsidRPr="0002501E" w14:paraId="335A1F1B" w14:textId="77777777" w:rsidTr="00D26491">
        <w:trPr>
          <w:cantSplit/>
        </w:trPr>
        <w:tc>
          <w:tcPr>
            <w:tcW w:w="3438" w:type="dxa"/>
          </w:tcPr>
          <w:p w14:paraId="335A1F1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IBDF12</w:t>
            </w:r>
          </w:p>
        </w:tc>
        <w:tc>
          <w:tcPr>
            <w:tcW w:w="6138" w:type="dxa"/>
          </w:tcPr>
          <w:p w14:paraId="335A1F1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forms.</w:t>
            </w:r>
          </w:p>
        </w:tc>
      </w:tr>
      <w:tr w:rsidR="0084584A" w:rsidRPr="0002501E" w14:paraId="335A1F1E" w14:textId="77777777" w:rsidTr="00D26491">
        <w:trPr>
          <w:cantSplit/>
        </w:trPr>
        <w:tc>
          <w:tcPr>
            <w:tcW w:w="3438" w:type="dxa"/>
          </w:tcPr>
          <w:p w14:paraId="335A1F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IBDF13</w:t>
            </w:r>
          </w:p>
        </w:tc>
        <w:tc>
          <w:tcPr>
            <w:tcW w:w="6138" w:type="dxa"/>
          </w:tcPr>
          <w:p w14:paraId="335A1F1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blocks.</w:t>
            </w:r>
          </w:p>
        </w:tc>
      </w:tr>
      <w:tr w:rsidR="0084584A" w:rsidRPr="0002501E" w14:paraId="335A1F21" w14:textId="77777777" w:rsidTr="00D26491">
        <w:trPr>
          <w:cantSplit/>
        </w:trPr>
        <w:tc>
          <w:tcPr>
            <w:tcW w:w="3438" w:type="dxa"/>
          </w:tcPr>
          <w:p w14:paraId="335A1F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IBDF14</w:t>
            </w:r>
          </w:p>
        </w:tc>
        <w:tc>
          <w:tcPr>
            <w:tcW w:w="6138" w:type="dxa"/>
          </w:tcPr>
          <w:p w14:paraId="335A1F2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Clinic Setups Report.</w:t>
            </w:r>
          </w:p>
        </w:tc>
      </w:tr>
      <w:tr w:rsidR="0084584A" w:rsidRPr="0002501E" w14:paraId="335A1F24" w14:textId="77777777" w:rsidTr="00D26491">
        <w:trPr>
          <w:cantSplit/>
        </w:trPr>
        <w:tc>
          <w:tcPr>
            <w:tcW w:w="3438" w:type="dxa"/>
          </w:tcPr>
          <w:p w14:paraId="335A1F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IBDF14A</w:t>
            </w:r>
          </w:p>
        </w:tc>
        <w:tc>
          <w:tcPr>
            <w:tcW w:w="6138" w:type="dxa"/>
          </w:tcPr>
          <w:p w14:paraId="335A1F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CLINIC SETUP</w:t>
            </w:r>
          </w:p>
        </w:tc>
      </w:tr>
      <w:tr w:rsidR="0084584A" w:rsidRPr="0002501E" w14:paraId="335A1F27" w14:textId="77777777" w:rsidTr="00D26491">
        <w:trPr>
          <w:cantSplit/>
        </w:trPr>
        <w:tc>
          <w:tcPr>
            <w:tcW w:w="3438" w:type="dxa"/>
          </w:tcPr>
          <w:p w14:paraId="335A1F2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IBDF15</w:t>
            </w:r>
          </w:p>
        </w:tc>
        <w:tc>
          <w:tcPr>
            <w:tcW w:w="6138" w:type="dxa"/>
          </w:tcPr>
          <w:p w14:paraId="335A1F2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List Clinics Using Forms Report.</w:t>
            </w:r>
          </w:p>
        </w:tc>
      </w:tr>
      <w:tr w:rsidR="0084584A" w:rsidRPr="0002501E" w14:paraId="335A1F2A" w14:textId="77777777" w:rsidTr="00D26491">
        <w:trPr>
          <w:cantSplit/>
        </w:trPr>
        <w:tc>
          <w:tcPr>
            <w:tcW w:w="3438" w:type="dxa"/>
          </w:tcPr>
          <w:p w14:paraId="335A1F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IBDF15A</w:t>
            </w:r>
          </w:p>
        </w:tc>
        <w:tc>
          <w:tcPr>
            <w:tcW w:w="6138" w:type="dxa"/>
          </w:tcPr>
          <w:p w14:paraId="335A1F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USE BY DIVISION/CLINIC</w:t>
            </w:r>
          </w:p>
        </w:tc>
      </w:tr>
      <w:tr w:rsidR="0084584A" w:rsidRPr="0002501E" w14:paraId="335A1F2D" w14:textId="77777777" w:rsidTr="00D26491">
        <w:trPr>
          <w:cantSplit/>
        </w:trPr>
        <w:tc>
          <w:tcPr>
            <w:tcW w:w="3438" w:type="dxa"/>
          </w:tcPr>
          <w:p w14:paraId="335A1F2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IBDF16</w:t>
            </w:r>
          </w:p>
        </w:tc>
        <w:tc>
          <w:tcPr>
            <w:tcW w:w="6138" w:type="dxa"/>
          </w:tcPr>
          <w:p w14:paraId="335A1F2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84584A" w:rsidRPr="0002501E" w14:paraId="335A1F30" w14:textId="77777777" w:rsidTr="00D26491">
        <w:trPr>
          <w:cantSplit/>
        </w:trPr>
        <w:tc>
          <w:tcPr>
            <w:tcW w:w="3438" w:type="dxa"/>
          </w:tcPr>
          <w:p w14:paraId="335A1F2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IBDF17</w:t>
            </w:r>
          </w:p>
        </w:tc>
        <w:tc>
          <w:tcPr>
            <w:tcW w:w="6138" w:type="dxa"/>
          </w:tcPr>
          <w:p w14:paraId="335A1F2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Copy Check-off Sheets to encounter forms.</w:t>
            </w:r>
          </w:p>
        </w:tc>
      </w:tr>
      <w:tr w:rsidR="0084584A" w:rsidRPr="0002501E" w14:paraId="335A1F33" w14:textId="77777777" w:rsidTr="00D26491">
        <w:trPr>
          <w:cantSplit/>
        </w:trPr>
        <w:tc>
          <w:tcPr>
            <w:tcW w:w="3438" w:type="dxa"/>
          </w:tcPr>
          <w:p w14:paraId="335A1F3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IBDF18</w:t>
            </w:r>
          </w:p>
        </w:tc>
        <w:tc>
          <w:tcPr>
            <w:tcW w:w="6138" w:type="dxa"/>
          </w:tcPr>
          <w:p w14:paraId="335A1F3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84584A" w:rsidRPr="0002501E" w14:paraId="335A1F36" w14:textId="77777777" w:rsidTr="00D26491">
        <w:trPr>
          <w:cantSplit/>
        </w:trPr>
        <w:tc>
          <w:tcPr>
            <w:tcW w:w="3438" w:type="dxa"/>
          </w:tcPr>
          <w:p w14:paraId="335A1F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w:t>
            </w:r>
          </w:p>
        </w:tc>
        <w:tc>
          <w:tcPr>
            <w:tcW w:w="6138" w:type="dxa"/>
          </w:tcPr>
          <w:p w14:paraId="335A1F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39" w14:textId="77777777" w:rsidTr="00D26491">
        <w:trPr>
          <w:cantSplit/>
        </w:trPr>
        <w:tc>
          <w:tcPr>
            <w:tcW w:w="3438" w:type="dxa"/>
          </w:tcPr>
          <w:p w14:paraId="335A1F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IBDF18A1</w:t>
            </w:r>
          </w:p>
        </w:tc>
        <w:tc>
          <w:tcPr>
            <w:tcW w:w="6138" w:type="dxa"/>
          </w:tcPr>
          <w:p w14:paraId="335A1F3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84584A" w:rsidRPr="0002501E" w14:paraId="335A1F3C" w14:textId="77777777" w:rsidTr="00D26491">
        <w:trPr>
          <w:cantSplit/>
        </w:trPr>
        <w:tc>
          <w:tcPr>
            <w:tcW w:w="3438" w:type="dxa"/>
          </w:tcPr>
          <w:p w14:paraId="335A1F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IBDF18A2</w:t>
            </w:r>
          </w:p>
        </w:tc>
        <w:tc>
          <w:tcPr>
            <w:tcW w:w="6138" w:type="dxa"/>
          </w:tcPr>
          <w:p w14:paraId="335A1F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WISC/TN - ENCOUNTER FORM - utilities for PCE</w:t>
            </w:r>
          </w:p>
        </w:tc>
      </w:tr>
      <w:tr w:rsidR="0084584A" w:rsidRPr="0002501E" w14:paraId="335A1F3F" w14:textId="77777777" w:rsidTr="00D26491">
        <w:trPr>
          <w:cantSplit/>
        </w:trPr>
        <w:tc>
          <w:tcPr>
            <w:tcW w:w="3438" w:type="dxa"/>
          </w:tcPr>
          <w:p w14:paraId="335A1F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IBDF18B</w:t>
            </w:r>
          </w:p>
        </w:tc>
        <w:tc>
          <w:tcPr>
            <w:tcW w:w="6138" w:type="dxa"/>
          </w:tcPr>
          <w:p w14:paraId="335A1F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42" w14:textId="77777777" w:rsidTr="00D26491">
        <w:trPr>
          <w:cantSplit/>
        </w:trPr>
        <w:tc>
          <w:tcPr>
            <w:tcW w:w="3438" w:type="dxa"/>
          </w:tcPr>
          <w:p w14:paraId="335A1F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IBDF18C</w:t>
            </w:r>
          </w:p>
        </w:tc>
        <w:tc>
          <w:tcPr>
            <w:tcW w:w="6138" w:type="dxa"/>
          </w:tcPr>
          <w:p w14:paraId="335A1F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ID utilities</w:t>
            </w:r>
          </w:p>
        </w:tc>
      </w:tr>
      <w:tr w:rsidR="0084584A" w:rsidRPr="0002501E" w14:paraId="335A1F45" w14:textId="77777777" w:rsidTr="00D26491">
        <w:trPr>
          <w:cantSplit/>
        </w:trPr>
        <w:tc>
          <w:tcPr>
            <w:tcW w:w="3438" w:type="dxa"/>
          </w:tcPr>
          <w:p w14:paraId="335A1F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IBDF18D</w:t>
            </w:r>
          </w:p>
        </w:tc>
        <w:tc>
          <w:tcPr>
            <w:tcW w:w="6138" w:type="dxa"/>
          </w:tcPr>
          <w:p w14:paraId="335A1F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type utilities</w:t>
            </w:r>
          </w:p>
        </w:tc>
      </w:tr>
      <w:tr w:rsidR="0084584A" w:rsidRPr="0002501E" w14:paraId="335A1F48" w14:textId="77777777" w:rsidTr="00D26491">
        <w:trPr>
          <w:cantSplit/>
        </w:trPr>
        <w:tc>
          <w:tcPr>
            <w:tcW w:w="3438" w:type="dxa"/>
          </w:tcPr>
          <w:p w14:paraId="335A1F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w:t>
            </w:r>
          </w:p>
        </w:tc>
        <w:tc>
          <w:tcPr>
            <w:tcW w:w="6138" w:type="dxa"/>
          </w:tcPr>
          <w:p w14:paraId="335A1F4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B" w14:textId="77777777" w:rsidTr="00D26491">
        <w:trPr>
          <w:cantSplit/>
        </w:trPr>
        <w:tc>
          <w:tcPr>
            <w:tcW w:w="3438" w:type="dxa"/>
          </w:tcPr>
          <w:p w14:paraId="335A1F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IBDF18E0</w:t>
            </w:r>
          </w:p>
        </w:tc>
        <w:tc>
          <w:tcPr>
            <w:tcW w:w="6138" w:type="dxa"/>
          </w:tcPr>
          <w:p w14:paraId="335A1F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E" w14:textId="77777777" w:rsidTr="00D26491">
        <w:trPr>
          <w:cantSplit/>
        </w:trPr>
        <w:tc>
          <w:tcPr>
            <w:tcW w:w="3438" w:type="dxa"/>
          </w:tcPr>
          <w:p w14:paraId="335A1F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IBDF18E1</w:t>
            </w:r>
          </w:p>
        </w:tc>
        <w:tc>
          <w:tcPr>
            <w:tcW w:w="6138" w:type="dxa"/>
          </w:tcPr>
          <w:p w14:paraId="335A1F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1" w14:textId="77777777" w:rsidTr="00D26491">
        <w:trPr>
          <w:cantSplit/>
        </w:trPr>
        <w:tc>
          <w:tcPr>
            <w:tcW w:w="3438" w:type="dxa"/>
          </w:tcPr>
          <w:p w14:paraId="335A1F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IBDF18E2</w:t>
            </w:r>
          </w:p>
        </w:tc>
        <w:tc>
          <w:tcPr>
            <w:tcW w:w="6138" w:type="dxa"/>
          </w:tcPr>
          <w:p w14:paraId="335A1F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Error Logging Routine</w:t>
            </w:r>
          </w:p>
        </w:tc>
      </w:tr>
      <w:tr w:rsidR="0084584A" w:rsidRPr="0002501E" w14:paraId="335A1F54" w14:textId="77777777" w:rsidTr="00D26491">
        <w:trPr>
          <w:cantSplit/>
        </w:trPr>
        <w:tc>
          <w:tcPr>
            <w:tcW w:w="3438" w:type="dxa"/>
          </w:tcPr>
          <w:p w14:paraId="335A1F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IBDF18E3</w:t>
            </w:r>
          </w:p>
        </w:tc>
        <w:tc>
          <w:tcPr>
            <w:tcW w:w="6138" w:type="dxa"/>
          </w:tcPr>
          <w:p w14:paraId="335A1F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7" w14:textId="77777777" w:rsidTr="00D26491">
        <w:trPr>
          <w:cantSplit/>
        </w:trPr>
        <w:tc>
          <w:tcPr>
            <w:tcW w:w="3438" w:type="dxa"/>
          </w:tcPr>
          <w:p w14:paraId="335A1F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IBDF18E4</w:t>
            </w:r>
          </w:p>
        </w:tc>
        <w:tc>
          <w:tcPr>
            <w:tcW w:w="6138" w:type="dxa"/>
          </w:tcPr>
          <w:p w14:paraId="335A1F5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84584A" w:rsidRPr="0002501E" w14:paraId="335A1F5A" w14:textId="77777777" w:rsidTr="00D26491">
        <w:trPr>
          <w:cantSplit/>
        </w:trPr>
        <w:tc>
          <w:tcPr>
            <w:tcW w:w="3438" w:type="dxa"/>
          </w:tcPr>
          <w:p w14:paraId="335A1F5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IBDF19</w:t>
            </w:r>
          </w:p>
        </w:tc>
        <w:tc>
          <w:tcPr>
            <w:tcW w:w="6138" w:type="dxa"/>
          </w:tcPr>
          <w:p w14:paraId="335A1F5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Routine for deleting garbage, compiling forms.</w:t>
            </w:r>
          </w:p>
        </w:tc>
      </w:tr>
      <w:tr w:rsidR="0084584A" w:rsidRPr="0002501E" w14:paraId="335A1F5D" w14:textId="77777777" w:rsidTr="00D26491">
        <w:trPr>
          <w:cantSplit/>
        </w:trPr>
        <w:tc>
          <w:tcPr>
            <w:tcW w:w="3438" w:type="dxa"/>
          </w:tcPr>
          <w:p w14:paraId="335A1F5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IBDF1A</w:t>
            </w:r>
          </w:p>
        </w:tc>
        <w:tc>
          <w:tcPr>
            <w:tcW w:w="6138" w:type="dxa"/>
          </w:tcPr>
          <w:p w14:paraId="335A1F5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84584A" w:rsidRPr="0002501E" w14:paraId="335A1F60" w14:textId="77777777" w:rsidTr="00D26491">
        <w:trPr>
          <w:cantSplit/>
        </w:trPr>
        <w:tc>
          <w:tcPr>
            <w:tcW w:w="3438" w:type="dxa"/>
          </w:tcPr>
          <w:p w14:paraId="335A1F5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138" w:type="dxa"/>
          </w:tcPr>
          <w:p w14:paraId="335A1F5F" w14:textId="77777777" w:rsidR="0084584A" w:rsidRPr="00D1302C" w:rsidRDefault="0084584A" w:rsidP="002630F6">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84584A" w:rsidRPr="0002501E" w14:paraId="335A1F63" w14:textId="77777777" w:rsidTr="00D26491">
        <w:trPr>
          <w:cantSplit/>
        </w:trPr>
        <w:tc>
          <w:tcPr>
            <w:tcW w:w="3438" w:type="dxa"/>
          </w:tcPr>
          <w:p w14:paraId="335A1F6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IBDF1C</w:t>
            </w:r>
          </w:p>
        </w:tc>
        <w:tc>
          <w:tcPr>
            <w:tcW w:w="6138" w:type="dxa"/>
          </w:tcPr>
          <w:p w14:paraId="335A1F6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84584A" w:rsidRPr="0002501E" w14:paraId="335A1F66" w14:textId="77777777" w:rsidTr="00D26491">
        <w:trPr>
          <w:cantSplit/>
        </w:trPr>
        <w:tc>
          <w:tcPr>
            <w:tcW w:w="3438" w:type="dxa"/>
          </w:tcPr>
          <w:p w14:paraId="335A1F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IBDF2A</w:t>
            </w:r>
          </w:p>
        </w:tc>
        <w:tc>
          <w:tcPr>
            <w:tcW w:w="6138" w:type="dxa"/>
          </w:tcPr>
          <w:p w14:paraId="335A1F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84584A" w:rsidRPr="0002501E" w14:paraId="335A1F69" w14:textId="77777777" w:rsidTr="00D26491">
        <w:trPr>
          <w:cantSplit/>
        </w:trPr>
        <w:tc>
          <w:tcPr>
            <w:tcW w:w="3438" w:type="dxa"/>
          </w:tcPr>
          <w:p w14:paraId="335A1F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IBDF2A1</w:t>
            </w:r>
          </w:p>
        </w:tc>
        <w:tc>
          <w:tcPr>
            <w:tcW w:w="6138" w:type="dxa"/>
          </w:tcPr>
          <w:p w14:paraId="335A1F6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84584A" w:rsidRPr="0002501E" w14:paraId="335A1F6C" w14:textId="77777777" w:rsidTr="00D26491">
        <w:trPr>
          <w:cantSplit/>
        </w:trPr>
        <w:tc>
          <w:tcPr>
            <w:tcW w:w="3438" w:type="dxa"/>
          </w:tcPr>
          <w:p w14:paraId="335A1F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IBDF2A2</w:t>
            </w:r>
          </w:p>
        </w:tc>
        <w:tc>
          <w:tcPr>
            <w:tcW w:w="6138" w:type="dxa"/>
          </w:tcPr>
          <w:p w14:paraId="335A1F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p>
        </w:tc>
      </w:tr>
      <w:tr w:rsidR="0084584A" w:rsidRPr="0002501E" w14:paraId="335A1F6F" w14:textId="77777777" w:rsidTr="00D26491">
        <w:trPr>
          <w:cantSplit/>
        </w:trPr>
        <w:tc>
          <w:tcPr>
            <w:tcW w:w="3438" w:type="dxa"/>
          </w:tcPr>
          <w:p w14:paraId="335A1F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IBDF2B, IBDF2B1</w:t>
            </w:r>
          </w:p>
        </w:tc>
        <w:tc>
          <w:tcPr>
            <w:tcW w:w="6138" w:type="dxa"/>
          </w:tcPr>
          <w:p w14:paraId="335A1F6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data field to the form.</w:t>
            </w:r>
          </w:p>
        </w:tc>
      </w:tr>
      <w:tr w:rsidR="0084584A" w:rsidRPr="0002501E" w14:paraId="335A1F72" w14:textId="77777777" w:rsidTr="00D26491">
        <w:trPr>
          <w:cantSplit/>
        </w:trPr>
        <w:tc>
          <w:tcPr>
            <w:tcW w:w="3438" w:type="dxa"/>
          </w:tcPr>
          <w:p w14:paraId="335A1F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IBDF2D, IBDF2D1</w:t>
            </w:r>
          </w:p>
        </w:tc>
        <w:tc>
          <w:tcPr>
            <w:tcW w:w="6138" w:type="dxa"/>
          </w:tcPr>
          <w:p w14:paraId="335A1F7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selection list to the form.</w:t>
            </w:r>
          </w:p>
        </w:tc>
      </w:tr>
      <w:tr w:rsidR="0084584A" w:rsidRPr="0002501E" w14:paraId="335A1F75" w14:textId="77777777" w:rsidTr="00D26491">
        <w:trPr>
          <w:cantSplit/>
        </w:trPr>
        <w:tc>
          <w:tcPr>
            <w:tcW w:w="3438" w:type="dxa"/>
          </w:tcPr>
          <w:p w14:paraId="335A1F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IBDF2D2</w:t>
            </w:r>
          </w:p>
        </w:tc>
        <w:tc>
          <w:tcPr>
            <w:tcW w:w="6138" w:type="dxa"/>
          </w:tcPr>
          <w:p w14:paraId="335A1F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SELECTION LIST (cont'd)</w:t>
            </w:r>
          </w:p>
        </w:tc>
      </w:tr>
      <w:tr w:rsidR="0084584A" w:rsidRPr="0002501E" w14:paraId="335A1F78" w14:textId="77777777" w:rsidTr="00D26491">
        <w:trPr>
          <w:cantSplit/>
        </w:trPr>
        <w:tc>
          <w:tcPr>
            <w:tcW w:w="3438" w:type="dxa"/>
          </w:tcPr>
          <w:p w14:paraId="335A1F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IBDF2D3</w:t>
            </w:r>
          </w:p>
        </w:tc>
        <w:tc>
          <w:tcPr>
            <w:tcW w:w="6138" w:type="dxa"/>
          </w:tcPr>
          <w:p w14:paraId="335A1F7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84584A" w:rsidRPr="0002501E" w14:paraId="335A1F7B" w14:textId="77777777" w:rsidTr="00D26491">
        <w:trPr>
          <w:cantSplit/>
        </w:trPr>
        <w:tc>
          <w:tcPr>
            <w:tcW w:w="3438" w:type="dxa"/>
          </w:tcPr>
          <w:p w14:paraId="335A1F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IBDF2E</w:t>
            </w:r>
          </w:p>
        </w:tc>
        <w:tc>
          <w:tcPr>
            <w:tcW w:w="6138" w:type="dxa"/>
          </w:tcPr>
          <w:p w14:paraId="335A1F7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lines and text areas to the form.</w:t>
            </w:r>
          </w:p>
        </w:tc>
      </w:tr>
      <w:tr w:rsidR="0084584A" w:rsidRPr="0002501E" w14:paraId="335A1F7E" w14:textId="77777777" w:rsidTr="00D26491">
        <w:trPr>
          <w:cantSplit/>
        </w:trPr>
        <w:tc>
          <w:tcPr>
            <w:tcW w:w="3438" w:type="dxa"/>
          </w:tcPr>
          <w:p w14:paraId="335A1F7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IBDF2F</w:t>
            </w:r>
          </w:p>
        </w:tc>
        <w:tc>
          <w:tcPr>
            <w:tcW w:w="6138" w:type="dxa"/>
          </w:tcPr>
          <w:p w14:paraId="335A1F7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84584A" w:rsidRPr="0002501E" w14:paraId="335A1F81" w14:textId="77777777" w:rsidTr="00D26491">
        <w:trPr>
          <w:cantSplit/>
        </w:trPr>
        <w:tc>
          <w:tcPr>
            <w:tcW w:w="3438" w:type="dxa"/>
          </w:tcPr>
          <w:p w14:paraId="335A1F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IBDF2F1</w:t>
            </w:r>
          </w:p>
        </w:tc>
        <w:tc>
          <w:tcPr>
            <w:tcW w:w="6138" w:type="dxa"/>
          </w:tcPr>
          <w:p w14:paraId="335A1F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FORM(sends to printer)</w:t>
            </w:r>
          </w:p>
        </w:tc>
      </w:tr>
      <w:tr w:rsidR="0084584A" w:rsidRPr="0002501E" w14:paraId="335A1F84" w14:textId="77777777" w:rsidTr="00D26491">
        <w:trPr>
          <w:cantSplit/>
        </w:trPr>
        <w:tc>
          <w:tcPr>
            <w:tcW w:w="3438" w:type="dxa"/>
          </w:tcPr>
          <w:p w14:paraId="335A1F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IBDF2F2</w:t>
            </w:r>
          </w:p>
        </w:tc>
        <w:tc>
          <w:tcPr>
            <w:tcW w:w="6138" w:type="dxa"/>
          </w:tcPr>
          <w:p w14:paraId="335A1F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VA LOGO AS ANCHORS ON ENCOUNTER FORMS</w:t>
            </w:r>
          </w:p>
        </w:tc>
      </w:tr>
      <w:tr w:rsidR="0084584A" w:rsidRPr="0002501E" w14:paraId="335A1F87" w14:textId="77777777" w:rsidTr="00D26491">
        <w:trPr>
          <w:cantSplit/>
        </w:trPr>
        <w:tc>
          <w:tcPr>
            <w:tcW w:w="3438" w:type="dxa"/>
          </w:tcPr>
          <w:p w14:paraId="335A1F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IBDF2G</w:t>
            </w:r>
          </w:p>
        </w:tc>
        <w:tc>
          <w:tcPr>
            <w:tcW w:w="6138" w:type="dxa"/>
          </w:tcPr>
          <w:p w14:paraId="335A1F8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84584A" w:rsidRPr="0002501E" w14:paraId="335A1F8A" w14:textId="77777777" w:rsidTr="00D26491">
        <w:trPr>
          <w:cantSplit/>
        </w:trPr>
        <w:tc>
          <w:tcPr>
            <w:tcW w:w="3438" w:type="dxa"/>
          </w:tcPr>
          <w:p w14:paraId="335A1F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IBDF2H</w:t>
            </w:r>
          </w:p>
        </w:tc>
        <w:tc>
          <w:tcPr>
            <w:tcW w:w="6138" w:type="dxa"/>
          </w:tcPr>
          <w:p w14:paraId="335A1F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(prints hand print field)</w:t>
            </w:r>
          </w:p>
        </w:tc>
      </w:tr>
      <w:tr w:rsidR="0084584A" w:rsidRPr="0002501E" w14:paraId="335A1F8D" w14:textId="77777777" w:rsidTr="00D26491">
        <w:trPr>
          <w:cantSplit/>
        </w:trPr>
        <w:tc>
          <w:tcPr>
            <w:tcW w:w="3438" w:type="dxa"/>
          </w:tcPr>
          <w:p w14:paraId="335A1F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IBDF3</w:t>
            </w:r>
          </w:p>
        </w:tc>
        <w:tc>
          <w:tcPr>
            <w:tcW w:w="6138" w:type="dxa"/>
          </w:tcPr>
          <w:p w14:paraId="335A1F8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 groups.</w:t>
            </w:r>
          </w:p>
        </w:tc>
      </w:tr>
      <w:tr w:rsidR="0084584A" w:rsidRPr="0002501E" w14:paraId="335A1F90" w14:textId="77777777" w:rsidTr="00D26491">
        <w:trPr>
          <w:cantSplit/>
        </w:trPr>
        <w:tc>
          <w:tcPr>
            <w:tcW w:w="3438" w:type="dxa"/>
          </w:tcPr>
          <w:p w14:paraId="335A1F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IBDF4, IBDF4A</w:t>
            </w:r>
          </w:p>
        </w:tc>
        <w:tc>
          <w:tcPr>
            <w:tcW w:w="6138" w:type="dxa"/>
          </w:tcPr>
          <w:p w14:paraId="335A1F8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selections.</w:t>
            </w:r>
          </w:p>
        </w:tc>
      </w:tr>
      <w:tr w:rsidR="0084584A" w:rsidRPr="0002501E" w14:paraId="335A1F93" w14:textId="77777777" w:rsidTr="00D26491">
        <w:trPr>
          <w:cantSplit/>
        </w:trPr>
        <w:tc>
          <w:tcPr>
            <w:tcW w:w="3438" w:type="dxa"/>
          </w:tcPr>
          <w:p w14:paraId="335A1F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IBDF4C</w:t>
            </w:r>
          </w:p>
        </w:tc>
        <w:tc>
          <w:tcPr>
            <w:tcW w:w="6138" w:type="dxa"/>
          </w:tcPr>
          <w:p w14:paraId="335A1F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CPT MODIFIER SELECTION</w:t>
            </w:r>
          </w:p>
        </w:tc>
      </w:tr>
      <w:tr w:rsidR="0084584A" w:rsidRPr="0002501E" w14:paraId="335A1F97" w14:textId="77777777" w:rsidTr="00D26491">
        <w:trPr>
          <w:cantSplit/>
        </w:trPr>
        <w:tc>
          <w:tcPr>
            <w:tcW w:w="3438" w:type="dxa"/>
          </w:tcPr>
          <w:p w14:paraId="335A1F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IBDF5, IBDF5A, </w:t>
            </w:r>
          </w:p>
          <w:p w14:paraId="335A1F9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IBDF5B, IBDF5C</w:t>
            </w:r>
          </w:p>
        </w:tc>
        <w:tc>
          <w:tcPr>
            <w:tcW w:w="6138" w:type="dxa"/>
          </w:tcPr>
          <w:p w14:paraId="335A1F96"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84584A" w:rsidRPr="0002501E" w14:paraId="335A1F9A" w14:textId="77777777" w:rsidTr="00D26491">
        <w:trPr>
          <w:cantSplit/>
        </w:trPr>
        <w:tc>
          <w:tcPr>
            <w:tcW w:w="3438" w:type="dxa"/>
          </w:tcPr>
          <w:p w14:paraId="335A1F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IBDF5D</w:t>
            </w:r>
          </w:p>
        </w:tc>
        <w:tc>
          <w:tcPr>
            <w:tcW w:w="6138" w:type="dxa"/>
          </w:tcPr>
          <w:p w14:paraId="335A1F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(copy page)</w:t>
            </w:r>
          </w:p>
        </w:tc>
      </w:tr>
      <w:tr w:rsidR="0084584A" w:rsidRPr="0002501E" w14:paraId="335A1F9D" w14:textId="77777777" w:rsidTr="00D26491">
        <w:trPr>
          <w:cantSplit/>
        </w:trPr>
        <w:tc>
          <w:tcPr>
            <w:tcW w:w="3438" w:type="dxa"/>
          </w:tcPr>
          <w:p w14:paraId="335A1F9B"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IBDF6, IBDF6A, IBDFC</w:t>
            </w:r>
          </w:p>
        </w:tc>
        <w:tc>
          <w:tcPr>
            <w:tcW w:w="6138" w:type="dxa"/>
          </w:tcPr>
          <w:p w14:paraId="335A1F9C"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84584A" w:rsidRPr="0002501E" w14:paraId="335A1FA0" w14:textId="77777777" w:rsidTr="00D26491">
        <w:trPr>
          <w:cantSplit/>
        </w:trPr>
        <w:tc>
          <w:tcPr>
            <w:tcW w:w="3438" w:type="dxa"/>
          </w:tcPr>
          <w:p w14:paraId="335A1F9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IBDF7</w:t>
            </w:r>
          </w:p>
        </w:tc>
        <w:tc>
          <w:tcPr>
            <w:tcW w:w="6138" w:type="dxa"/>
          </w:tcPr>
          <w:p w14:paraId="335A1F9F"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84584A" w:rsidRPr="0002501E" w14:paraId="335A1FA3" w14:textId="77777777" w:rsidTr="00D26491">
        <w:trPr>
          <w:cantSplit/>
        </w:trPr>
        <w:tc>
          <w:tcPr>
            <w:tcW w:w="3438" w:type="dxa"/>
          </w:tcPr>
          <w:p w14:paraId="335A1FA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IBDF8</w:t>
            </w:r>
          </w:p>
        </w:tc>
        <w:tc>
          <w:tcPr>
            <w:tcW w:w="6138" w:type="dxa"/>
          </w:tcPr>
          <w:p w14:paraId="335A1F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Displaying a Tool Kit block.</w:t>
            </w:r>
          </w:p>
        </w:tc>
      </w:tr>
      <w:tr w:rsidR="0084584A" w:rsidRPr="0002501E" w14:paraId="335A1FA7" w14:textId="77777777" w:rsidTr="00D26491">
        <w:trPr>
          <w:cantSplit/>
        </w:trPr>
        <w:tc>
          <w:tcPr>
            <w:tcW w:w="3438" w:type="dxa"/>
          </w:tcPr>
          <w:p w14:paraId="335A1FA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IBDF9, IBDF9A, IBDF9A1, </w:t>
            </w:r>
          </w:p>
          <w:p w14:paraId="335A1FA5"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IBDF9B, IBDF9B1, IBDF9C, IBDF9D, IBDF9E</w:t>
            </w:r>
          </w:p>
        </w:tc>
        <w:tc>
          <w:tcPr>
            <w:tcW w:w="6138" w:type="dxa"/>
          </w:tcPr>
          <w:p w14:paraId="335A1FA6" w14:textId="77777777" w:rsidR="0084584A" w:rsidRPr="00D1302C" w:rsidRDefault="0084584A" w:rsidP="00C0479D">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84584A" w:rsidRPr="0002501E" w14:paraId="335A1FAA" w14:textId="77777777" w:rsidTr="00D26491">
        <w:trPr>
          <w:cantSplit/>
        </w:trPr>
        <w:tc>
          <w:tcPr>
            <w:tcW w:w="3438" w:type="dxa"/>
          </w:tcPr>
          <w:p w14:paraId="335A1FA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IBDF9A3</w:t>
            </w:r>
          </w:p>
        </w:tc>
        <w:tc>
          <w:tcPr>
            <w:tcW w:w="6138" w:type="dxa"/>
          </w:tcPr>
          <w:p w14:paraId="335A1FA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84584A" w:rsidRPr="0002501E" w14:paraId="335A1FAD" w14:textId="77777777" w:rsidTr="00D26491">
        <w:trPr>
          <w:cantSplit/>
        </w:trPr>
        <w:tc>
          <w:tcPr>
            <w:tcW w:w="3438" w:type="dxa"/>
          </w:tcPr>
          <w:p w14:paraId="335A1F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IBDF9B2</w:t>
            </w:r>
          </w:p>
        </w:tc>
        <w:tc>
          <w:tcPr>
            <w:tcW w:w="6138" w:type="dxa"/>
          </w:tcPr>
          <w:p w14:paraId="335A1F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84584A" w:rsidRPr="0002501E" w14:paraId="335A1FB0" w14:textId="77777777" w:rsidTr="00D26491">
        <w:trPr>
          <w:cantSplit/>
        </w:trPr>
        <w:tc>
          <w:tcPr>
            <w:tcW w:w="3438" w:type="dxa"/>
          </w:tcPr>
          <w:p w14:paraId="335A1F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IBDF9B3</w:t>
            </w:r>
          </w:p>
        </w:tc>
        <w:tc>
          <w:tcPr>
            <w:tcW w:w="6138" w:type="dxa"/>
          </w:tcPr>
          <w:p w14:paraId="335A1F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data fields)</w:t>
            </w:r>
          </w:p>
        </w:tc>
      </w:tr>
      <w:tr w:rsidR="0084584A" w:rsidRPr="0002501E" w14:paraId="335A1FB3" w14:textId="77777777" w:rsidTr="00D26491">
        <w:trPr>
          <w:cantSplit/>
        </w:trPr>
        <w:tc>
          <w:tcPr>
            <w:tcW w:w="3438" w:type="dxa"/>
          </w:tcPr>
          <w:p w14:paraId="335A1F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IBDF9B4</w:t>
            </w:r>
          </w:p>
        </w:tc>
        <w:tc>
          <w:tcPr>
            <w:tcW w:w="6138" w:type="dxa"/>
          </w:tcPr>
          <w:p w14:paraId="335A1F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84584A" w:rsidRPr="0002501E" w14:paraId="335A1FB6" w14:textId="77777777" w:rsidTr="00D26491">
        <w:trPr>
          <w:cantSplit/>
        </w:trPr>
        <w:tc>
          <w:tcPr>
            <w:tcW w:w="3438" w:type="dxa"/>
          </w:tcPr>
          <w:p w14:paraId="335A1F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IBDFBK1</w:t>
            </w:r>
          </w:p>
        </w:tc>
        <w:tc>
          <w:tcPr>
            <w:tcW w:w="6138" w:type="dxa"/>
          </w:tcPr>
          <w:p w14:paraId="335A1FB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84584A" w:rsidRPr="0002501E" w14:paraId="335A1FB9" w14:textId="77777777" w:rsidTr="00D26491">
        <w:trPr>
          <w:cantSplit/>
        </w:trPr>
        <w:tc>
          <w:tcPr>
            <w:tcW w:w="3438" w:type="dxa"/>
          </w:tcPr>
          <w:p w14:paraId="335A1F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IBDFBK2</w:t>
            </w:r>
          </w:p>
        </w:tc>
        <w:tc>
          <w:tcPr>
            <w:tcW w:w="6138" w:type="dxa"/>
          </w:tcPr>
          <w:p w14:paraId="335A1F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C" w14:textId="77777777" w:rsidTr="00D26491">
        <w:trPr>
          <w:cantSplit/>
        </w:trPr>
        <w:tc>
          <w:tcPr>
            <w:tcW w:w="3438" w:type="dxa"/>
          </w:tcPr>
          <w:p w14:paraId="335A1F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IBDFBK3</w:t>
            </w:r>
          </w:p>
        </w:tc>
        <w:tc>
          <w:tcPr>
            <w:tcW w:w="6138" w:type="dxa"/>
          </w:tcPr>
          <w:p w14:paraId="335A1F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F" w14:textId="77777777" w:rsidTr="00D26491">
        <w:trPr>
          <w:cantSplit/>
        </w:trPr>
        <w:tc>
          <w:tcPr>
            <w:tcW w:w="3438" w:type="dxa"/>
          </w:tcPr>
          <w:p w14:paraId="335A1F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IBDFBKR</w:t>
            </w:r>
          </w:p>
        </w:tc>
        <w:tc>
          <w:tcPr>
            <w:tcW w:w="6138" w:type="dxa"/>
          </w:tcPr>
          <w:p w14:paraId="335A1F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EF utility, receive and format data for PCE</w:t>
            </w:r>
          </w:p>
        </w:tc>
      </w:tr>
      <w:tr w:rsidR="0084584A" w:rsidRPr="0002501E" w14:paraId="335A1FC2" w14:textId="77777777" w:rsidTr="00D26491">
        <w:trPr>
          <w:cantSplit/>
        </w:trPr>
        <w:tc>
          <w:tcPr>
            <w:tcW w:w="3438" w:type="dxa"/>
          </w:tcPr>
          <w:p w14:paraId="335A1F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w:t>
            </w:r>
          </w:p>
        </w:tc>
        <w:tc>
          <w:tcPr>
            <w:tcW w:w="6138" w:type="dxa"/>
          </w:tcPr>
          <w:p w14:paraId="335A1F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C5" w14:textId="77777777" w:rsidTr="00D26491">
        <w:trPr>
          <w:cantSplit/>
        </w:trPr>
        <w:tc>
          <w:tcPr>
            <w:tcW w:w="3438" w:type="dxa"/>
          </w:tcPr>
          <w:p w14:paraId="335A1F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IBDFBKS1</w:t>
            </w:r>
          </w:p>
        </w:tc>
        <w:tc>
          <w:tcPr>
            <w:tcW w:w="6138" w:type="dxa"/>
          </w:tcPr>
          <w:p w14:paraId="335A1FC4"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84584A" w:rsidRPr="0002501E" w14:paraId="335A1FC8" w14:textId="77777777" w:rsidTr="00D26491">
        <w:trPr>
          <w:cantSplit/>
        </w:trPr>
        <w:tc>
          <w:tcPr>
            <w:tcW w:w="3438" w:type="dxa"/>
          </w:tcPr>
          <w:p w14:paraId="335A1F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IBDFBKS2</w:t>
            </w:r>
          </w:p>
        </w:tc>
        <w:tc>
          <w:tcPr>
            <w:tcW w:w="6138" w:type="dxa"/>
          </w:tcPr>
          <w:p w14:paraId="335A1F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for scanning</w:t>
            </w:r>
          </w:p>
        </w:tc>
      </w:tr>
      <w:tr w:rsidR="0084584A" w:rsidRPr="0002501E" w14:paraId="335A1FCB" w14:textId="77777777" w:rsidTr="00D26491">
        <w:trPr>
          <w:cantSplit/>
        </w:trPr>
        <w:tc>
          <w:tcPr>
            <w:tcW w:w="3438" w:type="dxa"/>
          </w:tcPr>
          <w:p w14:paraId="335A1F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IBDFBKS3</w:t>
            </w:r>
          </w:p>
        </w:tc>
        <w:tc>
          <w:tcPr>
            <w:tcW w:w="6138" w:type="dxa"/>
          </w:tcPr>
          <w:p w14:paraId="335A1F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84584A" w:rsidRPr="0002501E" w14:paraId="335A1FCE" w14:textId="77777777" w:rsidTr="00D26491">
        <w:trPr>
          <w:cantSplit/>
        </w:trPr>
        <w:tc>
          <w:tcPr>
            <w:tcW w:w="3438" w:type="dxa"/>
          </w:tcPr>
          <w:p w14:paraId="335A1F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IBDFBKS4</w:t>
            </w:r>
          </w:p>
        </w:tc>
        <w:tc>
          <w:tcPr>
            <w:tcW w:w="6138" w:type="dxa"/>
          </w:tcPr>
          <w:p w14:paraId="335A1F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D1" w14:textId="77777777" w:rsidTr="00D26491">
        <w:trPr>
          <w:cantSplit/>
        </w:trPr>
        <w:tc>
          <w:tcPr>
            <w:tcW w:w="3438" w:type="dxa"/>
          </w:tcPr>
          <w:p w14:paraId="335A1F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w:t>
            </w:r>
          </w:p>
        </w:tc>
        <w:tc>
          <w:tcPr>
            <w:tcW w:w="6138" w:type="dxa"/>
          </w:tcPr>
          <w:p w14:paraId="335A1F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CONVERSION UTILTY</w:t>
            </w:r>
          </w:p>
        </w:tc>
      </w:tr>
      <w:tr w:rsidR="0084584A" w:rsidRPr="0002501E" w14:paraId="335A1FD4" w14:textId="77777777" w:rsidTr="00D26491">
        <w:trPr>
          <w:cantSplit/>
        </w:trPr>
        <w:tc>
          <w:tcPr>
            <w:tcW w:w="3438" w:type="dxa"/>
          </w:tcPr>
          <w:p w14:paraId="335A1F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IBDFC1</w:t>
            </w:r>
          </w:p>
        </w:tc>
        <w:tc>
          <w:tcPr>
            <w:tcW w:w="6138" w:type="dxa"/>
          </w:tcPr>
          <w:p w14:paraId="335A1F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CONVERTED FORMS LIST</w:t>
            </w:r>
          </w:p>
        </w:tc>
      </w:tr>
      <w:tr w:rsidR="0084584A" w:rsidRPr="0002501E" w14:paraId="335A1FD7" w14:textId="77777777" w:rsidTr="00D26491">
        <w:trPr>
          <w:cantSplit/>
        </w:trPr>
        <w:tc>
          <w:tcPr>
            <w:tcW w:w="3438" w:type="dxa"/>
          </w:tcPr>
          <w:p w14:paraId="335A1F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w:t>
            </w:r>
          </w:p>
        </w:tc>
        <w:tc>
          <w:tcPr>
            <w:tcW w:w="6138" w:type="dxa"/>
          </w:tcPr>
          <w:p w14:paraId="335A1F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DA" w14:textId="77777777" w:rsidTr="00D26491">
        <w:trPr>
          <w:cantSplit/>
        </w:trPr>
        <w:tc>
          <w:tcPr>
            <w:tcW w:w="3438" w:type="dxa"/>
          </w:tcPr>
          <w:p w14:paraId="335A1F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IBDFC2A</w:t>
            </w:r>
          </w:p>
        </w:tc>
        <w:tc>
          <w:tcPr>
            <w:tcW w:w="6138" w:type="dxa"/>
          </w:tcPr>
          <w:p w14:paraId="335A1F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84584A" w:rsidRPr="0002501E" w14:paraId="335A1FDD" w14:textId="77777777" w:rsidTr="00D26491">
        <w:trPr>
          <w:cantSplit/>
        </w:trPr>
        <w:tc>
          <w:tcPr>
            <w:tcW w:w="3438" w:type="dxa"/>
          </w:tcPr>
          <w:p w14:paraId="335A1F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IBDFC2B</w:t>
            </w:r>
          </w:p>
        </w:tc>
        <w:tc>
          <w:tcPr>
            <w:tcW w:w="6138" w:type="dxa"/>
          </w:tcPr>
          <w:p w14:paraId="335A1F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E0" w14:textId="77777777" w:rsidTr="00D26491">
        <w:trPr>
          <w:cantSplit/>
        </w:trPr>
        <w:tc>
          <w:tcPr>
            <w:tcW w:w="3438" w:type="dxa"/>
          </w:tcPr>
          <w:p w14:paraId="335A1F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IBDFC3</w:t>
            </w:r>
          </w:p>
        </w:tc>
        <w:tc>
          <w:tcPr>
            <w:tcW w:w="6138" w:type="dxa"/>
          </w:tcPr>
          <w:p w14:paraId="335A1F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84584A" w:rsidRPr="0002501E" w14:paraId="335A1FE3" w14:textId="77777777" w:rsidTr="00D26491">
        <w:trPr>
          <w:cantSplit/>
        </w:trPr>
        <w:tc>
          <w:tcPr>
            <w:tcW w:w="3438" w:type="dxa"/>
          </w:tcPr>
          <w:p w14:paraId="335A1F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IBDFC4</w:t>
            </w:r>
          </w:p>
        </w:tc>
        <w:tc>
          <w:tcPr>
            <w:tcW w:w="6138" w:type="dxa"/>
          </w:tcPr>
          <w:p w14:paraId="335A1FE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84584A" w:rsidRPr="0002501E" w14:paraId="335A1FE6" w14:textId="77777777" w:rsidTr="00D26491">
        <w:trPr>
          <w:cantSplit/>
        </w:trPr>
        <w:tc>
          <w:tcPr>
            <w:tcW w:w="3438" w:type="dxa"/>
          </w:tcPr>
          <w:p w14:paraId="335A1F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w:t>
            </w:r>
          </w:p>
        </w:tc>
        <w:tc>
          <w:tcPr>
            <w:tcW w:w="6138" w:type="dxa"/>
          </w:tcPr>
          <w:p w14:paraId="335A1F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CLINIC GROUP FORMS SCREEN</w:t>
            </w:r>
          </w:p>
        </w:tc>
      </w:tr>
      <w:tr w:rsidR="0084584A" w:rsidRPr="0002501E" w14:paraId="335A1FE9" w14:textId="77777777" w:rsidTr="00D26491">
        <w:trPr>
          <w:cantSplit/>
        </w:trPr>
        <w:tc>
          <w:tcPr>
            <w:tcW w:w="3438" w:type="dxa"/>
          </w:tcPr>
          <w:p w14:paraId="335A1F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IBDFCG1</w:t>
            </w:r>
          </w:p>
        </w:tc>
        <w:tc>
          <w:tcPr>
            <w:tcW w:w="6138" w:type="dxa"/>
          </w:tcPr>
          <w:p w14:paraId="335A1F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84584A" w:rsidRPr="0002501E" w14:paraId="335A1FEC" w14:textId="77777777" w:rsidTr="00D26491">
        <w:trPr>
          <w:cantSplit/>
        </w:trPr>
        <w:tc>
          <w:tcPr>
            <w:tcW w:w="3438" w:type="dxa"/>
          </w:tcPr>
          <w:p w14:paraId="335A1F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w:t>
            </w:r>
          </w:p>
        </w:tc>
        <w:tc>
          <w:tcPr>
            <w:tcW w:w="6138" w:type="dxa"/>
          </w:tcPr>
          <w:p w14:paraId="335A1F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w:t>
            </w:r>
          </w:p>
        </w:tc>
      </w:tr>
      <w:tr w:rsidR="0084584A" w:rsidRPr="0002501E" w14:paraId="335A1FEF" w14:textId="77777777" w:rsidTr="00D26491">
        <w:trPr>
          <w:cantSplit/>
        </w:trPr>
        <w:tc>
          <w:tcPr>
            <w:tcW w:w="3438" w:type="dxa"/>
          </w:tcPr>
          <w:p w14:paraId="335A1F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IBDFCMP1</w:t>
            </w:r>
          </w:p>
        </w:tc>
        <w:tc>
          <w:tcPr>
            <w:tcW w:w="6138" w:type="dxa"/>
          </w:tcPr>
          <w:p w14:paraId="335A1F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 (cont.)</w:t>
            </w:r>
          </w:p>
        </w:tc>
      </w:tr>
      <w:tr w:rsidR="0084584A" w:rsidRPr="0002501E" w14:paraId="335A1FF2" w14:textId="77777777" w:rsidTr="00D26491">
        <w:trPr>
          <w:cantSplit/>
        </w:trPr>
        <w:tc>
          <w:tcPr>
            <w:tcW w:w="3438" w:type="dxa"/>
          </w:tcPr>
          <w:p w14:paraId="335A1F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IBDFCNOF</w:t>
            </w:r>
          </w:p>
        </w:tc>
        <w:tc>
          <w:tcPr>
            <w:tcW w:w="6138" w:type="dxa"/>
          </w:tcPr>
          <w:p w14:paraId="335A1FF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84584A" w:rsidRPr="0002501E" w14:paraId="335A1FF5" w14:textId="77777777" w:rsidTr="00D26491">
        <w:trPr>
          <w:cantSplit/>
        </w:trPr>
        <w:tc>
          <w:tcPr>
            <w:tcW w:w="3438" w:type="dxa"/>
          </w:tcPr>
          <w:p w14:paraId="335A1F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IBDFDBS</w:t>
            </w:r>
          </w:p>
        </w:tc>
        <w:tc>
          <w:tcPr>
            <w:tcW w:w="6138" w:type="dxa"/>
          </w:tcPr>
          <w:p w14:paraId="335A1F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Database Server Utilities</w:t>
            </w:r>
          </w:p>
        </w:tc>
      </w:tr>
      <w:tr w:rsidR="0084584A" w:rsidRPr="0002501E" w14:paraId="335A1FF8" w14:textId="77777777" w:rsidTr="00D26491">
        <w:trPr>
          <w:cantSplit/>
        </w:trPr>
        <w:tc>
          <w:tcPr>
            <w:tcW w:w="3438" w:type="dxa"/>
          </w:tcPr>
          <w:p w14:paraId="335A1F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w:t>
            </w:r>
          </w:p>
        </w:tc>
        <w:tc>
          <w:tcPr>
            <w:tcW w:w="6138" w:type="dxa"/>
          </w:tcPr>
          <w:p w14:paraId="335A1F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Entry point by form</w:t>
            </w:r>
          </w:p>
        </w:tc>
      </w:tr>
      <w:tr w:rsidR="0084584A" w:rsidRPr="0002501E" w14:paraId="335A1FFB" w14:textId="77777777" w:rsidTr="00D26491">
        <w:trPr>
          <w:cantSplit/>
        </w:trPr>
        <w:tc>
          <w:tcPr>
            <w:tcW w:w="3438" w:type="dxa"/>
          </w:tcPr>
          <w:p w14:paraId="335A1F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IBDFDE0</w:t>
            </w:r>
          </w:p>
        </w:tc>
        <w:tc>
          <w:tcPr>
            <w:tcW w:w="6138" w:type="dxa"/>
          </w:tcPr>
          <w:p w14:paraId="335A1F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out interview</w:t>
            </w:r>
          </w:p>
        </w:tc>
      </w:tr>
      <w:tr w:rsidR="0084584A" w:rsidRPr="0002501E" w14:paraId="335A1FFE" w14:textId="77777777" w:rsidTr="00D26491">
        <w:trPr>
          <w:cantSplit/>
        </w:trPr>
        <w:tc>
          <w:tcPr>
            <w:tcW w:w="3438" w:type="dxa"/>
          </w:tcPr>
          <w:p w14:paraId="335A1F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w:t>
            </w:r>
          </w:p>
        </w:tc>
        <w:tc>
          <w:tcPr>
            <w:tcW w:w="6138" w:type="dxa"/>
          </w:tcPr>
          <w:p w14:paraId="335A1F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Final check</w:t>
            </w:r>
          </w:p>
        </w:tc>
      </w:tr>
      <w:tr w:rsidR="0084584A" w:rsidRPr="0002501E" w14:paraId="335A2001" w14:textId="77777777" w:rsidTr="00D26491">
        <w:trPr>
          <w:cantSplit/>
        </w:trPr>
        <w:tc>
          <w:tcPr>
            <w:tcW w:w="3438" w:type="dxa"/>
          </w:tcPr>
          <w:p w14:paraId="335A1F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IBDFDE10</w:t>
            </w:r>
          </w:p>
        </w:tc>
        <w:tc>
          <w:tcPr>
            <w:tcW w:w="6138" w:type="dxa"/>
          </w:tcPr>
          <w:p w14:paraId="335A20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utility</w:t>
            </w:r>
          </w:p>
        </w:tc>
      </w:tr>
      <w:tr w:rsidR="0084584A" w:rsidRPr="0002501E" w14:paraId="335A2004" w14:textId="77777777" w:rsidTr="00D26491">
        <w:trPr>
          <w:cantSplit/>
        </w:trPr>
        <w:tc>
          <w:tcPr>
            <w:tcW w:w="3438" w:type="dxa"/>
          </w:tcPr>
          <w:p w14:paraId="335A20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w:t>
            </w:r>
          </w:p>
        </w:tc>
        <w:tc>
          <w:tcPr>
            <w:tcW w:w="6138" w:type="dxa"/>
          </w:tcPr>
          <w:p w14:paraId="335A20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7" w14:textId="77777777" w:rsidTr="00D26491">
        <w:trPr>
          <w:cantSplit/>
        </w:trPr>
        <w:tc>
          <w:tcPr>
            <w:tcW w:w="3438" w:type="dxa"/>
          </w:tcPr>
          <w:p w14:paraId="335A20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IBDFDE21</w:t>
            </w:r>
          </w:p>
        </w:tc>
        <w:tc>
          <w:tcPr>
            <w:tcW w:w="6138" w:type="dxa"/>
          </w:tcPr>
          <w:p w14:paraId="335A20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A" w14:textId="77777777" w:rsidTr="00D26491">
        <w:trPr>
          <w:cantSplit/>
        </w:trPr>
        <w:tc>
          <w:tcPr>
            <w:tcW w:w="3438" w:type="dxa"/>
          </w:tcPr>
          <w:p w14:paraId="335A20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IBDFDE22</w:t>
            </w:r>
          </w:p>
        </w:tc>
        <w:tc>
          <w:tcPr>
            <w:tcW w:w="6138" w:type="dxa"/>
          </w:tcPr>
          <w:p w14:paraId="335A20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0D" w14:textId="77777777" w:rsidTr="00D26491">
        <w:trPr>
          <w:cantSplit/>
        </w:trPr>
        <w:tc>
          <w:tcPr>
            <w:tcW w:w="3438" w:type="dxa"/>
          </w:tcPr>
          <w:p w14:paraId="335A20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IBDFDE23</w:t>
            </w:r>
          </w:p>
        </w:tc>
        <w:tc>
          <w:tcPr>
            <w:tcW w:w="6138" w:type="dxa"/>
          </w:tcPr>
          <w:p w14:paraId="335A20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Select CPT Modifiers during Manual Data Entry</w:t>
            </w:r>
          </w:p>
        </w:tc>
      </w:tr>
      <w:tr w:rsidR="0084584A" w:rsidRPr="0002501E" w14:paraId="335A2010" w14:textId="77777777" w:rsidTr="00D26491">
        <w:trPr>
          <w:cantSplit/>
        </w:trPr>
        <w:tc>
          <w:tcPr>
            <w:tcW w:w="3438" w:type="dxa"/>
          </w:tcPr>
          <w:p w14:paraId="335A20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IBDFDE3</w:t>
            </w:r>
          </w:p>
        </w:tc>
        <w:tc>
          <w:tcPr>
            <w:tcW w:w="6138" w:type="dxa"/>
          </w:tcPr>
          <w:p w14:paraId="335A20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84584A" w:rsidRPr="0002501E" w14:paraId="335A2013" w14:textId="77777777" w:rsidTr="00D26491">
        <w:trPr>
          <w:cantSplit/>
        </w:trPr>
        <w:tc>
          <w:tcPr>
            <w:tcW w:w="3438" w:type="dxa"/>
          </w:tcPr>
          <w:p w14:paraId="335A20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w:t>
            </w:r>
          </w:p>
        </w:tc>
        <w:tc>
          <w:tcPr>
            <w:tcW w:w="6138" w:type="dxa"/>
          </w:tcPr>
          <w:p w14:paraId="335A20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84584A" w:rsidRPr="0002501E" w14:paraId="335A2016" w14:textId="77777777" w:rsidTr="00D26491">
        <w:trPr>
          <w:cantSplit/>
        </w:trPr>
        <w:tc>
          <w:tcPr>
            <w:tcW w:w="3438" w:type="dxa"/>
          </w:tcPr>
          <w:p w14:paraId="335A20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IBDFDE41</w:t>
            </w:r>
          </w:p>
        </w:tc>
        <w:tc>
          <w:tcPr>
            <w:tcW w:w="6138" w:type="dxa"/>
          </w:tcPr>
          <w:p w14:paraId="335A20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19" w14:textId="77777777" w:rsidTr="00D26491">
        <w:trPr>
          <w:cantSplit/>
        </w:trPr>
        <w:tc>
          <w:tcPr>
            <w:tcW w:w="3438" w:type="dxa"/>
          </w:tcPr>
          <w:p w14:paraId="335A20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IBDFDE42</w:t>
            </w:r>
          </w:p>
        </w:tc>
        <w:tc>
          <w:tcPr>
            <w:tcW w:w="6138" w:type="dxa"/>
          </w:tcPr>
          <w:p w14:paraId="335A20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1C" w14:textId="77777777" w:rsidTr="00D26491">
        <w:trPr>
          <w:cantSplit/>
        </w:trPr>
        <w:tc>
          <w:tcPr>
            <w:tcW w:w="3438" w:type="dxa"/>
          </w:tcPr>
          <w:p w14:paraId="335A20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IBDFDE5</w:t>
            </w:r>
          </w:p>
        </w:tc>
        <w:tc>
          <w:tcPr>
            <w:tcW w:w="6138" w:type="dxa"/>
          </w:tcPr>
          <w:p w14:paraId="335A20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84584A" w:rsidRPr="0002501E" w14:paraId="335A201F" w14:textId="77777777" w:rsidTr="00D26491">
        <w:trPr>
          <w:cantSplit/>
        </w:trPr>
        <w:tc>
          <w:tcPr>
            <w:tcW w:w="3438" w:type="dxa"/>
          </w:tcPr>
          <w:p w14:paraId="335A20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w:t>
            </w:r>
          </w:p>
        </w:tc>
        <w:tc>
          <w:tcPr>
            <w:tcW w:w="6138" w:type="dxa"/>
          </w:tcPr>
          <w:p w14:paraId="335A20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by clinic</w:t>
            </w:r>
          </w:p>
        </w:tc>
      </w:tr>
      <w:tr w:rsidR="0084584A" w:rsidRPr="0002501E" w14:paraId="335A2022" w14:textId="77777777" w:rsidTr="00D26491">
        <w:trPr>
          <w:cantSplit/>
        </w:trPr>
        <w:tc>
          <w:tcPr>
            <w:tcW w:w="3438" w:type="dxa"/>
          </w:tcPr>
          <w:p w14:paraId="335A20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IBDFDE61</w:t>
            </w:r>
          </w:p>
        </w:tc>
        <w:tc>
          <w:tcPr>
            <w:tcW w:w="6138" w:type="dxa"/>
          </w:tcPr>
          <w:p w14:paraId="335A202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84584A" w:rsidRPr="0002501E" w14:paraId="335A2025" w14:textId="77777777" w:rsidTr="00D26491">
        <w:trPr>
          <w:cantSplit/>
        </w:trPr>
        <w:tc>
          <w:tcPr>
            <w:tcW w:w="3438" w:type="dxa"/>
          </w:tcPr>
          <w:p w14:paraId="335A20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IBDFDE7</w:t>
            </w:r>
          </w:p>
        </w:tc>
        <w:tc>
          <w:tcPr>
            <w:tcW w:w="6138" w:type="dxa"/>
          </w:tcPr>
          <w:p w14:paraId="335A20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84584A" w:rsidRPr="0002501E" w14:paraId="335A2028" w14:textId="77777777" w:rsidTr="00D26491">
        <w:trPr>
          <w:cantSplit/>
        </w:trPr>
        <w:tc>
          <w:tcPr>
            <w:tcW w:w="3438" w:type="dxa"/>
          </w:tcPr>
          <w:p w14:paraId="335A20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IBDFDE8</w:t>
            </w:r>
          </w:p>
        </w:tc>
        <w:tc>
          <w:tcPr>
            <w:tcW w:w="6138" w:type="dxa"/>
          </w:tcPr>
          <w:p w14:paraId="335A20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for no form no appt</w:t>
            </w:r>
          </w:p>
        </w:tc>
      </w:tr>
      <w:tr w:rsidR="0084584A" w:rsidRPr="0002501E" w14:paraId="335A202B" w14:textId="77777777" w:rsidTr="00D26491">
        <w:trPr>
          <w:cantSplit/>
        </w:trPr>
        <w:tc>
          <w:tcPr>
            <w:tcW w:w="3438" w:type="dxa"/>
          </w:tcPr>
          <w:p w14:paraId="335A20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IBDFDE9</w:t>
            </w:r>
          </w:p>
        </w:tc>
        <w:tc>
          <w:tcPr>
            <w:tcW w:w="6138" w:type="dxa"/>
          </w:tcPr>
          <w:p w14:paraId="335A20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84584A" w:rsidRPr="0002501E" w14:paraId="335A202E" w14:textId="77777777" w:rsidTr="00D26491">
        <w:trPr>
          <w:cantSplit/>
        </w:trPr>
        <w:tc>
          <w:tcPr>
            <w:tcW w:w="3438" w:type="dxa"/>
          </w:tcPr>
          <w:p w14:paraId="335A20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IBDFDEA</w:t>
            </w:r>
          </w:p>
        </w:tc>
        <w:tc>
          <w:tcPr>
            <w:tcW w:w="6138" w:type="dxa"/>
          </w:tcPr>
          <w:p w14:paraId="335A20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API</w:t>
            </w:r>
          </w:p>
        </w:tc>
      </w:tr>
      <w:tr w:rsidR="0084584A" w:rsidRPr="0002501E" w14:paraId="335A2031" w14:textId="77777777" w:rsidTr="00D26491">
        <w:trPr>
          <w:cantSplit/>
        </w:trPr>
        <w:tc>
          <w:tcPr>
            <w:tcW w:w="3438" w:type="dxa"/>
          </w:tcPr>
          <w:p w14:paraId="335A20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IBDFDVE</w:t>
            </w:r>
          </w:p>
        </w:tc>
        <w:tc>
          <w:tcPr>
            <w:tcW w:w="6138" w:type="dxa"/>
          </w:tcPr>
          <w:p w14:paraId="335A203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84584A" w:rsidRPr="0002501E" w14:paraId="335A2034" w14:textId="77777777" w:rsidTr="00D26491">
        <w:trPr>
          <w:cantSplit/>
        </w:trPr>
        <w:tc>
          <w:tcPr>
            <w:tcW w:w="3438" w:type="dxa"/>
          </w:tcPr>
          <w:p w14:paraId="335A20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IBDFESP</w:t>
            </w:r>
          </w:p>
        </w:tc>
        <w:tc>
          <w:tcPr>
            <w:tcW w:w="6138" w:type="dxa"/>
          </w:tcPr>
          <w:p w14:paraId="335A20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EDIT SITE PARAMS</w:t>
            </w:r>
          </w:p>
        </w:tc>
      </w:tr>
      <w:tr w:rsidR="0084584A" w:rsidRPr="0002501E" w14:paraId="335A2037" w14:textId="77777777" w:rsidTr="00D26491">
        <w:trPr>
          <w:cantSplit/>
        </w:trPr>
        <w:tc>
          <w:tcPr>
            <w:tcW w:w="3438" w:type="dxa"/>
          </w:tcPr>
          <w:p w14:paraId="335A20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IBDFFRFT</w:t>
            </w:r>
          </w:p>
        </w:tc>
        <w:tc>
          <w:tcPr>
            <w:tcW w:w="6138" w:type="dxa"/>
          </w:tcPr>
          <w:p w14:paraId="335A20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Free Forms Tracking Entry</w:t>
            </w:r>
          </w:p>
        </w:tc>
      </w:tr>
      <w:tr w:rsidR="0084584A" w:rsidRPr="0002501E" w14:paraId="335A203A" w14:textId="77777777" w:rsidTr="00D26491">
        <w:trPr>
          <w:cantSplit/>
        </w:trPr>
        <w:tc>
          <w:tcPr>
            <w:tcW w:w="3438" w:type="dxa"/>
          </w:tcPr>
          <w:p w14:paraId="335A20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IBDFFSMP</w:t>
            </w:r>
          </w:p>
        </w:tc>
        <w:tc>
          <w:tcPr>
            <w:tcW w:w="6138" w:type="dxa"/>
          </w:tcPr>
          <w:p w14:paraId="335A20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a sample of all encounter forms. - Dec 12 1995@800</w:t>
            </w:r>
          </w:p>
        </w:tc>
      </w:tr>
      <w:tr w:rsidR="0084584A" w:rsidRPr="0002501E" w14:paraId="335A203D" w14:textId="77777777" w:rsidTr="00D26491">
        <w:trPr>
          <w:cantSplit/>
        </w:trPr>
        <w:tc>
          <w:tcPr>
            <w:tcW w:w="3438" w:type="dxa"/>
          </w:tcPr>
          <w:p w14:paraId="335A20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w:t>
            </w:r>
          </w:p>
        </w:tc>
        <w:tc>
          <w:tcPr>
            <w:tcW w:w="6138" w:type="dxa"/>
          </w:tcPr>
          <w:p w14:paraId="335A20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0" w14:textId="77777777" w:rsidTr="00D26491">
        <w:trPr>
          <w:cantSplit/>
        </w:trPr>
        <w:tc>
          <w:tcPr>
            <w:tcW w:w="3438" w:type="dxa"/>
          </w:tcPr>
          <w:p w14:paraId="335A20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IBDFFT1</w:t>
            </w:r>
          </w:p>
        </w:tc>
        <w:tc>
          <w:tcPr>
            <w:tcW w:w="6138" w:type="dxa"/>
          </w:tcPr>
          <w:p w14:paraId="335A20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CONTINUED - JUL 6 1995</w:t>
            </w:r>
          </w:p>
        </w:tc>
      </w:tr>
      <w:tr w:rsidR="0084584A" w:rsidRPr="0002501E" w14:paraId="335A2043" w14:textId="77777777" w:rsidTr="00D26491">
        <w:trPr>
          <w:cantSplit/>
        </w:trPr>
        <w:tc>
          <w:tcPr>
            <w:tcW w:w="3438" w:type="dxa"/>
          </w:tcPr>
          <w:p w14:paraId="335A20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IBDFFT2</w:t>
            </w:r>
          </w:p>
        </w:tc>
        <w:tc>
          <w:tcPr>
            <w:tcW w:w="6138" w:type="dxa"/>
          </w:tcPr>
          <w:p w14:paraId="335A20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6" w14:textId="77777777" w:rsidTr="00D26491">
        <w:trPr>
          <w:cantSplit/>
        </w:trPr>
        <w:tc>
          <w:tcPr>
            <w:tcW w:w="3438" w:type="dxa"/>
          </w:tcPr>
          <w:p w14:paraId="335A20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IBDFFT3</w:t>
            </w:r>
          </w:p>
        </w:tc>
        <w:tc>
          <w:tcPr>
            <w:tcW w:w="6138" w:type="dxa"/>
          </w:tcPr>
          <w:p w14:paraId="335A20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84584A" w:rsidRPr="0002501E" w14:paraId="335A2049" w14:textId="77777777" w:rsidTr="00D26491">
        <w:trPr>
          <w:cantSplit/>
        </w:trPr>
        <w:tc>
          <w:tcPr>
            <w:tcW w:w="3438" w:type="dxa"/>
          </w:tcPr>
          <w:p w14:paraId="335A20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IBDFFT4</w:t>
            </w:r>
          </w:p>
        </w:tc>
        <w:tc>
          <w:tcPr>
            <w:tcW w:w="6138" w:type="dxa"/>
          </w:tcPr>
          <w:p w14:paraId="335A20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C" w14:textId="77777777" w:rsidTr="00D26491">
        <w:trPr>
          <w:cantSplit/>
        </w:trPr>
        <w:tc>
          <w:tcPr>
            <w:tcW w:w="3438" w:type="dxa"/>
          </w:tcPr>
          <w:p w14:paraId="335A20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w:t>
            </w:r>
          </w:p>
        </w:tc>
        <w:tc>
          <w:tcPr>
            <w:tcW w:w="6138" w:type="dxa"/>
          </w:tcPr>
          <w:p w14:paraId="335A20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4F" w14:textId="77777777" w:rsidTr="00D26491">
        <w:trPr>
          <w:cantSplit/>
        </w:trPr>
        <w:tc>
          <w:tcPr>
            <w:tcW w:w="3438" w:type="dxa"/>
          </w:tcPr>
          <w:p w14:paraId="335A20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IBDFFV1</w:t>
            </w:r>
          </w:p>
        </w:tc>
        <w:tc>
          <w:tcPr>
            <w:tcW w:w="6138" w:type="dxa"/>
          </w:tcPr>
          <w:p w14:paraId="335A20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2" w14:textId="77777777" w:rsidTr="00D26491">
        <w:trPr>
          <w:cantSplit/>
        </w:trPr>
        <w:tc>
          <w:tcPr>
            <w:tcW w:w="3438" w:type="dxa"/>
          </w:tcPr>
          <w:p w14:paraId="335A20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IBDFFV2</w:t>
            </w:r>
          </w:p>
        </w:tc>
        <w:tc>
          <w:tcPr>
            <w:tcW w:w="6138" w:type="dxa"/>
          </w:tcPr>
          <w:p w14:paraId="335A20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5" w14:textId="77777777" w:rsidTr="00D26491">
        <w:trPr>
          <w:cantSplit/>
        </w:trPr>
        <w:tc>
          <w:tcPr>
            <w:tcW w:w="3438" w:type="dxa"/>
          </w:tcPr>
          <w:p w14:paraId="335A20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IBDFFV3</w:t>
            </w:r>
          </w:p>
        </w:tc>
        <w:tc>
          <w:tcPr>
            <w:tcW w:w="6138" w:type="dxa"/>
          </w:tcPr>
          <w:p w14:paraId="335A20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8" w14:textId="77777777" w:rsidTr="00D26491">
        <w:trPr>
          <w:cantSplit/>
        </w:trPr>
        <w:tc>
          <w:tcPr>
            <w:tcW w:w="3438" w:type="dxa"/>
          </w:tcPr>
          <w:p w14:paraId="335A20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IBDFGRP</w:t>
            </w:r>
          </w:p>
        </w:tc>
        <w:tc>
          <w:tcPr>
            <w:tcW w:w="6138" w:type="dxa"/>
          </w:tcPr>
          <w:p w14:paraId="335A20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GROUP COPY - 7/25/95</w:t>
            </w:r>
          </w:p>
        </w:tc>
      </w:tr>
      <w:tr w:rsidR="0084584A" w:rsidRPr="0002501E" w14:paraId="335A205B" w14:textId="77777777" w:rsidTr="00D26491">
        <w:trPr>
          <w:cantSplit/>
        </w:trPr>
        <w:tc>
          <w:tcPr>
            <w:tcW w:w="3438" w:type="dxa"/>
          </w:tcPr>
          <w:p w14:paraId="335A20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IBDFHLP</w:t>
            </w:r>
          </w:p>
        </w:tc>
        <w:tc>
          <w:tcPr>
            <w:tcW w:w="6138" w:type="dxa"/>
          </w:tcPr>
          <w:p w14:paraId="335A205A"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84584A" w:rsidRPr="0002501E" w14:paraId="335A205E" w14:textId="77777777" w:rsidTr="00D26491">
        <w:trPr>
          <w:cantSplit/>
        </w:trPr>
        <w:tc>
          <w:tcPr>
            <w:tcW w:w="3438" w:type="dxa"/>
          </w:tcPr>
          <w:p w14:paraId="335A20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w:t>
            </w:r>
          </w:p>
        </w:tc>
        <w:tc>
          <w:tcPr>
            <w:tcW w:w="6138" w:type="dxa"/>
          </w:tcPr>
          <w:p w14:paraId="335A20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1" w14:textId="77777777" w:rsidTr="00D26491">
        <w:trPr>
          <w:cantSplit/>
        </w:trPr>
        <w:tc>
          <w:tcPr>
            <w:tcW w:w="3438" w:type="dxa"/>
          </w:tcPr>
          <w:p w14:paraId="335A20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IBDFLST1</w:t>
            </w:r>
          </w:p>
        </w:tc>
        <w:tc>
          <w:tcPr>
            <w:tcW w:w="6138" w:type="dxa"/>
          </w:tcPr>
          <w:p w14:paraId="335A20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4" w14:textId="77777777" w:rsidTr="00D26491">
        <w:trPr>
          <w:cantSplit/>
        </w:trPr>
        <w:tc>
          <w:tcPr>
            <w:tcW w:w="3438" w:type="dxa"/>
          </w:tcPr>
          <w:p w14:paraId="335A20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IBDFM1</w:t>
            </w:r>
          </w:p>
        </w:tc>
        <w:tc>
          <w:tcPr>
            <w:tcW w:w="6138" w:type="dxa"/>
          </w:tcPr>
          <w:p w14:paraId="335A20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Compiling bubbles and hand print fields</w:t>
            </w:r>
          </w:p>
        </w:tc>
      </w:tr>
      <w:tr w:rsidR="0084584A" w:rsidRPr="0002501E" w14:paraId="335A2067" w14:textId="77777777" w:rsidTr="00D26491">
        <w:trPr>
          <w:cantSplit/>
        </w:trPr>
        <w:tc>
          <w:tcPr>
            <w:tcW w:w="3438" w:type="dxa"/>
          </w:tcPr>
          <w:p w14:paraId="335A206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138" w:type="dxa"/>
          </w:tcPr>
          <w:p w14:paraId="335A206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84584A" w:rsidRPr="0002501E" w14:paraId="335A206A" w14:textId="77777777" w:rsidTr="00D26491">
        <w:trPr>
          <w:cantSplit/>
        </w:trPr>
        <w:tc>
          <w:tcPr>
            <w:tcW w:w="3438" w:type="dxa"/>
          </w:tcPr>
          <w:p w14:paraId="335A20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IBDFN10</w:t>
            </w:r>
          </w:p>
        </w:tc>
        <w:tc>
          <w:tcPr>
            <w:tcW w:w="6138" w:type="dxa"/>
          </w:tcPr>
          <w:p w14:paraId="335A20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84584A" w:rsidRPr="0002501E" w14:paraId="335A206D" w14:textId="77777777" w:rsidTr="00D26491">
        <w:trPr>
          <w:cantSplit/>
        </w:trPr>
        <w:tc>
          <w:tcPr>
            <w:tcW w:w="3438" w:type="dxa"/>
          </w:tcPr>
          <w:p w14:paraId="335A20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IBDFN11</w:t>
            </w:r>
          </w:p>
        </w:tc>
        <w:tc>
          <w:tcPr>
            <w:tcW w:w="6138" w:type="dxa"/>
          </w:tcPr>
          <w:p w14:paraId="335A20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84584A" w:rsidRPr="0002501E" w14:paraId="335A2070" w14:textId="77777777" w:rsidTr="00D26491">
        <w:trPr>
          <w:cantSplit/>
        </w:trPr>
        <w:tc>
          <w:tcPr>
            <w:tcW w:w="3438" w:type="dxa"/>
          </w:tcPr>
          <w:p w14:paraId="335A20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IBDFN12</w:t>
            </w:r>
          </w:p>
        </w:tc>
        <w:tc>
          <w:tcPr>
            <w:tcW w:w="6138" w:type="dxa"/>
          </w:tcPr>
          <w:p w14:paraId="335A206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84584A" w:rsidRPr="0002501E" w14:paraId="335A2073" w14:textId="77777777" w:rsidTr="00D26491">
        <w:trPr>
          <w:cantSplit/>
        </w:trPr>
        <w:tc>
          <w:tcPr>
            <w:tcW w:w="3438" w:type="dxa"/>
          </w:tcPr>
          <w:p w14:paraId="335A20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IBDFN13</w:t>
            </w:r>
          </w:p>
        </w:tc>
        <w:tc>
          <w:tcPr>
            <w:tcW w:w="6138" w:type="dxa"/>
          </w:tcPr>
          <w:p w14:paraId="335A20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84584A" w:rsidRPr="0002501E" w14:paraId="335A2076" w14:textId="77777777" w:rsidTr="00D26491">
        <w:trPr>
          <w:cantSplit/>
        </w:trPr>
        <w:tc>
          <w:tcPr>
            <w:tcW w:w="3438" w:type="dxa"/>
          </w:tcPr>
          <w:p w14:paraId="335A20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IBDFN14</w:t>
            </w:r>
          </w:p>
        </w:tc>
        <w:tc>
          <w:tcPr>
            <w:tcW w:w="6138" w:type="dxa"/>
          </w:tcPr>
          <w:p w14:paraId="335A20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9" w14:textId="77777777" w:rsidTr="00D26491">
        <w:trPr>
          <w:cantSplit/>
        </w:trPr>
        <w:tc>
          <w:tcPr>
            <w:tcW w:w="3438" w:type="dxa"/>
          </w:tcPr>
          <w:p w14:paraId="335A20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IBDFN15</w:t>
            </w:r>
          </w:p>
        </w:tc>
        <w:tc>
          <w:tcPr>
            <w:tcW w:w="6138" w:type="dxa"/>
          </w:tcPr>
          <w:p w14:paraId="335A20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C" w14:textId="77777777" w:rsidTr="00D26491">
        <w:trPr>
          <w:cantSplit/>
        </w:trPr>
        <w:tc>
          <w:tcPr>
            <w:tcW w:w="3438" w:type="dxa"/>
          </w:tcPr>
          <w:p w14:paraId="335A20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IBDFN16</w:t>
            </w:r>
          </w:p>
        </w:tc>
        <w:tc>
          <w:tcPr>
            <w:tcW w:w="6138" w:type="dxa"/>
          </w:tcPr>
          <w:p w14:paraId="335A20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gaf project)</w:t>
            </w:r>
          </w:p>
        </w:tc>
      </w:tr>
      <w:tr w:rsidR="0084584A" w:rsidRPr="0002501E" w14:paraId="335A207F" w14:textId="77777777" w:rsidTr="00D26491">
        <w:trPr>
          <w:cantSplit/>
        </w:trPr>
        <w:tc>
          <w:tcPr>
            <w:tcW w:w="3438" w:type="dxa"/>
          </w:tcPr>
          <w:p w14:paraId="335A20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IBDFN7</w:t>
            </w:r>
          </w:p>
        </w:tc>
        <w:tc>
          <w:tcPr>
            <w:tcW w:w="6138" w:type="dxa"/>
          </w:tcPr>
          <w:p w14:paraId="335A20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validate logic for data</w:t>
            </w:r>
          </w:p>
        </w:tc>
      </w:tr>
      <w:tr w:rsidR="0084584A" w:rsidRPr="0002501E" w14:paraId="335A2082" w14:textId="77777777" w:rsidTr="00D26491">
        <w:trPr>
          <w:cantSplit/>
        </w:trPr>
        <w:tc>
          <w:tcPr>
            <w:tcW w:w="3438" w:type="dxa"/>
          </w:tcPr>
          <w:p w14:paraId="335A20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IBDFN8</w:t>
            </w:r>
          </w:p>
        </w:tc>
        <w:tc>
          <w:tcPr>
            <w:tcW w:w="6138" w:type="dxa"/>
          </w:tcPr>
          <w:p w14:paraId="335A208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84584A" w:rsidRPr="0002501E" w14:paraId="335A2085" w14:textId="77777777" w:rsidTr="00D26491">
        <w:trPr>
          <w:cantSplit/>
        </w:trPr>
        <w:tc>
          <w:tcPr>
            <w:tcW w:w="3438" w:type="dxa"/>
          </w:tcPr>
          <w:p w14:paraId="335A20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IBDFN9</w:t>
            </w:r>
          </w:p>
        </w:tc>
        <w:tc>
          <w:tcPr>
            <w:tcW w:w="6138" w:type="dxa"/>
          </w:tcPr>
          <w:p w14:paraId="335A20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 transforms for data</w:t>
            </w:r>
          </w:p>
        </w:tc>
      </w:tr>
      <w:tr w:rsidR="0084584A" w:rsidRPr="0002501E" w14:paraId="335A2088" w14:textId="77777777" w:rsidTr="00D26491">
        <w:trPr>
          <w:cantSplit/>
        </w:trPr>
        <w:tc>
          <w:tcPr>
            <w:tcW w:w="3438" w:type="dxa"/>
          </w:tcPr>
          <w:p w14:paraId="335A20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w:t>
            </w:r>
          </w:p>
        </w:tc>
        <w:tc>
          <w:tcPr>
            <w:tcW w:w="6138" w:type="dxa"/>
          </w:tcPr>
          <w:p w14:paraId="335A20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84584A" w:rsidRPr="0002501E" w14:paraId="335A208B" w14:textId="77777777" w:rsidTr="00D26491">
        <w:trPr>
          <w:cantSplit/>
        </w:trPr>
        <w:tc>
          <w:tcPr>
            <w:tcW w:w="3438" w:type="dxa"/>
          </w:tcPr>
          <w:p w14:paraId="335A20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IBDFOSG1</w:t>
            </w:r>
          </w:p>
        </w:tc>
        <w:tc>
          <w:tcPr>
            <w:tcW w:w="6138" w:type="dxa"/>
          </w:tcPr>
          <w:p w14:paraId="335A20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ENCOUNTERS WITH BILLING DATA CONT.</w:t>
            </w:r>
          </w:p>
        </w:tc>
      </w:tr>
      <w:tr w:rsidR="0084584A" w:rsidRPr="0002501E" w14:paraId="335A208E" w14:textId="77777777" w:rsidTr="00D26491">
        <w:trPr>
          <w:cantSplit/>
        </w:trPr>
        <w:tc>
          <w:tcPr>
            <w:tcW w:w="3438" w:type="dxa"/>
          </w:tcPr>
          <w:p w14:paraId="335A20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IBDFOSG2</w:t>
            </w:r>
          </w:p>
        </w:tc>
        <w:tc>
          <w:tcPr>
            <w:tcW w:w="6138" w:type="dxa"/>
          </w:tcPr>
          <w:p w14:paraId="335A208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84584A" w:rsidRPr="0002501E" w14:paraId="335A2091" w14:textId="77777777" w:rsidTr="00D26491">
        <w:trPr>
          <w:cantSplit/>
        </w:trPr>
        <w:tc>
          <w:tcPr>
            <w:tcW w:w="3438" w:type="dxa"/>
          </w:tcPr>
          <w:p w14:paraId="335A20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IBDFPCE</w:t>
            </w:r>
          </w:p>
        </w:tc>
        <w:tc>
          <w:tcPr>
            <w:tcW w:w="6138" w:type="dxa"/>
          </w:tcPr>
          <w:p w14:paraId="335A20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UPDATE FROM PCE</w:t>
            </w:r>
          </w:p>
        </w:tc>
      </w:tr>
      <w:tr w:rsidR="0084584A" w:rsidRPr="0002501E" w14:paraId="335A2094" w14:textId="77777777" w:rsidTr="00D26491">
        <w:trPr>
          <w:cantSplit/>
        </w:trPr>
        <w:tc>
          <w:tcPr>
            <w:tcW w:w="3438" w:type="dxa"/>
          </w:tcPr>
          <w:p w14:paraId="335A20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w:t>
            </w:r>
          </w:p>
        </w:tc>
        <w:tc>
          <w:tcPr>
            <w:tcW w:w="6138" w:type="dxa"/>
          </w:tcPr>
          <w:p w14:paraId="335A20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84584A" w:rsidRPr="0002501E" w14:paraId="335A2097" w14:textId="77777777" w:rsidTr="00D26491">
        <w:trPr>
          <w:cantSplit/>
        </w:trPr>
        <w:tc>
          <w:tcPr>
            <w:tcW w:w="3438" w:type="dxa"/>
          </w:tcPr>
          <w:p w14:paraId="335A20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IBDFPE1</w:t>
            </w:r>
          </w:p>
        </w:tc>
        <w:tc>
          <w:tcPr>
            <w:tcW w:w="6138" w:type="dxa"/>
          </w:tcPr>
          <w:p w14:paraId="335A20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84584A" w:rsidRPr="0002501E" w14:paraId="335A209A" w14:textId="77777777" w:rsidTr="00D26491">
        <w:trPr>
          <w:cantSplit/>
        </w:trPr>
        <w:tc>
          <w:tcPr>
            <w:tcW w:w="3438" w:type="dxa"/>
          </w:tcPr>
          <w:p w14:paraId="335A20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w:t>
            </w:r>
          </w:p>
        </w:tc>
        <w:tc>
          <w:tcPr>
            <w:tcW w:w="6138" w:type="dxa"/>
          </w:tcPr>
          <w:p w14:paraId="335A20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9D" w14:textId="77777777" w:rsidTr="00D26491">
        <w:trPr>
          <w:cantSplit/>
        </w:trPr>
        <w:tc>
          <w:tcPr>
            <w:tcW w:w="3438" w:type="dxa"/>
          </w:tcPr>
          <w:p w14:paraId="335A20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IBDFPRG1</w:t>
            </w:r>
          </w:p>
        </w:tc>
        <w:tc>
          <w:tcPr>
            <w:tcW w:w="6138" w:type="dxa"/>
          </w:tcPr>
          <w:p w14:paraId="335A20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A0" w14:textId="77777777" w:rsidTr="00D26491">
        <w:trPr>
          <w:cantSplit/>
        </w:trPr>
        <w:tc>
          <w:tcPr>
            <w:tcW w:w="3438" w:type="dxa"/>
          </w:tcPr>
          <w:p w14:paraId="335A20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IBDFQB</w:t>
            </w:r>
          </w:p>
        </w:tc>
        <w:tc>
          <w:tcPr>
            <w:tcW w:w="6138" w:type="dxa"/>
          </w:tcPr>
          <w:p w14:paraId="335A209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84584A" w:rsidRPr="0002501E" w14:paraId="335A20A3" w14:textId="77777777" w:rsidTr="00D26491">
        <w:trPr>
          <w:cantSplit/>
        </w:trPr>
        <w:tc>
          <w:tcPr>
            <w:tcW w:w="3438" w:type="dxa"/>
          </w:tcPr>
          <w:p w14:paraId="335A20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w:t>
            </w:r>
          </w:p>
        </w:tc>
        <w:tc>
          <w:tcPr>
            <w:tcW w:w="6138" w:type="dxa"/>
          </w:tcPr>
          <w:p w14:paraId="335A20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w:t>
            </w:r>
          </w:p>
        </w:tc>
      </w:tr>
      <w:tr w:rsidR="0084584A" w:rsidRPr="0002501E" w14:paraId="335A20A6" w14:textId="77777777" w:rsidTr="00D26491">
        <w:trPr>
          <w:cantSplit/>
        </w:trPr>
        <w:tc>
          <w:tcPr>
            <w:tcW w:w="3438" w:type="dxa"/>
          </w:tcPr>
          <w:p w14:paraId="335A20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IBDFQEA1</w:t>
            </w:r>
          </w:p>
        </w:tc>
        <w:tc>
          <w:tcPr>
            <w:tcW w:w="6138" w:type="dxa"/>
          </w:tcPr>
          <w:p w14:paraId="335A20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 cont.</w:t>
            </w:r>
          </w:p>
        </w:tc>
      </w:tr>
      <w:tr w:rsidR="0084584A" w:rsidRPr="0002501E" w14:paraId="335A20A9" w14:textId="77777777" w:rsidTr="00D26491">
        <w:trPr>
          <w:cantSplit/>
        </w:trPr>
        <w:tc>
          <w:tcPr>
            <w:tcW w:w="3438" w:type="dxa"/>
          </w:tcPr>
          <w:p w14:paraId="335A20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w:t>
            </w:r>
          </w:p>
        </w:tc>
        <w:tc>
          <w:tcPr>
            <w:tcW w:w="6138" w:type="dxa"/>
          </w:tcPr>
          <w:p w14:paraId="335A20A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84584A" w:rsidRPr="0002501E" w14:paraId="335A20AC" w14:textId="77777777" w:rsidTr="00D26491">
        <w:trPr>
          <w:cantSplit/>
        </w:trPr>
        <w:tc>
          <w:tcPr>
            <w:tcW w:w="3438" w:type="dxa"/>
          </w:tcPr>
          <w:p w14:paraId="335A20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w:t>
            </w:r>
          </w:p>
        </w:tc>
        <w:tc>
          <w:tcPr>
            <w:tcW w:w="6138" w:type="dxa"/>
          </w:tcPr>
          <w:p w14:paraId="335A20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w:t>
            </w:r>
          </w:p>
        </w:tc>
      </w:tr>
      <w:tr w:rsidR="0084584A" w:rsidRPr="0002501E" w14:paraId="335A20AF" w14:textId="77777777" w:rsidTr="00D26491">
        <w:trPr>
          <w:cantSplit/>
        </w:trPr>
        <w:tc>
          <w:tcPr>
            <w:tcW w:w="3438" w:type="dxa"/>
          </w:tcPr>
          <w:p w14:paraId="335A20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IBDFQSL1</w:t>
            </w:r>
          </w:p>
        </w:tc>
        <w:tc>
          <w:tcPr>
            <w:tcW w:w="6138" w:type="dxa"/>
          </w:tcPr>
          <w:p w14:paraId="335A20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2" w14:textId="77777777" w:rsidTr="00D26491">
        <w:trPr>
          <w:cantSplit/>
        </w:trPr>
        <w:tc>
          <w:tcPr>
            <w:tcW w:w="3438" w:type="dxa"/>
          </w:tcPr>
          <w:p w14:paraId="335A20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IBDFQSL2</w:t>
            </w:r>
          </w:p>
        </w:tc>
        <w:tc>
          <w:tcPr>
            <w:tcW w:w="6138" w:type="dxa"/>
          </w:tcPr>
          <w:p w14:paraId="335A20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5" w14:textId="77777777" w:rsidTr="00D26491">
        <w:trPr>
          <w:cantSplit/>
        </w:trPr>
        <w:tc>
          <w:tcPr>
            <w:tcW w:w="3438" w:type="dxa"/>
          </w:tcPr>
          <w:p w14:paraId="335A20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IBDFREG</w:t>
            </w:r>
          </w:p>
        </w:tc>
        <w:tc>
          <w:tcPr>
            <w:tcW w:w="6138" w:type="dxa"/>
          </w:tcPr>
          <w:p w14:paraId="335A20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(prints for a single patient)</w:t>
            </w:r>
          </w:p>
        </w:tc>
      </w:tr>
      <w:tr w:rsidR="0084584A" w:rsidRPr="0002501E" w14:paraId="335A20B8" w14:textId="77777777" w:rsidTr="00D26491">
        <w:trPr>
          <w:cantSplit/>
        </w:trPr>
        <w:tc>
          <w:tcPr>
            <w:tcW w:w="3438" w:type="dxa"/>
          </w:tcPr>
          <w:p w14:paraId="335A20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w:t>
            </w:r>
          </w:p>
        </w:tc>
        <w:tc>
          <w:tcPr>
            <w:tcW w:w="6138" w:type="dxa"/>
          </w:tcPr>
          <w:p w14:paraId="335A20B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84584A" w:rsidRPr="0002501E" w14:paraId="335A20BB" w14:textId="77777777" w:rsidTr="00D26491">
        <w:trPr>
          <w:cantSplit/>
        </w:trPr>
        <w:tc>
          <w:tcPr>
            <w:tcW w:w="3438" w:type="dxa"/>
          </w:tcPr>
          <w:p w14:paraId="335A20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IBDFRPC1</w:t>
            </w:r>
          </w:p>
        </w:tc>
        <w:tc>
          <w:tcPr>
            <w:tcW w:w="6138" w:type="dxa"/>
          </w:tcPr>
          <w:p w14:paraId="335A20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w:t>
            </w:r>
          </w:p>
        </w:tc>
      </w:tr>
      <w:tr w:rsidR="0084584A" w:rsidRPr="0002501E" w14:paraId="335A20BE" w14:textId="77777777" w:rsidTr="00D26491">
        <w:trPr>
          <w:cantSplit/>
        </w:trPr>
        <w:tc>
          <w:tcPr>
            <w:tcW w:w="3438" w:type="dxa"/>
          </w:tcPr>
          <w:p w14:paraId="335A20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IBDFRPC2</w:t>
            </w:r>
          </w:p>
        </w:tc>
        <w:tc>
          <w:tcPr>
            <w:tcW w:w="6138" w:type="dxa"/>
          </w:tcPr>
          <w:p w14:paraId="335A20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 broker call</w:t>
            </w:r>
          </w:p>
        </w:tc>
      </w:tr>
      <w:tr w:rsidR="0084584A" w:rsidRPr="0002501E" w14:paraId="335A20C1" w14:textId="77777777" w:rsidTr="00D26491">
        <w:trPr>
          <w:cantSplit/>
        </w:trPr>
        <w:tc>
          <w:tcPr>
            <w:tcW w:w="3438" w:type="dxa"/>
          </w:tcPr>
          <w:p w14:paraId="335A20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IBDFRPC3</w:t>
            </w:r>
          </w:p>
        </w:tc>
        <w:tc>
          <w:tcPr>
            <w:tcW w:w="6138" w:type="dxa"/>
          </w:tcPr>
          <w:p w14:paraId="335A20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Identify patient form id</w:t>
            </w:r>
          </w:p>
        </w:tc>
      </w:tr>
      <w:tr w:rsidR="0084584A" w:rsidRPr="0002501E" w14:paraId="335A20C4" w14:textId="77777777" w:rsidTr="00D26491">
        <w:trPr>
          <w:cantSplit/>
        </w:trPr>
        <w:tc>
          <w:tcPr>
            <w:tcW w:w="3438" w:type="dxa"/>
          </w:tcPr>
          <w:p w14:paraId="335A20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IBDFRPC4</w:t>
            </w:r>
          </w:p>
        </w:tc>
        <w:tc>
          <w:tcPr>
            <w:tcW w:w="6138" w:type="dxa"/>
          </w:tcPr>
          <w:p w14:paraId="335A20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7" w14:textId="77777777" w:rsidTr="00D26491">
        <w:trPr>
          <w:cantSplit/>
        </w:trPr>
        <w:tc>
          <w:tcPr>
            <w:tcW w:w="3438" w:type="dxa"/>
          </w:tcPr>
          <w:p w14:paraId="335A20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IBDFRPC5</w:t>
            </w:r>
          </w:p>
        </w:tc>
        <w:tc>
          <w:tcPr>
            <w:tcW w:w="6138" w:type="dxa"/>
          </w:tcPr>
          <w:p w14:paraId="335A20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A" w14:textId="77777777" w:rsidTr="00D26491">
        <w:trPr>
          <w:cantSplit/>
        </w:trPr>
        <w:tc>
          <w:tcPr>
            <w:tcW w:w="3438" w:type="dxa"/>
          </w:tcPr>
          <w:p w14:paraId="335A20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IBDFRPC6</w:t>
            </w:r>
          </w:p>
        </w:tc>
        <w:tc>
          <w:tcPr>
            <w:tcW w:w="6138" w:type="dxa"/>
          </w:tcPr>
          <w:p w14:paraId="335A20C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84584A" w:rsidRPr="0002501E" w14:paraId="335A20CD" w14:textId="77777777" w:rsidTr="00D26491">
        <w:trPr>
          <w:cantSplit/>
        </w:trPr>
        <w:tc>
          <w:tcPr>
            <w:tcW w:w="3438" w:type="dxa"/>
          </w:tcPr>
          <w:p w14:paraId="335A20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w:t>
            </w:r>
          </w:p>
        </w:tc>
        <w:tc>
          <w:tcPr>
            <w:tcW w:w="6138" w:type="dxa"/>
          </w:tcPr>
          <w:p w14:paraId="335A20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STATUS SELECT ROUTINE (FORMS TRACKING)</w:t>
            </w:r>
          </w:p>
        </w:tc>
      </w:tr>
      <w:tr w:rsidR="0084584A" w:rsidRPr="0002501E" w14:paraId="335A20D0" w14:textId="77777777" w:rsidTr="00D26491">
        <w:trPr>
          <w:cantSplit/>
        </w:trPr>
        <w:tc>
          <w:tcPr>
            <w:tcW w:w="3438" w:type="dxa"/>
          </w:tcPr>
          <w:p w14:paraId="335A20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IBDFSS1</w:t>
            </w:r>
          </w:p>
        </w:tc>
        <w:tc>
          <w:tcPr>
            <w:tcW w:w="6138" w:type="dxa"/>
          </w:tcPr>
          <w:p w14:paraId="335A20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SELECTED STATUS - JUL 6 1995</w:t>
            </w:r>
          </w:p>
        </w:tc>
      </w:tr>
      <w:tr w:rsidR="0084584A" w:rsidRPr="0002501E" w14:paraId="335A20D3" w14:textId="77777777" w:rsidTr="00D26491">
        <w:trPr>
          <w:cantSplit/>
        </w:trPr>
        <w:tc>
          <w:tcPr>
            <w:tcW w:w="3438" w:type="dxa"/>
          </w:tcPr>
          <w:p w14:paraId="335A20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w:t>
            </w:r>
          </w:p>
        </w:tc>
        <w:tc>
          <w:tcPr>
            <w:tcW w:w="6138" w:type="dxa"/>
          </w:tcPr>
          <w:p w14:paraId="335A20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6" w14:textId="77777777" w:rsidTr="00D26491">
        <w:trPr>
          <w:cantSplit/>
        </w:trPr>
        <w:tc>
          <w:tcPr>
            <w:tcW w:w="3438" w:type="dxa"/>
          </w:tcPr>
          <w:p w14:paraId="335A20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IBDFST1</w:t>
            </w:r>
          </w:p>
        </w:tc>
        <w:tc>
          <w:tcPr>
            <w:tcW w:w="6138" w:type="dxa"/>
          </w:tcPr>
          <w:p w14:paraId="335A20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E" w14:textId="77777777" w:rsidTr="00D26491">
        <w:trPr>
          <w:cantSplit/>
        </w:trPr>
        <w:tc>
          <w:tcPr>
            <w:tcW w:w="3438" w:type="dxa"/>
          </w:tcPr>
          <w:p w14:paraId="335A20D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IBDFU, IBDFU1, IBDFU10, IBDFU1A, IBDFU1B, IBDFU2,</w:t>
            </w:r>
          </w:p>
          <w:p w14:paraId="335A20D8"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IBDFU2A, IBDFU2B, IBDFU2C,</w:t>
            </w:r>
          </w:p>
          <w:p w14:paraId="335A20D9"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IBDFU3, IBDFU4, IBDFU5,</w:t>
            </w:r>
          </w:p>
          <w:p w14:paraId="335A20DA"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IBDFU5A, IBDFU6, IBDFU7,</w:t>
            </w:r>
          </w:p>
          <w:p w14:paraId="335A20DB"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138" w:type="dxa"/>
          </w:tcPr>
          <w:p w14:paraId="335A20DC" w14:textId="77777777" w:rsidR="0084584A" w:rsidRPr="00472DFD" w:rsidRDefault="0084584A" w:rsidP="00D0524B">
            <w:pPr>
              <w:rPr>
                <w:rFonts w:ascii="Times New Roman" w:hAnsi="Times New Roman"/>
                <w:sz w:val="22"/>
                <w:szCs w:val="22"/>
              </w:rPr>
            </w:pPr>
            <w:r w:rsidRPr="00472DFD">
              <w:rPr>
                <w:rFonts w:ascii="Times New Roman" w:hAnsi="Times New Roman"/>
                <w:sz w:val="22"/>
                <w:szCs w:val="22"/>
              </w:rPr>
              <w:t>Utilities used for encounter forms.</w:t>
            </w:r>
          </w:p>
          <w:p w14:paraId="335A20DD" w14:textId="77777777" w:rsidR="0084584A" w:rsidRPr="00C6374B" w:rsidRDefault="0084584A" w:rsidP="00D0524B">
            <w:pPr>
              <w:rPr>
                <w:rFonts w:ascii="Times New Roman" w:hAnsi="Times New Roman"/>
                <w:sz w:val="22"/>
                <w:szCs w:val="22"/>
              </w:rPr>
            </w:pPr>
          </w:p>
        </w:tc>
      </w:tr>
      <w:tr w:rsidR="0084584A" w:rsidRPr="0002501E" w14:paraId="335A20E1" w14:textId="77777777" w:rsidTr="00D26491">
        <w:trPr>
          <w:cantSplit/>
        </w:trPr>
        <w:tc>
          <w:tcPr>
            <w:tcW w:w="3438" w:type="dxa"/>
          </w:tcPr>
          <w:p w14:paraId="335A20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IBDFU1C</w:t>
            </w:r>
          </w:p>
        </w:tc>
        <w:tc>
          <w:tcPr>
            <w:tcW w:w="6138" w:type="dxa"/>
          </w:tcPr>
          <w:p w14:paraId="335A20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(sets various parameters)</w:t>
            </w:r>
          </w:p>
        </w:tc>
      </w:tr>
      <w:tr w:rsidR="0084584A" w:rsidRPr="0002501E" w14:paraId="335A20E4" w14:textId="77777777" w:rsidTr="00D26491">
        <w:trPr>
          <w:cantSplit/>
        </w:trPr>
        <w:tc>
          <w:tcPr>
            <w:tcW w:w="3438" w:type="dxa"/>
          </w:tcPr>
          <w:p w14:paraId="335A20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IBDFU91</w:t>
            </w:r>
          </w:p>
        </w:tc>
        <w:tc>
          <w:tcPr>
            <w:tcW w:w="6138" w:type="dxa"/>
          </w:tcPr>
          <w:p w14:paraId="335A20E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84584A" w:rsidRPr="0002501E" w14:paraId="335A20E7" w14:textId="77777777" w:rsidTr="00D26491">
        <w:trPr>
          <w:cantSplit/>
        </w:trPr>
        <w:tc>
          <w:tcPr>
            <w:tcW w:w="3438" w:type="dxa"/>
          </w:tcPr>
          <w:p w14:paraId="335A20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IBDFUTI</w:t>
            </w:r>
          </w:p>
        </w:tc>
        <w:tc>
          <w:tcPr>
            <w:tcW w:w="6138" w:type="dxa"/>
          </w:tcPr>
          <w:p w14:paraId="335A20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84584A" w:rsidRPr="0002501E" w14:paraId="335A20EA" w14:textId="77777777" w:rsidTr="00D26491">
        <w:trPr>
          <w:cantSplit/>
        </w:trPr>
        <w:tc>
          <w:tcPr>
            <w:tcW w:w="3438" w:type="dxa"/>
          </w:tcPr>
          <w:p w14:paraId="335A20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w:t>
            </w:r>
          </w:p>
        </w:tc>
        <w:tc>
          <w:tcPr>
            <w:tcW w:w="6138" w:type="dxa"/>
          </w:tcPr>
          <w:p w14:paraId="335A20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Routine - APR 20 1995</w:t>
            </w:r>
          </w:p>
        </w:tc>
      </w:tr>
      <w:tr w:rsidR="0084584A" w:rsidRPr="0002501E" w14:paraId="335A20ED" w14:textId="77777777" w:rsidTr="00D26491">
        <w:trPr>
          <w:cantSplit/>
        </w:trPr>
        <w:tc>
          <w:tcPr>
            <w:tcW w:w="3438" w:type="dxa"/>
          </w:tcPr>
          <w:p w14:paraId="335A20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IBDFUTL1</w:t>
            </w:r>
          </w:p>
        </w:tc>
        <w:tc>
          <w:tcPr>
            <w:tcW w:w="6138" w:type="dxa"/>
          </w:tcPr>
          <w:p w14:paraId="335A20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 20 95</w:t>
            </w:r>
          </w:p>
        </w:tc>
      </w:tr>
      <w:tr w:rsidR="0084584A" w:rsidRPr="0002501E" w14:paraId="335A20F0" w14:textId="77777777" w:rsidTr="00D26491">
        <w:trPr>
          <w:cantSplit/>
        </w:trPr>
        <w:tc>
          <w:tcPr>
            <w:tcW w:w="3438" w:type="dxa"/>
          </w:tcPr>
          <w:p w14:paraId="335A20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IBDFUTL2</w:t>
            </w:r>
          </w:p>
        </w:tc>
        <w:tc>
          <w:tcPr>
            <w:tcW w:w="6138" w:type="dxa"/>
          </w:tcPr>
          <w:p w14:paraId="335A20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- 4/24/95</w:t>
            </w:r>
          </w:p>
        </w:tc>
      </w:tr>
      <w:tr w:rsidR="0084584A" w:rsidRPr="0002501E" w14:paraId="335A20F3" w14:textId="77777777" w:rsidTr="00D26491">
        <w:trPr>
          <w:cantSplit/>
        </w:trPr>
        <w:tc>
          <w:tcPr>
            <w:tcW w:w="3438" w:type="dxa"/>
          </w:tcPr>
          <w:p w14:paraId="335A20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IBDFUTL3</w:t>
            </w:r>
          </w:p>
        </w:tc>
        <w:tc>
          <w:tcPr>
            <w:tcW w:w="6138" w:type="dxa"/>
          </w:tcPr>
          <w:p w14:paraId="335A20F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84584A" w:rsidRPr="0002501E" w14:paraId="335A20F6" w14:textId="77777777" w:rsidTr="00D26491">
        <w:trPr>
          <w:cantSplit/>
        </w:trPr>
        <w:tc>
          <w:tcPr>
            <w:tcW w:w="3438" w:type="dxa"/>
          </w:tcPr>
          <w:p w14:paraId="335A20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w:t>
            </w:r>
          </w:p>
        </w:tc>
        <w:tc>
          <w:tcPr>
            <w:tcW w:w="6138" w:type="dxa"/>
          </w:tcPr>
          <w:p w14:paraId="335A20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9" w14:textId="77777777" w:rsidTr="00D26491">
        <w:trPr>
          <w:cantSplit/>
        </w:trPr>
        <w:tc>
          <w:tcPr>
            <w:tcW w:w="3438" w:type="dxa"/>
          </w:tcPr>
          <w:p w14:paraId="335A20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IBDNTEG0</w:t>
            </w:r>
          </w:p>
        </w:tc>
        <w:tc>
          <w:tcPr>
            <w:tcW w:w="6138" w:type="dxa"/>
          </w:tcPr>
          <w:p w14:paraId="335A20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C" w14:textId="77777777" w:rsidTr="00D26491">
        <w:trPr>
          <w:cantSplit/>
        </w:trPr>
        <w:tc>
          <w:tcPr>
            <w:tcW w:w="3438" w:type="dxa"/>
          </w:tcPr>
          <w:p w14:paraId="335A20FA"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IBDX*</w:t>
            </w:r>
          </w:p>
        </w:tc>
        <w:tc>
          <w:tcPr>
            <w:tcW w:w="6138" w:type="dxa"/>
          </w:tcPr>
          <w:p w14:paraId="335A20FB"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84584A" w:rsidRPr="0002501E" w14:paraId="335A20FF" w14:textId="77777777" w:rsidTr="00D26491">
        <w:trPr>
          <w:cantSplit/>
        </w:trPr>
        <w:tc>
          <w:tcPr>
            <w:tcW w:w="3438" w:type="dxa"/>
          </w:tcPr>
          <w:p w14:paraId="335A20FD"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IBDY*</w:t>
            </w:r>
          </w:p>
        </w:tc>
        <w:tc>
          <w:tcPr>
            <w:tcW w:w="6138" w:type="dxa"/>
          </w:tcPr>
          <w:p w14:paraId="335A20FE" w14:textId="77777777" w:rsidR="0084584A" w:rsidRPr="00D1302C" w:rsidRDefault="0084584A" w:rsidP="00715B9E">
            <w:pPr>
              <w:rPr>
                <w:rFonts w:ascii="Times New Roman" w:hAnsi="Times New Roman"/>
                <w:sz w:val="22"/>
                <w:szCs w:val="22"/>
              </w:rPr>
            </w:pPr>
            <w:r w:rsidRPr="00DD113A">
              <w:rPr>
                <w:rFonts w:ascii="Times New Roman" w:hAnsi="Times New Roman"/>
                <w:sz w:val="22"/>
                <w:szCs w:val="22"/>
              </w:rPr>
              <w:t>Mixed Post-Init, Pre-Init, and Environment Routines</w:t>
            </w:r>
            <w:r w:rsidRPr="00D1302C">
              <w:rPr>
                <w:rFonts w:ascii="Times New Roman" w:hAnsi="Times New Roman"/>
                <w:sz w:val="22"/>
                <w:szCs w:val="22"/>
              </w:rPr>
              <w:t xml:space="preserve"> for released patches.</w:t>
            </w:r>
          </w:p>
        </w:tc>
      </w:tr>
      <w:tr w:rsidR="0084584A" w:rsidRPr="0002501E" w14:paraId="335A2102" w14:textId="77777777" w:rsidTr="00D26491">
        <w:trPr>
          <w:cantSplit/>
        </w:trPr>
        <w:tc>
          <w:tcPr>
            <w:tcW w:w="3438" w:type="dxa"/>
          </w:tcPr>
          <w:p w14:paraId="335A210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w:t>
            </w:r>
          </w:p>
        </w:tc>
        <w:tc>
          <w:tcPr>
            <w:tcW w:w="6138" w:type="dxa"/>
          </w:tcPr>
          <w:p w14:paraId="335A210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Enter/Edit Billing Rates.</w:t>
            </w:r>
          </w:p>
        </w:tc>
      </w:tr>
      <w:tr w:rsidR="0084584A" w:rsidRPr="0002501E" w14:paraId="335A2105" w14:textId="77777777" w:rsidTr="00D26491">
        <w:trPr>
          <w:cantSplit/>
        </w:trPr>
        <w:tc>
          <w:tcPr>
            <w:tcW w:w="3438" w:type="dxa"/>
          </w:tcPr>
          <w:p w14:paraId="335A210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IBEBRH</w:t>
            </w:r>
          </w:p>
        </w:tc>
        <w:tc>
          <w:tcPr>
            <w:tcW w:w="6138" w:type="dxa"/>
          </w:tcPr>
          <w:p w14:paraId="335A210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Help routine for Enter/Edit Billing Rates.</w:t>
            </w:r>
          </w:p>
        </w:tc>
      </w:tr>
      <w:tr w:rsidR="0084584A" w:rsidRPr="0002501E" w14:paraId="335A2108" w14:textId="77777777" w:rsidTr="00D26491">
        <w:trPr>
          <w:cantSplit/>
        </w:trPr>
        <w:tc>
          <w:tcPr>
            <w:tcW w:w="3438" w:type="dxa"/>
          </w:tcPr>
          <w:p w14:paraId="335A210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 IBECEA0</w:t>
            </w:r>
          </w:p>
        </w:tc>
        <w:tc>
          <w:tcPr>
            <w:tcW w:w="6138" w:type="dxa"/>
          </w:tcPr>
          <w:p w14:paraId="335A210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84584A" w:rsidRPr="0002501E" w14:paraId="335A210B" w14:textId="77777777" w:rsidTr="00D26491">
        <w:trPr>
          <w:cantSplit/>
        </w:trPr>
        <w:tc>
          <w:tcPr>
            <w:tcW w:w="3438" w:type="dxa"/>
          </w:tcPr>
          <w:p w14:paraId="335A210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IBECEA1</w:t>
            </w:r>
          </w:p>
        </w:tc>
        <w:tc>
          <w:tcPr>
            <w:tcW w:w="6138" w:type="dxa"/>
          </w:tcPr>
          <w:p w14:paraId="335A210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84584A" w:rsidRPr="0002501E" w14:paraId="335A210E" w14:textId="77777777" w:rsidTr="00D26491">
        <w:trPr>
          <w:cantSplit/>
        </w:trPr>
        <w:tc>
          <w:tcPr>
            <w:tcW w:w="3438" w:type="dxa"/>
          </w:tcPr>
          <w:p w14:paraId="335A210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IBECEA2, IBECEA21, IBECEA22</w:t>
            </w:r>
          </w:p>
        </w:tc>
        <w:tc>
          <w:tcPr>
            <w:tcW w:w="6138" w:type="dxa"/>
          </w:tcPr>
          <w:p w14:paraId="335A210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84584A" w:rsidRPr="0002501E" w14:paraId="335A2111" w14:textId="77777777" w:rsidTr="00D26491">
        <w:trPr>
          <w:cantSplit/>
        </w:trPr>
        <w:tc>
          <w:tcPr>
            <w:tcW w:w="3438" w:type="dxa"/>
          </w:tcPr>
          <w:p w14:paraId="335A210F"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IBECEA3, IBECEA31, IBECEA32, IBECEA33</w:t>
            </w:r>
          </w:p>
        </w:tc>
        <w:tc>
          <w:tcPr>
            <w:tcW w:w="6138" w:type="dxa"/>
          </w:tcPr>
          <w:p w14:paraId="335A2110"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84584A" w:rsidRPr="0002501E" w14:paraId="335A2114" w14:textId="77777777" w:rsidTr="00D26491">
        <w:trPr>
          <w:cantSplit/>
        </w:trPr>
        <w:tc>
          <w:tcPr>
            <w:tcW w:w="3438" w:type="dxa"/>
          </w:tcPr>
          <w:p w14:paraId="335A21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IBECEA34</w:t>
            </w:r>
          </w:p>
        </w:tc>
        <w:tc>
          <w:tcPr>
            <w:tcW w:w="6138" w:type="dxa"/>
          </w:tcPr>
          <w:p w14:paraId="335A21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Fee Support</w:t>
            </w:r>
          </w:p>
        </w:tc>
      </w:tr>
      <w:tr w:rsidR="0084584A" w:rsidRPr="0002501E" w14:paraId="335A2117" w14:textId="77777777" w:rsidTr="00D26491">
        <w:trPr>
          <w:cantSplit/>
        </w:trPr>
        <w:tc>
          <w:tcPr>
            <w:tcW w:w="3438" w:type="dxa"/>
          </w:tcPr>
          <w:p w14:paraId="335A21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IBECEA35</w:t>
            </w:r>
          </w:p>
        </w:tc>
        <w:tc>
          <w:tcPr>
            <w:tcW w:w="6138" w:type="dxa"/>
          </w:tcPr>
          <w:p w14:paraId="335A21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84584A" w:rsidRPr="0002501E" w14:paraId="335A211A" w14:textId="77777777" w:rsidTr="00D26491">
        <w:trPr>
          <w:cantSplit/>
        </w:trPr>
        <w:tc>
          <w:tcPr>
            <w:tcW w:w="3438" w:type="dxa"/>
          </w:tcPr>
          <w:p w14:paraId="335A211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IBECEA4</w:t>
            </w:r>
          </w:p>
        </w:tc>
        <w:tc>
          <w:tcPr>
            <w:tcW w:w="6138" w:type="dxa"/>
          </w:tcPr>
          <w:p w14:paraId="335A211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84584A" w:rsidRPr="0002501E" w14:paraId="335A211D" w14:textId="77777777" w:rsidTr="00D26491">
        <w:trPr>
          <w:cantSplit/>
        </w:trPr>
        <w:tc>
          <w:tcPr>
            <w:tcW w:w="3438" w:type="dxa"/>
          </w:tcPr>
          <w:p w14:paraId="335A211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IBECEA5, IBECEA51</w:t>
            </w:r>
          </w:p>
        </w:tc>
        <w:tc>
          <w:tcPr>
            <w:tcW w:w="6138" w:type="dxa"/>
          </w:tcPr>
          <w:p w14:paraId="335A211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84584A" w:rsidRPr="0002501E" w14:paraId="335A2120" w14:textId="77777777" w:rsidTr="00D26491">
        <w:trPr>
          <w:cantSplit/>
        </w:trPr>
        <w:tc>
          <w:tcPr>
            <w:tcW w:w="3438" w:type="dxa"/>
          </w:tcPr>
          <w:p w14:paraId="335A211E"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lastRenderedPageBreak/>
              <w:t>IBECEAU, IBECEAU1, IBECEAU2, IBECEAU3, IBECEAU4</w:t>
            </w:r>
          </w:p>
        </w:tc>
        <w:tc>
          <w:tcPr>
            <w:tcW w:w="6138" w:type="dxa"/>
          </w:tcPr>
          <w:p w14:paraId="335A211F" w14:textId="77777777" w:rsidR="0084584A" w:rsidRPr="00D1302C" w:rsidRDefault="0084584A" w:rsidP="002212A5">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84584A" w:rsidRPr="0002501E" w14:paraId="335A2123" w14:textId="77777777" w:rsidTr="00D26491">
        <w:trPr>
          <w:cantSplit/>
        </w:trPr>
        <w:tc>
          <w:tcPr>
            <w:tcW w:w="3438" w:type="dxa"/>
          </w:tcPr>
          <w:p w14:paraId="335A21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IBECEAU5</w:t>
            </w:r>
          </w:p>
        </w:tc>
        <w:tc>
          <w:tcPr>
            <w:tcW w:w="6138" w:type="dxa"/>
          </w:tcPr>
          <w:p w14:paraId="335A21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CALC Observation CO-PAY</w:t>
            </w:r>
          </w:p>
        </w:tc>
      </w:tr>
      <w:tr w:rsidR="0084584A" w:rsidRPr="0002501E" w14:paraId="335A2126" w14:textId="77777777" w:rsidTr="00D26491">
        <w:trPr>
          <w:cantSplit/>
        </w:trPr>
        <w:tc>
          <w:tcPr>
            <w:tcW w:w="3438" w:type="dxa"/>
          </w:tcPr>
          <w:p w14:paraId="335A212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IBECK</w:t>
            </w:r>
          </w:p>
        </w:tc>
        <w:tc>
          <w:tcPr>
            <w:tcW w:w="6138" w:type="dxa"/>
          </w:tcPr>
          <w:p w14:paraId="335A212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Checks status of filer.</w:t>
            </w:r>
          </w:p>
        </w:tc>
      </w:tr>
      <w:tr w:rsidR="0084584A" w:rsidRPr="0002501E" w14:paraId="335A2129" w14:textId="77777777" w:rsidTr="00D26491">
        <w:trPr>
          <w:cantSplit/>
        </w:trPr>
        <w:tc>
          <w:tcPr>
            <w:tcW w:w="3438" w:type="dxa"/>
          </w:tcPr>
          <w:p w14:paraId="335A212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IBECPF</w:t>
            </w:r>
          </w:p>
        </w:tc>
        <w:tc>
          <w:tcPr>
            <w:tcW w:w="6138" w:type="dxa"/>
          </w:tcPr>
          <w:p w14:paraId="335A212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Continuous Patient flag/un-flag.</w:t>
            </w:r>
          </w:p>
        </w:tc>
      </w:tr>
      <w:tr w:rsidR="0084584A" w:rsidRPr="0002501E" w14:paraId="335A212C" w14:textId="77777777" w:rsidTr="00D26491">
        <w:trPr>
          <w:cantSplit/>
        </w:trPr>
        <w:tc>
          <w:tcPr>
            <w:tcW w:w="3438" w:type="dxa"/>
          </w:tcPr>
          <w:p w14:paraId="335A212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IBECPTE</w:t>
            </w:r>
          </w:p>
        </w:tc>
        <w:tc>
          <w:tcPr>
            <w:tcW w:w="6138" w:type="dxa"/>
          </w:tcPr>
          <w:p w14:paraId="335A212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 and/or edit BASC table reference data.</w:t>
            </w:r>
          </w:p>
        </w:tc>
      </w:tr>
      <w:tr w:rsidR="0084584A" w:rsidRPr="0002501E" w14:paraId="335A212F" w14:textId="77777777" w:rsidTr="00D26491">
        <w:trPr>
          <w:cantSplit/>
        </w:trPr>
        <w:tc>
          <w:tcPr>
            <w:tcW w:w="3438" w:type="dxa"/>
          </w:tcPr>
          <w:p w14:paraId="335A212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IBECPTT</w:t>
            </w:r>
          </w:p>
        </w:tc>
        <w:tc>
          <w:tcPr>
            <w:tcW w:w="6138" w:type="dxa"/>
          </w:tcPr>
          <w:p w14:paraId="335A212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84584A" w:rsidRPr="0002501E" w14:paraId="335A2132" w14:textId="77777777" w:rsidTr="00D26491">
        <w:trPr>
          <w:cantSplit/>
        </w:trPr>
        <w:tc>
          <w:tcPr>
            <w:tcW w:w="3438" w:type="dxa"/>
          </w:tcPr>
          <w:p w14:paraId="335A21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IBECPTT</w:t>
            </w:r>
          </w:p>
        </w:tc>
        <w:tc>
          <w:tcPr>
            <w:tcW w:w="6138" w:type="dxa"/>
          </w:tcPr>
          <w:p w14:paraId="335A21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TRANSFERS CPT RATE UPDATES TO 350.4</w:t>
            </w:r>
          </w:p>
        </w:tc>
      </w:tr>
      <w:tr w:rsidR="0084584A" w:rsidRPr="0002501E" w14:paraId="335A2135" w14:textId="77777777" w:rsidTr="00D26491">
        <w:trPr>
          <w:cantSplit/>
        </w:trPr>
        <w:tc>
          <w:tcPr>
            <w:tcW w:w="3438" w:type="dxa"/>
          </w:tcPr>
          <w:p w14:paraId="335A213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IBECPTZ</w:t>
            </w:r>
          </w:p>
        </w:tc>
        <w:tc>
          <w:tcPr>
            <w:tcW w:w="6138" w:type="dxa"/>
          </w:tcPr>
          <w:p w14:paraId="335A213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BASC transfer utility.</w:t>
            </w:r>
          </w:p>
        </w:tc>
      </w:tr>
      <w:tr w:rsidR="0084584A" w:rsidRPr="0002501E" w14:paraId="335A2138" w14:textId="77777777" w:rsidTr="00D26491">
        <w:trPr>
          <w:cantSplit/>
        </w:trPr>
        <w:tc>
          <w:tcPr>
            <w:tcW w:w="3438" w:type="dxa"/>
          </w:tcPr>
          <w:p w14:paraId="335A21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w:t>
            </w:r>
          </w:p>
        </w:tc>
        <w:tc>
          <w:tcPr>
            <w:tcW w:w="6138" w:type="dxa"/>
          </w:tcPr>
          <w:p w14:paraId="335A213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TRICARE PHARMACY ENGINE OPTIONS</w:t>
            </w:r>
          </w:p>
        </w:tc>
      </w:tr>
      <w:tr w:rsidR="0084584A" w:rsidRPr="0002501E" w14:paraId="335A213B" w14:textId="77777777" w:rsidTr="00D26491">
        <w:trPr>
          <w:cantSplit/>
        </w:trPr>
        <w:tc>
          <w:tcPr>
            <w:tcW w:w="3438" w:type="dxa"/>
          </w:tcPr>
          <w:p w14:paraId="335A21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IBECUS1</w:t>
            </w:r>
          </w:p>
        </w:tc>
        <w:tc>
          <w:tcPr>
            <w:tcW w:w="6138" w:type="dxa"/>
          </w:tcPr>
          <w:p w14:paraId="335A21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ENGINES</w:t>
            </w:r>
          </w:p>
        </w:tc>
      </w:tr>
      <w:tr w:rsidR="0084584A" w:rsidRPr="0002501E" w14:paraId="335A213E" w14:textId="77777777" w:rsidTr="00D26491">
        <w:trPr>
          <w:cantSplit/>
        </w:trPr>
        <w:tc>
          <w:tcPr>
            <w:tcW w:w="3438" w:type="dxa"/>
          </w:tcPr>
          <w:p w14:paraId="335A21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w:t>
            </w:r>
          </w:p>
        </w:tc>
        <w:tc>
          <w:tcPr>
            <w:tcW w:w="6138" w:type="dxa"/>
          </w:tcPr>
          <w:p w14:paraId="335A21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 TRANSACTION</w:t>
            </w:r>
          </w:p>
        </w:tc>
      </w:tr>
      <w:tr w:rsidR="0084584A" w:rsidRPr="0002501E" w14:paraId="335A2141" w14:textId="77777777" w:rsidTr="00D26491">
        <w:trPr>
          <w:cantSplit/>
        </w:trPr>
        <w:tc>
          <w:tcPr>
            <w:tcW w:w="3438" w:type="dxa"/>
          </w:tcPr>
          <w:p w14:paraId="335A21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IBECUS21</w:t>
            </w:r>
          </w:p>
        </w:tc>
        <w:tc>
          <w:tcPr>
            <w:tcW w:w="6138" w:type="dxa"/>
          </w:tcPr>
          <w:p w14:paraId="335A21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FILE TRICARE PHARMACY TRANSACTIONS</w:t>
            </w:r>
          </w:p>
        </w:tc>
      </w:tr>
      <w:tr w:rsidR="0084584A" w:rsidRPr="0002501E" w14:paraId="335A2144" w14:textId="77777777" w:rsidTr="00D26491">
        <w:trPr>
          <w:cantSplit/>
        </w:trPr>
        <w:tc>
          <w:tcPr>
            <w:tcW w:w="3438" w:type="dxa"/>
          </w:tcPr>
          <w:p w14:paraId="335A21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IBECUS22</w:t>
            </w:r>
          </w:p>
        </w:tc>
        <w:tc>
          <w:tcPr>
            <w:tcW w:w="6138" w:type="dxa"/>
          </w:tcPr>
          <w:p w14:paraId="335A21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UTILITIES</w:t>
            </w:r>
          </w:p>
        </w:tc>
      </w:tr>
      <w:tr w:rsidR="0084584A" w:rsidRPr="0002501E" w14:paraId="335A2147" w14:textId="77777777" w:rsidTr="00D26491">
        <w:trPr>
          <w:cantSplit/>
        </w:trPr>
        <w:tc>
          <w:tcPr>
            <w:tcW w:w="3438" w:type="dxa"/>
          </w:tcPr>
          <w:p w14:paraId="335A21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IBECUS3</w:t>
            </w:r>
          </w:p>
        </w:tc>
        <w:tc>
          <w:tcPr>
            <w:tcW w:w="6138" w:type="dxa"/>
          </w:tcPr>
          <w:p w14:paraId="335A21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 TRICARE PHARMACY TRANSACTION</w:t>
            </w:r>
          </w:p>
        </w:tc>
      </w:tr>
      <w:tr w:rsidR="0084584A" w:rsidRPr="0002501E" w14:paraId="335A214A" w14:textId="77777777" w:rsidTr="00D26491">
        <w:trPr>
          <w:cantSplit/>
        </w:trPr>
        <w:tc>
          <w:tcPr>
            <w:tcW w:w="3438" w:type="dxa"/>
          </w:tcPr>
          <w:p w14:paraId="335A21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w:t>
            </w:r>
          </w:p>
        </w:tc>
        <w:tc>
          <w:tcPr>
            <w:tcW w:w="6138" w:type="dxa"/>
          </w:tcPr>
          <w:p w14:paraId="335A21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OPTIONS</w:t>
            </w:r>
          </w:p>
        </w:tc>
      </w:tr>
      <w:tr w:rsidR="0084584A" w:rsidRPr="0002501E" w14:paraId="335A214D" w14:textId="77777777" w:rsidTr="00D26491">
        <w:trPr>
          <w:cantSplit/>
        </w:trPr>
        <w:tc>
          <w:tcPr>
            <w:tcW w:w="3438" w:type="dxa"/>
          </w:tcPr>
          <w:p w14:paraId="335A21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IBECUSMU</w:t>
            </w:r>
          </w:p>
        </w:tc>
        <w:tc>
          <w:tcPr>
            <w:tcW w:w="6138" w:type="dxa"/>
          </w:tcPr>
          <w:p w14:paraId="335A21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PHARMACY BILLING OPTION UTILITIES</w:t>
            </w:r>
          </w:p>
        </w:tc>
      </w:tr>
      <w:tr w:rsidR="0084584A" w:rsidRPr="0002501E" w14:paraId="335A2150" w14:textId="77777777" w:rsidTr="00D26491">
        <w:trPr>
          <w:cantSplit/>
        </w:trPr>
        <w:tc>
          <w:tcPr>
            <w:tcW w:w="3438" w:type="dxa"/>
          </w:tcPr>
          <w:p w14:paraId="335A21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IBECUSO</w:t>
            </w:r>
          </w:p>
        </w:tc>
        <w:tc>
          <w:tcPr>
            <w:tcW w:w="6138" w:type="dxa"/>
          </w:tcPr>
          <w:p w14:paraId="335A21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OUTPUTS</w:t>
            </w:r>
          </w:p>
        </w:tc>
      </w:tr>
      <w:tr w:rsidR="0084584A" w:rsidRPr="0002501E" w14:paraId="335A2153" w14:textId="77777777" w:rsidTr="00D26491">
        <w:trPr>
          <w:cantSplit/>
        </w:trPr>
        <w:tc>
          <w:tcPr>
            <w:tcW w:w="3438" w:type="dxa"/>
          </w:tcPr>
          <w:p w14:paraId="335A215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w:t>
            </w:r>
          </w:p>
        </w:tc>
        <w:tc>
          <w:tcPr>
            <w:tcW w:w="6138" w:type="dxa"/>
          </w:tcPr>
          <w:p w14:paraId="335A215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The Integrated Billing background filer.</w:t>
            </w:r>
          </w:p>
        </w:tc>
      </w:tr>
      <w:tr w:rsidR="0084584A" w:rsidRPr="0002501E" w14:paraId="335A2156" w14:textId="77777777" w:rsidTr="00D26491">
        <w:trPr>
          <w:cantSplit/>
        </w:trPr>
        <w:tc>
          <w:tcPr>
            <w:tcW w:w="3438" w:type="dxa"/>
          </w:tcPr>
          <w:p w14:paraId="335A215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IBEFCOP</w:t>
            </w:r>
          </w:p>
        </w:tc>
        <w:tc>
          <w:tcPr>
            <w:tcW w:w="6138" w:type="dxa"/>
          </w:tcPr>
          <w:p w14:paraId="335A215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Background filer, Rx co-payment processor.</w:t>
            </w:r>
          </w:p>
        </w:tc>
      </w:tr>
      <w:tr w:rsidR="0084584A" w:rsidRPr="0002501E" w14:paraId="335A2159" w14:textId="77777777" w:rsidTr="00D26491">
        <w:trPr>
          <w:cantSplit/>
        </w:trPr>
        <w:tc>
          <w:tcPr>
            <w:tcW w:w="3438" w:type="dxa"/>
          </w:tcPr>
          <w:p w14:paraId="335A215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w:t>
            </w:r>
          </w:p>
        </w:tc>
        <w:tc>
          <w:tcPr>
            <w:tcW w:w="6138" w:type="dxa"/>
          </w:tcPr>
          <w:p w14:paraId="335A2158"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84584A" w:rsidRPr="0002501E" w14:paraId="335A215C" w14:textId="77777777" w:rsidTr="00D26491">
        <w:trPr>
          <w:cantSplit/>
        </w:trPr>
        <w:tc>
          <w:tcPr>
            <w:tcW w:w="3438" w:type="dxa"/>
          </w:tcPr>
          <w:p w14:paraId="335A215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IBEFUNC1, IBEFUNC2</w:t>
            </w:r>
          </w:p>
        </w:tc>
        <w:tc>
          <w:tcPr>
            <w:tcW w:w="6138" w:type="dxa"/>
          </w:tcPr>
          <w:p w14:paraId="335A215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84584A" w:rsidRPr="0002501E" w14:paraId="335A215F" w14:textId="77777777" w:rsidTr="00D26491">
        <w:trPr>
          <w:cantSplit/>
        </w:trPr>
        <w:tc>
          <w:tcPr>
            <w:tcW w:w="3438" w:type="dxa"/>
          </w:tcPr>
          <w:p w14:paraId="335A21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IBEFUNC3</w:t>
            </w:r>
          </w:p>
        </w:tc>
        <w:tc>
          <w:tcPr>
            <w:tcW w:w="6138" w:type="dxa"/>
          </w:tcPr>
          <w:p w14:paraId="335A21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EXTRINSIC FUNCTIONS</w:t>
            </w:r>
          </w:p>
        </w:tc>
      </w:tr>
      <w:tr w:rsidR="0084584A" w:rsidRPr="0002501E" w14:paraId="335A2162" w14:textId="77777777" w:rsidTr="00D26491">
        <w:trPr>
          <w:cantSplit/>
        </w:trPr>
        <w:tc>
          <w:tcPr>
            <w:tcW w:w="3438" w:type="dxa"/>
          </w:tcPr>
          <w:p w14:paraId="335A21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w:t>
            </w:r>
          </w:p>
        </w:tc>
        <w:tc>
          <w:tcPr>
            <w:tcW w:w="6138" w:type="dxa"/>
          </w:tcPr>
          <w:p w14:paraId="335A21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AND THIRD PARTY BILLS</w:t>
            </w:r>
          </w:p>
        </w:tc>
      </w:tr>
      <w:tr w:rsidR="0084584A" w:rsidRPr="0002501E" w14:paraId="335A2165" w14:textId="77777777" w:rsidTr="00D26491">
        <w:trPr>
          <w:cantSplit/>
        </w:trPr>
        <w:tc>
          <w:tcPr>
            <w:tcW w:w="3438" w:type="dxa"/>
          </w:tcPr>
          <w:p w14:paraId="335A21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IBEFURF</w:t>
            </w:r>
          </w:p>
        </w:tc>
        <w:tc>
          <w:tcPr>
            <w:tcW w:w="6138" w:type="dxa"/>
          </w:tcPr>
          <w:p w14:paraId="335A21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PARTY BILLS</w:t>
            </w:r>
          </w:p>
        </w:tc>
      </w:tr>
      <w:tr w:rsidR="0084584A" w:rsidRPr="0002501E" w14:paraId="335A2168" w14:textId="77777777" w:rsidTr="00D26491">
        <w:trPr>
          <w:cantSplit/>
        </w:trPr>
        <w:tc>
          <w:tcPr>
            <w:tcW w:w="3438" w:type="dxa"/>
          </w:tcPr>
          <w:p w14:paraId="335A21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IBEFURT</w:t>
            </w:r>
          </w:p>
        </w:tc>
        <w:tc>
          <w:tcPr>
            <w:tcW w:w="6138" w:type="dxa"/>
          </w:tcPr>
          <w:p w14:paraId="335A216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UTILITY: FIND RELATED THIRD PARTY</w:t>
            </w:r>
            <w:r w:rsidRPr="00D1302C">
              <w:rPr>
                <w:rFonts w:ascii="Times New Roman" w:hAnsi="Times New Roman"/>
                <w:sz w:val="22"/>
                <w:szCs w:val="22"/>
              </w:rPr>
              <w:t xml:space="preserve"> BILLS</w:t>
            </w:r>
          </w:p>
        </w:tc>
      </w:tr>
      <w:tr w:rsidR="0084584A" w:rsidRPr="0002501E" w14:paraId="335A216B" w14:textId="77777777" w:rsidTr="00D26491">
        <w:trPr>
          <w:cantSplit/>
        </w:trPr>
        <w:tc>
          <w:tcPr>
            <w:tcW w:w="3438" w:type="dxa"/>
          </w:tcPr>
          <w:p w14:paraId="335A216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w:t>
            </w:r>
          </w:p>
        </w:tc>
        <w:tc>
          <w:tcPr>
            <w:tcW w:w="6138" w:type="dxa"/>
          </w:tcPr>
          <w:p w14:paraId="335A216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Utility program for filer options.</w:t>
            </w:r>
          </w:p>
        </w:tc>
      </w:tr>
      <w:tr w:rsidR="0084584A" w:rsidRPr="0002501E" w14:paraId="335A216E" w14:textId="77777777" w:rsidTr="00D26491">
        <w:trPr>
          <w:cantSplit/>
        </w:trPr>
        <w:tc>
          <w:tcPr>
            <w:tcW w:w="3438" w:type="dxa"/>
          </w:tcPr>
          <w:p w14:paraId="335A216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IBEFUTL1</w:t>
            </w:r>
          </w:p>
        </w:tc>
        <w:tc>
          <w:tcPr>
            <w:tcW w:w="6138" w:type="dxa"/>
          </w:tcPr>
          <w:p w14:paraId="335A216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84584A" w:rsidRPr="0002501E" w14:paraId="335A2171" w14:textId="77777777" w:rsidTr="00D26491">
        <w:trPr>
          <w:cantSplit/>
        </w:trPr>
        <w:tc>
          <w:tcPr>
            <w:tcW w:w="3438" w:type="dxa"/>
          </w:tcPr>
          <w:p w14:paraId="335A216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IBEMTBC</w:t>
            </w:r>
          </w:p>
        </w:tc>
        <w:tc>
          <w:tcPr>
            <w:tcW w:w="6138" w:type="dxa"/>
          </w:tcPr>
          <w:p w14:paraId="335A217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Category C billing clock maintenance.</w:t>
            </w:r>
          </w:p>
        </w:tc>
      </w:tr>
      <w:tr w:rsidR="0084584A" w:rsidRPr="0002501E" w14:paraId="335A2174" w14:textId="77777777" w:rsidTr="00D26491">
        <w:trPr>
          <w:cantSplit/>
        </w:trPr>
        <w:tc>
          <w:tcPr>
            <w:tcW w:w="3438" w:type="dxa"/>
          </w:tcPr>
          <w:p w14:paraId="335A217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 IBEMTF1</w:t>
            </w:r>
          </w:p>
        </w:tc>
        <w:tc>
          <w:tcPr>
            <w:tcW w:w="6138" w:type="dxa"/>
          </w:tcPr>
          <w:p w14:paraId="335A217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Flag Stop Codes/Dispositions/Clinics.</w:t>
            </w:r>
          </w:p>
        </w:tc>
      </w:tr>
      <w:tr w:rsidR="0084584A" w:rsidRPr="0002501E" w14:paraId="335A2177" w14:textId="77777777" w:rsidTr="00D26491">
        <w:trPr>
          <w:cantSplit/>
        </w:trPr>
        <w:tc>
          <w:tcPr>
            <w:tcW w:w="3438" w:type="dxa"/>
          </w:tcPr>
          <w:p w14:paraId="335A217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IBEMTF2</w:t>
            </w:r>
          </w:p>
        </w:tc>
        <w:tc>
          <w:tcPr>
            <w:tcW w:w="6138" w:type="dxa"/>
          </w:tcPr>
          <w:p w14:paraId="335A217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84584A" w:rsidRPr="0002501E" w14:paraId="335A217A" w14:textId="77777777" w:rsidTr="00D26491">
        <w:trPr>
          <w:cantSplit/>
        </w:trPr>
        <w:tc>
          <w:tcPr>
            <w:tcW w:w="3438" w:type="dxa"/>
          </w:tcPr>
          <w:p w14:paraId="335A217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w:t>
            </w:r>
          </w:p>
        </w:tc>
        <w:tc>
          <w:tcPr>
            <w:tcW w:w="6138" w:type="dxa"/>
          </w:tcPr>
          <w:p w14:paraId="335A217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84584A" w:rsidRPr="0002501E" w14:paraId="335A217D" w14:textId="77777777" w:rsidTr="00D26491">
        <w:trPr>
          <w:cantSplit/>
        </w:trPr>
        <w:tc>
          <w:tcPr>
            <w:tcW w:w="3438" w:type="dxa"/>
          </w:tcPr>
          <w:p w14:paraId="335A217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IBEMTO1</w:t>
            </w:r>
          </w:p>
        </w:tc>
        <w:tc>
          <w:tcPr>
            <w:tcW w:w="6138" w:type="dxa"/>
          </w:tcPr>
          <w:p w14:paraId="335A217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84584A" w:rsidRPr="0002501E" w14:paraId="335A2180" w14:textId="77777777" w:rsidTr="00D26491">
        <w:trPr>
          <w:cantSplit/>
        </w:trPr>
        <w:tc>
          <w:tcPr>
            <w:tcW w:w="3438" w:type="dxa"/>
          </w:tcPr>
          <w:p w14:paraId="335A21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IBEMTSCR</w:t>
            </w:r>
          </w:p>
        </w:tc>
        <w:tc>
          <w:tcPr>
            <w:tcW w:w="6138" w:type="dxa"/>
          </w:tcPr>
          <w:p w14:paraId="335A217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84584A" w:rsidRPr="0002501E" w14:paraId="335A2183" w14:textId="77777777" w:rsidTr="00D26491">
        <w:trPr>
          <w:cantSplit/>
        </w:trPr>
        <w:tc>
          <w:tcPr>
            <w:tcW w:w="3438" w:type="dxa"/>
          </w:tcPr>
          <w:p w14:paraId="335A21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IBEMTSCU</w:t>
            </w:r>
          </w:p>
        </w:tc>
        <w:tc>
          <w:tcPr>
            <w:tcW w:w="6138" w:type="dxa"/>
          </w:tcPr>
          <w:p w14:paraId="335A21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billable types for visit co-pay</w:t>
            </w:r>
          </w:p>
        </w:tc>
      </w:tr>
      <w:tr w:rsidR="0084584A" w:rsidRPr="0002501E" w14:paraId="335A2186" w14:textId="77777777" w:rsidTr="00D26491">
        <w:trPr>
          <w:cantSplit/>
        </w:trPr>
        <w:tc>
          <w:tcPr>
            <w:tcW w:w="3438" w:type="dxa"/>
          </w:tcPr>
          <w:p w14:paraId="335A218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IBEPAR, IBEPAR1</w:t>
            </w:r>
          </w:p>
        </w:tc>
        <w:tc>
          <w:tcPr>
            <w:tcW w:w="6138" w:type="dxa"/>
          </w:tcPr>
          <w:p w14:paraId="335A218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84584A" w:rsidRPr="0002501E" w14:paraId="335A2189" w14:textId="77777777" w:rsidTr="00D26491">
        <w:trPr>
          <w:cantSplit/>
        </w:trPr>
        <w:tc>
          <w:tcPr>
            <w:tcW w:w="3438" w:type="dxa"/>
          </w:tcPr>
          <w:p w14:paraId="335A21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w:t>
            </w:r>
          </w:p>
        </w:tc>
        <w:tc>
          <w:tcPr>
            <w:tcW w:w="6138" w:type="dxa"/>
          </w:tcPr>
          <w:p w14:paraId="335A21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STOP CODES AND CLINICS</w:t>
            </w:r>
          </w:p>
        </w:tc>
      </w:tr>
      <w:tr w:rsidR="0084584A" w:rsidRPr="0002501E" w14:paraId="335A218C" w14:textId="77777777" w:rsidTr="00D26491">
        <w:trPr>
          <w:cantSplit/>
        </w:trPr>
        <w:tc>
          <w:tcPr>
            <w:tcW w:w="3438" w:type="dxa"/>
          </w:tcPr>
          <w:p w14:paraId="335A21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IBEPTC1</w:t>
            </w:r>
          </w:p>
        </w:tc>
        <w:tc>
          <w:tcPr>
            <w:tcW w:w="6138" w:type="dxa"/>
          </w:tcPr>
          <w:p w14:paraId="335A218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TP FLAG STOP CODES AND CLINICS (CON'T.)</w:t>
            </w:r>
          </w:p>
        </w:tc>
      </w:tr>
      <w:tr w:rsidR="0084584A" w:rsidRPr="0002501E" w14:paraId="335A218F" w14:textId="77777777" w:rsidTr="00D26491">
        <w:trPr>
          <w:cantSplit/>
        </w:trPr>
        <w:tc>
          <w:tcPr>
            <w:tcW w:w="3438" w:type="dxa"/>
          </w:tcPr>
          <w:p w14:paraId="335A21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IBEPTC2</w:t>
            </w:r>
          </w:p>
        </w:tc>
        <w:tc>
          <w:tcPr>
            <w:tcW w:w="6138" w:type="dxa"/>
          </w:tcPr>
          <w:p w14:paraId="335A21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LIST NON-BILLABLE STOP CODES AND CLINICS</w:t>
            </w:r>
          </w:p>
        </w:tc>
      </w:tr>
      <w:tr w:rsidR="0084584A" w:rsidRPr="0002501E" w14:paraId="335A2192" w14:textId="77777777" w:rsidTr="00D26491">
        <w:trPr>
          <w:cantSplit/>
        </w:trPr>
        <w:tc>
          <w:tcPr>
            <w:tcW w:w="3438" w:type="dxa"/>
          </w:tcPr>
          <w:p w14:paraId="335A21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IBEPTC3</w:t>
            </w:r>
          </w:p>
        </w:tc>
        <w:tc>
          <w:tcPr>
            <w:tcW w:w="6138" w:type="dxa"/>
          </w:tcPr>
          <w:p w14:paraId="335A21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ALL CLINICS</w:t>
            </w:r>
          </w:p>
        </w:tc>
      </w:tr>
      <w:tr w:rsidR="0084584A" w:rsidRPr="0002501E" w14:paraId="335A2195" w14:textId="77777777" w:rsidTr="00D26491">
        <w:trPr>
          <w:cantSplit/>
        </w:trPr>
        <w:tc>
          <w:tcPr>
            <w:tcW w:w="3438" w:type="dxa"/>
          </w:tcPr>
          <w:p w14:paraId="335A219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lastRenderedPageBreak/>
              <w:t>IBERS</w:t>
            </w:r>
          </w:p>
        </w:tc>
        <w:tc>
          <w:tcPr>
            <w:tcW w:w="6138" w:type="dxa"/>
          </w:tcPr>
          <w:p w14:paraId="335A21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84584A" w:rsidRPr="0002501E" w14:paraId="335A2198" w14:textId="77777777" w:rsidTr="00D26491">
        <w:trPr>
          <w:cantSplit/>
        </w:trPr>
        <w:tc>
          <w:tcPr>
            <w:tcW w:w="3438" w:type="dxa"/>
          </w:tcPr>
          <w:p w14:paraId="335A219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IBERS1</w:t>
            </w:r>
          </w:p>
        </w:tc>
        <w:tc>
          <w:tcPr>
            <w:tcW w:w="6138" w:type="dxa"/>
          </w:tcPr>
          <w:p w14:paraId="335A219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84584A" w:rsidRPr="0002501E" w14:paraId="335A219B" w14:textId="77777777" w:rsidTr="00D26491">
        <w:trPr>
          <w:cantSplit/>
        </w:trPr>
        <w:tc>
          <w:tcPr>
            <w:tcW w:w="3438" w:type="dxa"/>
          </w:tcPr>
          <w:p w14:paraId="335A219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IBERS2</w:t>
            </w:r>
          </w:p>
        </w:tc>
        <w:tc>
          <w:tcPr>
            <w:tcW w:w="6138" w:type="dxa"/>
          </w:tcPr>
          <w:p w14:paraId="335A219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84584A" w:rsidRPr="0002501E" w14:paraId="335A219E" w14:textId="77777777" w:rsidTr="00D26491">
        <w:trPr>
          <w:cantSplit/>
        </w:trPr>
        <w:tc>
          <w:tcPr>
            <w:tcW w:w="3438" w:type="dxa"/>
          </w:tcPr>
          <w:p w14:paraId="335A219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IBERS3</w:t>
            </w:r>
          </w:p>
        </w:tc>
        <w:tc>
          <w:tcPr>
            <w:tcW w:w="6138" w:type="dxa"/>
          </w:tcPr>
          <w:p w14:paraId="335A219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84584A" w:rsidRPr="0002501E" w14:paraId="335A21A1" w14:textId="77777777" w:rsidTr="00D26491">
        <w:trPr>
          <w:cantSplit/>
        </w:trPr>
        <w:tc>
          <w:tcPr>
            <w:tcW w:w="3438" w:type="dxa"/>
          </w:tcPr>
          <w:p w14:paraId="335A219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IBERSE</w:t>
            </w:r>
          </w:p>
        </w:tc>
        <w:tc>
          <w:tcPr>
            <w:tcW w:w="6138" w:type="dxa"/>
          </w:tcPr>
          <w:p w14:paraId="335A21A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84584A" w:rsidRPr="0002501E" w14:paraId="335A21A4" w14:textId="77777777" w:rsidTr="00D26491">
        <w:trPr>
          <w:cantSplit/>
        </w:trPr>
        <w:tc>
          <w:tcPr>
            <w:tcW w:w="3438" w:type="dxa"/>
          </w:tcPr>
          <w:p w14:paraId="335A21A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IBERSI</w:t>
            </w:r>
          </w:p>
        </w:tc>
        <w:tc>
          <w:tcPr>
            <w:tcW w:w="6138" w:type="dxa"/>
          </w:tcPr>
          <w:p w14:paraId="335A21A3"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84584A" w:rsidRPr="0002501E" w14:paraId="335A21A7" w14:textId="77777777" w:rsidTr="00D26491">
        <w:trPr>
          <w:cantSplit/>
        </w:trPr>
        <w:tc>
          <w:tcPr>
            <w:tcW w:w="3438" w:type="dxa"/>
          </w:tcPr>
          <w:p w14:paraId="335A21A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w:t>
            </w:r>
          </w:p>
        </w:tc>
        <w:tc>
          <w:tcPr>
            <w:tcW w:w="6138" w:type="dxa"/>
          </w:tcPr>
          <w:p w14:paraId="335A21A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84584A" w:rsidRPr="0002501E" w14:paraId="335A21AA" w14:textId="77777777" w:rsidTr="00D26491">
        <w:trPr>
          <w:cantSplit/>
        </w:trPr>
        <w:tc>
          <w:tcPr>
            <w:tcW w:w="3438" w:type="dxa"/>
          </w:tcPr>
          <w:p w14:paraId="335A21A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IBERSP1</w:t>
            </w:r>
          </w:p>
        </w:tc>
        <w:tc>
          <w:tcPr>
            <w:tcW w:w="6138" w:type="dxa"/>
          </w:tcPr>
          <w:p w14:paraId="335A21A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84584A" w:rsidRPr="0002501E" w14:paraId="335A21AD" w14:textId="77777777" w:rsidTr="00D26491">
        <w:trPr>
          <w:cantSplit/>
        </w:trPr>
        <w:tc>
          <w:tcPr>
            <w:tcW w:w="3438" w:type="dxa"/>
          </w:tcPr>
          <w:p w14:paraId="335A21A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IBESTAT</w:t>
            </w:r>
          </w:p>
        </w:tc>
        <w:tc>
          <w:tcPr>
            <w:tcW w:w="6138" w:type="dxa"/>
          </w:tcPr>
          <w:p w14:paraId="335A21AC"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84584A" w:rsidRPr="0002501E" w14:paraId="335A21B0" w14:textId="77777777" w:rsidTr="00D26491">
        <w:trPr>
          <w:cantSplit/>
        </w:trPr>
        <w:tc>
          <w:tcPr>
            <w:tcW w:w="3438" w:type="dxa"/>
          </w:tcPr>
          <w:p w14:paraId="335A21A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IBETIME</w:t>
            </w:r>
          </w:p>
        </w:tc>
        <w:tc>
          <w:tcPr>
            <w:tcW w:w="6138" w:type="dxa"/>
          </w:tcPr>
          <w:p w14:paraId="335A21A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Capacity management utility.</w:t>
            </w:r>
          </w:p>
        </w:tc>
      </w:tr>
      <w:tr w:rsidR="0084584A" w:rsidRPr="0002501E" w14:paraId="335A21B3" w14:textId="77777777" w:rsidTr="00D26491">
        <w:trPr>
          <w:cantSplit/>
        </w:trPr>
        <w:tc>
          <w:tcPr>
            <w:tcW w:w="3438" w:type="dxa"/>
          </w:tcPr>
          <w:p w14:paraId="335A21B1" w14:textId="77777777" w:rsidR="0084584A" w:rsidRPr="00DD113A" w:rsidRDefault="0084584A" w:rsidP="000D5F6B">
            <w:pPr>
              <w:rPr>
                <w:rFonts w:ascii="Times New Roman" w:hAnsi="Times New Roman"/>
                <w:sz w:val="22"/>
                <w:szCs w:val="22"/>
              </w:rPr>
            </w:pPr>
            <w:bookmarkStart w:id="80" w:name="p45"/>
            <w:bookmarkEnd w:id="80"/>
            <w:r w:rsidRPr="00DD113A">
              <w:rPr>
                <w:rFonts w:ascii="Times New Roman" w:hAnsi="Times New Roman"/>
                <w:sz w:val="22"/>
                <w:szCs w:val="22"/>
              </w:rPr>
              <w:t>IBJD</w:t>
            </w:r>
          </w:p>
        </w:tc>
        <w:tc>
          <w:tcPr>
            <w:tcW w:w="6138" w:type="dxa"/>
          </w:tcPr>
          <w:p w14:paraId="335A21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6" w14:textId="77777777" w:rsidTr="00D26491">
        <w:trPr>
          <w:cantSplit/>
        </w:trPr>
        <w:tc>
          <w:tcPr>
            <w:tcW w:w="3438" w:type="dxa"/>
          </w:tcPr>
          <w:p w14:paraId="335A21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IBJD1</w:t>
            </w:r>
          </w:p>
        </w:tc>
        <w:tc>
          <w:tcPr>
            <w:tcW w:w="6138" w:type="dxa"/>
          </w:tcPr>
          <w:p w14:paraId="335A21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9" w14:textId="77777777" w:rsidTr="00D26491">
        <w:trPr>
          <w:cantSplit/>
        </w:trPr>
        <w:tc>
          <w:tcPr>
            <w:tcW w:w="3438" w:type="dxa"/>
          </w:tcPr>
          <w:p w14:paraId="335A21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w:t>
            </w:r>
          </w:p>
        </w:tc>
        <w:tc>
          <w:tcPr>
            <w:tcW w:w="6138" w:type="dxa"/>
          </w:tcPr>
          <w:p w14:paraId="335A21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w:t>
            </w:r>
          </w:p>
        </w:tc>
      </w:tr>
      <w:tr w:rsidR="0084584A" w:rsidRPr="0002501E" w14:paraId="335A21BC" w14:textId="77777777" w:rsidTr="00D26491">
        <w:trPr>
          <w:cantSplit/>
        </w:trPr>
        <w:tc>
          <w:tcPr>
            <w:tcW w:w="3438" w:type="dxa"/>
          </w:tcPr>
          <w:p w14:paraId="335A21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IBJDB11</w:t>
            </w:r>
          </w:p>
        </w:tc>
        <w:tc>
          <w:tcPr>
            <w:tcW w:w="6138" w:type="dxa"/>
          </w:tcPr>
          <w:p w14:paraId="335A21B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84584A" w:rsidRPr="0002501E" w14:paraId="335A21BF" w14:textId="77777777" w:rsidTr="00D26491">
        <w:trPr>
          <w:cantSplit/>
        </w:trPr>
        <w:tc>
          <w:tcPr>
            <w:tcW w:w="3438" w:type="dxa"/>
          </w:tcPr>
          <w:p w14:paraId="335A21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IBJDB12</w:t>
            </w:r>
          </w:p>
        </w:tc>
        <w:tc>
          <w:tcPr>
            <w:tcW w:w="6138" w:type="dxa"/>
          </w:tcPr>
          <w:p w14:paraId="335A21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(OPT PRINT/SUMMARIES)</w:t>
            </w:r>
          </w:p>
        </w:tc>
      </w:tr>
      <w:tr w:rsidR="0084584A" w:rsidRPr="0002501E" w14:paraId="335A21C2" w14:textId="77777777" w:rsidTr="00D26491">
        <w:trPr>
          <w:cantSplit/>
        </w:trPr>
        <w:tc>
          <w:tcPr>
            <w:tcW w:w="3438" w:type="dxa"/>
          </w:tcPr>
          <w:p w14:paraId="335A21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IBJDB13</w:t>
            </w:r>
          </w:p>
        </w:tc>
        <w:tc>
          <w:tcPr>
            <w:tcW w:w="6138" w:type="dxa"/>
          </w:tcPr>
          <w:p w14:paraId="335A21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(INPT PRINT)</w:t>
            </w:r>
          </w:p>
        </w:tc>
      </w:tr>
      <w:tr w:rsidR="0084584A" w:rsidRPr="0002501E" w14:paraId="335A21C5" w14:textId="77777777" w:rsidTr="00D26491">
        <w:trPr>
          <w:cantSplit/>
        </w:trPr>
        <w:tc>
          <w:tcPr>
            <w:tcW w:w="3438" w:type="dxa"/>
          </w:tcPr>
          <w:p w14:paraId="335A21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w:t>
            </w:r>
          </w:p>
        </w:tc>
        <w:tc>
          <w:tcPr>
            <w:tcW w:w="6138" w:type="dxa"/>
          </w:tcPr>
          <w:p w14:paraId="335A21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(INPUT)</w:t>
            </w:r>
          </w:p>
        </w:tc>
      </w:tr>
      <w:tr w:rsidR="0084584A" w:rsidRPr="0002501E" w14:paraId="335A21C8" w14:textId="77777777" w:rsidTr="00D26491">
        <w:trPr>
          <w:cantSplit/>
        </w:trPr>
        <w:tc>
          <w:tcPr>
            <w:tcW w:w="3438" w:type="dxa"/>
          </w:tcPr>
          <w:p w14:paraId="335A21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IBJDB21</w:t>
            </w:r>
          </w:p>
        </w:tc>
        <w:tc>
          <w:tcPr>
            <w:tcW w:w="6138" w:type="dxa"/>
          </w:tcPr>
          <w:p w14:paraId="335A21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(COMPILE)</w:t>
            </w:r>
          </w:p>
        </w:tc>
      </w:tr>
      <w:tr w:rsidR="0084584A" w:rsidRPr="0002501E" w14:paraId="335A21CB" w14:textId="77777777" w:rsidTr="00D26491">
        <w:trPr>
          <w:cantSplit/>
        </w:trPr>
        <w:tc>
          <w:tcPr>
            <w:tcW w:w="3438" w:type="dxa"/>
          </w:tcPr>
          <w:p w14:paraId="335A21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IBJDB22</w:t>
            </w:r>
          </w:p>
        </w:tc>
        <w:tc>
          <w:tcPr>
            <w:tcW w:w="6138" w:type="dxa"/>
          </w:tcPr>
          <w:p w14:paraId="335A21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(PRINT)</w:t>
            </w:r>
          </w:p>
        </w:tc>
      </w:tr>
      <w:tr w:rsidR="0084584A" w:rsidRPr="0002501E" w14:paraId="335A21CE" w14:textId="77777777" w:rsidTr="00D26491">
        <w:trPr>
          <w:cantSplit/>
        </w:trPr>
        <w:tc>
          <w:tcPr>
            <w:tcW w:w="3438" w:type="dxa"/>
          </w:tcPr>
          <w:p w14:paraId="335A21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w:t>
            </w:r>
          </w:p>
        </w:tc>
        <w:tc>
          <w:tcPr>
            <w:tcW w:w="6138" w:type="dxa"/>
          </w:tcPr>
          <w:p w14:paraId="335A21C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84584A" w:rsidRPr="0002501E" w14:paraId="335A21D1" w14:textId="77777777" w:rsidTr="00D26491">
        <w:trPr>
          <w:cantSplit/>
        </w:trPr>
        <w:tc>
          <w:tcPr>
            <w:tcW w:w="3438" w:type="dxa"/>
          </w:tcPr>
          <w:p w14:paraId="335A21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IBJDE1</w:t>
            </w:r>
          </w:p>
        </w:tc>
        <w:tc>
          <w:tcPr>
            <w:tcW w:w="6138" w:type="dxa"/>
          </w:tcPr>
          <w:p w14:paraId="335A21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DM DATA EXTRACTION (MENU OPTIONS/TRANSMIT E-MAIL)</w:t>
            </w:r>
          </w:p>
        </w:tc>
      </w:tr>
      <w:tr w:rsidR="0084584A" w:rsidRPr="0002501E" w14:paraId="335A21D4" w14:textId="77777777" w:rsidTr="00D26491">
        <w:trPr>
          <w:cantSplit/>
        </w:trPr>
        <w:tc>
          <w:tcPr>
            <w:tcW w:w="3438" w:type="dxa"/>
          </w:tcPr>
          <w:p w14:paraId="335A21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w:t>
            </w:r>
          </w:p>
        </w:tc>
        <w:tc>
          <w:tcPr>
            <w:tcW w:w="6138" w:type="dxa"/>
          </w:tcPr>
          <w:p w14:paraId="335A21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w:t>
            </w:r>
          </w:p>
        </w:tc>
      </w:tr>
      <w:tr w:rsidR="0084584A" w:rsidRPr="0002501E" w14:paraId="335A21D7" w14:textId="77777777" w:rsidTr="00D26491">
        <w:trPr>
          <w:cantSplit/>
        </w:trPr>
        <w:tc>
          <w:tcPr>
            <w:tcW w:w="3438" w:type="dxa"/>
          </w:tcPr>
          <w:p w14:paraId="335A21D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IBJDF11</w:t>
            </w:r>
          </w:p>
        </w:tc>
        <w:tc>
          <w:tcPr>
            <w:tcW w:w="6138" w:type="dxa"/>
          </w:tcPr>
          <w:p w14:paraId="335A21D6" w14:textId="182A0F9F" w:rsidR="0084584A" w:rsidRPr="00DD113A" w:rsidRDefault="00F73FD0" w:rsidP="00D0524B">
            <w:pPr>
              <w:rPr>
                <w:rFonts w:ascii="Times New Roman" w:hAnsi="Times New Roman"/>
                <w:sz w:val="22"/>
                <w:szCs w:val="22"/>
              </w:rPr>
            </w:pPr>
            <w:r w:rsidRPr="00F73FD0">
              <w:rPr>
                <w:rFonts w:ascii="Times New Roman" w:hAnsi="Times New Roman"/>
                <w:sz w:val="22"/>
                <w:szCs w:val="22"/>
              </w:rPr>
              <w:t>THIRD PARTY FOLLOW-UP REPORT (COMPILE)</w:t>
            </w:r>
          </w:p>
        </w:tc>
      </w:tr>
      <w:tr w:rsidR="0084584A" w:rsidRPr="0002501E" w14:paraId="335A21DA" w14:textId="77777777" w:rsidTr="00D26491">
        <w:trPr>
          <w:cantSplit/>
        </w:trPr>
        <w:tc>
          <w:tcPr>
            <w:tcW w:w="3438" w:type="dxa"/>
          </w:tcPr>
          <w:p w14:paraId="335A21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IBJDF12</w:t>
            </w:r>
          </w:p>
        </w:tc>
        <w:tc>
          <w:tcPr>
            <w:tcW w:w="6138" w:type="dxa"/>
          </w:tcPr>
          <w:p w14:paraId="335A21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(PRINT)</w:t>
            </w:r>
          </w:p>
        </w:tc>
      </w:tr>
      <w:tr w:rsidR="0084584A" w:rsidRPr="0002501E" w14:paraId="335A21DD" w14:textId="77777777" w:rsidTr="00D26491">
        <w:trPr>
          <w:cantSplit/>
        </w:trPr>
        <w:tc>
          <w:tcPr>
            <w:tcW w:w="3438" w:type="dxa"/>
          </w:tcPr>
          <w:p w14:paraId="335A21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IBJDF1H</w:t>
            </w:r>
          </w:p>
        </w:tc>
        <w:tc>
          <w:tcPr>
            <w:tcW w:w="6138" w:type="dxa"/>
          </w:tcPr>
          <w:p w14:paraId="335A21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(HELP)</w:t>
            </w:r>
          </w:p>
        </w:tc>
      </w:tr>
      <w:tr w:rsidR="0084584A" w:rsidRPr="0002501E" w14:paraId="335A21E0" w14:textId="77777777" w:rsidTr="00D26491">
        <w:trPr>
          <w:cantSplit/>
        </w:trPr>
        <w:tc>
          <w:tcPr>
            <w:tcW w:w="3438" w:type="dxa"/>
          </w:tcPr>
          <w:p w14:paraId="335A21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IBJDF2</w:t>
            </w:r>
          </w:p>
        </w:tc>
        <w:tc>
          <w:tcPr>
            <w:tcW w:w="6138" w:type="dxa"/>
          </w:tcPr>
          <w:p w14:paraId="335A21D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84584A" w:rsidRPr="0002501E" w14:paraId="335A21E3" w14:textId="77777777" w:rsidTr="00D26491">
        <w:trPr>
          <w:cantSplit/>
        </w:trPr>
        <w:tc>
          <w:tcPr>
            <w:tcW w:w="3438" w:type="dxa"/>
          </w:tcPr>
          <w:p w14:paraId="335A21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w:t>
            </w:r>
          </w:p>
        </w:tc>
        <w:tc>
          <w:tcPr>
            <w:tcW w:w="6138" w:type="dxa"/>
          </w:tcPr>
          <w:p w14:paraId="335A21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w:t>
            </w:r>
          </w:p>
        </w:tc>
      </w:tr>
      <w:tr w:rsidR="0084584A" w:rsidRPr="0002501E" w14:paraId="335A21E6" w14:textId="77777777" w:rsidTr="00D26491">
        <w:trPr>
          <w:cantSplit/>
        </w:trPr>
        <w:tc>
          <w:tcPr>
            <w:tcW w:w="3438" w:type="dxa"/>
          </w:tcPr>
          <w:p w14:paraId="335A21E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IBJDF41</w:t>
            </w:r>
          </w:p>
        </w:tc>
        <w:tc>
          <w:tcPr>
            <w:tcW w:w="6138" w:type="dxa"/>
          </w:tcPr>
          <w:p w14:paraId="335A21E5" w14:textId="48DDAFEB" w:rsidR="0084584A" w:rsidRPr="00DD113A" w:rsidRDefault="00F73FD0" w:rsidP="00D0524B">
            <w:pPr>
              <w:rPr>
                <w:rFonts w:ascii="Times New Roman" w:hAnsi="Times New Roman"/>
                <w:sz w:val="22"/>
                <w:szCs w:val="22"/>
              </w:rPr>
            </w:pPr>
            <w:r w:rsidRPr="00F73FD0">
              <w:rPr>
                <w:rFonts w:ascii="Times New Roman" w:hAnsi="Times New Roman"/>
                <w:sz w:val="22"/>
                <w:szCs w:val="22"/>
              </w:rPr>
              <w:t>FIRST PARTY FOLLOW-UP REPORT (COMPILE)</w:t>
            </w:r>
          </w:p>
        </w:tc>
      </w:tr>
      <w:tr w:rsidR="0084584A" w:rsidRPr="0002501E" w14:paraId="335A21E9" w14:textId="77777777" w:rsidTr="00D26491">
        <w:trPr>
          <w:cantSplit/>
        </w:trPr>
        <w:tc>
          <w:tcPr>
            <w:tcW w:w="3438" w:type="dxa"/>
          </w:tcPr>
          <w:p w14:paraId="335A21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IBJDF42</w:t>
            </w:r>
          </w:p>
        </w:tc>
        <w:tc>
          <w:tcPr>
            <w:tcW w:w="6138" w:type="dxa"/>
          </w:tcPr>
          <w:p w14:paraId="335A21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(PRINT)</w:t>
            </w:r>
          </w:p>
        </w:tc>
      </w:tr>
      <w:tr w:rsidR="0084584A" w:rsidRPr="0002501E" w14:paraId="335A21EC" w14:textId="77777777" w:rsidTr="00D26491">
        <w:trPr>
          <w:cantSplit/>
        </w:trPr>
        <w:tc>
          <w:tcPr>
            <w:tcW w:w="3438" w:type="dxa"/>
          </w:tcPr>
          <w:p w14:paraId="335A21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IBJDF43</w:t>
            </w:r>
          </w:p>
        </w:tc>
        <w:tc>
          <w:tcPr>
            <w:tcW w:w="6138" w:type="dxa"/>
          </w:tcPr>
          <w:p w14:paraId="335A21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84584A" w:rsidRPr="0002501E" w14:paraId="335A21EF" w14:textId="77777777" w:rsidTr="00D26491">
        <w:trPr>
          <w:cantSplit/>
        </w:trPr>
        <w:tc>
          <w:tcPr>
            <w:tcW w:w="3438" w:type="dxa"/>
          </w:tcPr>
          <w:p w14:paraId="335A21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IBJDF4H</w:t>
            </w:r>
          </w:p>
        </w:tc>
        <w:tc>
          <w:tcPr>
            <w:tcW w:w="6138" w:type="dxa"/>
          </w:tcPr>
          <w:p w14:paraId="335A21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(HELP)</w:t>
            </w:r>
          </w:p>
        </w:tc>
      </w:tr>
      <w:tr w:rsidR="0084584A" w:rsidRPr="0002501E" w14:paraId="335A21F2" w14:textId="77777777" w:rsidTr="00D26491">
        <w:trPr>
          <w:cantSplit/>
        </w:trPr>
        <w:tc>
          <w:tcPr>
            <w:tcW w:w="3438" w:type="dxa"/>
          </w:tcPr>
          <w:p w14:paraId="335A21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w:t>
            </w:r>
          </w:p>
        </w:tc>
        <w:tc>
          <w:tcPr>
            <w:tcW w:w="6138" w:type="dxa"/>
          </w:tcPr>
          <w:p w14:paraId="335A21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w:t>
            </w:r>
          </w:p>
        </w:tc>
      </w:tr>
      <w:tr w:rsidR="0084584A" w:rsidRPr="0002501E" w14:paraId="335A21F5" w14:textId="77777777" w:rsidTr="00D26491">
        <w:trPr>
          <w:cantSplit/>
        </w:trPr>
        <w:tc>
          <w:tcPr>
            <w:tcW w:w="3438" w:type="dxa"/>
          </w:tcPr>
          <w:p w14:paraId="335A21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IBJDF51</w:t>
            </w:r>
          </w:p>
        </w:tc>
        <w:tc>
          <w:tcPr>
            <w:tcW w:w="6138" w:type="dxa"/>
          </w:tcPr>
          <w:p w14:paraId="335A21F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CHAMPVA/TRICARE FOLLOW-UP REPORT (COMPILE)</w:t>
            </w:r>
          </w:p>
        </w:tc>
      </w:tr>
      <w:tr w:rsidR="0084584A" w:rsidRPr="0002501E" w14:paraId="335A21F8" w14:textId="77777777" w:rsidTr="00D26491">
        <w:trPr>
          <w:cantSplit/>
        </w:trPr>
        <w:tc>
          <w:tcPr>
            <w:tcW w:w="3438" w:type="dxa"/>
          </w:tcPr>
          <w:p w14:paraId="335A21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IBJDF52</w:t>
            </w:r>
          </w:p>
        </w:tc>
        <w:tc>
          <w:tcPr>
            <w:tcW w:w="6138" w:type="dxa"/>
          </w:tcPr>
          <w:p w14:paraId="335A21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(PRINT)</w:t>
            </w:r>
          </w:p>
        </w:tc>
      </w:tr>
      <w:tr w:rsidR="0084584A" w:rsidRPr="0002501E" w14:paraId="335A21FB" w14:textId="77777777" w:rsidTr="00D26491">
        <w:trPr>
          <w:cantSplit/>
        </w:trPr>
        <w:tc>
          <w:tcPr>
            <w:tcW w:w="3438" w:type="dxa"/>
          </w:tcPr>
          <w:p w14:paraId="335A21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IBJDF53</w:t>
            </w:r>
          </w:p>
        </w:tc>
        <w:tc>
          <w:tcPr>
            <w:tcW w:w="6138" w:type="dxa"/>
          </w:tcPr>
          <w:p w14:paraId="335A21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(SUMMARY)</w:t>
            </w:r>
          </w:p>
        </w:tc>
      </w:tr>
      <w:tr w:rsidR="0084584A" w:rsidRPr="0002501E" w14:paraId="335A21FE" w14:textId="77777777" w:rsidTr="00D26491">
        <w:trPr>
          <w:cantSplit/>
        </w:trPr>
        <w:tc>
          <w:tcPr>
            <w:tcW w:w="3438" w:type="dxa"/>
          </w:tcPr>
          <w:p w14:paraId="335A21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IBJDF5H</w:t>
            </w:r>
          </w:p>
        </w:tc>
        <w:tc>
          <w:tcPr>
            <w:tcW w:w="6138" w:type="dxa"/>
          </w:tcPr>
          <w:p w14:paraId="335A21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(HELP)</w:t>
            </w:r>
          </w:p>
        </w:tc>
      </w:tr>
      <w:tr w:rsidR="0084584A" w:rsidRPr="0002501E" w14:paraId="335A2201" w14:textId="77777777" w:rsidTr="00D26491">
        <w:trPr>
          <w:cantSplit/>
        </w:trPr>
        <w:tc>
          <w:tcPr>
            <w:tcW w:w="3438" w:type="dxa"/>
          </w:tcPr>
          <w:p w14:paraId="335A21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w:t>
            </w:r>
          </w:p>
        </w:tc>
        <w:tc>
          <w:tcPr>
            <w:tcW w:w="6138" w:type="dxa"/>
          </w:tcPr>
          <w:p w14:paraId="335A22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w:t>
            </w:r>
          </w:p>
        </w:tc>
      </w:tr>
      <w:tr w:rsidR="0084584A" w:rsidRPr="0002501E" w14:paraId="335A2204" w14:textId="77777777" w:rsidTr="00D26491">
        <w:trPr>
          <w:cantSplit/>
        </w:trPr>
        <w:tc>
          <w:tcPr>
            <w:tcW w:w="3438" w:type="dxa"/>
          </w:tcPr>
          <w:p w14:paraId="335A22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IBJDF61</w:t>
            </w:r>
          </w:p>
        </w:tc>
        <w:tc>
          <w:tcPr>
            <w:tcW w:w="6138" w:type="dxa"/>
          </w:tcPr>
          <w:p w14:paraId="335A220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84584A" w:rsidRPr="0002501E" w14:paraId="335A2207" w14:textId="77777777" w:rsidTr="00D26491">
        <w:trPr>
          <w:cantSplit/>
        </w:trPr>
        <w:tc>
          <w:tcPr>
            <w:tcW w:w="3438" w:type="dxa"/>
          </w:tcPr>
          <w:p w14:paraId="335A22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IBJDF62</w:t>
            </w:r>
          </w:p>
        </w:tc>
        <w:tc>
          <w:tcPr>
            <w:tcW w:w="6138" w:type="dxa"/>
          </w:tcPr>
          <w:p w14:paraId="335A22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(PRINT)</w:t>
            </w:r>
          </w:p>
        </w:tc>
      </w:tr>
      <w:tr w:rsidR="0084584A" w:rsidRPr="0002501E" w14:paraId="335A220A" w14:textId="77777777" w:rsidTr="00D26491">
        <w:trPr>
          <w:cantSplit/>
        </w:trPr>
        <w:tc>
          <w:tcPr>
            <w:tcW w:w="3438" w:type="dxa"/>
          </w:tcPr>
          <w:p w14:paraId="335A22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IBJDF63</w:t>
            </w:r>
          </w:p>
        </w:tc>
        <w:tc>
          <w:tcPr>
            <w:tcW w:w="6138" w:type="dxa"/>
          </w:tcPr>
          <w:p w14:paraId="335A22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84584A" w:rsidRPr="0002501E" w14:paraId="335A220D" w14:textId="77777777" w:rsidTr="00D26491">
        <w:trPr>
          <w:cantSplit/>
        </w:trPr>
        <w:tc>
          <w:tcPr>
            <w:tcW w:w="3438" w:type="dxa"/>
          </w:tcPr>
          <w:p w14:paraId="335A22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IBJDF6H</w:t>
            </w:r>
          </w:p>
        </w:tc>
        <w:tc>
          <w:tcPr>
            <w:tcW w:w="6138" w:type="dxa"/>
          </w:tcPr>
          <w:p w14:paraId="335A22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 (HELP)</w:t>
            </w:r>
          </w:p>
        </w:tc>
      </w:tr>
      <w:tr w:rsidR="0084584A" w:rsidRPr="0002501E" w14:paraId="335A2210" w14:textId="77777777" w:rsidTr="00D26491">
        <w:trPr>
          <w:cantSplit/>
        </w:trPr>
        <w:tc>
          <w:tcPr>
            <w:tcW w:w="3438" w:type="dxa"/>
          </w:tcPr>
          <w:p w14:paraId="335A22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IBJDF7</w:t>
            </w:r>
          </w:p>
        </w:tc>
        <w:tc>
          <w:tcPr>
            <w:tcW w:w="6138" w:type="dxa"/>
          </w:tcPr>
          <w:p w14:paraId="335A22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w:t>
            </w:r>
          </w:p>
        </w:tc>
      </w:tr>
      <w:tr w:rsidR="0084584A" w:rsidRPr="0002501E" w14:paraId="335A2213" w14:textId="77777777" w:rsidTr="00D26491">
        <w:trPr>
          <w:cantSplit/>
        </w:trPr>
        <w:tc>
          <w:tcPr>
            <w:tcW w:w="3438" w:type="dxa"/>
          </w:tcPr>
          <w:p w14:paraId="335A22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IBJDF71</w:t>
            </w:r>
          </w:p>
        </w:tc>
        <w:tc>
          <w:tcPr>
            <w:tcW w:w="6138" w:type="dxa"/>
          </w:tcPr>
          <w:p w14:paraId="335A22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84584A" w:rsidRPr="0002501E" w14:paraId="335A2216" w14:textId="77777777" w:rsidTr="00D26491">
        <w:trPr>
          <w:cantSplit/>
        </w:trPr>
        <w:tc>
          <w:tcPr>
            <w:tcW w:w="3438" w:type="dxa"/>
          </w:tcPr>
          <w:p w14:paraId="335A22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IBJDF72</w:t>
            </w:r>
          </w:p>
        </w:tc>
        <w:tc>
          <w:tcPr>
            <w:tcW w:w="6138" w:type="dxa"/>
          </w:tcPr>
          <w:p w14:paraId="335A22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(PRINT)</w:t>
            </w:r>
          </w:p>
        </w:tc>
      </w:tr>
      <w:tr w:rsidR="0084584A" w:rsidRPr="0002501E" w14:paraId="335A2219" w14:textId="77777777" w:rsidTr="00D26491">
        <w:trPr>
          <w:cantSplit/>
        </w:trPr>
        <w:tc>
          <w:tcPr>
            <w:tcW w:w="3438" w:type="dxa"/>
          </w:tcPr>
          <w:p w14:paraId="335A22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IBJDF7H</w:t>
            </w:r>
          </w:p>
        </w:tc>
        <w:tc>
          <w:tcPr>
            <w:tcW w:w="6138" w:type="dxa"/>
          </w:tcPr>
          <w:p w14:paraId="335A22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(HELP)</w:t>
            </w:r>
          </w:p>
        </w:tc>
      </w:tr>
      <w:tr w:rsidR="0084584A" w:rsidRPr="0002501E" w14:paraId="335A221C" w14:textId="77777777" w:rsidTr="00D26491">
        <w:trPr>
          <w:cantSplit/>
        </w:trPr>
        <w:tc>
          <w:tcPr>
            <w:tcW w:w="3438" w:type="dxa"/>
          </w:tcPr>
          <w:p w14:paraId="335A22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w:t>
            </w:r>
          </w:p>
        </w:tc>
        <w:tc>
          <w:tcPr>
            <w:tcW w:w="6138" w:type="dxa"/>
          </w:tcPr>
          <w:p w14:paraId="335A22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w:t>
            </w:r>
          </w:p>
        </w:tc>
      </w:tr>
      <w:tr w:rsidR="0084584A" w:rsidRPr="0002501E" w14:paraId="335A221F" w14:textId="77777777" w:rsidTr="00D26491">
        <w:trPr>
          <w:cantSplit/>
        </w:trPr>
        <w:tc>
          <w:tcPr>
            <w:tcW w:w="3438" w:type="dxa"/>
          </w:tcPr>
          <w:p w14:paraId="335A22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w:t>
            </w:r>
          </w:p>
        </w:tc>
        <w:tc>
          <w:tcPr>
            <w:tcW w:w="6138" w:type="dxa"/>
          </w:tcPr>
          <w:p w14:paraId="335A22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w:t>
            </w:r>
          </w:p>
        </w:tc>
      </w:tr>
      <w:tr w:rsidR="0084584A" w:rsidRPr="0002501E" w14:paraId="335A2222" w14:textId="77777777" w:rsidTr="00D26491">
        <w:trPr>
          <w:cantSplit/>
        </w:trPr>
        <w:tc>
          <w:tcPr>
            <w:tcW w:w="3438" w:type="dxa"/>
          </w:tcPr>
          <w:p w14:paraId="335A22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IBJDF811</w:t>
            </w:r>
          </w:p>
        </w:tc>
        <w:tc>
          <w:tcPr>
            <w:tcW w:w="6138" w:type="dxa"/>
          </w:tcPr>
          <w:p w14:paraId="335A22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(COMPILE-cont.)</w:t>
            </w:r>
          </w:p>
        </w:tc>
      </w:tr>
      <w:tr w:rsidR="0084584A" w:rsidRPr="0002501E" w14:paraId="335A2225" w14:textId="77777777" w:rsidTr="00D26491">
        <w:trPr>
          <w:cantSplit/>
        </w:trPr>
        <w:tc>
          <w:tcPr>
            <w:tcW w:w="3438" w:type="dxa"/>
          </w:tcPr>
          <w:p w14:paraId="335A22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IBJDF82</w:t>
            </w:r>
          </w:p>
        </w:tc>
        <w:tc>
          <w:tcPr>
            <w:tcW w:w="6138" w:type="dxa"/>
          </w:tcPr>
          <w:p w14:paraId="335A22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(PRINT)</w:t>
            </w:r>
          </w:p>
        </w:tc>
      </w:tr>
      <w:tr w:rsidR="0084584A" w:rsidRPr="0002501E" w14:paraId="335A2228" w14:textId="77777777" w:rsidTr="00D26491">
        <w:trPr>
          <w:cantSplit/>
        </w:trPr>
        <w:tc>
          <w:tcPr>
            <w:tcW w:w="3438" w:type="dxa"/>
          </w:tcPr>
          <w:p w14:paraId="335A22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IBJDF8H</w:t>
            </w:r>
          </w:p>
        </w:tc>
        <w:tc>
          <w:tcPr>
            <w:tcW w:w="6138" w:type="dxa"/>
          </w:tcPr>
          <w:p w14:paraId="335A222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AR PRODUCTIVITY REPORT (HELP)</w:t>
            </w:r>
          </w:p>
        </w:tc>
      </w:tr>
      <w:tr w:rsidR="0084584A" w:rsidRPr="0002501E" w14:paraId="335A222B" w14:textId="77777777" w:rsidTr="00D26491">
        <w:trPr>
          <w:cantSplit/>
        </w:trPr>
        <w:tc>
          <w:tcPr>
            <w:tcW w:w="3438" w:type="dxa"/>
          </w:tcPr>
          <w:p w14:paraId="335A22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w:t>
            </w:r>
          </w:p>
        </w:tc>
        <w:tc>
          <w:tcPr>
            <w:tcW w:w="6138" w:type="dxa"/>
          </w:tcPr>
          <w:p w14:paraId="335A22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w:t>
            </w:r>
          </w:p>
        </w:tc>
      </w:tr>
      <w:tr w:rsidR="0084584A" w:rsidRPr="0002501E" w14:paraId="335A222E" w14:textId="77777777" w:rsidTr="00D26491">
        <w:trPr>
          <w:cantSplit/>
        </w:trPr>
        <w:tc>
          <w:tcPr>
            <w:tcW w:w="3438" w:type="dxa"/>
          </w:tcPr>
          <w:p w14:paraId="335A22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IBJDF8I1</w:t>
            </w:r>
          </w:p>
        </w:tc>
        <w:tc>
          <w:tcPr>
            <w:tcW w:w="6138" w:type="dxa"/>
          </w:tcPr>
          <w:p w14:paraId="335A22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PARAMETERS-(CONT.)</w:t>
            </w:r>
          </w:p>
        </w:tc>
      </w:tr>
      <w:tr w:rsidR="0084584A" w:rsidRPr="0002501E" w14:paraId="335A2231" w14:textId="77777777" w:rsidTr="00D26491">
        <w:trPr>
          <w:cantSplit/>
        </w:trPr>
        <w:tc>
          <w:tcPr>
            <w:tcW w:w="3438" w:type="dxa"/>
          </w:tcPr>
          <w:p w14:paraId="335A22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IBJDF8R</w:t>
            </w:r>
          </w:p>
        </w:tc>
        <w:tc>
          <w:tcPr>
            <w:tcW w:w="6138" w:type="dxa"/>
          </w:tcPr>
          <w:p w14:paraId="335A22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WORKLOAD ASSIGNMENTS (PRINT)</w:t>
            </w:r>
          </w:p>
        </w:tc>
      </w:tr>
      <w:tr w:rsidR="0084584A" w:rsidRPr="0002501E" w14:paraId="335A2234" w14:textId="77777777" w:rsidTr="00D26491">
        <w:trPr>
          <w:cantSplit/>
        </w:trPr>
        <w:tc>
          <w:tcPr>
            <w:tcW w:w="3438" w:type="dxa"/>
          </w:tcPr>
          <w:p w14:paraId="335A22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w:t>
            </w:r>
          </w:p>
        </w:tc>
        <w:tc>
          <w:tcPr>
            <w:tcW w:w="6138" w:type="dxa"/>
          </w:tcPr>
          <w:p w14:paraId="335A22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COMPLETED REGISTRATIONS</w:t>
            </w:r>
          </w:p>
        </w:tc>
      </w:tr>
      <w:tr w:rsidR="0084584A" w:rsidRPr="0002501E" w14:paraId="335A2237" w14:textId="77777777" w:rsidTr="00D26491">
        <w:trPr>
          <w:cantSplit/>
        </w:trPr>
        <w:tc>
          <w:tcPr>
            <w:tcW w:w="3438" w:type="dxa"/>
          </w:tcPr>
          <w:p w14:paraId="335A22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IBJDI11</w:t>
            </w:r>
          </w:p>
        </w:tc>
        <w:tc>
          <w:tcPr>
            <w:tcW w:w="6138" w:type="dxa"/>
          </w:tcPr>
          <w:p w14:paraId="335A223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84584A" w:rsidRPr="0002501E" w14:paraId="335A223A" w14:textId="77777777" w:rsidTr="00D26491">
        <w:trPr>
          <w:cantSplit/>
        </w:trPr>
        <w:tc>
          <w:tcPr>
            <w:tcW w:w="3438" w:type="dxa"/>
          </w:tcPr>
          <w:p w14:paraId="335A22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w:t>
            </w:r>
          </w:p>
        </w:tc>
        <w:tc>
          <w:tcPr>
            <w:tcW w:w="6138" w:type="dxa"/>
          </w:tcPr>
          <w:p w14:paraId="335A22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w:t>
            </w:r>
          </w:p>
        </w:tc>
      </w:tr>
      <w:tr w:rsidR="0084584A" w:rsidRPr="0002501E" w14:paraId="335A223D" w14:textId="77777777" w:rsidTr="00D26491">
        <w:trPr>
          <w:cantSplit/>
        </w:trPr>
        <w:tc>
          <w:tcPr>
            <w:tcW w:w="3438" w:type="dxa"/>
          </w:tcPr>
          <w:p w14:paraId="335A22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IBJDI21</w:t>
            </w:r>
          </w:p>
        </w:tc>
        <w:tc>
          <w:tcPr>
            <w:tcW w:w="6138" w:type="dxa"/>
          </w:tcPr>
          <w:p w14:paraId="335A22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 (CONT'D)</w:t>
            </w:r>
          </w:p>
        </w:tc>
      </w:tr>
      <w:tr w:rsidR="0084584A" w:rsidRPr="0002501E" w14:paraId="335A2240" w14:textId="77777777" w:rsidTr="00D26491">
        <w:trPr>
          <w:cantSplit/>
        </w:trPr>
        <w:tc>
          <w:tcPr>
            <w:tcW w:w="3438" w:type="dxa"/>
          </w:tcPr>
          <w:p w14:paraId="335A22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IBJDI3</w:t>
            </w:r>
          </w:p>
        </w:tc>
        <w:tc>
          <w:tcPr>
            <w:tcW w:w="6138" w:type="dxa"/>
          </w:tcPr>
          <w:p w14:paraId="335A22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EMPLOYER LISTING</w:t>
            </w:r>
          </w:p>
        </w:tc>
      </w:tr>
      <w:tr w:rsidR="0084584A" w:rsidRPr="0002501E" w14:paraId="335A2243" w14:textId="77777777" w:rsidTr="00D26491">
        <w:trPr>
          <w:cantSplit/>
        </w:trPr>
        <w:tc>
          <w:tcPr>
            <w:tcW w:w="3438" w:type="dxa"/>
          </w:tcPr>
          <w:p w14:paraId="335A22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w:t>
            </w:r>
          </w:p>
        </w:tc>
        <w:tc>
          <w:tcPr>
            <w:tcW w:w="6138" w:type="dxa"/>
          </w:tcPr>
          <w:p w14:paraId="335A22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w:t>
            </w:r>
          </w:p>
        </w:tc>
      </w:tr>
      <w:tr w:rsidR="0084584A" w:rsidRPr="0002501E" w14:paraId="335A2246" w14:textId="77777777" w:rsidTr="00D26491">
        <w:trPr>
          <w:cantSplit/>
        </w:trPr>
        <w:tc>
          <w:tcPr>
            <w:tcW w:w="3438" w:type="dxa"/>
          </w:tcPr>
          <w:p w14:paraId="335A22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IBJDI41</w:t>
            </w:r>
          </w:p>
        </w:tc>
        <w:tc>
          <w:tcPr>
            <w:tcW w:w="6138" w:type="dxa"/>
          </w:tcPr>
          <w:p w14:paraId="335A22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 (CONT'D)</w:t>
            </w:r>
          </w:p>
        </w:tc>
      </w:tr>
      <w:tr w:rsidR="0084584A" w:rsidRPr="0002501E" w14:paraId="335A2249" w14:textId="77777777" w:rsidTr="00D26491">
        <w:trPr>
          <w:cantSplit/>
        </w:trPr>
        <w:tc>
          <w:tcPr>
            <w:tcW w:w="3438" w:type="dxa"/>
          </w:tcPr>
          <w:p w14:paraId="335A22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IBJDI5</w:t>
            </w:r>
          </w:p>
        </w:tc>
        <w:tc>
          <w:tcPr>
            <w:tcW w:w="6138" w:type="dxa"/>
          </w:tcPr>
          <w:p w14:paraId="335A224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84584A" w:rsidRPr="0002501E" w14:paraId="335A224C" w14:textId="77777777" w:rsidTr="00D26491">
        <w:trPr>
          <w:cantSplit/>
        </w:trPr>
        <w:tc>
          <w:tcPr>
            <w:tcW w:w="3438" w:type="dxa"/>
          </w:tcPr>
          <w:p w14:paraId="335A22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IBJDI6</w:t>
            </w:r>
          </w:p>
        </w:tc>
        <w:tc>
          <w:tcPr>
            <w:tcW w:w="6138" w:type="dxa"/>
          </w:tcPr>
          <w:p w14:paraId="335A22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 VETS W/ NSC EPISODES OF INPT CARE</w:t>
            </w:r>
          </w:p>
        </w:tc>
      </w:tr>
      <w:tr w:rsidR="0084584A" w:rsidRPr="0002501E" w14:paraId="335A224F" w14:textId="77777777" w:rsidTr="00D26491">
        <w:trPr>
          <w:cantSplit/>
        </w:trPr>
        <w:tc>
          <w:tcPr>
            <w:tcW w:w="3438" w:type="dxa"/>
          </w:tcPr>
          <w:p w14:paraId="335A22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IBJDI7</w:t>
            </w:r>
          </w:p>
        </w:tc>
        <w:tc>
          <w:tcPr>
            <w:tcW w:w="6138" w:type="dxa"/>
          </w:tcPr>
          <w:p w14:paraId="335A22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OUTPATIENT WORKLOAD REPORT</w:t>
            </w:r>
          </w:p>
        </w:tc>
      </w:tr>
      <w:tr w:rsidR="0084584A" w:rsidRPr="0002501E" w14:paraId="335A2252" w14:textId="77777777" w:rsidTr="00D26491">
        <w:trPr>
          <w:cantSplit/>
        </w:trPr>
        <w:tc>
          <w:tcPr>
            <w:tcW w:w="3438" w:type="dxa"/>
          </w:tcPr>
          <w:p w14:paraId="335A22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IBJDIPR</w:t>
            </w:r>
          </w:p>
        </w:tc>
        <w:tc>
          <w:tcPr>
            <w:tcW w:w="6138" w:type="dxa"/>
          </w:tcPr>
          <w:p w14:paraId="335A22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PATIENTS PREREGISTERED REPORT</w:t>
            </w:r>
          </w:p>
        </w:tc>
      </w:tr>
      <w:tr w:rsidR="0084584A" w:rsidRPr="0002501E" w14:paraId="335A2255" w14:textId="77777777" w:rsidTr="00D26491">
        <w:trPr>
          <w:cantSplit/>
        </w:trPr>
        <w:tc>
          <w:tcPr>
            <w:tcW w:w="3438" w:type="dxa"/>
          </w:tcPr>
          <w:p w14:paraId="335A22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IBJDNTEG</w:t>
            </w:r>
          </w:p>
        </w:tc>
        <w:tc>
          <w:tcPr>
            <w:tcW w:w="6138" w:type="dxa"/>
          </w:tcPr>
          <w:p w14:paraId="335A22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258" w14:textId="77777777" w:rsidTr="00D26491">
        <w:trPr>
          <w:cantSplit/>
        </w:trPr>
        <w:tc>
          <w:tcPr>
            <w:tcW w:w="3438" w:type="dxa"/>
          </w:tcPr>
          <w:p w14:paraId="335A22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IBJDU1</w:t>
            </w:r>
          </w:p>
        </w:tc>
        <w:tc>
          <w:tcPr>
            <w:tcW w:w="6138" w:type="dxa"/>
          </w:tcPr>
          <w:p w14:paraId="335A225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UTILIZATION WORKLOAD REPORT</w:t>
            </w:r>
          </w:p>
        </w:tc>
      </w:tr>
      <w:tr w:rsidR="0084584A" w:rsidRPr="0002501E" w14:paraId="335A225B" w14:textId="77777777" w:rsidTr="00D26491">
        <w:trPr>
          <w:cantSplit/>
        </w:trPr>
        <w:tc>
          <w:tcPr>
            <w:tcW w:w="3438" w:type="dxa"/>
          </w:tcPr>
          <w:p w14:paraId="335A22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IBJPB</w:t>
            </w:r>
          </w:p>
        </w:tc>
        <w:tc>
          <w:tcPr>
            <w:tcW w:w="6138" w:type="dxa"/>
          </w:tcPr>
          <w:p w14:paraId="335A22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5B1C4A" w:rsidRPr="0002501E" w14:paraId="335A225E" w14:textId="77777777" w:rsidTr="00C91C80">
        <w:trPr>
          <w:cantSplit/>
        </w:trPr>
        <w:tc>
          <w:tcPr>
            <w:tcW w:w="3438" w:type="dxa"/>
          </w:tcPr>
          <w:p w14:paraId="335A225C"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IBJPC</w:t>
            </w:r>
          </w:p>
        </w:tc>
        <w:tc>
          <w:tcPr>
            <w:tcW w:w="6138" w:type="dxa"/>
          </w:tcPr>
          <w:p w14:paraId="335A225D"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IBSP CLAIMS TRACKING PARAMETER SCREEN</w:t>
            </w:r>
          </w:p>
        </w:tc>
      </w:tr>
      <w:tr w:rsidR="005B1C4A" w:rsidRPr="0002501E" w14:paraId="335A2261" w14:textId="77777777" w:rsidTr="00C91C80">
        <w:trPr>
          <w:cantSplit/>
        </w:trPr>
        <w:tc>
          <w:tcPr>
            <w:tcW w:w="3438" w:type="dxa"/>
          </w:tcPr>
          <w:p w14:paraId="335A225F"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IBJPC1</w:t>
            </w:r>
          </w:p>
        </w:tc>
        <w:tc>
          <w:tcPr>
            <w:tcW w:w="6138" w:type="dxa"/>
          </w:tcPr>
          <w:p w14:paraId="335A2260"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Site Parameter HCSR screen (nodes 63-66)</w:t>
            </w:r>
          </w:p>
        </w:tc>
      </w:tr>
      <w:tr w:rsidR="005B1C4A" w:rsidRPr="0002501E" w14:paraId="335A2264" w14:textId="77777777" w:rsidTr="00C91C80">
        <w:trPr>
          <w:cantSplit/>
        </w:trPr>
        <w:tc>
          <w:tcPr>
            <w:tcW w:w="3438" w:type="dxa"/>
          </w:tcPr>
          <w:p w14:paraId="335A2262"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IBJPC2</w:t>
            </w:r>
          </w:p>
        </w:tc>
        <w:tc>
          <w:tcPr>
            <w:tcW w:w="6138" w:type="dxa"/>
          </w:tcPr>
          <w:p w14:paraId="335A2263"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HCSR Ward Parameter screen</w:t>
            </w:r>
          </w:p>
        </w:tc>
      </w:tr>
      <w:tr w:rsidR="005B1C4A" w:rsidRPr="0002501E" w14:paraId="335A2267" w14:textId="77777777" w:rsidTr="00C91C80">
        <w:trPr>
          <w:cantSplit/>
        </w:trPr>
        <w:tc>
          <w:tcPr>
            <w:tcW w:w="3438" w:type="dxa"/>
          </w:tcPr>
          <w:p w14:paraId="335A2265"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IBJPC3</w:t>
            </w:r>
          </w:p>
        </w:tc>
        <w:tc>
          <w:tcPr>
            <w:tcW w:w="6138" w:type="dxa"/>
          </w:tcPr>
          <w:p w14:paraId="335A2266" w14:textId="77777777" w:rsidR="005B1C4A" w:rsidRPr="0002501E" w:rsidRDefault="005B1C4A" w:rsidP="005B1C4A">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5B1C4A" w:rsidRPr="0002501E" w14:paraId="335A226A" w14:textId="77777777" w:rsidTr="00D26491">
        <w:trPr>
          <w:cantSplit/>
        </w:trPr>
        <w:tc>
          <w:tcPr>
            <w:tcW w:w="3438" w:type="dxa"/>
          </w:tcPr>
          <w:p w14:paraId="335A22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w:t>
            </w:r>
          </w:p>
        </w:tc>
        <w:tc>
          <w:tcPr>
            <w:tcW w:w="6138" w:type="dxa"/>
          </w:tcPr>
          <w:p w14:paraId="335A226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eIV SITE PARAMETERS SCREEN</w:t>
            </w:r>
          </w:p>
        </w:tc>
      </w:tr>
      <w:tr w:rsidR="005B1C4A" w:rsidRPr="0002501E" w14:paraId="335A226D" w14:textId="77777777" w:rsidTr="00D26491">
        <w:trPr>
          <w:cantSplit/>
        </w:trPr>
        <w:tc>
          <w:tcPr>
            <w:tcW w:w="3438" w:type="dxa"/>
          </w:tcPr>
          <w:p w14:paraId="335A22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IBJPI2</w:t>
            </w:r>
          </w:p>
        </w:tc>
        <w:tc>
          <w:tcPr>
            <w:tcW w:w="6138" w:type="dxa"/>
          </w:tcPr>
          <w:p w14:paraId="335A226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eIV SITE PARAMETERS SCREEN ACTIONS</w:t>
            </w:r>
          </w:p>
        </w:tc>
      </w:tr>
      <w:tr w:rsidR="005B1C4A" w:rsidRPr="0002501E" w14:paraId="335A2270" w14:textId="77777777" w:rsidTr="00D26491">
        <w:trPr>
          <w:cantSplit/>
        </w:trPr>
        <w:tc>
          <w:tcPr>
            <w:tcW w:w="3438" w:type="dxa"/>
          </w:tcPr>
          <w:p w14:paraId="335A22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IBJPI3</w:t>
            </w:r>
          </w:p>
        </w:tc>
        <w:tc>
          <w:tcPr>
            <w:tcW w:w="6138" w:type="dxa"/>
          </w:tcPr>
          <w:p w14:paraId="335A226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IIV MOST POPULAR PAYER LIST SCREEN</w:t>
            </w:r>
          </w:p>
        </w:tc>
      </w:tr>
      <w:tr w:rsidR="005B1C4A" w:rsidRPr="0002501E" w14:paraId="335A2273" w14:textId="77777777" w:rsidTr="00D26491">
        <w:trPr>
          <w:cantSplit/>
        </w:trPr>
        <w:tc>
          <w:tcPr>
            <w:tcW w:w="3438" w:type="dxa"/>
          </w:tcPr>
          <w:p w14:paraId="335A227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IBJPI4</w:t>
            </w:r>
          </w:p>
        </w:tc>
        <w:tc>
          <w:tcPr>
            <w:tcW w:w="6138" w:type="dxa"/>
          </w:tcPr>
          <w:p w14:paraId="335A227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5B1C4A" w:rsidRPr="0002501E" w14:paraId="335A2276" w14:textId="77777777" w:rsidTr="00D26491">
        <w:trPr>
          <w:cantSplit/>
        </w:trPr>
        <w:tc>
          <w:tcPr>
            <w:tcW w:w="3438" w:type="dxa"/>
          </w:tcPr>
          <w:p w14:paraId="335A2274" w14:textId="77777777" w:rsidR="005B1C4A" w:rsidRPr="00DD113A" w:rsidRDefault="005B1C4A" w:rsidP="005B1C4A">
            <w:pPr>
              <w:rPr>
                <w:rFonts w:ascii="Times New Roman" w:hAnsi="Times New Roman"/>
                <w:sz w:val="22"/>
                <w:szCs w:val="22"/>
              </w:rPr>
            </w:pPr>
            <w:r w:rsidRPr="00DD113A">
              <w:rPr>
                <w:rFonts w:ascii="Times New Roman" w:hAnsi="Times New Roman"/>
                <w:color w:val="000000"/>
                <w:sz w:val="22"/>
                <w:szCs w:val="22"/>
              </w:rPr>
              <w:t>IBJPI5</w:t>
            </w:r>
          </w:p>
        </w:tc>
        <w:tc>
          <w:tcPr>
            <w:tcW w:w="6138" w:type="dxa"/>
          </w:tcPr>
          <w:p w14:paraId="335A227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eIV SITE PARAMETERS SCREEN</w:t>
            </w:r>
          </w:p>
        </w:tc>
      </w:tr>
      <w:tr w:rsidR="005B1C4A" w:rsidRPr="0002501E" w14:paraId="335A2279" w14:textId="77777777" w:rsidTr="00D26491">
        <w:trPr>
          <w:cantSplit/>
        </w:trPr>
        <w:tc>
          <w:tcPr>
            <w:tcW w:w="3438" w:type="dxa"/>
          </w:tcPr>
          <w:p w14:paraId="335A22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IBJPM</w:t>
            </w:r>
          </w:p>
        </w:tc>
        <w:tc>
          <w:tcPr>
            <w:tcW w:w="6138" w:type="dxa"/>
          </w:tcPr>
          <w:p w14:paraId="335A227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MCCR PARAMETERS SCREEN</w:t>
            </w:r>
          </w:p>
        </w:tc>
      </w:tr>
      <w:tr w:rsidR="005B1C4A" w:rsidRPr="0002501E" w14:paraId="335A227C" w14:textId="77777777" w:rsidTr="00D26491">
        <w:trPr>
          <w:cantSplit/>
        </w:trPr>
        <w:tc>
          <w:tcPr>
            <w:tcW w:w="3438" w:type="dxa"/>
          </w:tcPr>
          <w:p w14:paraId="335A22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w:t>
            </w:r>
          </w:p>
        </w:tc>
        <w:tc>
          <w:tcPr>
            <w:tcW w:w="6138" w:type="dxa"/>
          </w:tcPr>
          <w:p w14:paraId="335A227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SCREEN</w:t>
            </w:r>
          </w:p>
        </w:tc>
      </w:tr>
      <w:tr w:rsidR="005B1C4A" w:rsidRPr="0002501E" w14:paraId="335A227F" w14:textId="77777777" w:rsidTr="00D26491">
        <w:trPr>
          <w:cantSplit/>
        </w:trPr>
        <w:tc>
          <w:tcPr>
            <w:tcW w:w="3438" w:type="dxa"/>
          </w:tcPr>
          <w:p w14:paraId="335A22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IBJPS1</w:t>
            </w:r>
          </w:p>
        </w:tc>
        <w:tc>
          <w:tcPr>
            <w:tcW w:w="6138" w:type="dxa"/>
          </w:tcPr>
          <w:p w14:paraId="335A227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w:t>
            </w:r>
          </w:p>
        </w:tc>
      </w:tr>
      <w:tr w:rsidR="005B1C4A" w:rsidRPr="0002501E" w14:paraId="335A2282" w14:textId="77777777" w:rsidTr="00D26491">
        <w:trPr>
          <w:cantSplit/>
        </w:trPr>
        <w:tc>
          <w:tcPr>
            <w:tcW w:w="3438" w:type="dxa"/>
          </w:tcPr>
          <w:p w14:paraId="335A22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IBJPS2</w:t>
            </w:r>
          </w:p>
        </w:tc>
        <w:tc>
          <w:tcPr>
            <w:tcW w:w="6138" w:type="dxa"/>
          </w:tcPr>
          <w:p w14:paraId="335A228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 (CONT.)</w:t>
            </w:r>
          </w:p>
        </w:tc>
      </w:tr>
      <w:tr w:rsidR="005B1C4A" w:rsidRPr="0002501E" w14:paraId="335A2285" w14:textId="77777777" w:rsidTr="00D26491">
        <w:trPr>
          <w:cantSplit/>
        </w:trPr>
        <w:tc>
          <w:tcPr>
            <w:tcW w:w="3438" w:type="dxa"/>
          </w:tcPr>
          <w:p w14:paraId="335A22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IBJPS3</w:t>
            </w:r>
          </w:p>
        </w:tc>
        <w:tc>
          <w:tcPr>
            <w:tcW w:w="6138" w:type="dxa"/>
          </w:tcPr>
          <w:p w14:paraId="335A228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SITE PARAMETERS, PAY-TO PROVIDER</w:t>
            </w:r>
          </w:p>
        </w:tc>
      </w:tr>
      <w:tr w:rsidR="005B1C4A" w:rsidRPr="0002501E" w14:paraId="335A2288" w14:textId="77777777" w:rsidTr="00D26491">
        <w:trPr>
          <w:cantSplit/>
        </w:trPr>
        <w:tc>
          <w:tcPr>
            <w:tcW w:w="3438" w:type="dxa"/>
          </w:tcPr>
          <w:p w14:paraId="335A22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IBJPS4</w:t>
            </w:r>
          </w:p>
        </w:tc>
        <w:tc>
          <w:tcPr>
            <w:tcW w:w="6138" w:type="dxa"/>
          </w:tcPr>
          <w:p w14:paraId="335A228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5B1C4A" w:rsidRPr="0002501E" w14:paraId="335A228B" w14:textId="77777777" w:rsidTr="00C91C80">
        <w:trPr>
          <w:cantSplit/>
        </w:trPr>
        <w:tc>
          <w:tcPr>
            <w:tcW w:w="3438" w:type="dxa"/>
          </w:tcPr>
          <w:p w14:paraId="335A2289"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IBJPS5</w:t>
            </w:r>
          </w:p>
        </w:tc>
        <w:tc>
          <w:tcPr>
            <w:tcW w:w="6138" w:type="dxa"/>
          </w:tcPr>
          <w:p w14:paraId="335A228A" w14:textId="77777777" w:rsidR="005B1C4A" w:rsidRPr="0002501E" w:rsidRDefault="005B1C4A" w:rsidP="005B1C4A">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5B1C4A" w:rsidRPr="0002501E" w14:paraId="335A228E" w14:textId="77777777" w:rsidTr="00C91C80">
        <w:trPr>
          <w:cantSplit/>
        </w:trPr>
        <w:tc>
          <w:tcPr>
            <w:tcW w:w="3438" w:type="dxa"/>
          </w:tcPr>
          <w:p w14:paraId="335A228C" w14:textId="77777777" w:rsidR="005B1C4A" w:rsidRPr="00871224" w:rsidRDefault="005B1C4A" w:rsidP="005B1C4A">
            <w:pPr>
              <w:rPr>
                <w:rFonts w:ascii="Times New Roman" w:hAnsi="Times New Roman"/>
                <w:sz w:val="22"/>
                <w:szCs w:val="22"/>
              </w:rPr>
            </w:pPr>
            <w:r w:rsidRPr="00871224">
              <w:rPr>
                <w:rFonts w:ascii="Times New Roman" w:hAnsi="Times New Roman"/>
                <w:sz w:val="22"/>
                <w:szCs w:val="22"/>
              </w:rPr>
              <w:t>IBJPS6</w:t>
            </w:r>
          </w:p>
        </w:tc>
        <w:tc>
          <w:tcPr>
            <w:tcW w:w="6138" w:type="dxa"/>
          </w:tcPr>
          <w:p w14:paraId="335A228D" w14:textId="77777777" w:rsidR="005B1C4A" w:rsidRPr="00871224" w:rsidRDefault="005B1C4A" w:rsidP="005B1C4A">
            <w:pPr>
              <w:rPr>
                <w:rFonts w:ascii="Times New Roman" w:hAnsi="Times New Roman"/>
                <w:sz w:val="22"/>
                <w:szCs w:val="22"/>
              </w:rPr>
            </w:pPr>
            <w:r w:rsidRPr="00871224">
              <w:rPr>
                <w:rFonts w:ascii="Times New Roman" w:hAnsi="Times New Roman"/>
                <w:sz w:val="22"/>
                <w:szCs w:val="22"/>
              </w:rPr>
              <w:t>IB Site Parameters, Administrative Contractors</w:t>
            </w:r>
          </w:p>
        </w:tc>
      </w:tr>
      <w:tr w:rsidR="00712CA4" w:rsidRPr="0002501E" w14:paraId="4AB4A175" w14:textId="77777777" w:rsidTr="00C91C80">
        <w:trPr>
          <w:cantSplit/>
          <w:ins w:id="81" w:author="Department of Veterans Affairs" w:date="2018-05-31T12:58:00Z"/>
        </w:trPr>
        <w:tc>
          <w:tcPr>
            <w:tcW w:w="3438" w:type="dxa"/>
          </w:tcPr>
          <w:p w14:paraId="104C3832" w14:textId="0CB45DB1" w:rsidR="00712CA4" w:rsidRPr="00871224" w:rsidRDefault="00712CA4" w:rsidP="005B1C4A">
            <w:pPr>
              <w:rPr>
                <w:ins w:id="82" w:author="Department of Veterans Affairs" w:date="2018-05-31T12:58:00Z"/>
                <w:rFonts w:ascii="Times New Roman" w:hAnsi="Times New Roman"/>
                <w:sz w:val="22"/>
                <w:szCs w:val="22"/>
              </w:rPr>
            </w:pPr>
            <w:ins w:id="83" w:author="Department of Veterans Affairs" w:date="2018-05-31T12:59:00Z">
              <w:r w:rsidRPr="00871224">
                <w:rPr>
                  <w:rFonts w:ascii="Times New Roman" w:hAnsi="Times New Roman"/>
                  <w:sz w:val="22"/>
                  <w:szCs w:val="22"/>
                </w:rPr>
                <w:t>IBJPS7</w:t>
              </w:r>
            </w:ins>
          </w:p>
        </w:tc>
        <w:tc>
          <w:tcPr>
            <w:tcW w:w="6138" w:type="dxa"/>
          </w:tcPr>
          <w:p w14:paraId="57148EBC" w14:textId="7E7AF4B0" w:rsidR="00712CA4" w:rsidRPr="00871224" w:rsidRDefault="00712CA4" w:rsidP="005B1C4A">
            <w:pPr>
              <w:rPr>
                <w:ins w:id="84" w:author="Department of Veterans Affairs" w:date="2018-05-31T12:58:00Z"/>
                <w:rFonts w:ascii="Times New Roman" w:hAnsi="Times New Roman"/>
                <w:sz w:val="22"/>
                <w:szCs w:val="22"/>
              </w:rPr>
            </w:pPr>
            <w:ins w:id="85" w:author="Department of Veterans Affairs" w:date="2018-05-31T12:59:00Z">
              <w:r w:rsidRPr="00871224">
                <w:rPr>
                  <w:rFonts w:ascii="Times New Roman" w:hAnsi="Times New Roman"/>
                  <w:sz w:val="22"/>
                  <w:szCs w:val="22"/>
                </w:rPr>
                <w:t>IB Site Parameters, Pay-To Provider Rate Types</w:t>
              </w:r>
            </w:ins>
          </w:p>
        </w:tc>
      </w:tr>
      <w:tr w:rsidR="00712CA4" w:rsidRPr="0002501E" w14:paraId="4060C3C4" w14:textId="77777777" w:rsidTr="00C91C80">
        <w:trPr>
          <w:cantSplit/>
          <w:ins w:id="86" w:author="Department of Veterans Affairs" w:date="2018-05-31T12:58:00Z"/>
        </w:trPr>
        <w:tc>
          <w:tcPr>
            <w:tcW w:w="3438" w:type="dxa"/>
          </w:tcPr>
          <w:p w14:paraId="24B2DEAF" w14:textId="4E09F647" w:rsidR="00712CA4" w:rsidRPr="00871224" w:rsidRDefault="00712CA4" w:rsidP="005B1C4A">
            <w:pPr>
              <w:rPr>
                <w:ins w:id="87" w:author="Department of Veterans Affairs" w:date="2018-05-31T12:58:00Z"/>
                <w:rFonts w:ascii="Times New Roman" w:hAnsi="Times New Roman"/>
                <w:sz w:val="22"/>
                <w:szCs w:val="22"/>
              </w:rPr>
            </w:pPr>
            <w:ins w:id="88" w:author="Department of Veterans Affairs" w:date="2018-05-31T12:59:00Z">
              <w:r w:rsidRPr="00871224">
                <w:rPr>
                  <w:rFonts w:ascii="Times New Roman" w:hAnsi="Times New Roman"/>
                  <w:sz w:val="22"/>
                  <w:szCs w:val="22"/>
                </w:rPr>
                <w:t>IBJPS8</w:t>
              </w:r>
            </w:ins>
          </w:p>
        </w:tc>
        <w:tc>
          <w:tcPr>
            <w:tcW w:w="6138" w:type="dxa"/>
          </w:tcPr>
          <w:p w14:paraId="7D159778" w14:textId="6F39E2D3" w:rsidR="00712CA4" w:rsidRPr="00871224" w:rsidRDefault="00712CA4" w:rsidP="005B1C4A">
            <w:pPr>
              <w:rPr>
                <w:ins w:id="89" w:author="Department of Veterans Affairs" w:date="2018-05-31T12:58:00Z"/>
                <w:rFonts w:ascii="Times New Roman" w:hAnsi="Times New Roman"/>
                <w:sz w:val="22"/>
                <w:szCs w:val="22"/>
              </w:rPr>
            </w:pPr>
            <w:ins w:id="90" w:author="Department of Veterans Affairs" w:date="2018-05-31T12:59:00Z">
              <w:r w:rsidRPr="00871224">
                <w:rPr>
                  <w:rFonts w:ascii="Times New Roman" w:hAnsi="Times New Roman"/>
                  <w:sz w:val="22"/>
                  <w:szCs w:val="22"/>
                </w:rPr>
                <w:t>IB Site Parameters, CMN CPT Inclusions CPT Codes</w:t>
              </w:r>
            </w:ins>
          </w:p>
        </w:tc>
      </w:tr>
      <w:tr w:rsidR="005B1C4A" w:rsidRPr="0002501E" w14:paraId="335A2291" w14:textId="77777777" w:rsidTr="00D26491">
        <w:trPr>
          <w:cantSplit/>
        </w:trPr>
        <w:tc>
          <w:tcPr>
            <w:tcW w:w="3438" w:type="dxa"/>
          </w:tcPr>
          <w:p w14:paraId="335A22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IBJTA1</w:t>
            </w:r>
          </w:p>
        </w:tc>
        <w:tc>
          <w:tcPr>
            <w:tcW w:w="6138" w:type="dxa"/>
          </w:tcPr>
          <w:p w14:paraId="335A229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ACTIONS</w:t>
            </w:r>
          </w:p>
        </w:tc>
      </w:tr>
      <w:tr w:rsidR="005B1C4A" w:rsidRPr="00FC0598" w14:paraId="335A2294" w14:textId="77777777" w:rsidTr="00CA2D7D">
        <w:trPr>
          <w:cantSplit/>
        </w:trPr>
        <w:tc>
          <w:tcPr>
            <w:tcW w:w="3438" w:type="dxa"/>
          </w:tcPr>
          <w:p w14:paraId="335A2292" w14:textId="77777777" w:rsidR="005B1C4A" w:rsidRPr="0002501E" w:rsidRDefault="005B1C4A" w:rsidP="005B1C4A">
            <w:pPr>
              <w:rPr>
                <w:rFonts w:ascii="Times New Roman" w:hAnsi="Times New Roman"/>
                <w:sz w:val="22"/>
                <w:szCs w:val="22"/>
              </w:rPr>
            </w:pPr>
            <w:r>
              <w:rPr>
                <w:rFonts w:ascii="Times New Roman" w:hAnsi="Times New Roman"/>
                <w:sz w:val="22"/>
                <w:szCs w:val="22"/>
              </w:rPr>
              <w:lastRenderedPageBreak/>
              <w:t>IBJTAD</w:t>
            </w:r>
          </w:p>
        </w:tc>
        <w:tc>
          <w:tcPr>
            <w:tcW w:w="6138" w:type="dxa"/>
          </w:tcPr>
          <w:p w14:paraId="335A2293" w14:textId="77777777" w:rsidR="005B1C4A" w:rsidRPr="0002501E" w:rsidRDefault="005B1C4A" w:rsidP="005B1C4A">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5B1C4A" w:rsidRPr="0002501E" w14:paraId="335A2297" w14:textId="77777777" w:rsidTr="00D26491">
        <w:trPr>
          <w:cantSplit/>
        </w:trPr>
        <w:tc>
          <w:tcPr>
            <w:tcW w:w="3438" w:type="dxa"/>
          </w:tcPr>
          <w:p w14:paraId="335A22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IBJTBA, IBJTBA1</w:t>
            </w:r>
          </w:p>
        </w:tc>
        <w:tc>
          <w:tcPr>
            <w:tcW w:w="6138" w:type="dxa"/>
          </w:tcPr>
          <w:p w14:paraId="335A229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Used to display TPJI bill charge information.</w:t>
            </w:r>
          </w:p>
        </w:tc>
      </w:tr>
      <w:tr w:rsidR="005B1C4A" w:rsidRPr="0002501E" w14:paraId="335A229A" w14:textId="77777777" w:rsidTr="00D26491">
        <w:trPr>
          <w:cantSplit/>
        </w:trPr>
        <w:tc>
          <w:tcPr>
            <w:tcW w:w="3438" w:type="dxa"/>
          </w:tcPr>
          <w:p w14:paraId="335A229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IBJTBB</w:t>
            </w:r>
          </w:p>
        </w:tc>
        <w:tc>
          <w:tcPr>
            <w:tcW w:w="6138" w:type="dxa"/>
          </w:tcPr>
          <w:p w14:paraId="335A229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BILL DIAGNOSIS SCREEN</w:t>
            </w:r>
          </w:p>
        </w:tc>
      </w:tr>
      <w:tr w:rsidR="005B1C4A" w:rsidRPr="0002501E" w14:paraId="335A229D" w14:textId="77777777" w:rsidTr="00D26491">
        <w:trPr>
          <w:cantSplit/>
        </w:trPr>
        <w:tc>
          <w:tcPr>
            <w:tcW w:w="3438" w:type="dxa"/>
          </w:tcPr>
          <w:p w14:paraId="335A22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IBJTBC</w:t>
            </w:r>
          </w:p>
        </w:tc>
        <w:tc>
          <w:tcPr>
            <w:tcW w:w="6138" w:type="dxa"/>
          </w:tcPr>
          <w:p w14:paraId="335A229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BILL PROCEDURES SCREEN</w:t>
            </w:r>
          </w:p>
        </w:tc>
      </w:tr>
      <w:tr w:rsidR="005B1C4A" w:rsidRPr="0002501E" w14:paraId="335A22A0" w14:textId="77777777" w:rsidTr="00D26491">
        <w:trPr>
          <w:cantSplit/>
        </w:trPr>
        <w:tc>
          <w:tcPr>
            <w:tcW w:w="3438" w:type="dxa"/>
          </w:tcPr>
          <w:p w14:paraId="335A229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w:t>
            </w:r>
          </w:p>
        </w:tc>
        <w:tc>
          <w:tcPr>
            <w:tcW w:w="6138" w:type="dxa"/>
          </w:tcPr>
          <w:p w14:paraId="335A229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CLAIMS INFO BUILD</w:t>
            </w:r>
          </w:p>
        </w:tc>
      </w:tr>
      <w:tr w:rsidR="005B1C4A" w:rsidRPr="0002501E" w14:paraId="335A22A3" w14:textId="77777777" w:rsidTr="00D26491">
        <w:trPr>
          <w:cantSplit/>
        </w:trPr>
        <w:tc>
          <w:tcPr>
            <w:tcW w:w="3438" w:type="dxa"/>
          </w:tcPr>
          <w:p w14:paraId="335A22A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IBJTCA1</w:t>
            </w:r>
          </w:p>
        </w:tc>
        <w:tc>
          <w:tcPr>
            <w:tcW w:w="6138" w:type="dxa"/>
          </w:tcPr>
          <w:p w14:paraId="335A22A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CLAIMS INFO BUILD</w:t>
            </w:r>
          </w:p>
        </w:tc>
      </w:tr>
      <w:tr w:rsidR="005B1C4A" w:rsidRPr="0002501E" w14:paraId="335A22A6" w14:textId="77777777" w:rsidTr="00D26491">
        <w:trPr>
          <w:cantSplit/>
        </w:trPr>
        <w:tc>
          <w:tcPr>
            <w:tcW w:w="3438" w:type="dxa"/>
          </w:tcPr>
          <w:p w14:paraId="335A22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IBJTCA2</w:t>
            </w:r>
          </w:p>
        </w:tc>
        <w:tc>
          <w:tcPr>
            <w:tcW w:w="6138" w:type="dxa"/>
          </w:tcPr>
          <w:p w14:paraId="335A22A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TPI CLAIMS INFO BUILD (CONT)</w:t>
            </w:r>
          </w:p>
        </w:tc>
      </w:tr>
      <w:tr w:rsidR="005B1C4A" w:rsidRPr="0002501E" w14:paraId="335A22A9" w14:textId="77777777" w:rsidTr="00D26491">
        <w:trPr>
          <w:cantSplit/>
        </w:trPr>
        <w:tc>
          <w:tcPr>
            <w:tcW w:w="3438" w:type="dxa"/>
          </w:tcPr>
          <w:p w14:paraId="335A22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IBJTEA</w:t>
            </w:r>
          </w:p>
        </w:tc>
        <w:tc>
          <w:tcPr>
            <w:tcW w:w="6138" w:type="dxa"/>
          </w:tcPr>
          <w:p w14:paraId="335A22A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PATIENT ELIGIBLITY SCREEN</w:t>
            </w:r>
          </w:p>
        </w:tc>
      </w:tr>
      <w:tr w:rsidR="005B1C4A" w:rsidRPr="0002501E" w14:paraId="335A22AC" w14:textId="77777777" w:rsidTr="00D26491">
        <w:trPr>
          <w:cantSplit/>
        </w:trPr>
        <w:tc>
          <w:tcPr>
            <w:tcW w:w="3438" w:type="dxa"/>
          </w:tcPr>
          <w:p w14:paraId="335A22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IBJTED</w:t>
            </w:r>
          </w:p>
        </w:tc>
        <w:tc>
          <w:tcPr>
            <w:tcW w:w="6138" w:type="dxa"/>
          </w:tcPr>
          <w:p w14:paraId="335A22A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TPJI EDI STATUS SCREEN</w:t>
            </w:r>
          </w:p>
        </w:tc>
      </w:tr>
      <w:tr w:rsidR="005B1C4A" w:rsidRPr="00FC0598" w14:paraId="335A22AF" w14:textId="77777777" w:rsidTr="00CA2D7D">
        <w:trPr>
          <w:cantSplit/>
        </w:trPr>
        <w:tc>
          <w:tcPr>
            <w:tcW w:w="3438" w:type="dxa"/>
          </w:tcPr>
          <w:p w14:paraId="335A22AD" w14:textId="77777777" w:rsidR="005B1C4A" w:rsidRPr="0002501E" w:rsidRDefault="005B1C4A" w:rsidP="005B1C4A">
            <w:pPr>
              <w:rPr>
                <w:rFonts w:ascii="Times New Roman" w:hAnsi="Times New Roman"/>
                <w:sz w:val="22"/>
                <w:szCs w:val="22"/>
              </w:rPr>
            </w:pPr>
            <w:r>
              <w:rPr>
                <w:rFonts w:ascii="Times New Roman" w:hAnsi="Times New Roman"/>
                <w:sz w:val="22"/>
                <w:szCs w:val="22"/>
              </w:rPr>
              <w:t>IBJTEP</w:t>
            </w:r>
          </w:p>
        </w:tc>
        <w:tc>
          <w:tcPr>
            <w:tcW w:w="6138" w:type="dxa"/>
          </w:tcPr>
          <w:p w14:paraId="335A22AE" w14:textId="77777777" w:rsidR="005B1C4A" w:rsidRPr="0002501E" w:rsidRDefault="005B1C4A" w:rsidP="005B1C4A">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5B1C4A" w:rsidRPr="00FC0598" w14:paraId="335A22B2" w14:textId="77777777" w:rsidTr="00CA2D7D">
        <w:trPr>
          <w:cantSplit/>
        </w:trPr>
        <w:tc>
          <w:tcPr>
            <w:tcW w:w="3438" w:type="dxa"/>
          </w:tcPr>
          <w:p w14:paraId="335A22B0" w14:textId="77777777" w:rsidR="005B1C4A" w:rsidRPr="0002501E" w:rsidRDefault="005B1C4A" w:rsidP="005B1C4A">
            <w:pPr>
              <w:rPr>
                <w:rFonts w:ascii="Times New Roman" w:hAnsi="Times New Roman"/>
                <w:sz w:val="22"/>
                <w:szCs w:val="22"/>
              </w:rPr>
            </w:pPr>
            <w:r>
              <w:rPr>
                <w:rFonts w:ascii="Times New Roman" w:hAnsi="Times New Roman"/>
                <w:sz w:val="22"/>
                <w:szCs w:val="22"/>
              </w:rPr>
              <w:t>IBJTEP1</w:t>
            </w:r>
          </w:p>
        </w:tc>
        <w:tc>
          <w:tcPr>
            <w:tcW w:w="6138" w:type="dxa"/>
          </w:tcPr>
          <w:p w14:paraId="335A22B1" w14:textId="77777777" w:rsidR="005B1C4A" w:rsidRPr="0002501E" w:rsidRDefault="005B1C4A" w:rsidP="005B1C4A">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5B1C4A" w:rsidRPr="0002501E" w14:paraId="335A22B5" w14:textId="77777777" w:rsidTr="00D26491">
        <w:trPr>
          <w:cantSplit/>
        </w:trPr>
        <w:tc>
          <w:tcPr>
            <w:tcW w:w="3438" w:type="dxa"/>
          </w:tcPr>
          <w:p w14:paraId="335A22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IBJTLA</w:t>
            </w:r>
          </w:p>
        </w:tc>
        <w:tc>
          <w:tcPr>
            <w:tcW w:w="6138" w:type="dxa"/>
          </w:tcPr>
          <w:p w14:paraId="335A22B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ACTIVE BILLS LIST SCREEN</w:t>
            </w:r>
          </w:p>
        </w:tc>
      </w:tr>
      <w:tr w:rsidR="005B1C4A" w:rsidRPr="0002501E" w14:paraId="335A22B8" w14:textId="77777777" w:rsidTr="00D26491">
        <w:trPr>
          <w:cantSplit/>
        </w:trPr>
        <w:tc>
          <w:tcPr>
            <w:tcW w:w="3438" w:type="dxa"/>
          </w:tcPr>
          <w:p w14:paraId="335A22B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IBJTLA1</w:t>
            </w:r>
          </w:p>
        </w:tc>
        <w:tc>
          <w:tcPr>
            <w:tcW w:w="6138" w:type="dxa"/>
          </w:tcPr>
          <w:p w14:paraId="335A22B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ACTIVE BILLS LIST BUILD</w:t>
            </w:r>
          </w:p>
        </w:tc>
      </w:tr>
      <w:tr w:rsidR="005B1C4A" w:rsidRPr="0002501E" w14:paraId="335A22BB" w14:textId="77777777" w:rsidTr="00D26491">
        <w:trPr>
          <w:cantSplit/>
        </w:trPr>
        <w:tc>
          <w:tcPr>
            <w:tcW w:w="3438" w:type="dxa"/>
          </w:tcPr>
          <w:p w14:paraId="335A22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IBJTLB</w:t>
            </w:r>
          </w:p>
        </w:tc>
        <w:tc>
          <w:tcPr>
            <w:tcW w:w="6138" w:type="dxa"/>
          </w:tcPr>
          <w:p w14:paraId="335A22B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INACTIVE LIST SCREEN</w:t>
            </w:r>
          </w:p>
        </w:tc>
      </w:tr>
      <w:tr w:rsidR="005B1C4A" w:rsidRPr="0002501E" w14:paraId="335A22BE" w14:textId="77777777" w:rsidTr="00D26491">
        <w:trPr>
          <w:cantSplit/>
        </w:trPr>
        <w:tc>
          <w:tcPr>
            <w:tcW w:w="3438" w:type="dxa"/>
          </w:tcPr>
          <w:p w14:paraId="335A22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IBJTLB1</w:t>
            </w:r>
          </w:p>
        </w:tc>
        <w:tc>
          <w:tcPr>
            <w:tcW w:w="6138" w:type="dxa"/>
          </w:tcPr>
          <w:p w14:paraId="335A22B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INACTIVE LIST BUILD</w:t>
            </w:r>
          </w:p>
        </w:tc>
      </w:tr>
      <w:tr w:rsidR="005B1C4A" w:rsidRPr="0002501E" w14:paraId="335A22C1" w14:textId="77777777" w:rsidTr="00D26491">
        <w:trPr>
          <w:cantSplit/>
        </w:trPr>
        <w:tc>
          <w:tcPr>
            <w:tcW w:w="3438" w:type="dxa"/>
          </w:tcPr>
          <w:p w14:paraId="335A22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IBJTNA</w:t>
            </w:r>
          </w:p>
        </w:tc>
        <w:tc>
          <w:tcPr>
            <w:tcW w:w="6138" w:type="dxa"/>
          </w:tcPr>
          <w:p w14:paraId="335A22C0"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5B1C4A" w:rsidRPr="0002501E" w14:paraId="335A22C4" w14:textId="77777777" w:rsidTr="00D26491">
        <w:trPr>
          <w:cantSplit/>
        </w:trPr>
        <w:tc>
          <w:tcPr>
            <w:tcW w:w="3438" w:type="dxa"/>
          </w:tcPr>
          <w:p w14:paraId="335A22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IBJTNB</w:t>
            </w:r>
          </w:p>
        </w:tc>
        <w:tc>
          <w:tcPr>
            <w:tcW w:w="6138" w:type="dxa"/>
          </w:tcPr>
          <w:p w14:paraId="335A22C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INSURANCE POLICY/AB SCREENS/ACTIONS</w:t>
            </w:r>
          </w:p>
        </w:tc>
      </w:tr>
      <w:tr w:rsidR="005B1C4A" w:rsidRPr="00FC0598" w14:paraId="335A22C7" w14:textId="77777777" w:rsidTr="00CA2D7D">
        <w:trPr>
          <w:cantSplit/>
        </w:trPr>
        <w:tc>
          <w:tcPr>
            <w:tcW w:w="3438" w:type="dxa"/>
          </w:tcPr>
          <w:p w14:paraId="335A22C5" w14:textId="77777777" w:rsidR="005B1C4A" w:rsidRPr="0002501E" w:rsidRDefault="005B1C4A" w:rsidP="005B1C4A">
            <w:pPr>
              <w:rPr>
                <w:rFonts w:ascii="Times New Roman" w:hAnsi="Times New Roman"/>
                <w:sz w:val="22"/>
                <w:szCs w:val="22"/>
              </w:rPr>
            </w:pPr>
            <w:r>
              <w:rPr>
                <w:rFonts w:ascii="Times New Roman" w:hAnsi="Times New Roman"/>
                <w:sz w:val="22"/>
                <w:szCs w:val="22"/>
              </w:rPr>
              <w:t>IBJTPE</w:t>
            </w:r>
          </w:p>
        </w:tc>
        <w:tc>
          <w:tcPr>
            <w:tcW w:w="6138" w:type="dxa"/>
          </w:tcPr>
          <w:p w14:paraId="335A22C6" w14:textId="77777777" w:rsidR="005B1C4A" w:rsidRPr="0002501E" w:rsidRDefault="005B1C4A" w:rsidP="005B1C4A">
            <w:pPr>
              <w:rPr>
                <w:rFonts w:ascii="Times New Roman" w:hAnsi="Times New Roman"/>
                <w:sz w:val="22"/>
                <w:szCs w:val="22"/>
              </w:rPr>
            </w:pPr>
            <w:r w:rsidRPr="00FC0598">
              <w:rPr>
                <w:rFonts w:ascii="Times New Roman" w:hAnsi="Times New Roman"/>
                <w:sz w:val="22"/>
                <w:szCs w:val="22"/>
              </w:rPr>
              <w:t>TPJI ERA/835 PRINT EEOB INFORMATION SCREEN</w:t>
            </w:r>
          </w:p>
        </w:tc>
      </w:tr>
      <w:tr w:rsidR="005B1C4A" w:rsidRPr="0002501E" w14:paraId="335A22CA" w14:textId="77777777" w:rsidTr="00D26491">
        <w:trPr>
          <w:cantSplit/>
        </w:trPr>
        <w:tc>
          <w:tcPr>
            <w:tcW w:w="3438" w:type="dxa"/>
          </w:tcPr>
          <w:p w14:paraId="335A22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IBJTNC</w:t>
            </w:r>
          </w:p>
        </w:tc>
        <w:tc>
          <w:tcPr>
            <w:tcW w:w="6138" w:type="dxa"/>
          </w:tcPr>
          <w:p w14:paraId="335A22C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INSURANCE PATIENT POLICIES</w:t>
            </w:r>
          </w:p>
        </w:tc>
      </w:tr>
      <w:tr w:rsidR="005B1C4A" w:rsidRPr="00B05E13" w14:paraId="335A22CD" w14:textId="77777777" w:rsidTr="00D26491">
        <w:trPr>
          <w:cantSplit/>
        </w:trPr>
        <w:tc>
          <w:tcPr>
            <w:tcW w:w="3438" w:type="dxa"/>
          </w:tcPr>
          <w:p w14:paraId="335A22C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IBJTRA, IBJTRA1</w:t>
            </w:r>
          </w:p>
        </w:tc>
        <w:tc>
          <w:tcPr>
            <w:tcW w:w="6138" w:type="dxa"/>
          </w:tcPr>
          <w:p w14:paraId="335A22C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5B1C4A" w:rsidRPr="00B05E13" w14:paraId="335A22D0" w14:textId="77777777" w:rsidTr="00D26491">
        <w:trPr>
          <w:cantSplit/>
        </w:trPr>
        <w:tc>
          <w:tcPr>
            <w:tcW w:w="3438" w:type="dxa"/>
          </w:tcPr>
          <w:p w14:paraId="335A22CE" w14:textId="77777777" w:rsidR="005B1C4A" w:rsidRPr="00B05E13" w:rsidRDefault="005B1C4A" w:rsidP="005B1C4A">
            <w:pPr>
              <w:rPr>
                <w:rFonts w:ascii="Times New Roman" w:hAnsi="Times New Roman"/>
                <w:sz w:val="22"/>
                <w:szCs w:val="22"/>
              </w:rPr>
            </w:pPr>
            <w:r w:rsidRPr="00B05E13">
              <w:rPr>
                <w:rFonts w:ascii="Times New Roman" w:hAnsi="Times New Roman"/>
                <w:sz w:val="22"/>
                <w:szCs w:val="22"/>
              </w:rPr>
              <w:t>IBJTRX</w:t>
            </w:r>
          </w:p>
        </w:tc>
        <w:tc>
          <w:tcPr>
            <w:tcW w:w="6138" w:type="dxa"/>
          </w:tcPr>
          <w:p w14:paraId="335A22CF" w14:textId="77777777" w:rsidR="005B1C4A" w:rsidRPr="00B05E13" w:rsidRDefault="005B1C4A" w:rsidP="005B1C4A">
            <w:pPr>
              <w:rPr>
                <w:rFonts w:ascii="Times New Roman" w:hAnsi="Times New Roman"/>
                <w:sz w:val="22"/>
                <w:szCs w:val="22"/>
              </w:rPr>
            </w:pPr>
            <w:r w:rsidRPr="00B05E13">
              <w:rPr>
                <w:rFonts w:ascii="Times New Roman" w:hAnsi="Times New Roman"/>
                <w:sz w:val="22"/>
                <w:szCs w:val="22"/>
              </w:rPr>
              <w:t>TPJI screen for ECME response information.</w:t>
            </w:r>
          </w:p>
        </w:tc>
      </w:tr>
      <w:tr w:rsidR="005B1C4A" w:rsidRPr="0002501E" w14:paraId="335A22D3" w14:textId="77777777" w:rsidTr="00D26491">
        <w:trPr>
          <w:cantSplit/>
        </w:trPr>
        <w:tc>
          <w:tcPr>
            <w:tcW w:w="3438" w:type="dxa"/>
          </w:tcPr>
          <w:p w14:paraId="335A22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IBJTTA</w:t>
            </w:r>
          </w:p>
        </w:tc>
        <w:tc>
          <w:tcPr>
            <w:tcW w:w="6138" w:type="dxa"/>
          </w:tcPr>
          <w:p w14:paraId="335A22D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5B1C4A" w:rsidRPr="0002501E" w14:paraId="335A22D6" w14:textId="77777777" w:rsidTr="00D26491">
        <w:trPr>
          <w:cantSplit/>
        </w:trPr>
        <w:tc>
          <w:tcPr>
            <w:tcW w:w="3438" w:type="dxa"/>
          </w:tcPr>
          <w:p w14:paraId="335A22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IBJTTA1</w:t>
            </w:r>
          </w:p>
        </w:tc>
        <w:tc>
          <w:tcPr>
            <w:tcW w:w="6138" w:type="dxa"/>
          </w:tcPr>
          <w:p w14:paraId="335A22D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ACCOUNT/CLAIM PROFILE BUILD</w:t>
            </w:r>
          </w:p>
        </w:tc>
      </w:tr>
      <w:tr w:rsidR="005B1C4A" w:rsidRPr="0002501E" w14:paraId="335A22D9" w14:textId="77777777" w:rsidTr="00D26491">
        <w:trPr>
          <w:cantSplit/>
        </w:trPr>
        <w:tc>
          <w:tcPr>
            <w:tcW w:w="3438" w:type="dxa"/>
          </w:tcPr>
          <w:p w14:paraId="335A22D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w:t>
            </w:r>
          </w:p>
        </w:tc>
        <w:tc>
          <w:tcPr>
            <w:tcW w:w="6138" w:type="dxa"/>
          </w:tcPr>
          <w:p w14:paraId="335A22D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w:t>
            </w:r>
          </w:p>
        </w:tc>
      </w:tr>
      <w:tr w:rsidR="005B1C4A" w:rsidRPr="0002501E" w14:paraId="335A22DC" w14:textId="77777777" w:rsidTr="00D26491">
        <w:trPr>
          <w:cantSplit/>
        </w:trPr>
        <w:tc>
          <w:tcPr>
            <w:tcW w:w="3438" w:type="dxa"/>
          </w:tcPr>
          <w:p w14:paraId="335A22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IBJTTB1</w:t>
            </w:r>
          </w:p>
        </w:tc>
        <w:tc>
          <w:tcPr>
            <w:tcW w:w="6138" w:type="dxa"/>
          </w:tcPr>
          <w:p w14:paraId="335A22D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 BUILD</w:t>
            </w:r>
          </w:p>
        </w:tc>
      </w:tr>
      <w:tr w:rsidR="005B1C4A" w:rsidRPr="0002501E" w14:paraId="335A22DF" w14:textId="77777777" w:rsidTr="00D26491">
        <w:trPr>
          <w:cantSplit/>
        </w:trPr>
        <w:tc>
          <w:tcPr>
            <w:tcW w:w="3438" w:type="dxa"/>
          </w:tcPr>
          <w:p w14:paraId="335A22D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IBJTTB2</w:t>
            </w:r>
          </w:p>
        </w:tc>
        <w:tc>
          <w:tcPr>
            <w:tcW w:w="6138" w:type="dxa"/>
          </w:tcPr>
          <w:p w14:paraId="335A22D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 (CONT)</w:t>
            </w:r>
          </w:p>
        </w:tc>
      </w:tr>
      <w:tr w:rsidR="005B1C4A" w:rsidRPr="0002501E" w14:paraId="335A22E2" w14:textId="77777777" w:rsidTr="00D26491">
        <w:trPr>
          <w:cantSplit/>
        </w:trPr>
        <w:tc>
          <w:tcPr>
            <w:tcW w:w="3438" w:type="dxa"/>
          </w:tcPr>
          <w:p w14:paraId="335A22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IBJTTC</w:t>
            </w:r>
          </w:p>
        </w:tc>
        <w:tc>
          <w:tcPr>
            <w:tcW w:w="6138" w:type="dxa"/>
          </w:tcPr>
          <w:p w14:paraId="335A22E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COMMENT HISTORY</w:t>
            </w:r>
          </w:p>
        </w:tc>
      </w:tr>
      <w:tr w:rsidR="005B1C4A" w:rsidRPr="0002501E" w14:paraId="335A22E5" w14:textId="77777777" w:rsidTr="00D26491">
        <w:trPr>
          <w:cantSplit/>
        </w:trPr>
        <w:tc>
          <w:tcPr>
            <w:tcW w:w="3438" w:type="dxa"/>
          </w:tcPr>
          <w:p w14:paraId="335A22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IBJTU1</w:t>
            </w:r>
          </w:p>
        </w:tc>
        <w:tc>
          <w:tcPr>
            <w:tcW w:w="6138" w:type="dxa"/>
          </w:tcPr>
          <w:p w14:paraId="335A22E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w:t>
            </w:r>
          </w:p>
        </w:tc>
      </w:tr>
      <w:tr w:rsidR="005B1C4A" w:rsidRPr="0002501E" w14:paraId="335A22E8" w14:textId="77777777" w:rsidTr="00D26491">
        <w:trPr>
          <w:cantSplit/>
        </w:trPr>
        <w:tc>
          <w:tcPr>
            <w:tcW w:w="3438" w:type="dxa"/>
          </w:tcPr>
          <w:p w14:paraId="335A22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IBJTU2</w:t>
            </w:r>
          </w:p>
        </w:tc>
        <w:tc>
          <w:tcPr>
            <w:tcW w:w="6138" w:type="dxa"/>
          </w:tcPr>
          <w:p w14:paraId="335A22E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5B1C4A" w:rsidRPr="0002501E" w14:paraId="335A22EB" w14:textId="77777777" w:rsidTr="00D26491">
        <w:trPr>
          <w:cantSplit/>
        </w:trPr>
        <w:tc>
          <w:tcPr>
            <w:tcW w:w="3438" w:type="dxa"/>
          </w:tcPr>
          <w:p w14:paraId="335A22E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IBJTU3</w:t>
            </w:r>
          </w:p>
        </w:tc>
        <w:tc>
          <w:tcPr>
            <w:tcW w:w="6138" w:type="dxa"/>
          </w:tcPr>
          <w:p w14:paraId="335A22E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INS ADDRESS</w:t>
            </w:r>
          </w:p>
        </w:tc>
      </w:tr>
      <w:tr w:rsidR="005B1C4A" w:rsidRPr="0002501E" w14:paraId="335A22EE" w14:textId="77777777" w:rsidTr="00D26491">
        <w:trPr>
          <w:cantSplit/>
        </w:trPr>
        <w:tc>
          <w:tcPr>
            <w:tcW w:w="3438" w:type="dxa"/>
          </w:tcPr>
          <w:p w14:paraId="335A22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IBJTU31</w:t>
            </w:r>
          </w:p>
        </w:tc>
        <w:tc>
          <w:tcPr>
            <w:tcW w:w="6138" w:type="dxa"/>
          </w:tcPr>
          <w:p w14:paraId="335A22E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INS</w:t>
            </w:r>
          </w:p>
        </w:tc>
      </w:tr>
      <w:tr w:rsidR="005B1C4A" w:rsidRPr="0002501E" w14:paraId="335A22F1" w14:textId="77777777" w:rsidTr="00D26491">
        <w:trPr>
          <w:cantSplit/>
        </w:trPr>
        <w:tc>
          <w:tcPr>
            <w:tcW w:w="3438" w:type="dxa"/>
          </w:tcPr>
          <w:p w14:paraId="335A22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IBJTU4</w:t>
            </w:r>
          </w:p>
        </w:tc>
        <w:tc>
          <w:tcPr>
            <w:tcW w:w="6138" w:type="dxa"/>
          </w:tcPr>
          <w:p w14:paraId="335A22F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AR CALLS</w:t>
            </w:r>
          </w:p>
        </w:tc>
      </w:tr>
      <w:tr w:rsidR="005B1C4A" w:rsidRPr="0002501E" w14:paraId="335A22F4" w14:textId="77777777" w:rsidTr="00D26491">
        <w:trPr>
          <w:cantSplit/>
        </w:trPr>
        <w:tc>
          <w:tcPr>
            <w:tcW w:w="3438" w:type="dxa"/>
          </w:tcPr>
          <w:p w14:paraId="335A22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IBJTU5</w:t>
            </w:r>
          </w:p>
        </w:tc>
        <w:tc>
          <w:tcPr>
            <w:tcW w:w="6138" w:type="dxa"/>
          </w:tcPr>
          <w:p w14:paraId="335A22F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BILLS/CLAIMS TRACKING</w:t>
            </w:r>
          </w:p>
        </w:tc>
      </w:tr>
      <w:tr w:rsidR="005B1C4A" w:rsidRPr="0002501E" w14:paraId="335A22F7" w14:textId="77777777" w:rsidTr="00D26491">
        <w:trPr>
          <w:cantSplit/>
        </w:trPr>
        <w:tc>
          <w:tcPr>
            <w:tcW w:w="3438" w:type="dxa"/>
          </w:tcPr>
          <w:p w14:paraId="335A22F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IBJTU6</w:t>
            </w:r>
          </w:p>
        </w:tc>
        <w:tc>
          <w:tcPr>
            <w:tcW w:w="6138" w:type="dxa"/>
          </w:tcPr>
          <w:p w14:paraId="335A22F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5B1C4A" w:rsidRPr="0002501E" w14:paraId="335A22FA" w14:textId="77777777" w:rsidTr="00D26491">
        <w:trPr>
          <w:cantSplit/>
        </w:trPr>
        <w:tc>
          <w:tcPr>
            <w:tcW w:w="3438" w:type="dxa"/>
          </w:tcPr>
          <w:p w14:paraId="335A22F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IBJU1</w:t>
            </w:r>
          </w:p>
        </w:tc>
        <w:tc>
          <w:tcPr>
            <w:tcW w:w="6138" w:type="dxa"/>
          </w:tcPr>
          <w:p w14:paraId="335A22F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JBI UTILITIES</w:t>
            </w:r>
          </w:p>
        </w:tc>
      </w:tr>
      <w:tr w:rsidR="005B1C4A" w:rsidRPr="0002501E" w14:paraId="335A22FD" w14:textId="77777777" w:rsidTr="00D26491">
        <w:trPr>
          <w:cantSplit/>
        </w:trPr>
        <w:tc>
          <w:tcPr>
            <w:tcW w:w="3438" w:type="dxa"/>
          </w:tcPr>
          <w:p w14:paraId="335A22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IBJVDEQ</w:t>
            </w:r>
          </w:p>
        </w:tc>
        <w:tc>
          <w:tcPr>
            <w:tcW w:w="6138" w:type="dxa"/>
          </w:tcPr>
          <w:p w14:paraId="335A22F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5B1C4A" w:rsidRPr="0002501E" w14:paraId="335A2300" w14:textId="77777777" w:rsidTr="00D26491">
        <w:trPr>
          <w:cantSplit/>
        </w:trPr>
        <w:tc>
          <w:tcPr>
            <w:tcW w:w="3438" w:type="dxa"/>
          </w:tcPr>
          <w:p w14:paraId="335A22F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w:t>
            </w:r>
          </w:p>
        </w:tc>
        <w:tc>
          <w:tcPr>
            <w:tcW w:w="6138" w:type="dxa"/>
          </w:tcPr>
          <w:p w14:paraId="335A22F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3" w14:textId="77777777" w:rsidTr="00D26491">
        <w:trPr>
          <w:cantSplit/>
        </w:trPr>
        <w:tc>
          <w:tcPr>
            <w:tcW w:w="3438" w:type="dxa"/>
          </w:tcPr>
          <w:p w14:paraId="335A23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IBJYL1</w:t>
            </w:r>
          </w:p>
        </w:tc>
        <w:tc>
          <w:tcPr>
            <w:tcW w:w="6138" w:type="dxa"/>
          </w:tcPr>
          <w:p w14:paraId="335A230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6" w14:textId="77777777" w:rsidTr="00D26491">
        <w:trPr>
          <w:cantSplit/>
        </w:trPr>
        <w:tc>
          <w:tcPr>
            <w:tcW w:w="3438" w:type="dxa"/>
          </w:tcPr>
          <w:p w14:paraId="335A23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IBJYL2</w:t>
            </w:r>
          </w:p>
        </w:tc>
        <w:tc>
          <w:tcPr>
            <w:tcW w:w="6138" w:type="dxa"/>
          </w:tcPr>
          <w:p w14:paraId="335A230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9" w14:textId="77777777" w:rsidTr="00D26491">
        <w:trPr>
          <w:cantSplit/>
        </w:trPr>
        <w:tc>
          <w:tcPr>
            <w:tcW w:w="3438" w:type="dxa"/>
          </w:tcPr>
          <w:p w14:paraId="335A23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IBJYL3</w:t>
            </w:r>
          </w:p>
        </w:tc>
        <w:tc>
          <w:tcPr>
            <w:tcW w:w="6138" w:type="dxa"/>
          </w:tcPr>
          <w:p w14:paraId="335A230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C" w14:textId="77777777" w:rsidTr="00D26491">
        <w:trPr>
          <w:cantSplit/>
        </w:trPr>
        <w:tc>
          <w:tcPr>
            <w:tcW w:w="3438" w:type="dxa"/>
          </w:tcPr>
          <w:p w14:paraId="335A23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IBJYL4</w:t>
            </w:r>
          </w:p>
        </w:tc>
        <w:tc>
          <w:tcPr>
            <w:tcW w:w="6138" w:type="dxa"/>
          </w:tcPr>
          <w:p w14:paraId="335A230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14:paraId="335A230F" w14:textId="77777777" w:rsidTr="00D26491">
        <w:trPr>
          <w:cantSplit/>
        </w:trPr>
        <w:tc>
          <w:tcPr>
            <w:tcW w:w="3438" w:type="dxa"/>
          </w:tcPr>
          <w:p w14:paraId="335A23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IBJYPT</w:t>
            </w:r>
          </w:p>
        </w:tc>
        <w:tc>
          <w:tcPr>
            <w:tcW w:w="6138" w:type="dxa"/>
          </w:tcPr>
          <w:p w14:paraId="335A230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 V2.0 POST-INITIALIZATION ROUTINE</w:t>
            </w:r>
          </w:p>
        </w:tc>
      </w:tr>
      <w:tr w:rsidR="005B1C4A" w:rsidRPr="0002501E" w14:paraId="335A2312" w14:textId="77777777" w:rsidTr="00C91C80">
        <w:trPr>
          <w:cantSplit/>
        </w:trPr>
        <w:tc>
          <w:tcPr>
            <w:tcW w:w="3438" w:type="dxa"/>
          </w:tcPr>
          <w:p w14:paraId="335A2310" w14:textId="77777777" w:rsidR="005B1C4A" w:rsidRPr="0002501E" w:rsidRDefault="005B1C4A" w:rsidP="00C91C80">
            <w:pPr>
              <w:rPr>
                <w:rFonts w:ascii="Times New Roman" w:hAnsi="Times New Roman"/>
                <w:sz w:val="22"/>
                <w:szCs w:val="22"/>
              </w:rPr>
            </w:pPr>
            <w:r>
              <w:rPr>
                <w:rFonts w:ascii="Times New Roman" w:hAnsi="Times New Roman"/>
                <w:sz w:val="22"/>
                <w:szCs w:val="22"/>
              </w:rPr>
              <w:t>IBMFNHLI</w:t>
            </w:r>
          </w:p>
        </w:tc>
        <w:tc>
          <w:tcPr>
            <w:tcW w:w="6138" w:type="dxa"/>
          </w:tcPr>
          <w:p w14:paraId="335A2311" w14:textId="77777777" w:rsidR="005B1C4A" w:rsidRPr="0002501E" w:rsidRDefault="005B1C4A" w:rsidP="00C91C80">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5B1C4A" w:rsidRPr="0002501E" w14:paraId="335A2315" w14:textId="77777777" w:rsidTr="00D26491">
        <w:trPr>
          <w:cantSplit/>
        </w:trPr>
        <w:tc>
          <w:tcPr>
            <w:tcW w:w="3438" w:type="dxa"/>
          </w:tcPr>
          <w:p w14:paraId="335A23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IBNCDNC</w:t>
            </w:r>
          </w:p>
        </w:tc>
        <w:tc>
          <w:tcPr>
            <w:tcW w:w="6138" w:type="dxa"/>
          </w:tcPr>
          <w:p w14:paraId="335A231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DRUGS NON COVERED</w:t>
            </w:r>
          </w:p>
        </w:tc>
      </w:tr>
      <w:tr w:rsidR="005B1C4A" w:rsidRPr="0002501E" w14:paraId="335A2318" w14:textId="77777777" w:rsidTr="00D26491">
        <w:trPr>
          <w:cantSplit/>
        </w:trPr>
        <w:tc>
          <w:tcPr>
            <w:tcW w:w="3438" w:type="dxa"/>
          </w:tcPr>
          <w:p w14:paraId="335A23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IBNCDNC1</w:t>
            </w:r>
          </w:p>
        </w:tc>
        <w:tc>
          <w:tcPr>
            <w:tcW w:w="6138" w:type="dxa"/>
          </w:tcPr>
          <w:p w14:paraId="335A231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DRUGS </w:t>
            </w:r>
            <w:r w:rsidRPr="00D1302C">
              <w:rPr>
                <w:rFonts w:ascii="Times New Roman" w:hAnsi="Times New Roman"/>
                <w:sz w:val="22"/>
                <w:szCs w:val="22"/>
              </w:rPr>
              <w:t>NON COVERED</w:t>
            </w:r>
          </w:p>
        </w:tc>
      </w:tr>
      <w:tr w:rsidR="005B1C4A" w:rsidRPr="0002501E" w14:paraId="335A231B" w14:textId="77777777" w:rsidTr="00D26491">
        <w:trPr>
          <w:cantSplit/>
        </w:trPr>
        <w:tc>
          <w:tcPr>
            <w:tcW w:w="3438" w:type="dxa"/>
          </w:tcPr>
          <w:p w14:paraId="335A23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IBNCP*</w:t>
            </w:r>
          </w:p>
        </w:tc>
        <w:tc>
          <w:tcPr>
            <w:tcW w:w="6138" w:type="dxa"/>
          </w:tcPr>
          <w:p w14:paraId="335A231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routines related to ePharmacy/ECME processing and billing of electronic real-time prescriptions.</w:t>
            </w:r>
          </w:p>
        </w:tc>
      </w:tr>
      <w:tr w:rsidR="005B1C4A" w:rsidRPr="0002501E" w14:paraId="335A231E" w14:textId="77777777" w:rsidTr="00D26491">
        <w:trPr>
          <w:cantSplit/>
        </w:trPr>
        <w:tc>
          <w:tcPr>
            <w:tcW w:w="3438" w:type="dxa"/>
          </w:tcPr>
          <w:p w14:paraId="335A231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IBNCPBB</w:t>
            </w:r>
          </w:p>
        </w:tc>
        <w:tc>
          <w:tcPr>
            <w:tcW w:w="6138" w:type="dxa"/>
          </w:tcPr>
          <w:p w14:paraId="335A231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BACKBILLING</w:t>
            </w:r>
          </w:p>
        </w:tc>
      </w:tr>
      <w:tr w:rsidR="005B1C4A" w:rsidRPr="0002501E" w14:paraId="335A2321" w14:textId="77777777" w:rsidTr="00D26491">
        <w:trPr>
          <w:cantSplit/>
        </w:trPr>
        <w:tc>
          <w:tcPr>
            <w:tcW w:w="3438" w:type="dxa"/>
          </w:tcPr>
          <w:p w14:paraId="335A23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IBNCPBB1</w:t>
            </w:r>
          </w:p>
        </w:tc>
        <w:tc>
          <w:tcPr>
            <w:tcW w:w="6138" w:type="dxa"/>
          </w:tcPr>
          <w:p w14:paraId="335A232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CONTINUATION OF ECME BACKBILLING</w:t>
            </w:r>
          </w:p>
        </w:tc>
      </w:tr>
      <w:tr w:rsidR="005B1C4A" w:rsidRPr="0002501E" w14:paraId="335A2324" w14:textId="77777777" w:rsidTr="00D26491">
        <w:trPr>
          <w:cantSplit/>
        </w:trPr>
        <w:tc>
          <w:tcPr>
            <w:tcW w:w="3438" w:type="dxa"/>
          </w:tcPr>
          <w:p w14:paraId="335A23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w:t>
            </w:r>
          </w:p>
        </w:tc>
        <w:tc>
          <w:tcPr>
            <w:tcW w:w="6138" w:type="dxa"/>
          </w:tcPr>
          <w:p w14:paraId="335A232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APIS FOR NCPCP/ECME</w:t>
            </w:r>
          </w:p>
        </w:tc>
      </w:tr>
      <w:tr w:rsidR="005B1C4A" w:rsidRPr="0002501E" w14:paraId="335A2327" w14:textId="77777777" w:rsidTr="00D26491">
        <w:trPr>
          <w:cantSplit/>
        </w:trPr>
        <w:tc>
          <w:tcPr>
            <w:tcW w:w="3438" w:type="dxa"/>
          </w:tcPr>
          <w:p w14:paraId="335A23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IBNCPDP1</w:t>
            </w:r>
          </w:p>
        </w:tc>
        <w:tc>
          <w:tcPr>
            <w:tcW w:w="6138" w:type="dxa"/>
          </w:tcPr>
          <w:p w14:paraId="335A232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5B1C4A" w:rsidRPr="0002501E" w14:paraId="335A232A" w14:textId="77777777" w:rsidTr="00D26491">
        <w:trPr>
          <w:cantSplit/>
        </w:trPr>
        <w:tc>
          <w:tcPr>
            <w:tcW w:w="3438" w:type="dxa"/>
          </w:tcPr>
          <w:p w14:paraId="335A23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IBNCPDP2</w:t>
            </w:r>
          </w:p>
        </w:tc>
        <w:tc>
          <w:tcPr>
            <w:tcW w:w="6138" w:type="dxa"/>
          </w:tcPr>
          <w:p w14:paraId="335A232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PROCESSING FOR ECME RESP</w:t>
            </w:r>
          </w:p>
        </w:tc>
      </w:tr>
      <w:tr w:rsidR="005B1C4A" w:rsidRPr="0002501E" w14:paraId="335A232D" w14:textId="77777777" w:rsidTr="00D26491">
        <w:trPr>
          <w:cantSplit/>
        </w:trPr>
        <w:tc>
          <w:tcPr>
            <w:tcW w:w="3438" w:type="dxa"/>
          </w:tcPr>
          <w:p w14:paraId="335A23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IBNCPDP3</w:t>
            </w:r>
          </w:p>
        </w:tc>
        <w:tc>
          <w:tcPr>
            <w:tcW w:w="6138" w:type="dxa"/>
          </w:tcPr>
          <w:p w14:paraId="335A232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STORES NDC/AWP UPDATES</w:t>
            </w:r>
          </w:p>
        </w:tc>
      </w:tr>
      <w:tr w:rsidR="005B1C4A" w:rsidRPr="0002501E" w14:paraId="335A2330" w14:textId="77777777" w:rsidTr="00D26491">
        <w:trPr>
          <w:cantSplit/>
        </w:trPr>
        <w:tc>
          <w:tcPr>
            <w:tcW w:w="3438" w:type="dxa"/>
          </w:tcPr>
          <w:p w14:paraId="335A23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IBNCPDP4</w:t>
            </w:r>
          </w:p>
        </w:tc>
        <w:tc>
          <w:tcPr>
            <w:tcW w:w="6138" w:type="dxa"/>
          </w:tcPr>
          <w:p w14:paraId="335A232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HANDLE ECME EVENTS</w:t>
            </w:r>
          </w:p>
        </w:tc>
      </w:tr>
      <w:tr w:rsidR="005B1C4A" w:rsidRPr="0002501E" w14:paraId="335A2333" w14:textId="77777777" w:rsidTr="00D26491">
        <w:trPr>
          <w:cantSplit/>
        </w:trPr>
        <w:tc>
          <w:tcPr>
            <w:tcW w:w="3438" w:type="dxa"/>
          </w:tcPr>
          <w:p w14:paraId="335A23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IBNCPDP5</w:t>
            </w:r>
          </w:p>
        </w:tc>
        <w:tc>
          <w:tcPr>
            <w:tcW w:w="6138" w:type="dxa"/>
          </w:tcPr>
          <w:p w14:paraId="335A233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PROCESSING FOR ECME RESP FOR SECONDARY</w:t>
            </w:r>
          </w:p>
        </w:tc>
      </w:tr>
      <w:tr w:rsidR="005B1C4A" w:rsidRPr="0002501E" w14:paraId="335A2336" w14:textId="77777777" w:rsidTr="00D26491">
        <w:trPr>
          <w:cantSplit/>
        </w:trPr>
        <w:tc>
          <w:tcPr>
            <w:tcW w:w="3438" w:type="dxa"/>
          </w:tcPr>
          <w:p w14:paraId="335A23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IBNCPDP6</w:t>
            </w:r>
          </w:p>
        </w:tc>
        <w:tc>
          <w:tcPr>
            <w:tcW w:w="6138" w:type="dxa"/>
          </w:tcPr>
          <w:p w14:paraId="335A233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TRICARE NCPDP TOOLS</w:t>
            </w:r>
          </w:p>
        </w:tc>
      </w:tr>
      <w:tr w:rsidR="005B1C4A" w:rsidRPr="0002501E" w14:paraId="335A2339" w14:textId="77777777" w:rsidTr="00D26491">
        <w:trPr>
          <w:cantSplit/>
        </w:trPr>
        <w:tc>
          <w:tcPr>
            <w:tcW w:w="3438" w:type="dxa"/>
          </w:tcPr>
          <w:p w14:paraId="335A23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IBNCPDPC</w:t>
            </w:r>
          </w:p>
        </w:tc>
        <w:tc>
          <w:tcPr>
            <w:tcW w:w="6138" w:type="dxa"/>
          </w:tcPr>
          <w:p w14:paraId="335A233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EDITOR for ECME</w:t>
            </w:r>
          </w:p>
        </w:tc>
      </w:tr>
      <w:tr w:rsidR="005B1C4A" w:rsidRPr="0002501E" w14:paraId="335A233C" w14:textId="77777777" w:rsidTr="00D26491">
        <w:trPr>
          <w:cantSplit/>
        </w:trPr>
        <w:tc>
          <w:tcPr>
            <w:tcW w:w="3438" w:type="dxa"/>
          </w:tcPr>
          <w:p w14:paraId="335A23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IBNCPDPE</w:t>
            </w:r>
          </w:p>
        </w:tc>
        <w:tc>
          <w:tcPr>
            <w:tcW w:w="6138" w:type="dxa"/>
          </w:tcPr>
          <w:p w14:paraId="335A233B"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5B1C4A" w:rsidRPr="0002501E" w14:paraId="335A233F" w14:textId="77777777" w:rsidTr="00D26491">
        <w:trPr>
          <w:cantSplit/>
        </w:trPr>
        <w:tc>
          <w:tcPr>
            <w:tcW w:w="3438" w:type="dxa"/>
          </w:tcPr>
          <w:p w14:paraId="335A23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IBNCPDPH</w:t>
            </w:r>
          </w:p>
        </w:tc>
        <w:tc>
          <w:tcPr>
            <w:tcW w:w="6138" w:type="dxa"/>
          </w:tcPr>
          <w:p w14:paraId="335A233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REPORT OF ON HOLD CHARGES FOR A PATIENT</w:t>
            </w:r>
          </w:p>
        </w:tc>
      </w:tr>
      <w:tr w:rsidR="005B1C4A" w:rsidRPr="0002501E" w14:paraId="335A2342" w14:textId="77777777" w:rsidTr="00D26491">
        <w:trPr>
          <w:cantSplit/>
        </w:trPr>
        <w:tc>
          <w:tcPr>
            <w:tcW w:w="3438" w:type="dxa"/>
          </w:tcPr>
          <w:p w14:paraId="335A23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IBNCPDPI</w:t>
            </w:r>
          </w:p>
        </w:tc>
        <w:tc>
          <w:tcPr>
            <w:tcW w:w="6138" w:type="dxa"/>
          </w:tcPr>
          <w:p w14:paraId="335A234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SCREEN INSURANCE VIEW AND UTILITIES</w:t>
            </w:r>
          </w:p>
        </w:tc>
      </w:tr>
      <w:tr w:rsidR="005B1C4A" w:rsidRPr="0002501E" w14:paraId="335A2345" w14:textId="77777777" w:rsidTr="00D26491">
        <w:trPr>
          <w:cantSplit/>
        </w:trPr>
        <w:tc>
          <w:tcPr>
            <w:tcW w:w="3438" w:type="dxa"/>
          </w:tcPr>
          <w:p w14:paraId="335A234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IBNCPDPL</w:t>
            </w:r>
          </w:p>
        </w:tc>
        <w:tc>
          <w:tcPr>
            <w:tcW w:w="6138" w:type="dxa"/>
          </w:tcPr>
          <w:p w14:paraId="335A234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for ECME RESEARCH SCREEN ELIGIBILITY VIEW</w:t>
            </w:r>
          </w:p>
        </w:tc>
      </w:tr>
      <w:tr w:rsidR="005B1C4A" w:rsidRPr="0002501E" w14:paraId="335A2348" w14:textId="77777777" w:rsidTr="00D26491">
        <w:trPr>
          <w:cantSplit/>
        </w:trPr>
        <w:tc>
          <w:tcPr>
            <w:tcW w:w="3438" w:type="dxa"/>
          </w:tcPr>
          <w:p w14:paraId="335A23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IBNCPDPR</w:t>
            </w:r>
          </w:p>
        </w:tc>
        <w:tc>
          <w:tcPr>
            <w:tcW w:w="6138" w:type="dxa"/>
          </w:tcPr>
          <w:p w14:paraId="335A234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ECME RELEASE CHARGES ON HOLD</w:t>
            </w:r>
          </w:p>
        </w:tc>
      </w:tr>
      <w:tr w:rsidR="005B1C4A" w:rsidRPr="0002501E" w14:paraId="335A234B" w14:textId="77777777" w:rsidTr="00D26491">
        <w:trPr>
          <w:cantSplit/>
        </w:trPr>
        <w:tc>
          <w:tcPr>
            <w:tcW w:w="3438" w:type="dxa"/>
          </w:tcPr>
          <w:p w14:paraId="335A23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IBNCPDPU</w:t>
            </w:r>
          </w:p>
        </w:tc>
        <w:tc>
          <w:tcPr>
            <w:tcW w:w="6138" w:type="dxa"/>
          </w:tcPr>
          <w:p w14:paraId="335A234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NCPCP</w:t>
            </w:r>
          </w:p>
        </w:tc>
      </w:tr>
      <w:tr w:rsidR="005B1C4A" w:rsidRPr="0002501E" w14:paraId="335A234E" w14:textId="77777777" w:rsidTr="00D26491">
        <w:trPr>
          <w:cantSplit/>
        </w:trPr>
        <w:tc>
          <w:tcPr>
            <w:tcW w:w="3438" w:type="dxa"/>
          </w:tcPr>
          <w:p w14:paraId="335A23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IBNCPDPV</w:t>
            </w:r>
          </w:p>
        </w:tc>
        <w:tc>
          <w:tcPr>
            <w:tcW w:w="6138" w:type="dxa"/>
          </w:tcPr>
          <w:p w14:paraId="335A234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5B1C4A" w:rsidRPr="0002501E" w14:paraId="335A2351" w14:textId="77777777" w:rsidTr="00D26491">
        <w:trPr>
          <w:cantSplit/>
        </w:trPr>
        <w:tc>
          <w:tcPr>
            <w:tcW w:w="3438" w:type="dxa"/>
          </w:tcPr>
          <w:p w14:paraId="335A23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w:t>
            </w:r>
          </w:p>
        </w:tc>
        <w:tc>
          <w:tcPr>
            <w:tcW w:w="6138" w:type="dxa"/>
          </w:tcPr>
          <w:p w14:paraId="335A235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LIST MANAGER</w:t>
            </w:r>
          </w:p>
        </w:tc>
      </w:tr>
      <w:tr w:rsidR="005B1C4A" w:rsidRPr="0002501E" w14:paraId="335A2354" w14:textId="77777777" w:rsidTr="00D26491">
        <w:trPr>
          <w:cantSplit/>
        </w:trPr>
        <w:tc>
          <w:tcPr>
            <w:tcW w:w="3438" w:type="dxa"/>
          </w:tcPr>
          <w:p w14:paraId="335A23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IBNCPDR1</w:t>
            </w:r>
          </w:p>
        </w:tc>
        <w:tc>
          <w:tcPr>
            <w:tcW w:w="6138" w:type="dxa"/>
          </w:tcPr>
          <w:p w14:paraId="335A235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w:t>
            </w:r>
          </w:p>
        </w:tc>
      </w:tr>
      <w:tr w:rsidR="005B1C4A" w:rsidRPr="0002501E" w14:paraId="335A2357" w14:textId="77777777" w:rsidTr="00D26491">
        <w:trPr>
          <w:cantSplit/>
        </w:trPr>
        <w:tc>
          <w:tcPr>
            <w:tcW w:w="3438" w:type="dxa"/>
          </w:tcPr>
          <w:p w14:paraId="335A23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IBNCPDR2</w:t>
            </w:r>
          </w:p>
        </w:tc>
        <w:tc>
          <w:tcPr>
            <w:tcW w:w="6138" w:type="dxa"/>
          </w:tcPr>
          <w:p w14:paraId="335A235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ADD ROI</w:t>
            </w:r>
          </w:p>
        </w:tc>
      </w:tr>
      <w:tr w:rsidR="005B1C4A" w:rsidRPr="0002501E" w14:paraId="335A235A" w14:textId="77777777" w:rsidTr="00D26491">
        <w:trPr>
          <w:cantSplit/>
        </w:trPr>
        <w:tc>
          <w:tcPr>
            <w:tcW w:w="3438" w:type="dxa"/>
          </w:tcPr>
          <w:p w14:paraId="335A23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IBNCPDR4</w:t>
            </w:r>
          </w:p>
        </w:tc>
        <w:tc>
          <w:tcPr>
            <w:tcW w:w="6138" w:type="dxa"/>
          </w:tcPr>
          <w:p w14:paraId="335A235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ROI CHECK</w:t>
            </w:r>
          </w:p>
        </w:tc>
      </w:tr>
      <w:tr w:rsidR="005B1C4A" w:rsidRPr="0002501E" w14:paraId="335A235D" w14:textId="77777777" w:rsidTr="00D26491">
        <w:trPr>
          <w:cantSplit/>
        </w:trPr>
        <w:tc>
          <w:tcPr>
            <w:tcW w:w="3438" w:type="dxa"/>
          </w:tcPr>
          <w:p w14:paraId="335A23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IBNCPDR5</w:t>
            </w:r>
          </w:p>
        </w:tc>
        <w:tc>
          <w:tcPr>
            <w:tcW w:w="6138" w:type="dxa"/>
          </w:tcPr>
          <w:p w14:paraId="335A23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EXPAND ROI</w:t>
            </w:r>
          </w:p>
        </w:tc>
      </w:tr>
      <w:tr w:rsidR="005B1C4A" w:rsidRPr="0002501E" w14:paraId="335A2360" w14:textId="77777777" w:rsidTr="00091982">
        <w:trPr>
          <w:cantSplit/>
        </w:trPr>
        <w:tc>
          <w:tcPr>
            <w:tcW w:w="3438" w:type="dxa"/>
          </w:tcPr>
          <w:p w14:paraId="335A235E" w14:textId="77777777" w:rsidR="005B1C4A" w:rsidRPr="0002501E" w:rsidRDefault="005B1C4A" w:rsidP="005B1C4A">
            <w:pPr>
              <w:rPr>
                <w:rFonts w:ascii="Times New Roman" w:hAnsi="Times New Roman"/>
                <w:sz w:val="22"/>
                <w:szCs w:val="22"/>
              </w:rPr>
            </w:pPr>
            <w:r>
              <w:rPr>
                <w:rFonts w:ascii="Times New Roman" w:hAnsi="Times New Roman"/>
                <w:sz w:val="22"/>
                <w:szCs w:val="22"/>
              </w:rPr>
              <w:t>IBNCPDRA</w:t>
            </w:r>
          </w:p>
        </w:tc>
        <w:tc>
          <w:tcPr>
            <w:tcW w:w="6138" w:type="dxa"/>
          </w:tcPr>
          <w:p w14:paraId="335A235F" w14:textId="77777777" w:rsidR="005B1C4A" w:rsidRPr="0002501E" w:rsidRDefault="005B1C4A" w:rsidP="005B1C4A">
            <w:pPr>
              <w:rPr>
                <w:rFonts w:ascii="Times New Roman" w:hAnsi="Times New Roman"/>
                <w:sz w:val="22"/>
                <w:szCs w:val="22"/>
              </w:rPr>
            </w:pPr>
            <w:r>
              <w:rPr>
                <w:rFonts w:ascii="Times New Roman" w:hAnsi="Times New Roman"/>
                <w:sz w:val="22"/>
                <w:szCs w:val="22"/>
              </w:rPr>
              <w:t>ROI EXPIRATION REPORT USER SELECTION CRITERIA</w:t>
            </w:r>
          </w:p>
        </w:tc>
      </w:tr>
      <w:tr w:rsidR="005B1C4A" w:rsidRPr="0002501E" w14:paraId="335A2363" w14:textId="77777777" w:rsidTr="00091982">
        <w:trPr>
          <w:cantSplit/>
        </w:trPr>
        <w:tc>
          <w:tcPr>
            <w:tcW w:w="3438" w:type="dxa"/>
          </w:tcPr>
          <w:p w14:paraId="335A2361" w14:textId="77777777" w:rsidR="005B1C4A" w:rsidRPr="0002501E" w:rsidRDefault="005B1C4A" w:rsidP="005B1C4A">
            <w:pPr>
              <w:rPr>
                <w:rFonts w:ascii="Times New Roman" w:hAnsi="Times New Roman"/>
                <w:sz w:val="22"/>
                <w:szCs w:val="22"/>
              </w:rPr>
            </w:pPr>
            <w:r>
              <w:rPr>
                <w:rFonts w:ascii="Times New Roman" w:hAnsi="Times New Roman"/>
                <w:sz w:val="22"/>
                <w:szCs w:val="22"/>
              </w:rPr>
              <w:t>IBNCPDRB</w:t>
            </w:r>
          </w:p>
        </w:tc>
        <w:tc>
          <w:tcPr>
            <w:tcW w:w="6138" w:type="dxa"/>
          </w:tcPr>
          <w:p w14:paraId="335A2362" w14:textId="77777777" w:rsidR="005B1C4A" w:rsidRPr="0002501E" w:rsidRDefault="005B1C4A" w:rsidP="005B1C4A">
            <w:pPr>
              <w:rPr>
                <w:rFonts w:ascii="Times New Roman" w:hAnsi="Times New Roman"/>
                <w:sz w:val="22"/>
                <w:szCs w:val="22"/>
              </w:rPr>
            </w:pPr>
            <w:r>
              <w:rPr>
                <w:rFonts w:ascii="Times New Roman" w:hAnsi="Times New Roman"/>
                <w:sz w:val="22"/>
                <w:szCs w:val="22"/>
              </w:rPr>
              <w:t>ROI EXPIRATION REPORT DISPLAY</w:t>
            </w:r>
          </w:p>
        </w:tc>
      </w:tr>
      <w:tr w:rsidR="005B1C4A" w:rsidRPr="0002501E" w14:paraId="335A2366" w14:textId="77777777" w:rsidTr="00D26491">
        <w:trPr>
          <w:cantSplit/>
        </w:trPr>
        <w:tc>
          <w:tcPr>
            <w:tcW w:w="3438" w:type="dxa"/>
          </w:tcPr>
          <w:p w14:paraId="335A236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IBNCPDS1</w:t>
            </w:r>
          </w:p>
        </w:tc>
        <w:tc>
          <w:tcPr>
            <w:tcW w:w="6138" w:type="dxa"/>
          </w:tcPr>
          <w:p w14:paraId="335A236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DISPLAY RX COB DETERMINATION</w:t>
            </w:r>
          </w:p>
        </w:tc>
      </w:tr>
      <w:tr w:rsidR="005B1C4A" w:rsidRPr="0002501E" w14:paraId="335A2369" w14:textId="77777777" w:rsidTr="00D26491">
        <w:trPr>
          <w:cantSplit/>
        </w:trPr>
        <w:tc>
          <w:tcPr>
            <w:tcW w:w="3438" w:type="dxa"/>
          </w:tcPr>
          <w:p w14:paraId="335A236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IBNCPEB</w:t>
            </w:r>
          </w:p>
        </w:tc>
        <w:tc>
          <w:tcPr>
            <w:tcW w:w="6138" w:type="dxa"/>
          </w:tcPr>
          <w:p w14:paraId="335A2368"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5B1C4A" w:rsidRPr="0002501E" w14:paraId="335A236C" w14:textId="77777777" w:rsidTr="00D26491">
        <w:trPr>
          <w:cantSplit/>
        </w:trPr>
        <w:tc>
          <w:tcPr>
            <w:tcW w:w="3438" w:type="dxa"/>
          </w:tcPr>
          <w:p w14:paraId="335A236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w:t>
            </w:r>
          </w:p>
        </w:tc>
        <w:tc>
          <w:tcPr>
            <w:tcW w:w="6138" w:type="dxa"/>
          </w:tcPr>
          <w:p w14:paraId="335A23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NCPDP BILLING EVENTS REPORT</w:t>
            </w:r>
          </w:p>
        </w:tc>
      </w:tr>
      <w:tr w:rsidR="005B1C4A" w:rsidRPr="0002501E" w14:paraId="335A236F" w14:textId="77777777" w:rsidTr="00D26491">
        <w:trPr>
          <w:cantSplit/>
        </w:trPr>
        <w:tc>
          <w:tcPr>
            <w:tcW w:w="3438" w:type="dxa"/>
          </w:tcPr>
          <w:p w14:paraId="335A236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IBNCPEV1</w:t>
            </w:r>
          </w:p>
        </w:tc>
        <w:tc>
          <w:tcPr>
            <w:tcW w:w="6138" w:type="dxa"/>
          </w:tcPr>
          <w:p w14:paraId="335A23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NCPDP BILLING EVENTS REPORT</w:t>
            </w:r>
          </w:p>
        </w:tc>
      </w:tr>
      <w:tr w:rsidR="005B1C4A" w:rsidRPr="0002501E" w14:paraId="335A2372" w14:textId="77777777" w:rsidTr="00927085">
        <w:trPr>
          <w:cantSplit/>
        </w:trPr>
        <w:tc>
          <w:tcPr>
            <w:tcW w:w="3438" w:type="dxa"/>
          </w:tcPr>
          <w:p w14:paraId="335A237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IBNCPEV3</w:t>
            </w:r>
          </w:p>
        </w:tc>
        <w:tc>
          <w:tcPr>
            <w:tcW w:w="6138" w:type="dxa"/>
          </w:tcPr>
          <w:p w14:paraId="335A2371"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5B1C4A" w:rsidRPr="0002501E" w14:paraId="335A2375" w14:textId="77777777" w:rsidTr="00D26491">
        <w:trPr>
          <w:cantSplit/>
        </w:trPr>
        <w:tc>
          <w:tcPr>
            <w:tcW w:w="3438" w:type="dxa"/>
          </w:tcPr>
          <w:p w14:paraId="335A237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IBNCPLOG</w:t>
            </w:r>
          </w:p>
        </w:tc>
        <w:tc>
          <w:tcPr>
            <w:tcW w:w="6138" w:type="dxa"/>
          </w:tcPr>
          <w:p w14:paraId="335A237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ECME EVNT REPORT</w:t>
            </w:r>
          </w:p>
        </w:tc>
      </w:tr>
      <w:tr w:rsidR="005B1C4A" w:rsidRPr="0002501E" w14:paraId="335A2378" w14:textId="77777777" w:rsidTr="00D26491">
        <w:trPr>
          <w:cantSplit/>
        </w:trPr>
        <w:tc>
          <w:tcPr>
            <w:tcW w:w="3438" w:type="dxa"/>
          </w:tcPr>
          <w:p w14:paraId="335A237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IBNCPNB</w:t>
            </w:r>
          </w:p>
        </w:tc>
        <w:tc>
          <w:tcPr>
            <w:tcW w:w="6138" w:type="dxa"/>
          </w:tcPr>
          <w:p w14:paraId="335A23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NCPCP</w:t>
            </w:r>
          </w:p>
        </w:tc>
      </w:tr>
      <w:tr w:rsidR="005B1C4A" w:rsidRPr="0002501E" w14:paraId="335A237B" w14:textId="77777777" w:rsidTr="00D26491">
        <w:trPr>
          <w:cantSplit/>
        </w:trPr>
        <w:tc>
          <w:tcPr>
            <w:tcW w:w="3438" w:type="dxa"/>
          </w:tcPr>
          <w:p w14:paraId="335A237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IBNCPRR</w:t>
            </w:r>
          </w:p>
        </w:tc>
        <w:tc>
          <w:tcPr>
            <w:tcW w:w="6138" w:type="dxa"/>
          </w:tcPr>
          <w:p w14:paraId="335A237A"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5B1C4A" w:rsidRPr="0002501E" w14:paraId="335A237E" w14:textId="77777777" w:rsidTr="00D26491">
        <w:trPr>
          <w:cantSplit/>
        </w:trPr>
        <w:tc>
          <w:tcPr>
            <w:tcW w:w="3438" w:type="dxa"/>
          </w:tcPr>
          <w:p w14:paraId="335A237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IBNCPRR1</w:t>
            </w:r>
          </w:p>
        </w:tc>
        <w:tc>
          <w:tcPr>
            <w:tcW w:w="6138" w:type="dxa"/>
          </w:tcPr>
          <w:p w14:paraId="335A23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5B1C4A" w:rsidRPr="0002501E" w14:paraId="335A2381" w14:textId="77777777" w:rsidTr="00D26491">
        <w:trPr>
          <w:cantSplit/>
        </w:trPr>
        <w:tc>
          <w:tcPr>
            <w:tcW w:w="3438" w:type="dxa"/>
          </w:tcPr>
          <w:p w14:paraId="335A237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IBNCPUT1</w:t>
            </w:r>
          </w:p>
        </w:tc>
        <w:tc>
          <w:tcPr>
            <w:tcW w:w="6138" w:type="dxa"/>
          </w:tcPr>
          <w:p w14:paraId="335A23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NCPDP UTILITIES</w:t>
            </w:r>
          </w:p>
        </w:tc>
      </w:tr>
      <w:tr w:rsidR="005B1C4A" w:rsidRPr="0002501E" w14:paraId="335A2384" w14:textId="77777777" w:rsidTr="00D26491">
        <w:trPr>
          <w:cantSplit/>
        </w:trPr>
        <w:tc>
          <w:tcPr>
            <w:tcW w:w="3438" w:type="dxa"/>
          </w:tcPr>
          <w:p w14:paraId="335A238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IBNCPUT2</w:t>
            </w:r>
          </w:p>
        </w:tc>
        <w:tc>
          <w:tcPr>
            <w:tcW w:w="6138" w:type="dxa"/>
          </w:tcPr>
          <w:p w14:paraId="335A23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NCPDP UTILITIES</w:t>
            </w:r>
          </w:p>
        </w:tc>
      </w:tr>
      <w:tr w:rsidR="005B1C4A" w:rsidRPr="0002501E" w14:paraId="335A2387" w14:textId="77777777" w:rsidTr="00D26491">
        <w:trPr>
          <w:cantSplit/>
        </w:trPr>
        <w:tc>
          <w:tcPr>
            <w:tcW w:w="3438" w:type="dxa"/>
          </w:tcPr>
          <w:p w14:paraId="335A238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IBNCPUT3</w:t>
            </w:r>
          </w:p>
        </w:tc>
        <w:tc>
          <w:tcPr>
            <w:tcW w:w="6138" w:type="dxa"/>
          </w:tcPr>
          <w:p w14:paraId="335A23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ePharmacy secondary billing</w:t>
            </w:r>
          </w:p>
        </w:tc>
      </w:tr>
      <w:tr w:rsidR="005B1C4A" w:rsidRPr="0002501E" w14:paraId="335A238A" w14:textId="77777777" w:rsidTr="00D26491">
        <w:trPr>
          <w:cantSplit/>
        </w:trPr>
        <w:tc>
          <w:tcPr>
            <w:tcW w:w="3438" w:type="dxa"/>
          </w:tcPr>
          <w:p w14:paraId="335A238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IBNTEG*</w:t>
            </w:r>
          </w:p>
        </w:tc>
        <w:tc>
          <w:tcPr>
            <w:tcW w:w="6138" w:type="dxa"/>
          </w:tcPr>
          <w:p w14:paraId="335A238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integrity routines.</w:t>
            </w:r>
          </w:p>
        </w:tc>
      </w:tr>
      <w:tr w:rsidR="005B1C4A" w:rsidRPr="0002501E" w14:paraId="335A238D" w14:textId="77777777" w:rsidTr="00D26491">
        <w:trPr>
          <w:cantSplit/>
        </w:trPr>
        <w:tc>
          <w:tcPr>
            <w:tcW w:w="3438" w:type="dxa"/>
          </w:tcPr>
          <w:p w14:paraId="335A238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IBOA31</w:t>
            </w:r>
          </w:p>
        </w:tc>
        <w:tc>
          <w:tcPr>
            <w:tcW w:w="6138" w:type="dxa"/>
          </w:tcPr>
          <w:p w14:paraId="335A238C"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List All Bills For a Patient Report.  (Routine formerly named DGCRA31.)</w:t>
            </w:r>
          </w:p>
        </w:tc>
      </w:tr>
      <w:tr w:rsidR="005B1C4A" w:rsidRPr="0002501E" w14:paraId="335A2390" w14:textId="77777777" w:rsidTr="00D26491">
        <w:trPr>
          <w:cantSplit/>
        </w:trPr>
        <w:tc>
          <w:tcPr>
            <w:tcW w:w="3438" w:type="dxa"/>
          </w:tcPr>
          <w:p w14:paraId="335A238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IBOA32</w:t>
            </w:r>
          </w:p>
        </w:tc>
        <w:tc>
          <w:tcPr>
            <w:tcW w:w="6138" w:type="dxa"/>
          </w:tcPr>
          <w:p w14:paraId="335A23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Continuation of List All Bills For a Patient Report.  Retrieves and displays Integrated Billing Actions.  (Routine formerly named DGCRA32.)</w:t>
            </w:r>
          </w:p>
        </w:tc>
      </w:tr>
      <w:tr w:rsidR="005B1C4A" w:rsidRPr="0002501E" w14:paraId="335A2393" w14:textId="77777777" w:rsidTr="00D26491">
        <w:trPr>
          <w:cantSplit/>
        </w:trPr>
        <w:tc>
          <w:tcPr>
            <w:tcW w:w="3438" w:type="dxa"/>
          </w:tcPr>
          <w:p w14:paraId="335A239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IBOAMS</w:t>
            </w:r>
          </w:p>
        </w:tc>
        <w:tc>
          <w:tcPr>
            <w:tcW w:w="6138" w:type="dxa"/>
          </w:tcPr>
          <w:p w14:paraId="335A239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5B1C4A" w:rsidRPr="0002501E" w14:paraId="335A2396" w14:textId="77777777" w:rsidTr="00D26491">
        <w:trPr>
          <w:cantSplit/>
        </w:trPr>
        <w:tc>
          <w:tcPr>
            <w:tcW w:w="3438" w:type="dxa"/>
          </w:tcPr>
          <w:p w14:paraId="335A239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IBOBCC, IBOBCC1</w:t>
            </w:r>
          </w:p>
        </w:tc>
        <w:tc>
          <w:tcPr>
            <w:tcW w:w="6138" w:type="dxa"/>
          </w:tcPr>
          <w:p w14:paraId="335A23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5B1C4A" w:rsidRPr="0002501E" w14:paraId="335A2399" w14:textId="77777777" w:rsidTr="00D26491">
        <w:trPr>
          <w:cantSplit/>
        </w:trPr>
        <w:tc>
          <w:tcPr>
            <w:tcW w:w="3438" w:type="dxa"/>
          </w:tcPr>
          <w:p w14:paraId="335A239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IBOBCR6</w:t>
            </w:r>
          </w:p>
        </w:tc>
        <w:tc>
          <w:tcPr>
            <w:tcW w:w="6138" w:type="dxa"/>
          </w:tcPr>
          <w:p w14:paraId="335A2398"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since July 1, 1986.</w:t>
            </w:r>
          </w:p>
        </w:tc>
      </w:tr>
      <w:tr w:rsidR="005B1C4A" w:rsidRPr="0002501E" w14:paraId="335A239C" w14:textId="77777777" w:rsidTr="00D26491">
        <w:trPr>
          <w:cantSplit/>
        </w:trPr>
        <w:tc>
          <w:tcPr>
            <w:tcW w:w="3438" w:type="dxa"/>
          </w:tcPr>
          <w:p w14:paraId="335A239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IBOBCRT</w:t>
            </w:r>
          </w:p>
        </w:tc>
        <w:tc>
          <w:tcPr>
            <w:tcW w:w="6138" w:type="dxa"/>
          </w:tcPr>
          <w:p w14:paraId="335A23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Billing Cycle Inquiry - displays 90 day billing clocks, primary eligibility code, status, etc.</w:t>
            </w:r>
          </w:p>
        </w:tc>
      </w:tr>
      <w:tr w:rsidR="005B1C4A" w:rsidRPr="0002501E" w14:paraId="335A239F" w14:textId="77777777" w:rsidTr="00D26491">
        <w:trPr>
          <w:cantSplit/>
        </w:trPr>
        <w:tc>
          <w:tcPr>
            <w:tcW w:w="3438" w:type="dxa"/>
          </w:tcPr>
          <w:p w14:paraId="335A239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IBOBL</w:t>
            </w:r>
          </w:p>
        </w:tc>
        <w:tc>
          <w:tcPr>
            <w:tcW w:w="6138" w:type="dxa"/>
          </w:tcPr>
          <w:p w14:paraId="335A239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5B1C4A" w:rsidRPr="0002501E" w14:paraId="335A23A2" w14:textId="77777777" w:rsidTr="00D26491">
        <w:trPr>
          <w:cantSplit/>
        </w:trPr>
        <w:tc>
          <w:tcPr>
            <w:tcW w:w="3438" w:type="dxa"/>
          </w:tcPr>
          <w:p w14:paraId="335A23A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IBOCDRPT</w:t>
            </w:r>
          </w:p>
        </w:tc>
        <w:tc>
          <w:tcPr>
            <w:tcW w:w="6138" w:type="dxa"/>
          </w:tcPr>
          <w:p w14:paraId="335A23A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5B1C4A" w:rsidRPr="0002501E" w14:paraId="335A23A5" w14:textId="77777777" w:rsidTr="00D26491">
        <w:trPr>
          <w:cantSplit/>
        </w:trPr>
        <w:tc>
          <w:tcPr>
            <w:tcW w:w="3438" w:type="dxa"/>
          </w:tcPr>
          <w:p w14:paraId="335A23A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IBOCHK</w:t>
            </w:r>
          </w:p>
        </w:tc>
        <w:tc>
          <w:tcPr>
            <w:tcW w:w="6138" w:type="dxa"/>
          </w:tcPr>
          <w:p w14:paraId="335A23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Verifies links from IB to Pharmacy.</w:t>
            </w:r>
          </w:p>
        </w:tc>
      </w:tr>
      <w:tr w:rsidR="005B1C4A" w:rsidRPr="0002501E" w14:paraId="335A23A8" w14:textId="77777777" w:rsidTr="00D26491">
        <w:trPr>
          <w:cantSplit/>
        </w:trPr>
        <w:tc>
          <w:tcPr>
            <w:tcW w:w="3438" w:type="dxa"/>
          </w:tcPr>
          <w:p w14:paraId="335A23A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w:t>
            </w:r>
          </w:p>
        </w:tc>
        <w:tc>
          <w:tcPr>
            <w:tcW w:w="6138" w:type="dxa"/>
          </w:tcPr>
          <w:p w14:paraId="335A23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5B1C4A" w:rsidRPr="0002501E" w14:paraId="335A23AB" w14:textId="77777777" w:rsidTr="00D26491">
        <w:trPr>
          <w:cantSplit/>
        </w:trPr>
        <w:tc>
          <w:tcPr>
            <w:tcW w:w="3438" w:type="dxa"/>
          </w:tcPr>
          <w:p w14:paraId="335A23A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IBOCNC1</w:t>
            </w:r>
          </w:p>
        </w:tc>
        <w:tc>
          <w:tcPr>
            <w:tcW w:w="6138" w:type="dxa"/>
          </w:tcPr>
          <w:p w14:paraId="335A23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and sort the Clinic CPT Usage Report.</w:t>
            </w:r>
          </w:p>
        </w:tc>
      </w:tr>
      <w:tr w:rsidR="005B1C4A" w:rsidRPr="0002501E" w14:paraId="335A23AE" w14:textId="77777777" w:rsidTr="00D26491">
        <w:trPr>
          <w:cantSplit/>
        </w:trPr>
        <w:tc>
          <w:tcPr>
            <w:tcW w:w="3438" w:type="dxa"/>
          </w:tcPr>
          <w:p w14:paraId="335A23A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IBOCNC2</w:t>
            </w:r>
          </w:p>
        </w:tc>
        <w:tc>
          <w:tcPr>
            <w:tcW w:w="6138" w:type="dxa"/>
          </w:tcPr>
          <w:p w14:paraId="335A23A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5B1C4A" w:rsidRPr="0002501E" w14:paraId="335A23B1" w14:textId="77777777" w:rsidTr="00D26491">
        <w:trPr>
          <w:cantSplit/>
        </w:trPr>
        <w:tc>
          <w:tcPr>
            <w:tcW w:w="3438" w:type="dxa"/>
          </w:tcPr>
          <w:p w14:paraId="335A23A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IBOCOSI</w:t>
            </w:r>
          </w:p>
        </w:tc>
        <w:tc>
          <w:tcPr>
            <w:tcW w:w="6138" w:type="dxa"/>
          </w:tcPr>
          <w:p w14:paraId="335A23B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5B1C4A" w:rsidRPr="0002501E" w14:paraId="335A23B4" w14:textId="77777777" w:rsidTr="00D26491">
        <w:trPr>
          <w:cantSplit/>
        </w:trPr>
        <w:tc>
          <w:tcPr>
            <w:tcW w:w="3438" w:type="dxa"/>
          </w:tcPr>
          <w:p w14:paraId="335A23B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IBOCPD</w:t>
            </w:r>
          </w:p>
        </w:tc>
        <w:tc>
          <w:tcPr>
            <w:tcW w:w="6138" w:type="dxa"/>
          </w:tcPr>
          <w:p w14:paraId="335A23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5B1C4A" w:rsidRPr="0002501E" w14:paraId="335A23B7" w14:textId="77777777" w:rsidTr="00D26491">
        <w:trPr>
          <w:cantSplit/>
        </w:trPr>
        <w:tc>
          <w:tcPr>
            <w:tcW w:w="3438" w:type="dxa"/>
          </w:tcPr>
          <w:p w14:paraId="335A23B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IBOCPDS</w:t>
            </w:r>
          </w:p>
        </w:tc>
        <w:tc>
          <w:tcPr>
            <w:tcW w:w="6138" w:type="dxa"/>
          </w:tcPr>
          <w:p w14:paraId="335A23B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5B1C4A" w:rsidRPr="0002501E" w14:paraId="335A23BA" w14:textId="77777777" w:rsidTr="00D26491">
        <w:trPr>
          <w:cantSplit/>
        </w:trPr>
        <w:tc>
          <w:tcPr>
            <w:tcW w:w="3438" w:type="dxa"/>
          </w:tcPr>
          <w:p w14:paraId="335A23B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IBODISP</w:t>
            </w:r>
          </w:p>
        </w:tc>
        <w:tc>
          <w:tcPr>
            <w:tcW w:w="6138" w:type="dxa"/>
          </w:tcPr>
          <w:p w14:paraId="335A23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5B1C4A" w:rsidRPr="0002501E" w14:paraId="335A23BD" w14:textId="77777777" w:rsidTr="00D26491">
        <w:trPr>
          <w:cantSplit/>
        </w:trPr>
        <w:tc>
          <w:tcPr>
            <w:tcW w:w="3438" w:type="dxa"/>
          </w:tcPr>
          <w:p w14:paraId="335A23B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IBODIV</w:t>
            </w:r>
          </w:p>
        </w:tc>
        <w:tc>
          <w:tcPr>
            <w:tcW w:w="6138" w:type="dxa"/>
          </w:tcPr>
          <w:p w14:paraId="335A23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Select division or clinic.</w:t>
            </w:r>
          </w:p>
        </w:tc>
      </w:tr>
      <w:tr w:rsidR="005B1C4A" w:rsidRPr="0002501E" w14:paraId="335A23C0" w14:textId="77777777" w:rsidTr="00D26491">
        <w:trPr>
          <w:cantSplit/>
        </w:trPr>
        <w:tc>
          <w:tcPr>
            <w:tcW w:w="3438" w:type="dxa"/>
          </w:tcPr>
          <w:p w14:paraId="335A23B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IBOEMP, IBOEMP1, IBOEMP2</w:t>
            </w:r>
          </w:p>
        </w:tc>
        <w:tc>
          <w:tcPr>
            <w:tcW w:w="6138" w:type="dxa"/>
          </w:tcPr>
          <w:p w14:paraId="335A23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5B1C4A" w:rsidRPr="0002501E" w14:paraId="335A23C3" w14:textId="77777777" w:rsidTr="00D26491">
        <w:trPr>
          <w:cantSplit/>
        </w:trPr>
        <w:tc>
          <w:tcPr>
            <w:tcW w:w="3438" w:type="dxa"/>
          </w:tcPr>
          <w:p w14:paraId="335A23C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IBOHCK</w:t>
            </w:r>
          </w:p>
        </w:tc>
        <w:tc>
          <w:tcPr>
            <w:tcW w:w="6138" w:type="dxa"/>
          </w:tcPr>
          <w:p w14:paraId="335A23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CHECK FOR IB CHARGES ON HOLD</w:t>
            </w:r>
          </w:p>
        </w:tc>
      </w:tr>
      <w:tr w:rsidR="005B1C4A" w:rsidRPr="0002501E" w14:paraId="335A23C6" w14:textId="77777777" w:rsidTr="00D26491">
        <w:trPr>
          <w:cantSplit/>
        </w:trPr>
        <w:tc>
          <w:tcPr>
            <w:tcW w:w="3438" w:type="dxa"/>
          </w:tcPr>
          <w:p w14:paraId="335A23C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IBOHCR</w:t>
            </w:r>
          </w:p>
        </w:tc>
        <w:tc>
          <w:tcPr>
            <w:tcW w:w="6138" w:type="dxa"/>
          </w:tcPr>
          <w:p w14:paraId="335A23C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5B1C4A" w:rsidRPr="0002501E" w14:paraId="335A23C9" w14:textId="77777777" w:rsidTr="00D26491">
        <w:trPr>
          <w:cantSplit/>
        </w:trPr>
        <w:tc>
          <w:tcPr>
            <w:tcW w:w="3438" w:type="dxa"/>
          </w:tcPr>
          <w:p w14:paraId="335A23C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IBOHCT</w:t>
            </w:r>
          </w:p>
        </w:tc>
        <w:tc>
          <w:tcPr>
            <w:tcW w:w="6138" w:type="dxa"/>
          </w:tcPr>
          <w:p w14:paraId="335A23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CHECK FOR IB CHARGES ON HOLD</w:t>
            </w:r>
          </w:p>
        </w:tc>
      </w:tr>
      <w:tr w:rsidR="005B1C4A" w:rsidRPr="0002501E" w14:paraId="335A23CC" w14:textId="77777777" w:rsidTr="00D26491">
        <w:trPr>
          <w:cantSplit/>
        </w:trPr>
        <w:tc>
          <w:tcPr>
            <w:tcW w:w="3438" w:type="dxa"/>
          </w:tcPr>
          <w:p w14:paraId="335A23C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IBOHDT*</w:t>
            </w:r>
          </w:p>
        </w:tc>
        <w:tc>
          <w:tcPr>
            <w:tcW w:w="6138" w:type="dxa"/>
          </w:tcPr>
          <w:p w14:paraId="335A23C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&gt; 60 DAYS</w:t>
            </w:r>
          </w:p>
        </w:tc>
      </w:tr>
      <w:tr w:rsidR="005B1C4A" w:rsidRPr="0002501E" w14:paraId="335A23CF" w14:textId="77777777" w:rsidTr="00D26491">
        <w:trPr>
          <w:cantSplit/>
        </w:trPr>
        <w:tc>
          <w:tcPr>
            <w:tcW w:w="3438" w:type="dxa"/>
          </w:tcPr>
          <w:p w14:paraId="335A23C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IBOHDT1</w:t>
            </w:r>
          </w:p>
        </w:tc>
        <w:tc>
          <w:tcPr>
            <w:tcW w:w="6138" w:type="dxa"/>
          </w:tcPr>
          <w:p w14:paraId="335A23C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&gt; 60 DAYS-CONT</w:t>
            </w:r>
          </w:p>
        </w:tc>
      </w:tr>
      <w:tr w:rsidR="005B1C4A" w:rsidRPr="0002501E" w14:paraId="335A23D2" w14:textId="77777777" w:rsidTr="00D26491">
        <w:trPr>
          <w:cantSplit/>
        </w:trPr>
        <w:tc>
          <w:tcPr>
            <w:tcW w:w="3438" w:type="dxa"/>
          </w:tcPr>
          <w:p w14:paraId="335A23D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IBOHFIX</w:t>
            </w:r>
          </w:p>
        </w:tc>
        <w:tc>
          <w:tcPr>
            <w:tcW w:w="6138" w:type="dxa"/>
          </w:tcPr>
          <w:p w14:paraId="335A23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CLEAN UP ROUTINE FOR PATCH IB*2*95</w:t>
            </w:r>
          </w:p>
        </w:tc>
      </w:tr>
      <w:tr w:rsidR="005B1C4A" w:rsidRPr="0002501E" w14:paraId="335A23D5" w14:textId="77777777" w:rsidTr="00D26491">
        <w:trPr>
          <w:cantSplit/>
        </w:trPr>
        <w:tc>
          <w:tcPr>
            <w:tcW w:w="3438" w:type="dxa"/>
          </w:tcPr>
          <w:p w14:paraId="335A23D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IBOHIST</w:t>
            </w:r>
          </w:p>
        </w:tc>
        <w:tc>
          <w:tcPr>
            <w:tcW w:w="6138" w:type="dxa"/>
          </w:tcPr>
          <w:p w14:paraId="335A23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HISTORY OF CHARGES ON HOLD REPORT</w:t>
            </w:r>
          </w:p>
        </w:tc>
      </w:tr>
      <w:tr w:rsidR="005B1C4A" w:rsidRPr="0002501E" w14:paraId="335A23D8" w14:textId="77777777" w:rsidTr="00D26491">
        <w:trPr>
          <w:cantSplit/>
        </w:trPr>
        <w:tc>
          <w:tcPr>
            <w:tcW w:w="3438" w:type="dxa"/>
          </w:tcPr>
          <w:p w14:paraId="335A23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IBOHLD1, IBOHLD2</w:t>
            </w:r>
          </w:p>
        </w:tc>
        <w:tc>
          <w:tcPr>
            <w:tcW w:w="6138" w:type="dxa"/>
          </w:tcPr>
          <w:p w14:paraId="335A23D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On Hold.</w:t>
            </w:r>
          </w:p>
        </w:tc>
      </w:tr>
      <w:tr w:rsidR="005B1C4A" w:rsidRPr="0002501E" w14:paraId="335A23DB" w14:textId="77777777" w:rsidTr="00D26491">
        <w:trPr>
          <w:cantSplit/>
        </w:trPr>
        <w:tc>
          <w:tcPr>
            <w:tcW w:w="3438" w:type="dxa"/>
          </w:tcPr>
          <w:p w14:paraId="335A23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w:t>
            </w:r>
          </w:p>
        </w:tc>
        <w:tc>
          <w:tcPr>
            <w:tcW w:w="6138" w:type="dxa"/>
          </w:tcPr>
          <w:p w14:paraId="335A23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for a Patient.</w:t>
            </w:r>
          </w:p>
        </w:tc>
      </w:tr>
      <w:tr w:rsidR="005B1C4A" w:rsidRPr="0002501E" w14:paraId="335A23DE" w14:textId="77777777" w:rsidTr="00D26491">
        <w:trPr>
          <w:cantSplit/>
        </w:trPr>
        <w:tc>
          <w:tcPr>
            <w:tcW w:w="3438" w:type="dxa"/>
          </w:tcPr>
          <w:p w14:paraId="335A23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IBOHPT1</w:t>
            </w:r>
          </w:p>
        </w:tc>
        <w:tc>
          <w:tcPr>
            <w:tcW w:w="6138" w:type="dxa"/>
          </w:tcPr>
          <w:p w14:paraId="335A23D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ON HOLD CHARGES FOR A PATIENT</w:t>
            </w:r>
          </w:p>
        </w:tc>
      </w:tr>
      <w:tr w:rsidR="005B1C4A" w:rsidRPr="0002501E" w14:paraId="335A23E1" w14:textId="77777777" w:rsidTr="00D26491">
        <w:trPr>
          <w:cantSplit/>
        </w:trPr>
        <w:tc>
          <w:tcPr>
            <w:tcW w:w="3438" w:type="dxa"/>
          </w:tcPr>
          <w:p w14:paraId="335A23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IBOHPT2</w:t>
            </w:r>
          </w:p>
        </w:tc>
        <w:tc>
          <w:tcPr>
            <w:tcW w:w="6138" w:type="dxa"/>
          </w:tcPr>
          <w:p w14:paraId="335A23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ON HOLD CHARGE INFO/PT CONT.</w:t>
            </w:r>
          </w:p>
        </w:tc>
      </w:tr>
      <w:tr w:rsidR="005B1C4A" w:rsidRPr="0002501E" w14:paraId="335A23E4" w14:textId="77777777" w:rsidTr="00D26491">
        <w:trPr>
          <w:cantSplit/>
        </w:trPr>
        <w:tc>
          <w:tcPr>
            <w:tcW w:w="3438" w:type="dxa"/>
          </w:tcPr>
          <w:p w14:paraId="335A23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IBOHRAR</w:t>
            </w:r>
          </w:p>
        </w:tc>
        <w:tc>
          <w:tcPr>
            <w:tcW w:w="6138" w:type="dxa"/>
          </w:tcPr>
          <w:p w14:paraId="335A23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RELEASED CHARGES REPORT</w:t>
            </w:r>
          </w:p>
        </w:tc>
      </w:tr>
      <w:tr w:rsidR="005B1C4A" w:rsidRPr="0002501E" w14:paraId="335A23E7" w14:textId="77777777" w:rsidTr="00D26491">
        <w:trPr>
          <w:cantSplit/>
        </w:trPr>
        <w:tc>
          <w:tcPr>
            <w:tcW w:w="3438" w:type="dxa"/>
          </w:tcPr>
          <w:p w14:paraId="335A23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IBOHRL</w:t>
            </w:r>
          </w:p>
        </w:tc>
        <w:tc>
          <w:tcPr>
            <w:tcW w:w="6138" w:type="dxa"/>
          </w:tcPr>
          <w:p w14:paraId="335A23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AUTO-RELEASE CHARGES ON HOLD &gt; 90 DAYS</w:t>
            </w:r>
          </w:p>
        </w:tc>
      </w:tr>
      <w:tr w:rsidR="005B1C4A" w:rsidRPr="0002501E" w14:paraId="335A23EA" w14:textId="77777777" w:rsidTr="00D26491">
        <w:trPr>
          <w:cantSplit/>
        </w:trPr>
        <w:tc>
          <w:tcPr>
            <w:tcW w:w="3438" w:type="dxa"/>
          </w:tcPr>
          <w:p w14:paraId="335A23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IBOHTOT</w:t>
            </w:r>
          </w:p>
        </w:tc>
        <w:tc>
          <w:tcPr>
            <w:tcW w:w="6138" w:type="dxa"/>
          </w:tcPr>
          <w:p w14:paraId="335A23E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5B1C4A" w:rsidRPr="0002501E" w14:paraId="335A23ED" w14:textId="77777777" w:rsidTr="00D26491">
        <w:trPr>
          <w:cantSplit/>
        </w:trPr>
        <w:tc>
          <w:tcPr>
            <w:tcW w:w="3438" w:type="dxa"/>
          </w:tcPr>
          <w:p w14:paraId="335A23E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IBOLK</w:t>
            </w:r>
          </w:p>
        </w:tc>
        <w:tc>
          <w:tcPr>
            <w:tcW w:w="6138" w:type="dxa"/>
          </w:tcPr>
          <w:p w14:paraId="335A23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5B1C4A" w:rsidRPr="0002501E" w14:paraId="335A23F0" w14:textId="77777777" w:rsidTr="00D26491">
        <w:trPr>
          <w:cantSplit/>
        </w:trPr>
        <w:tc>
          <w:tcPr>
            <w:tcW w:w="3438" w:type="dxa"/>
          </w:tcPr>
          <w:p w14:paraId="335A23E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IBOLK1</w:t>
            </w:r>
          </w:p>
        </w:tc>
        <w:tc>
          <w:tcPr>
            <w:tcW w:w="6138" w:type="dxa"/>
          </w:tcPr>
          <w:p w14:paraId="335A23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Address Inquiry.</w:t>
            </w:r>
          </w:p>
        </w:tc>
      </w:tr>
      <w:tr w:rsidR="005B1C4A" w:rsidRPr="0002501E" w14:paraId="335A23F3" w14:textId="77777777" w:rsidTr="00D26491">
        <w:trPr>
          <w:cantSplit/>
        </w:trPr>
        <w:tc>
          <w:tcPr>
            <w:tcW w:w="3438" w:type="dxa"/>
          </w:tcPr>
          <w:p w14:paraId="335A23F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IBOMBL</w:t>
            </w:r>
          </w:p>
        </w:tc>
        <w:tc>
          <w:tcPr>
            <w:tcW w:w="6138" w:type="dxa"/>
          </w:tcPr>
          <w:p w14:paraId="335A23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5B1C4A" w:rsidRPr="0002501E" w14:paraId="335A23F6" w14:textId="77777777" w:rsidTr="00D26491">
        <w:trPr>
          <w:cantSplit/>
        </w:trPr>
        <w:tc>
          <w:tcPr>
            <w:tcW w:w="3438" w:type="dxa"/>
          </w:tcPr>
          <w:p w14:paraId="335A23F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IBOMTC</w:t>
            </w:r>
          </w:p>
        </w:tc>
        <w:tc>
          <w:tcPr>
            <w:tcW w:w="6138" w:type="dxa"/>
          </w:tcPr>
          <w:p w14:paraId="335A23F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Category C Activity Listing - user interface.</w:t>
            </w:r>
          </w:p>
        </w:tc>
      </w:tr>
      <w:tr w:rsidR="005B1C4A" w:rsidRPr="0002501E" w14:paraId="335A23F9" w14:textId="77777777" w:rsidTr="00D26491">
        <w:trPr>
          <w:cantSplit/>
        </w:trPr>
        <w:tc>
          <w:tcPr>
            <w:tcW w:w="3438" w:type="dxa"/>
          </w:tcPr>
          <w:p w14:paraId="335A23F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IBOMTC1</w:t>
            </w:r>
          </w:p>
        </w:tc>
        <w:tc>
          <w:tcPr>
            <w:tcW w:w="6138" w:type="dxa"/>
          </w:tcPr>
          <w:p w14:paraId="335A23F8"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5B1C4A" w:rsidRPr="0002501E" w14:paraId="335A23FC" w14:textId="77777777" w:rsidTr="00D26491">
        <w:trPr>
          <w:cantSplit/>
        </w:trPr>
        <w:tc>
          <w:tcPr>
            <w:tcW w:w="3438" w:type="dxa"/>
          </w:tcPr>
          <w:p w14:paraId="335A23F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w:t>
            </w:r>
          </w:p>
        </w:tc>
        <w:tc>
          <w:tcPr>
            <w:tcW w:w="6138" w:type="dxa"/>
          </w:tcPr>
          <w:p w14:paraId="335A23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user interface.</w:t>
            </w:r>
          </w:p>
        </w:tc>
      </w:tr>
      <w:tr w:rsidR="005B1C4A" w:rsidRPr="0002501E" w14:paraId="335A23FF" w14:textId="77777777" w:rsidTr="00D26491">
        <w:trPr>
          <w:cantSplit/>
        </w:trPr>
        <w:tc>
          <w:tcPr>
            <w:tcW w:w="3438" w:type="dxa"/>
          </w:tcPr>
          <w:p w14:paraId="335A23F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IBOMTE1</w:t>
            </w:r>
          </w:p>
        </w:tc>
        <w:tc>
          <w:tcPr>
            <w:tcW w:w="6138" w:type="dxa"/>
          </w:tcPr>
          <w:p w14:paraId="335A23F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output.</w:t>
            </w:r>
          </w:p>
        </w:tc>
      </w:tr>
      <w:tr w:rsidR="005B1C4A" w:rsidRPr="0002501E" w14:paraId="335A2402" w14:textId="77777777" w:rsidTr="00D26491">
        <w:trPr>
          <w:cantSplit/>
        </w:trPr>
        <w:tc>
          <w:tcPr>
            <w:tcW w:w="3438" w:type="dxa"/>
          </w:tcPr>
          <w:p w14:paraId="335A240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IBOMTE2</w:t>
            </w:r>
          </w:p>
        </w:tc>
        <w:tc>
          <w:tcPr>
            <w:tcW w:w="6138" w:type="dxa"/>
          </w:tcPr>
          <w:p w14:paraId="335A24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compile charges.</w:t>
            </w:r>
          </w:p>
        </w:tc>
      </w:tr>
      <w:tr w:rsidR="005B1C4A" w:rsidRPr="0002501E" w14:paraId="335A2405" w14:textId="77777777" w:rsidTr="00D26491">
        <w:trPr>
          <w:cantSplit/>
        </w:trPr>
        <w:tc>
          <w:tcPr>
            <w:tcW w:w="3438" w:type="dxa"/>
          </w:tcPr>
          <w:p w14:paraId="335A24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IBOMTLTC</w:t>
            </w:r>
          </w:p>
        </w:tc>
        <w:tc>
          <w:tcPr>
            <w:tcW w:w="6138" w:type="dxa"/>
          </w:tcPr>
          <w:p w14:paraId="335A24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MT/LTC CO-PAY REMOTE QUERY</w:t>
            </w:r>
          </w:p>
        </w:tc>
      </w:tr>
      <w:tr w:rsidR="005B1C4A" w:rsidRPr="0002501E" w14:paraId="335A2408" w14:textId="77777777" w:rsidTr="00D26491">
        <w:trPr>
          <w:cantSplit/>
        </w:trPr>
        <w:tc>
          <w:tcPr>
            <w:tcW w:w="3438" w:type="dxa"/>
          </w:tcPr>
          <w:p w14:paraId="335A24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IBOMTP</w:t>
            </w:r>
          </w:p>
        </w:tc>
        <w:tc>
          <w:tcPr>
            <w:tcW w:w="6138" w:type="dxa"/>
          </w:tcPr>
          <w:p w14:paraId="335A2407"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Single Patient Cat C Profile - user interface.</w:t>
            </w:r>
          </w:p>
        </w:tc>
      </w:tr>
      <w:tr w:rsidR="005B1C4A" w:rsidRPr="0002501E" w14:paraId="335A240B" w14:textId="77777777" w:rsidTr="00D26491">
        <w:trPr>
          <w:cantSplit/>
        </w:trPr>
        <w:tc>
          <w:tcPr>
            <w:tcW w:w="3438" w:type="dxa"/>
          </w:tcPr>
          <w:p w14:paraId="335A24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IBOMTP1</w:t>
            </w:r>
          </w:p>
        </w:tc>
        <w:tc>
          <w:tcPr>
            <w:tcW w:w="6138" w:type="dxa"/>
          </w:tcPr>
          <w:p w14:paraId="335A24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5B1C4A" w:rsidRPr="0002501E" w14:paraId="335A240E" w14:textId="77777777" w:rsidTr="00D26491">
        <w:trPr>
          <w:cantSplit/>
        </w:trPr>
        <w:tc>
          <w:tcPr>
            <w:tcW w:w="3438" w:type="dxa"/>
          </w:tcPr>
          <w:p w14:paraId="335A24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w:t>
            </w:r>
          </w:p>
        </w:tc>
        <w:tc>
          <w:tcPr>
            <w:tcW w:w="6138" w:type="dxa"/>
          </w:tcPr>
          <w:p w14:paraId="335A24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Top level routine for Billing Rates Listing.</w:t>
            </w:r>
          </w:p>
        </w:tc>
      </w:tr>
      <w:tr w:rsidR="005B1C4A" w:rsidRPr="0002501E" w14:paraId="335A2411" w14:textId="77777777" w:rsidTr="00D26491">
        <w:trPr>
          <w:cantSplit/>
        </w:trPr>
        <w:tc>
          <w:tcPr>
            <w:tcW w:w="3438" w:type="dxa"/>
          </w:tcPr>
          <w:p w14:paraId="335A24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IBORAT1A</w:t>
            </w:r>
          </w:p>
        </w:tc>
        <w:tc>
          <w:tcPr>
            <w:tcW w:w="6138" w:type="dxa"/>
          </w:tcPr>
          <w:p w14:paraId="335A241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5B1C4A" w:rsidRPr="0002501E" w14:paraId="335A2414" w14:textId="77777777" w:rsidTr="00D26491">
        <w:trPr>
          <w:cantSplit/>
        </w:trPr>
        <w:tc>
          <w:tcPr>
            <w:tcW w:w="3438" w:type="dxa"/>
          </w:tcPr>
          <w:p w14:paraId="335A24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IBORAT1B</w:t>
            </w:r>
          </w:p>
        </w:tc>
        <w:tc>
          <w:tcPr>
            <w:tcW w:w="6138" w:type="dxa"/>
          </w:tcPr>
          <w:p w14:paraId="335A241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5B1C4A" w:rsidRPr="0002501E" w14:paraId="335A2417" w14:textId="77777777" w:rsidTr="00D26491">
        <w:trPr>
          <w:cantSplit/>
        </w:trPr>
        <w:tc>
          <w:tcPr>
            <w:tcW w:w="3438" w:type="dxa"/>
          </w:tcPr>
          <w:p w14:paraId="335A24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IBORAT1C</w:t>
            </w:r>
          </w:p>
        </w:tc>
        <w:tc>
          <w:tcPr>
            <w:tcW w:w="6138" w:type="dxa"/>
          </w:tcPr>
          <w:p w14:paraId="335A24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5B1C4A" w:rsidRPr="0002501E" w14:paraId="335A241A" w14:textId="77777777" w:rsidTr="00D26491">
        <w:trPr>
          <w:cantSplit/>
        </w:trPr>
        <w:tc>
          <w:tcPr>
            <w:tcW w:w="3438" w:type="dxa"/>
          </w:tcPr>
          <w:p w14:paraId="335A24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IBORAT2A</w:t>
            </w:r>
          </w:p>
        </w:tc>
        <w:tc>
          <w:tcPr>
            <w:tcW w:w="6138" w:type="dxa"/>
          </w:tcPr>
          <w:p w14:paraId="335A24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5B1C4A" w:rsidRPr="0002501E" w14:paraId="335A241D" w14:textId="77777777" w:rsidTr="00D26491">
        <w:trPr>
          <w:cantSplit/>
        </w:trPr>
        <w:tc>
          <w:tcPr>
            <w:tcW w:w="3438" w:type="dxa"/>
          </w:tcPr>
          <w:p w14:paraId="335A24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IBORAT2B</w:t>
            </w:r>
          </w:p>
        </w:tc>
        <w:tc>
          <w:tcPr>
            <w:tcW w:w="6138" w:type="dxa"/>
          </w:tcPr>
          <w:p w14:paraId="335A241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5B1C4A" w:rsidRPr="0002501E" w14:paraId="335A2420" w14:textId="77777777" w:rsidTr="00D26491">
        <w:trPr>
          <w:cantSplit/>
        </w:trPr>
        <w:tc>
          <w:tcPr>
            <w:tcW w:w="3438" w:type="dxa"/>
          </w:tcPr>
          <w:p w14:paraId="335A24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IBORAT2C</w:t>
            </w:r>
          </w:p>
        </w:tc>
        <w:tc>
          <w:tcPr>
            <w:tcW w:w="6138" w:type="dxa"/>
          </w:tcPr>
          <w:p w14:paraId="335A24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5B1C4A" w:rsidRPr="0002501E" w14:paraId="335A2423" w14:textId="77777777" w:rsidTr="00D26491">
        <w:trPr>
          <w:cantSplit/>
        </w:trPr>
        <w:tc>
          <w:tcPr>
            <w:tcW w:w="3438" w:type="dxa"/>
          </w:tcPr>
          <w:p w14:paraId="335A24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IBORT, IBORT1</w:t>
            </w:r>
          </w:p>
        </w:tc>
        <w:tc>
          <w:tcPr>
            <w:tcW w:w="6138" w:type="dxa"/>
          </w:tcPr>
          <w:p w14:paraId="335A24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5B1C4A" w:rsidRPr="0002501E" w14:paraId="335A2426" w14:textId="77777777" w:rsidTr="00D26491">
        <w:trPr>
          <w:cantSplit/>
        </w:trPr>
        <w:tc>
          <w:tcPr>
            <w:tcW w:w="3438" w:type="dxa"/>
          </w:tcPr>
          <w:p w14:paraId="335A242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IBOSCDC</w:t>
            </w:r>
          </w:p>
        </w:tc>
        <w:tc>
          <w:tcPr>
            <w:tcW w:w="6138" w:type="dxa"/>
          </w:tcPr>
          <w:p w14:paraId="335A242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5B1C4A" w:rsidRPr="0002501E" w14:paraId="335A2429" w14:textId="77777777" w:rsidTr="00D26491">
        <w:trPr>
          <w:cantSplit/>
        </w:trPr>
        <w:tc>
          <w:tcPr>
            <w:tcW w:w="3438" w:type="dxa"/>
          </w:tcPr>
          <w:p w14:paraId="335A242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IBOSCDC1</w:t>
            </w:r>
          </w:p>
        </w:tc>
        <w:tc>
          <w:tcPr>
            <w:tcW w:w="6138" w:type="dxa"/>
          </w:tcPr>
          <w:p w14:paraId="335A24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5B1C4A" w:rsidRPr="0002501E" w14:paraId="335A242C" w14:textId="77777777" w:rsidTr="00D26491">
        <w:trPr>
          <w:cantSplit/>
        </w:trPr>
        <w:tc>
          <w:tcPr>
            <w:tcW w:w="3438" w:type="dxa"/>
          </w:tcPr>
          <w:p w14:paraId="335A242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IBOSRX</w:t>
            </w:r>
          </w:p>
        </w:tc>
        <w:tc>
          <w:tcPr>
            <w:tcW w:w="6138" w:type="dxa"/>
          </w:tcPr>
          <w:p w14:paraId="335A24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POTENTIAL SECONDARY RX CLAIMS REPORT</w:t>
            </w:r>
          </w:p>
        </w:tc>
      </w:tr>
      <w:tr w:rsidR="005B1C4A" w:rsidRPr="0002501E" w14:paraId="335A242F" w14:textId="77777777" w:rsidTr="00D26491">
        <w:trPr>
          <w:cantSplit/>
        </w:trPr>
        <w:tc>
          <w:tcPr>
            <w:tcW w:w="3438" w:type="dxa"/>
          </w:tcPr>
          <w:p w14:paraId="335A242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IBOST</w:t>
            </w:r>
          </w:p>
        </w:tc>
        <w:tc>
          <w:tcPr>
            <w:tcW w:w="6138" w:type="dxa"/>
          </w:tcPr>
          <w:p w14:paraId="335A24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Statistics report routine.</w:t>
            </w:r>
          </w:p>
        </w:tc>
      </w:tr>
      <w:tr w:rsidR="005B1C4A" w:rsidRPr="0002501E" w14:paraId="335A2432" w14:textId="77777777" w:rsidTr="00D26491">
        <w:trPr>
          <w:cantSplit/>
        </w:trPr>
        <w:tc>
          <w:tcPr>
            <w:tcW w:w="3438" w:type="dxa"/>
          </w:tcPr>
          <w:p w14:paraId="335A243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IBOSTUS, IBOSTUS1</w:t>
            </w:r>
          </w:p>
        </w:tc>
        <w:tc>
          <w:tcPr>
            <w:tcW w:w="6138" w:type="dxa"/>
          </w:tcPr>
          <w:p w14:paraId="335A243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5B1C4A" w:rsidRPr="0002501E" w14:paraId="335A2435" w14:textId="77777777" w:rsidTr="00D26491">
        <w:trPr>
          <w:cantSplit/>
        </w:trPr>
        <w:tc>
          <w:tcPr>
            <w:tcW w:w="3438" w:type="dxa"/>
          </w:tcPr>
          <w:p w14:paraId="335A243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 IBOTR1, IBOTR11</w:t>
            </w:r>
          </w:p>
        </w:tc>
        <w:tc>
          <w:tcPr>
            <w:tcW w:w="6138" w:type="dxa"/>
          </w:tcPr>
          <w:p w14:paraId="335A24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5B1C4A" w:rsidRPr="0002501E" w14:paraId="335A2438" w14:textId="77777777" w:rsidTr="00D26491">
        <w:trPr>
          <w:cantSplit/>
        </w:trPr>
        <w:tc>
          <w:tcPr>
            <w:tcW w:w="3438" w:type="dxa"/>
          </w:tcPr>
          <w:p w14:paraId="335A243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IBOTR2</w:t>
            </w:r>
          </w:p>
        </w:tc>
        <w:tc>
          <w:tcPr>
            <w:tcW w:w="6138" w:type="dxa"/>
          </w:tcPr>
          <w:p w14:paraId="335A24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5B1C4A" w:rsidRPr="0002501E" w14:paraId="335A243B" w14:textId="77777777" w:rsidTr="00D26491">
        <w:trPr>
          <w:cantSplit/>
        </w:trPr>
        <w:tc>
          <w:tcPr>
            <w:tcW w:w="3438" w:type="dxa"/>
          </w:tcPr>
          <w:p w14:paraId="335A243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IBOTR3, IBOTR4</w:t>
            </w:r>
          </w:p>
        </w:tc>
        <w:tc>
          <w:tcPr>
            <w:tcW w:w="6138" w:type="dxa"/>
          </w:tcPr>
          <w:p w14:paraId="335A243A"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5B1C4A" w:rsidRPr="0002501E" w14:paraId="335A243E" w14:textId="77777777" w:rsidTr="00D26491">
        <w:trPr>
          <w:cantSplit/>
        </w:trPr>
        <w:tc>
          <w:tcPr>
            <w:tcW w:w="3438" w:type="dxa"/>
          </w:tcPr>
          <w:p w14:paraId="335A243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IBOTRR</w:t>
            </w:r>
          </w:p>
        </w:tc>
        <w:tc>
          <w:tcPr>
            <w:tcW w:w="6138" w:type="dxa"/>
          </w:tcPr>
          <w:p w14:paraId="335A24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Expired Consent Report</w:t>
            </w:r>
          </w:p>
        </w:tc>
      </w:tr>
      <w:tr w:rsidR="005B1C4A" w:rsidRPr="0002501E" w14:paraId="335A2441" w14:textId="77777777" w:rsidTr="00D26491">
        <w:trPr>
          <w:cantSplit/>
        </w:trPr>
        <w:tc>
          <w:tcPr>
            <w:tcW w:w="3438" w:type="dxa"/>
          </w:tcPr>
          <w:p w14:paraId="335A243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138" w:type="dxa"/>
          </w:tcPr>
          <w:p w14:paraId="335A244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5B1C4A" w:rsidRPr="0002501E" w14:paraId="335A2444" w14:textId="77777777" w:rsidTr="00D26491">
        <w:trPr>
          <w:cantSplit/>
        </w:trPr>
        <w:tc>
          <w:tcPr>
            <w:tcW w:w="3438" w:type="dxa"/>
          </w:tcPr>
          <w:p w14:paraId="335A244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138" w:type="dxa"/>
          </w:tcPr>
          <w:p w14:paraId="335A244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5B1C4A" w:rsidRPr="0002501E" w14:paraId="335A2447" w14:textId="77777777" w:rsidTr="00D26491">
        <w:trPr>
          <w:cantSplit/>
        </w:trPr>
        <w:tc>
          <w:tcPr>
            <w:tcW w:w="3438" w:type="dxa"/>
          </w:tcPr>
          <w:p w14:paraId="335A244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IBOUTL</w:t>
            </w:r>
          </w:p>
        </w:tc>
        <w:tc>
          <w:tcPr>
            <w:tcW w:w="6138" w:type="dxa"/>
          </w:tcPr>
          <w:p w14:paraId="335A24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Utility program for output reports.</w:t>
            </w:r>
          </w:p>
        </w:tc>
      </w:tr>
      <w:tr w:rsidR="005B1C4A" w:rsidRPr="0002501E" w14:paraId="335A244A" w14:textId="77777777" w:rsidTr="00D26491">
        <w:trPr>
          <w:cantSplit/>
        </w:trPr>
        <w:tc>
          <w:tcPr>
            <w:tcW w:w="3438" w:type="dxa"/>
          </w:tcPr>
          <w:p w14:paraId="335A244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IBOVOP, IBOVOP1, IBOVOP2</w:t>
            </w:r>
          </w:p>
        </w:tc>
        <w:tc>
          <w:tcPr>
            <w:tcW w:w="6138" w:type="dxa"/>
          </w:tcPr>
          <w:p w14:paraId="335A24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Category C Outpatient/Events Report.</w:t>
            </w:r>
          </w:p>
        </w:tc>
      </w:tr>
      <w:tr w:rsidR="005B1C4A" w:rsidRPr="0002501E" w14:paraId="335A244D" w14:textId="77777777" w:rsidTr="00D26491">
        <w:trPr>
          <w:cantSplit/>
        </w:trPr>
        <w:tc>
          <w:tcPr>
            <w:tcW w:w="3438" w:type="dxa"/>
          </w:tcPr>
          <w:p w14:paraId="335A244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w:t>
            </w:r>
          </w:p>
        </w:tc>
        <w:tc>
          <w:tcPr>
            <w:tcW w:w="6138" w:type="dxa"/>
          </w:tcPr>
          <w:p w14:paraId="335A24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option driver.</w:t>
            </w:r>
          </w:p>
        </w:tc>
      </w:tr>
      <w:tr w:rsidR="005B1C4A" w:rsidRPr="0002501E" w14:paraId="335A2451" w14:textId="77777777" w:rsidTr="00D26491">
        <w:trPr>
          <w:cantSplit/>
        </w:trPr>
        <w:tc>
          <w:tcPr>
            <w:tcW w:w="3438" w:type="dxa"/>
          </w:tcPr>
          <w:p w14:paraId="335A244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IBP431</w:t>
            </w:r>
          </w:p>
        </w:tc>
        <w:tc>
          <w:tcPr>
            <w:tcW w:w="6138" w:type="dxa"/>
          </w:tcPr>
          <w:p w14:paraId="335A24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 INSTALL FOR IB*2.0*431</w:t>
            </w:r>
          </w:p>
          <w:p w14:paraId="335A245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Reformats data in ^IBM(361.1 for HIPA 5010 changes.</w:t>
            </w:r>
          </w:p>
        </w:tc>
      </w:tr>
      <w:tr w:rsidR="005B1C4A" w:rsidRPr="0002501E" w14:paraId="335A2454" w14:textId="77777777" w:rsidTr="00D26491">
        <w:trPr>
          <w:cantSplit/>
        </w:trPr>
        <w:tc>
          <w:tcPr>
            <w:tcW w:w="3438" w:type="dxa"/>
          </w:tcPr>
          <w:p w14:paraId="335A24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IBPA</w:t>
            </w:r>
          </w:p>
        </w:tc>
        <w:tc>
          <w:tcPr>
            <w:tcW w:w="6138" w:type="dxa"/>
          </w:tcPr>
          <w:p w14:paraId="335A245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Archive/Purge - Archive billing data.</w:t>
            </w:r>
          </w:p>
        </w:tc>
      </w:tr>
      <w:tr w:rsidR="005B1C4A" w:rsidRPr="0002501E" w14:paraId="335A2457" w14:textId="77777777" w:rsidTr="00D26491">
        <w:trPr>
          <w:cantSplit/>
        </w:trPr>
        <w:tc>
          <w:tcPr>
            <w:tcW w:w="3438" w:type="dxa"/>
          </w:tcPr>
          <w:p w14:paraId="335A24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IBPEX</w:t>
            </w:r>
          </w:p>
        </w:tc>
        <w:tc>
          <w:tcPr>
            <w:tcW w:w="6138" w:type="dxa"/>
          </w:tcPr>
          <w:p w14:paraId="335A245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5B1C4A" w:rsidRPr="0002501E" w14:paraId="335A245A" w14:textId="77777777" w:rsidTr="00D26491">
        <w:trPr>
          <w:cantSplit/>
        </w:trPr>
        <w:tc>
          <w:tcPr>
            <w:tcW w:w="3438" w:type="dxa"/>
          </w:tcPr>
          <w:p w14:paraId="335A24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IBPF, IBPF1</w:t>
            </w:r>
          </w:p>
        </w:tc>
        <w:tc>
          <w:tcPr>
            <w:tcW w:w="6138" w:type="dxa"/>
          </w:tcPr>
          <w:p w14:paraId="335A245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5B1C4A" w:rsidRPr="0002501E" w14:paraId="335A245D" w14:textId="77777777" w:rsidTr="00D26491">
        <w:trPr>
          <w:cantSplit/>
        </w:trPr>
        <w:tc>
          <w:tcPr>
            <w:tcW w:w="3438" w:type="dxa"/>
          </w:tcPr>
          <w:p w14:paraId="335A24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IBPFU</w:t>
            </w:r>
          </w:p>
        </w:tc>
        <w:tc>
          <w:tcPr>
            <w:tcW w:w="6138" w:type="dxa"/>
          </w:tcPr>
          <w:p w14:paraId="335A24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5B1C4A" w:rsidRPr="0002501E" w14:paraId="335A2460" w14:textId="77777777" w:rsidTr="00D26491">
        <w:trPr>
          <w:cantSplit/>
        </w:trPr>
        <w:tc>
          <w:tcPr>
            <w:tcW w:w="3438" w:type="dxa"/>
          </w:tcPr>
          <w:p w14:paraId="335A245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IBPO</w:t>
            </w:r>
          </w:p>
        </w:tc>
        <w:tc>
          <w:tcPr>
            <w:tcW w:w="6138" w:type="dxa"/>
          </w:tcPr>
          <w:p w14:paraId="335A245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5B1C4A" w:rsidRPr="0002501E" w14:paraId="335A2463" w14:textId="77777777" w:rsidTr="00D26491">
        <w:trPr>
          <w:cantSplit/>
        </w:trPr>
        <w:tc>
          <w:tcPr>
            <w:tcW w:w="3438" w:type="dxa"/>
          </w:tcPr>
          <w:p w14:paraId="335A246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IBPP</w:t>
            </w:r>
          </w:p>
        </w:tc>
        <w:tc>
          <w:tcPr>
            <w:tcW w:w="6138" w:type="dxa"/>
          </w:tcPr>
          <w:p w14:paraId="335A246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purge billing data.</w:t>
            </w:r>
          </w:p>
        </w:tc>
      </w:tr>
      <w:tr w:rsidR="005B1C4A" w:rsidRPr="0002501E" w14:paraId="335A2466" w14:textId="77777777" w:rsidTr="00D26491">
        <w:trPr>
          <w:cantSplit/>
        </w:trPr>
        <w:tc>
          <w:tcPr>
            <w:tcW w:w="3438" w:type="dxa"/>
          </w:tcPr>
          <w:p w14:paraId="335A246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 IBPU1, IBPU2</w:t>
            </w:r>
          </w:p>
        </w:tc>
        <w:tc>
          <w:tcPr>
            <w:tcW w:w="6138" w:type="dxa"/>
          </w:tcPr>
          <w:p w14:paraId="335A2465"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Archive/Purge - general utilities.</w:t>
            </w:r>
          </w:p>
        </w:tc>
      </w:tr>
      <w:tr w:rsidR="005B1C4A" w:rsidRPr="0002501E" w14:paraId="335A2469" w14:textId="77777777" w:rsidTr="00D26491">
        <w:trPr>
          <w:cantSplit/>
        </w:trPr>
        <w:tc>
          <w:tcPr>
            <w:tcW w:w="3438" w:type="dxa"/>
          </w:tcPr>
          <w:p w14:paraId="335A246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IBPUBUL</w:t>
            </w:r>
          </w:p>
        </w:tc>
        <w:tc>
          <w:tcPr>
            <w:tcW w:w="6138" w:type="dxa"/>
          </w:tcPr>
          <w:p w14:paraId="335A24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5B1C4A" w:rsidRPr="0002501E" w14:paraId="335A246C" w14:textId="77777777" w:rsidTr="00D26491">
        <w:trPr>
          <w:cantSplit/>
        </w:trPr>
        <w:tc>
          <w:tcPr>
            <w:tcW w:w="3438" w:type="dxa"/>
          </w:tcPr>
          <w:p w14:paraId="335A246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IBPUDEL</w:t>
            </w:r>
          </w:p>
        </w:tc>
        <w:tc>
          <w:tcPr>
            <w:tcW w:w="6138" w:type="dxa"/>
          </w:tcPr>
          <w:p w14:paraId="335A24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5B1C4A" w:rsidRPr="0002501E" w14:paraId="335A246F" w14:textId="77777777" w:rsidTr="00D26491">
        <w:trPr>
          <w:cantSplit/>
        </w:trPr>
        <w:tc>
          <w:tcPr>
            <w:tcW w:w="3438" w:type="dxa"/>
          </w:tcPr>
          <w:p w14:paraId="335A246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IBQL356</w:t>
            </w:r>
          </w:p>
        </w:tc>
        <w:tc>
          <w:tcPr>
            <w:tcW w:w="6138" w:type="dxa"/>
          </w:tcPr>
          <w:p w14:paraId="335A24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UM ROLLUP - IBT DATA EXTRACTS</w:t>
            </w:r>
          </w:p>
        </w:tc>
      </w:tr>
      <w:tr w:rsidR="005B1C4A" w:rsidRPr="0002501E" w14:paraId="335A2472" w14:textId="77777777" w:rsidTr="00D26491">
        <w:trPr>
          <w:cantSplit/>
        </w:trPr>
        <w:tc>
          <w:tcPr>
            <w:tcW w:w="3438" w:type="dxa"/>
          </w:tcPr>
          <w:p w14:paraId="335A247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IBQL356A</w:t>
            </w:r>
          </w:p>
        </w:tc>
        <w:tc>
          <w:tcPr>
            <w:tcW w:w="6138" w:type="dxa"/>
          </w:tcPr>
          <w:p w14:paraId="335A247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5B1C4A" w:rsidRPr="0002501E" w14:paraId="335A2475" w14:textId="77777777" w:rsidTr="00D26491">
        <w:trPr>
          <w:cantSplit/>
        </w:trPr>
        <w:tc>
          <w:tcPr>
            <w:tcW w:w="3438" w:type="dxa"/>
          </w:tcPr>
          <w:p w14:paraId="335A247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IBQL538</w:t>
            </w:r>
          </w:p>
        </w:tc>
        <w:tc>
          <w:tcPr>
            <w:tcW w:w="6138" w:type="dxa"/>
          </w:tcPr>
          <w:p w14:paraId="335A247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 EXTRACT DATA</w:t>
            </w:r>
          </w:p>
        </w:tc>
      </w:tr>
      <w:tr w:rsidR="005B1C4A" w:rsidRPr="0002501E" w14:paraId="335A2478" w14:textId="77777777" w:rsidTr="00D26491">
        <w:trPr>
          <w:cantSplit/>
        </w:trPr>
        <w:tc>
          <w:tcPr>
            <w:tcW w:w="3438" w:type="dxa"/>
          </w:tcPr>
          <w:p w14:paraId="335A247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IBQLCHK</w:t>
            </w:r>
          </w:p>
        </w:tc>
        <w:tc>
          <w:tcPr>
            <w:tcW w:w="6138" w:type="dxa"/>
          </w:tcPr>
          <w:p w14:paraId="335A24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UM ROLLUP - CHECK INFO. IN IB(array)</w:t>
            </w:r>
          </w:p>
        </w:tc>
      </w:tr>
      <w:tr w:rsidR="005B1C4A" w:rsidRPr="0002501E" w14:paraId="335A247B" w14:textId="77777777" w:rsidTr="00D26491">
        <w:trPr>
          <w:cantSplit/>
        </w:trPr>
        <w:tc>
          <w:tcPr>
            <w:tcW w:w="3438" w:type="dxa"/>
          </w:tcPr>
          <w:p w14:paraId="335A247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IBQLD1</w:t>
            </w:r>
          </w:p>
        </w:tc>
        <w:tc>
          <w:tcPr>
            <w:tcW w:w="6138" w:type="dxa"/>
          </w:tcPr>
          <w:p w14:paraId="335A24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7E" w14:textId="77777777" w:rsidTr="00D26491">
        <w:trPr>
          <w:cantSplit/>
        </w:trPr>
        <w:tc>
          <w:tcPr>
            <w:tcW w:w="3438" w:type="dxa"/>
          </w:tcPr>
          <w:p w14:paraId="335A247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IBQLD1A</w:t>
            </w:r>
          </w:p>
        </w:tc>
        <w:tc>
          <w:tcPr>
            <w:tcW w:w="6138" w:type="dxa"/>
          </w:tcPr>
          <w:p w14:paraId="335A24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81" w14:textId="77777777" w:rsidTr="00D26491">
        <w:trPr>
          <w:cantSplit/>
        </w:trPr>
        <w:tc>
          <w:tcPr>
            <w:tcW w:w="3438" w:type="dxa"/>
          </w:tcPr>
          <w:p w14:paraId="335A247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IBQLD2</w:t>
            </w:r>
          </w:p>
        </w:tc>
        <w:tc>
          <w:tcPr>
            <w:tcW w:w="6138" w:type="dxa"/>
          </w:tcPr>
          <w:p w14:paraId="335A24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DOWNLOAD TO SPREADSHEET</w:t>
            </w:r>
          </w:p>
        </w:tc>
      </w:tr>
      <w:tr w:rsidR="005B1C4A" w:rsidRPr="0002501E" w14:paraId="335A2484" w14:textId="77777777" w:rsidTr="00D26491">
        <w:trPr>
          <w:cantSplit/>
        </w:trPr>
        <w:tc>
          <w:tcPr>
            <w:tcW w:w="3438" w:type="dxa"/>
          </w:tcPr>
          <w:p w14:paraId="335A248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IBQLD2A</w:t>
            </w:r>
          </w:p>
        </w:tc>
        <w:tc>
          <w:tcPr>
            <w:tcW w:w="6138" w:type="dxa"/>
          </w:tcPr>
          <w:p w14:paraId="335A24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DOWNLOAD TO SPREADSHEET</w:t>
            </w:r>
          </w:p>
        </w:tc>
      </w:tr>
      <w:tr w:rsidR="005B1C4A" w:rsidRPr="0002501E" w14:paraId="335A2487" w14:textId="77777777" w:rsidTr="00D26491">
        <w:trPr>
          <w:cantSplit/>
        </w:trPr>
        <w:tc>
          <w:tcPr>
            <w:tcW w:w="3438" w:type="dxa"/>
          </w:tcPr>
          <w:p w14:paraId="335A248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IBQLD3</w:t>
            </w:r>
          </w:p>
        </w:tc>
        <w:tc>
          <w:tcPr>
            <w:tcW w:w="6138" w:type="dxa"/>
          </w:tcPr>
          <w:p w14:paraId="335A248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5B1C4A" w:rsidRPr="0002501E" w14:paraId="335A248A" w14:textId="77777777" w:rsidTr="00D26491">
        <w:trPr>
          <w:cantSplit/>
        </w:trPr>
        <w:tc>
          <w:tcPr>
            <w:tcW w:w="3438" w:type="dxa"/>
          </w:tcPr>
          <w:p w14:paraId="335A248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IBQLD3A</w:t>
            </w:r>
          </w:p>
        </w:tc>
        <w:tc>
          <w:tcPr>
            <w:tcW w:w="6138" w:type="dxa"/>
          </w:tcPr>
          <w:p w14:paraId="335A248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PROVIDER/PATIENT DOWNLOAD</w:t>
            </w:r>
          </w:p>
        </w:tc>
      </w:tr>
      <w:tr w:rsidR="005B1C4A" w:rsidRPr="0002501E" w14:paraId="335A248D" w14:textId="77777777" w:rsidTr="00D26491">
        <w:trPr>
          <w:cantSplit/>
        </w:trPr>
        <w:tc>
          <w:tcPr>
            <w:tcW w:w="3438" w:type="dxa"/>
          </w:tcPr>
          <w:p w14:paraId="335A248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IBQLD4</w:t>
            </w:r>
          </w:p>
        </w:tc>
        <w:tc>
          <w:tcPr>
            <w:tcW w:w="6138" w:type="dxa"/>
          </w:tcPr>
          <w:p w14:paraId="335A248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90" w14:textId="77777777" w:rsidTr="00D26491">
        <w:trPr>
          <w:cantSplit/>
        </w:trPr>
        <w:tc>
          <w:tcPr>
            <w:tcW w:w="3438" w:type="dxa"/>
          </w:tcPr>
          <w:p w14:paraId="335A248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IBQLD4A</w:t>
            </w:r>
          </w:p>
        </w:tc>
        <w:tc>
          <w:tcPr>
            <w:tcW w:w="6138" w:type="dxa"/>
          </w:tcPr>
          <w:p w14:paraId="335A248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14:paraId="335A2493" w14:textId="77777777" w:rsidTr="00D26491">
        <w:trPr>
          <w:cantSplit/>
        </w:trPr>
        <w:tc>
          <w:tcPr>
            <w:tcW w:w="3438" w:type="dxa"/>
          </w:tcPr>
          <w:p w14:paraId="335A249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w:t>
            </w:r>
          </w:p>
        </w:tc>
        <w:tc>
          <w:tcPr>
            <w:tcW w:w="6138" w:type="dxa"/>
          </w:tcPr>
          <w:p w14:paraId="335A249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w:t>
            </w:r>
          </w:p>
        </w:tc>
      </w:tr>
      <w:tr w:rsidR="005B1C4A" w:rsidRPr="0002501E" w14:paraId="335A2496" w14:textId="77777777" w:rsidTr="00D26491">
        <w:trPr>
          <w:cantSplit/>
        </w:trPr>
        <w:tc>
          <w:tcPr>
            <w:tcW w:w="3438" w:type="dxa"/>
          </w:tcPr>
          <w:p w14:paraId="335A249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IBQLLD1</w:t>
            </w:r>
          </w:p>
        </w:tc>
        <w:tc>
          <w:tcPr>
            <w:tcW w:w="6138" w:type="dxa"/>
          </w:tcPr>
          <w:p w14:paraId="335A249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w:t>
            </w:r>
          </w:p>
        </w:tc>
      </w:tr>
      <w:tr w:rsidR="005B1C4A" w:rsidRPr="0002501E" w14:paraId="335A2499" w14:textId="77777777" w:rsidTr="00D26491">
        <w:trPr>
          <w:cantSplit/>
        </w:trPr>
        <w:tc>
          <w:tcPr>
            <w:tcW w:w="3438" w:type="dxa"/>
          </w:tcPr>
          <w:p w14:paraId="335A249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IBQLLD2</w:t>
            </w:r>
          </w:p>
        </w:tc>
        <w:tc>
          <w:tcPr>
            <w:tcW w:w="6138" w:type="dxa"/>
          </w:tcPr>
          <w:p w14:paraId="335A249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FILE/EDIT CHECK ORDER</w:t>
            </w:r>
          </w:p>
        </w:tc>
      </w:tr>
      <w:tr w:rsidR="005B1C4A" w:rsidRPr="0002501E" w14:paraId="335A249C" w14:textId="77777777" w:rsidTr="00D26491">
        <w:trPr>
          <w:cantSplit/>
        </w:trPr>
        <w:tc>
          <w:tcPr>
            <w:tcW w:w="3438" w:type="dxa"/>
          </w:tcPr>
          <w:p w14:paraId="335A249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w:t>
            </w:r>
          </w:p>
        </w:tc>
        <w:tc>
          <w:tcPr>
            <w:tcW w:w="6138" w:type="dxa"/>
          </w:tcPr>
          <w:p w14:paraId="335A249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PATIENTS QUALIFY/MISSING INFO LIST</w:t>
            </w:r>
          </w:p>
        </w:tc>
      </w:tr>
      <w:tr w:rsidR="005B1C4A" w:rsidRPr="0002501E" w14:paraId="335A249F" w14:textId="77777777" w:rsidTr="00D26491">
        <w:trPr>
          <w:cantSplit/>
        </w:trPr>
        <w:tc>
          <w:tcPr>
            <w:tcW w:w="3438" w:type="dxa"/>
          </w:tcPr>
          <w:p w14:paraId="335A249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IBQLPL1</w:t>
            </w:r>
          </w:p>
        </w:tc>
        <w:tc>
          <w:tcPr>
            <w:tcW w:w="6138" w:type="dxa"/>
          </w:tcPr>
          <w:p w14:paraId="335A249E"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PATIENTS QUALIFY/MISSING INFO LIST</w:t>
            </w:r>
          </w:p>
        </w:tc>
      </w:tr>
      <w:tr w:rsidR="005B1C4A" w:rsidRPr="0002501E" w14:paraId="335A24A2" w14:textId="77777777" w:rsidTr="00D26491">
        <w:trPr>
          <w:cantSplit/>
        </w:trPr>
        <w:tc>
          <w:tcPr>
            <w:tcW w:w="3438" w:type="dxa"/>
          </w:tcPr>
          <w:p w14:paraId="335A24A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IBQLPL2</w:t>
            </w:r>
          </w:p>
        </w:tc>
        <w:tc>
          <w:tcPr>
            <w:tcW w:w="6138" w:type="dxa"/>
          </w:tcPr>
          <w:p w14:paraId="335A24A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PRINT PATIENTS QUALIFY/MISSING LIST</w:t>
            </w:r>
          </w:p>
        </w:tc>
      </w:tr>
      <w:tr w:rsidR="005B1C4A" w:rsidRPr="0002501E" w14:paraId="335A24A5" w14:textId="77777777" w:rsidTr="00D26491">
        <w:trPr>
          <w:cantSplit/>
        </w:trPr>
        <w:tc>
          <w:tcPr>
            <w:tcW w:w="3438" w:type="dxa"/>
          </w:tcPr>
          <w:p w14:paraId="335A24A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IBQLPL3</w:t>
            </w:r>
          </w:p>
        </w:tc>
        <w:tc>
          <w:tcPr>
            <w:tcW w:w="6138" w:type="dxa"/>
          </w:tcPr>
          <w:p w14:paraId="335A24A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5B1C4A" w:rsidRPr="0002501E" w14:paraId="335A24A8" w14:textId="77777777" w:rsidTr="00D26491">
        <w:trPr>
          <w:cantSplit/>
        </w:trPr>
        <w:tc>
          <w:tcPr>
            <w:tcW w:w="3438" w:type="dxa"/>
          </w:tcPr>
          <w:p w14:paraId="335A24A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IBQLPOST</w:t>
            </w:r>
          </w:p>
        </w:tc>
        <w:tc>
          <w:tcPr>
            <w:tcW w:w="6138" w:type="dxa"/>
          </w:tcPr>
          <w:p w14:paraId="335A24A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CREATE IBQ ROLLUP MAILGROUP POST INT</w:t>
            </w:r>
          </w:p>
        </w:tc>
      </w:tr>
      <w:tr w:rsidR="005B1C4A" w:rsidRPr="0002501E" w14:paraId="335A24AB" w14:textId="77777777" w:rsidTr="00D26491">
        <w:trPr>
          <w:cantSplit/>
        </w:trPr>
        <w:tc>
          <w:tcPr>
            <w:tcW w:w="3438" w:type="dxa"/>
          </w:tcPr>
          <w:p w14:paraId="335A24A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IBQLPRE</w:t>
            </w:r>
          </w:p>
        </w:tc>
        <w:tc>
          <w:tcPr>
            <w:tcW w:w="6138" w:type="dxa"/>
          </w:tcPr>
          <w:p w14:paraId="335A24A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 INSTALL INIT</w:t>
            </w:r>
          </w:p>
        </w:tc>
      </w:tr>
      <w:tr w:rsidR="005B1C4A" w:rsidRPr="0002501E" w14:paraId="335A24AE" w14:textId="77777777" w:rsidTr="00D26491">
        <w:trPr>
          <w:cantSplit/>
        </w:trPr>
        <w:tc>
          <w:tcPr>
            <w:tcW w:w="3438" w:type="dxa"/>
          </w:tcPr>
          <w:p w14:paraId="335A24A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IBQLPRG</w:t>
            </w:r>
          </w:p>
        </w:tc>
        <w:tc>
          <w:tcPr>
            <w:tcW w:w="6138" w:type="dxa"/>
          </w:tcPr>
          <w:p w14:paraId="335A24A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PURGE UMR FILE AFTER ROLLUP</w:t>
            </w:r>
          </w:p>
        </w:tc>
      </w:tr>
      <w:tr w:rsidR="005B1C4A" w:rsidRPr="0002501E" w14:paraId="335A24B1" w14:textId="77777777" w:rsidTr="00D26491">
        <w:trPr>
          <w:cantSplit/>
        </w:trPr>
        <w:tc>
          <w:tcPr>
            <w:tcW w:w="3438" w:type="dxa"/>
          </w:tcPr>
          <w:p w14:paraId="335A24A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w:t>
            </w:r>
          </w:p>
        </w:tc>
        <w:tc>
          <w:tcPr>
            <w:tcW w:w="6138" w:type="dxa"/>
          </w:tcPr>
          <w:p w14:paraId="335A24B0"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5B1C4A" w:rsidRPr="0002501E" w14:paraId="335A24B4" w14:textId="77777777" w:rsidTr="00D26491">
        <w:trPr>
          <w:cantSplit/>
        </w:trPr>
        <w:tc>
          <w:tcPr>
            <w:tcW w:w="3438" w:type="dxa"/>
          </w:tcPr>
          <w:p w14:paraId="335A24B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IBQLR1A</w:t>
            </w:r>
          </w:p>
        </w:tc>
        <w:tc>
          <w:tcPr>
            <w:tcW w:w="6138" w:type="dxa"/>
          </w:tcPr>
          <w:p w14:paraId="335A24B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B7" w14:textId="77777777" w:rsidTr="00D26491">
        <w:trPr>
          <w:cantSplit/>
        </w:trPr>
        <w:tc>
          <w:tcPr>
            <w:tcW w:w="3438" w:type="dxa"/>
          </w:tcPr>
          <w:p w14:paraId="335A24B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IBQLR1B</w:t>
            </w:r>
          </w:p>
        </w:tc>
        <w:tc>
          <w:tcPr>
            <w:tcW w:w="6138" w:type="dxa"/>
          </w:tcPr>
          <w:p w14:paraId="335A24B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BA" w14:textId="77777777" w:rsidTr="00D26491">
        <w:trPr>
          <w:cantSplit/>
        </w:trPr>
        <w:tc>
          <w:tcPr>
            <w:tcW w:w="3438" w:type="dxa"/>
          </w:tcPr>
          <w:p w14:paraId="335A24B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IBQLR2</w:t>
            </w:r>
          </w:p>
        </w:tc>
        <w:tc>
          <w:tcPr>
            <w:tcW w:w="6138" w:type="dxa"/>
          </w:tcPr>
          <w:p w14:paraId="335A24B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REPORT</w:t>
            </w:r>
          </w:p>
        </w:tc>
      </w:tr>
      <w:tr w:rsidR="005B1C4A" w:rsidRPr="0002501E" w14:paraId="335A24BD" w14:textId="77777777" w:rsidTr="00D26491">
        <w:trPr>
          <w:cantSplit/>
        </w:trPr>
        <w:tc>
          <w:tcPr>
            <w:tcW w:w="3438" w:type="dxa"/>
          </w:tcPr>
          <w:p w14:paraId="335A24B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IBQLR2A</w:t>
            </w:r>
          </w:p>
        </w:tc>
        <w:tc>
          <w:tcPr>
            <w:tcW w:w="6138" w:type="dxa"/>
          </w:tcPr>
          <w:p w14:paraId="335A24B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REPORT</w:t>
            </w:r>
          </w:p>
        </w:tc>
      </w:tr>
      <w:tr w:rsidR="005B1C4A" w:rsidRPr="0002501E" w14:paraId="335A24C0" w14:textId="77777777" w:rsidTr="00D26491">
        <w:trPr>
          <w:cantSplit/>
        </w:trPr>
        <w:tc>
          <w:tcPr>
            <w:tcW w:w="3438" w:type="dxa"/>
          </w:tcPr>
          <w:p w14:paraId="335A24B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IBQLR3</w:t>
            </w:r>
          </w:p>
        </w:tc>
        <w:tc>
          <w:tcPr>
            <w:tcW w:w="6138" w:type="dxa"/>
          </w:tcPr>
          <w:p w14:paraId="335A24B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PATIENT/PROVIDER REVIEW REPORT</w:t>
            </w:r>
          </w:p>
        </w:tc>
      </w:tr>
      <w:tr w:rsidR="005B1C4A" w:rsidRPr="0002501E" w14:paraId="335A24C3" w14:textId="77777777" w:rsidTr="00D26491">
        <w:trPr>
          <w:cantSplit/>
        </w:trPr>
        <w:tc>
          <w:tcPr>
            <w:tcW w:w="3438" w:type="dxa"/>
          </w:tcPr>
          <w:p w14:paraId="335A24C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IBQLR3A</w:t>
            </w:r>
          </w:p>
        </w:tc>
        <w:tc>
          <w:tcPr>
            <w:tcW w:w="6138" w:type="dxa"/>
          </w:tcPr>
          <w:p w14:paraId="335A24C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PROVIDER/PATIENT REPORT</w:t>
            </w:r>
          </w:p>
        </w:tc>
      </w:tr>
      <w:tr w:rsidR="005B1C4A" w:rsidRPr="0002501E" w14:paraId="335A24C6" w14:textId="77777777" w:rsidTr="00D26491">
        <w:trPr>
          <w:cantSplit/>
        </w:trPr>
        <w:tc>
          <w:tcPr>
            <w:tcW w:w="3438" w:type="dxa"/>
          </w:tcPr>
          <w:p w14:paraId="335A24C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IBQLR4</w:t>
            </w:r>
          </w:p>
        </w:tc>
        <w:tc>
          <w:tcPr>
            <w:tcW w:w="6138" w:type="dxa"/>
          </w:tcPr>
          <w:p w14:paraId="335A24C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C9" w14:textId="77777777" w:rsidTr="00D26491">
        <w:trPr>
          <w:cantSplit/>
        </w:trPr>
        <w:tc>
          <w:tcPr>
            <w:tcW w:w="3438" w:type="dxa"/>
          </w:tcPr>
          <w:p w14:paraId="335A24C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IBQLR4A</w:t>
            </w:r>
          </w:p>
        </w:tc>
        <w:tc>
          <w:tcPr>
            <w:tcW w:w="6138" w:type="dxa"/>
          </w:tcPr>
          <w:p w14:paraId="335A24C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14:paraId="335A24CC" w14:textId="77777777" w:rsidTr="00D26491">
        <w:trPr>
          <w:cantSplit/>
        </w:trPr>
        <w:tc>
          <w:tcPr>
            <w:tcW w:w="3438" w:type="dxa"/>
          </w:tcPr>
          <w:p w14:paraId="335A24C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IBQLSCR</w:t>
            </w:r>
          </w:p>
        </w:tc>
        <w:tc>
          <w:tcPr>
            <w:tcW w:w="6138" w:type="dxa"/>
          </w:tcPr>
          <w:p w14:paraId="335A24CB"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5B1C4A" w:rsidRPr="0002501E" w14:paraId="335A24CF" w14:textId="77777777" w:rsidTr="00D26491">
        <w:trPr>
          <w:cantSplit/>
        </w:trPr>
        <w:tc>
          <w:tcPr>
            <w:tcW w:w="3438" w:type="dxa"/>
          </w:tcPr>
          <w:p w14:paraId="335A24C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w:t>
            </w:r>
          </w:p>
        </w:tc>
        <w:tc>
          <w:tcPr>
            <w:tcW w:w="6138" w:type="dxa"/>
          </w:tcPr>
          <w:p w14:paraId="335A24C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DATA</w:t>
            </w:r>
          </w:p>
        </w:tc>
      </w:tr>
      <w:tr w:rsidR="005B1C4A" w:rsidRPr="0002501E" w14:paraId="335A24D2" w14:textId="77777777" w:rsidTr="00D26491">
        <w:trPr>
          <w:cantSplit/>
        </w:trPr>
        <w:tc>
          <w:tcPr>
            <w:tcW w:w="3438" w:type="dxa"/>
          </w:tcPr>
          <w:p w14:paraId="335A24D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IBQLT5</w:t>
            </w:r>
          </w:p>
        </w:tc>
        <w:tc>
          <w:tcPr>
            <w:tcW w:w="6138" w:type="dxa"/>
          </w:tcPr>
          <w:p w14:paraId="335A24D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PREVIOUS ROLLUPS</w:t>
            </w:r>
          </w:p>
        </w:tc>
      </w:tr>
      <w:tr w:rsidR="005B1C4A" w:rsidRPr="0002501E" w14:paraId="335A24D5" w14:textId="77777777" w:rsidTr="00D26491">
        <w:trPr>
          <w:cantSplit/>
        </w:trPr>
        <w:tc>
          <w:tcPr>
            <w:tcW w:w="3438" w:type="dxa"/>
          </w:tcPr>
          <w:p w14:paraId="335A24D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IBQLT5A</w:t>
            </w:r>
          </w:p>
        </w:tc>
        <w:tc>
          <w:tcPr>
            <w:tcW w:w="6138" w:type="dxa"/>
          </w:tcPr>
          <w:p w14:paraId="335A24D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PREVIOUS ROLLUPS</w:t>
            </w:r>
          </w:p>
        </w:tc>
      </w:tr>
      <w:tr w:rsidR="005B1C4A" w:rsidRPr="0002501E" w14:paraId="335A24D8" w14:textId="77777777" w:rsidTr="00D26491">
        <w:trPr>
          <w:cantSplit/>
        </w:trPr>
        <w:tc>
          <w:tcPr>
            <w:tcW w:w="3438" w:type="dxa"/>
          </w:tcPr>
          <w:p w14:paraId="335A24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IBQYIN</w:t>
            </w:r>
          </w:p>
        </w:tc>
        <w:tc>
          <w:tcPr>
            <w:tcW w:w="6138" w:type="dxa"/>
          </w:tcPr>
          <w:p w14:paraId="335A24D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INITIALIZATION ROUTINE FOR PATCH IBQ*1*1</w:t>
            </w:r>
          </w:p>
        </w:tc>
      </w:tr>
      <w:tr w:rsidR="005B1C4A" w:rsidRPr="0002501E" w14:paraId="335A24DB" w14:textId="77777777" w:rsidTr="00D26491">
        <w:trPr>
          <w:cantSplit/>
        </w:trPr>
        <w:tc>
          <w:tcPr>
            <w:tcW w:w="3438" w:type="dxa"/>
          </w:tcPr>
          <w:p w14:paraId="335A24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IBQYPT</w:t>
            </w:r>
          </w:p>
        </w:tc>
        <w:tc>
          <w:tcPr>
            <w:tcW w:w="6138" w:type="dxa"/>
          </w:tcPr>
          <w:p w14:paraId="335A24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POST-INITIALIZATION FOR PATCH IBQ*1*1</w:t>
            </w:r>
          </w:p>
        </w:tc>
      </w:tr>
      <w:tr w:rsidR="005B1C4A" w:rsidRPr="0002501E" w14:paraId="335A24DE" w14:textId="77777777" w:rsidTr="00D26491">
        <w:trPr>
          <w:cantSplit/>
        </w:trPr>
        <w:tc>
          <w:tcPr>
            <w:tcW w:w="3438" w:type="dxa"/>
          </w:tcPr>
          <w:p w14:paraId="335A24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w:t>
            </w:r>
          </w:p>
        </w:tc>
        <w:tc>
          <w:tcPr>
            <w:tcW w:w="6138" w:type="dxa"/>
          </w:tcPr>
          <w:p w14:paraId="335A24D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5B1C4A" w:rsidRPr="0002501E" w14:paraId="335A24E1" w14:textId="77777777" w:rsidTr="00D26491">
        <w:trPr>
          <w:cantSplit/>
        </w:trPr>
        <w:tc>
          <w:tcPr>
            <w:tcW w:w="3438" w:type="dxa"/>
          </w:tcPr>
          <w:p w14:paraId="335A24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IBRBUL</w:t>
            </w:r>
          </w:p>
        </w:tc>
        <w:tc>
          <w:tcPr>
            <w:tcW w:w="6138" w:type="dxa"/>
          </w:tcPr>
          <w:p w14:paraId="335A24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5B1C4A" w:rsidRPr="0002501E" w14:paraId="335A24E4" w14:textId="77777777" w:rsidTr="00D26491">
        <w:trPr>
          <w:cantSplit/>
        </w:trPr>
        <w:tc>
          <w:tcPr>
            <w:tcW w:w="3438" w:type="dxa"/>
          </w:tcPr>
          <w:p w14:paraId="335A24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IBRCON1</w:t>
            </w:r>
          </w:p>
        </w:tc>
        <w:tc>
          <w:tcPr>
            <w:tcW w:w="6138" w:type="dxa"/>
          </w:tcPr>
          <w:p w14:paraId="335A24E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5B1C4A" w:rsidRPr="0002501E" w14:paraId="335A24E7" w14:textId="77777777" w:rsidTr="00D26491">
        <w:trPr>
          <w:cantSplit/>
        </w:trPr>
        <w:tc>
          <w:tcPr>
            <w:tcW w:w="3438" w:type="dxa"/>
          </w:tcPr>
          <w:p w14:paraId="335A24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IBRCON2</w:t>
            </w:r>
          </w:p>
        </w:tc>
        <w:tc>
          <w:tcPr>
            <w:tcW w:w="6138" w:type="dxa"/>
          </w:tcPr>
          <w:p w14:paraId="335A24E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5B1C4A" w:rsidRPr="0002501E" w14:paraId="335A24EA" w14:textId="77777777" w:rsidTr="00D26491">
        <w:trPr>
          <w:cantSplit/>
        </w:trPr>
        <w:tc>
          <w:tcPr>
            <w:tcW w:w="3438" w:type="dxa"/>
          </w:tcPr>
          <w:p w14:paraId="335A24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IBRCON3</w:t>
            </w:r>
          </w:p>
        </w:tc>
        <w:tc>
          <w:tcPr>
            <w:tcW w:w="6138" w:type="dxa"/>
          </w:tcPr>
          <w:p w14:paraId="335A24E9"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5B1C4A" w:rsidRPr="0002501E" w14:paraId="335A24ED" w14:textId="77777777" w:rsidTr="00C91C80">
        <w:trPr>
          <w:cantSplit/>
        </w:trPr>
        <w:tc>
          <w:tcPr>
            <w:tcW w:w="3438" w:type="dxa"/>
          </w:tcPr>
          <w:p w14:paraId="335A24EB"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IBRFIHL1</w:t>
            </w:r>
          </w:p>
        </w:tc>
        <w:tc>
          <w:tcPr>
            <w:tcW w:w="6138" w:type="dxa"/>
          </w:tcPr>
          <w:p w14:paraId="335A24EC"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Process Incoming EHC_E12 Messages</w:t>
            </w:r>
          </w:p>
        </w:tc>
      </w:tr>
      <w:tr w:rsidR="005B1C4A" w:rsidRPr="0002501E" w14:paraId="335A24F0" w14:textId="77777777" w:rsidTr="00C91C80">
        <w:trPr>
          <w:cantSplit/>
        </w:trPr>
        <w:tc>
          <w:tcPr>
            <w:tcW w:w="3438" w:type="dxa"/>
          </w:tcPr>
          <w:p w14:paraId="335A24EE"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IBRFIHL2</w:t>
            </w:r>
          </w:p>
        </w:tc>
        <w:tc>
          <w:tcPr>
            <w:tcW w:w="6138" w:type="dxa"/>
          </w:tcPr>
          <w:p w14:paraId="335A24EF"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5B1C4A" w:rsidRPr="0002501E" w14:paraId="335A24F3" w14:textId="77777777" w:rsidTr="00C91C80">
        <w:trPr>
          <w:cantSplit/>
        </w:trPr>
        <w:tc>
          <w:tcPr>
            <w:tcW w:w="3438" w:type="dxa"/>
          </w:tcPr>
          <w:p w14:paraId="335A24F1"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IBRFIHLI</w:t>
            </w:r>
          </w:p>
        </w:tc>
        <w:tc>
          <w:tcPr>
            <w:tcW w:w="6138" w:type="dxa"/>
          </w:tcPr>
          <w:p w14:paraId="335A24F2"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Incoming HL7 messages</w:t>
            </w:r>
          </w:p>
        </w:tc>
      </w:tr>
      <w:tr w:rsidR="005B1C4A" w:rsidRPr="0002501E" w14:paraId="335A24F6" w14:textId="77777777" w:rsidTr="00C91C80">
        <w:trPr>
          <w:cantSplit/>
        </w:trPr>
        <w:tc>
          <w:tcPr>
            <w:tcW w:w="3438" w:type="dxa"/>
          </w:tcPr>
          <w:p w14:paraId="335A24F4"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IBRFIHLU</w:t>
            </w:r>
          </w:p>
        </w:tc>
        <w:tc>
          <w:tcPr>
            <w:tcW w:w="6138" w:type="dxa"/>
          </w:tcPr>
          <w:p w14:paraId="335A24F5"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HL7 Utilities</w:t>
            </w:r>
          </w:p>
        </w:tc>
      </w:tr>
      <w:tr w:rsidR="005B1C4A" w:rsidRPr="0002501E" w14:paraId="335A24F9" w14:textId="77777777" w:rsidTr="00C91C80">
        <w:trPr>
          <w:cantSplit/>
        </w:trPr>
        <w:tc>
          <w:tcPr>
            <w:tcW w:w="3438" w:type="dxa"/>
          </w:tcPr>
          <w:p w14:paraId="335A24F7"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IBRFIN</w:t>
            </w:r>
          </w:p>
        </w:tc>
        <w:tc>
          <w:tcPr>
            <w:tcW w:w="6138" w:type="dxa"/>
          </w:tcPr>
          <w:p w14:paraId="335A24F8"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RFAI Message Detail Worklist</w:t>
            </w:r>
          </w:p>
        </w:tc>
      </w:tr>
      <w:tr w:rsidR="005B1C4A" w:rsidRPr="0002501E" w14:paraId="335A24FC" w14:textId="77777777" w:rsidTr="00C91C80">
        <w:trPr>
          <w:cantSplit/>
        </w:trPr>
        <w:tc>
          <w:tcPr>
            <w:tcW w:w="3438" w:type="dxa"/>
          </w:tcPr>
          <w:p w14:paraId="335A24FA"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w:t>
            </w:r>
          </w:p>
        </w:tc>
        <w:tc>
          <w:tcPr>
            <w:tcW w:w="6138" w:type="dxa"/>
          </w:tcPr>
          <w:p w14:paraId="335A24FB"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est For Additional Information</w:t>
            </w:r>
            <w:r w:rsidRPr="00AF2190">
              <w:rPr>
                <w:rFonts w:ascii="Times New Roman" w:hAnsi="Times New Roman"/>
                <w:sz w:val="22"/>
                <w:szCs w:val="22"/>
              </w:rPr>
              <w:t xml:space="preserve"> (RFAI) SCREEN</w:t>
            </w:r>
          </w:p>
        </w:tc>
      </w:tr>
      <w:tr w:rsidR="005B1C4A" w:rsidRPr="0002501E" w14:paraId="335A24FF" w14:textId="77777777" w:rsidTr="00C91C80">
        <w:trPr>
          <w:cantSplit/>
        </w:trPr>
        <w:tc>
          <w:tcPr>
            <w:tcW w:w="3438" w:type="dxa"/>
          </w:tcPr>
          <w:p w14:paraId="335A24FD"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IBRFIWL1</w:t>
            </w:r>
          </w:p>
        </w:tc>
        <w:tc>
          <w:tcPr>
            <w:tcW w:w="6138" w:type="dxa"/>
          </w:tcPr>
          <w:p w14:paraId="335A24FE"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RFAI Message Detail Worklist</w:t>
            </w:r>
          </w:p>
        </w:tc>
      </w:tr>
      <w:tr w:rsidR="005B1C4A" w:rsidRPr="0002501E" w14:paraId="335A2502" w14:textId="77777777" w:rsidTr="00C91C80">
        <w:trPr>
          <w:cantSplit/>
        </w:trPr>
        <w:tc>
          <w:tcPr>
            <w:tcW w:w="3438" w:type="dxa"/>
          </w:tcPr>
          <w:p w14:paraId="335A2500" w14:textId="77777777" w:rsidR="005B1C4A" w:rsidRPr="0002501E" w:rsidRDefault="005B1C4A" w:rsidP="00C91C80">
            <w:pPr>
              <w:rPr>
                <w:rFonts w:ascii="Times New Roman" w:hAnsi="Times New Roman"/>
                <w:sz w:val="22"/>
                <w:szCs w:val="22"/>
              </w:rPr>
            </w:pPr>
            <w:r>
              <w:rPr>
                <w:rFonts w:ascii="Times New Roman" w:hAnsi="Times New Roman"/>
                <w:sz w:val="22"/>
                <w:szCs w:val="22"/>
              </w:rPr>
              <w:t>IBRFIWLA</w:t>
            </w:r>
          </w:p>
        </w:tc>
        <w:tc>
          <w:tcPr>
            <w:tcW w:w="6138" w:type="dxa"/>
          </w:tcPr>
          <w:p w14:paraId="335A2501" w14:textId="77777777" w:rsidR="005B1C4A" w:rsidRPr="0002501E" w:rsidRDefault="005B1C4A" w:rsidP="00C91C80">
            <w:pPr>
              <w:rPr>
                <w:rFonts w:ascii="Times New Roman" w:hAnsi="Times New Roman"/>
                <w:sz w:val="22"/>
                <w:szCs w:val="22"/>
              </w:rPr>
            </w:pPr>
            <w:r w:rsidRPr="00AF2190">
              <w:rPr>
                <w:rFonts w:ascii="Times New Roman" w:hAnsi="Times New Roman"/>
                <w:sz w:val="22"/>
                <w:szCs w:val="22"/>
              </w:rPr>
              <w:t>LIST OF Request For Additional Information (RFAI) SCREEN</w:t>
            </w:r>
          </w:p>
        </w:tc>
      </w:tr>
      <w:tr w:rsidR="005B1C4A" w:rsidRPr="0002501E" w14:paraId="335A2505" w14:textId="77777777" w:rsidTr="00D26491">
        <w:trPr>
          <w:cantSplit/>
        </w:trPr>
        <w:tc>
          <w:tcPr>
            <w:tcW w:w="3438" w:type="dxa"/>
          </w:tcPr>
          <w:p w14:paraId="335A25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 IBRFN1, IBRFN2</w:t>
            </w:r>
          </w:p>
        </w:tc>
        <w:tc>
          <w:tcPr>
            <w:tcW w:w="6138" w:type="dxa"/>
          </w:tcPr>
          <w:p w14:paraId="335A250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5B1C4A" w:rsidRPr="0002501E" w14:paraId="335A2508" w14:textId="77777777" w:rsidTr="00D26491">
        <w:trPr>
          <w:cantSplit/>
        </w:trPr>
        <w:tc>
          <w:tcPr>
            <w:tcW w:w="3438" w:type="dxa"/>
          </w:tcPr>
          <w:p w14:paraId="335A25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IBRFN3</w:t>
            </w:r>
          </w:p>
        </w:tc>
        <w:tc>
          <w:tcPr>
            <w:tcW w:w="6138" w:type="dxa"/>
          </w:tcPr>
          <w:p w14:paraId="335A25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Passes bill/claims info to Accounts Receivable.</w:t>
            </w:r>
          </w:p>
        </w:tc>
      </w:tr>
      <w:tr w:rsidR="005B1C4A" w:rsidRPr="0002501E" w14:paraId="335A250B" w14:textId="77777777" w:rsidTr="00D26491">
        <w:trPr>
          <w:cantSplit/>
        </w:trPr>
        <w:tc>
          <w:tcPr>
            <w:tcW w:w="3438" w:type="dxa"/>
          </w:tcPr>
          <w:p w14:paraId="335A25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IBRFN4</w:t>
            </w:r>
          </w:p>
        </w:tc>
        <w:tc>
          <w:tcPr>
            <w:tcW w:w="6138" w:type="dxa"/>
          </w:tcPr>
          <w:p w14:paraId="335A25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Contains utility calls for IB/AR Extract.</w:t>
            </w:r>
          </w:p>
        </w:tc>
      </w:tr>
      <w:tr w:rsidR="005B1C4A" w:rsidRPr="0002501E" w14:paraId="335A250E" w14:textId="77777777" w:rsidTr="00D26491">
        <w:trPr>
          <w:cantSplit/>
        </w:trPr>
        <w:tc>
          <w:tcPr>
            <w:tcW w:w="3438" w:type="dxa"/>
          </w:tcPr>
          <w:p w14:paraId="335A25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IBRREL</w:t>
            </w:r>
          </w:p>
        </w:tc>
        <w:tc>
          <w:tcPr>
            <w:tcW w:w="6138" w:type="dxa"/>
          </w:tcPr>
          <w:p w14:paraId="335A250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5B1C4A" w:rsidRPr="0002501E" w14:paraId="335A2511" w14:textId="77777777" w:rsidTr="00D26491">
        <w:trPr>
          <w:cantSplit/>
        </w:trPr>
        <w:tc>
          <w:tcPr>
            <w:tcW w:w="3438" w:type="dxa"/>
          </w:tcPr>
          <w:p w14:paraId="335A25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IBRSUTL</w:t>
            </w:r>
          </w:p>
        </w:tc>
        <w:tc>
          <w:tcPr>
            <w:tcW w:w="6138" w:type="dxa"/>
          </w:tcPr>
          <w:p w14:paraId="335A251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ASCD INTERFACE UTILITIES</w:t>
            </w:r>
          </w:p>
        </w:tc>
      </w:tr>
      <w:tr w:rsidR="005B1C4A" w:rsidRPr="0002501E" w14:paraId="335A2514" w14:textId="77777777" w:rsidTr="00D26491">
        <w:trPr>
          <w:cantSplit/>
        </w:trPr>
        <w:tc>
          <w:tcPr>
            <w:tcW w:w="3438" w:type="dxa"/>
          </w:tcPr>
          <w:p w14:paraId="335A25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IBRUTL</w:t>
            </w:r>
          </w:p>
        </w:tc>
        <w:tc>
          <w:tcPr>
            <w:tcW w:w="6138" w:type="dxa"/>
          </w:tcPr>
          <w:p w14:paraId="335A25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5B1C4A" w:rsidRPr="0002501E" w14:paraId="335A2517" w14:textId="77777777" w:rsidTr="00D26491">
        <w:trPr>
          <w:cantSplit/>
        </w:trPr>
        <w:tc>
          <w:tcPr>
            <w:tcW w:w="3438" w:type="dxa"/>
          </w:tcPr>
          <w:p w14:paraId="335A25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IBRXUTL</w:t>
            </w:r>
          </w:p>
        </w:tc>
        <w:tc>
          <w:tcPr>
            <w:tcW w:w="6138" w:type="dxa"/>
          </w:tcPr>
          <w:p w14:paraId="335A25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PHARMACY API CALLS</w:t>
            </w:r>
          </w:p>
        </w:tc>
      </w:tr>
      <w:tr w:rsidR="005B1C4A" w:rsidRPr="0002501E" w14:paraId="335A251A" w14:textId="77777777" w:rsidTr="00D26491">
        <w:trPr>
          <w:cantSplit/>
        </w:trPr>
        <w:tc>
          <w:tcPr>
            <w:tcW w:w="3438" w:type="dxa"/>
          </w:tcPr>
          <w:p w14:paraId="335A25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IBRXUTL1</w:t>
            </w:r>
          </w:p>
        </w:tc>
        <w:tc>
          <w:tcPr>
            <w:tcW w:w="6138" w:type="dxa"/>
          </w:tcPr>
          <w:p w14:paraId="335A25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BP/BDM - PHARMACY API CALLS</w:t>
            </w:r>
          </w:p>
        </w:tc>
      </w:tr>
      <w:tr w:rsidR="005B1C4A" w:rsidRPr="0002501E" w14:paraId="335A251D" w14:textId="77777777" w:rsidTr="00D26491">
        <w:trPr>
          <w:cantSplit/>
        </w:trPr>
        <w:tc>
          <w:tcPr>
            <w:tcW w:w="3438" w:type="dxa"/>
          </w:tcPr>
          <w:p w14:paraId="335A25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IBSDU</w:t>
            </w:r>
          </w:p>
        </w:tc>
        <w:tc>
          <w:tcPr>
            <w:tcW w:w="6138" w:type="dxa"/>
          </w:tcPr>
          <w:p w14:paraId="335A251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ACRP API UTILITIES</w:t>
            </w:r>
          </w:p>
        </w:tc>
      </w:tr>
      <w:tr w:rsidR="005B1C4A" w:rsidRPr="0002501E" w14:paraId="335A2520" w14:textId="77777777" w:rsidTr="00D26491">
        <w:trPr>
          <w:cantSplit/>
        </w:trPr>
        <w:tc>
          <w:tcPr>
            <w:tcW w:w="3438" w:type="dxa"/>
          </w:tcPr>
          <w:p w14:paraId="335A25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IBTOAT, IBTOAT1, IBTOAT2</w:t>
            </w:r>
          </w:p>
        </w:tc>
        <w:tc>
          <w:tcPr>
            <w:tcW w:w="6138" w:type="dxa"/>
          </w:tcPr>
          <w:p w14:paraId="335A251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5B1C4A" w:rsidRPr="0002501E" w14:paraId="335A2524" w14:textId="77777777" w:rsidTr="00D26491">
        <w:trPr>
          <w:cantSplit/>
        </w:trPr>
        <w:tc>
          <w:tcPr>
            <w:tcW w:w="3438" w:type="dxa"/>
          </w:tcPr>
          <w:p w14:paraId="335A25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IBTOBI, IBTOBI1, IBTOBI2, </w:t>
            </w:r>
          </w:p>
          <w:p w14:paraId="335A25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IBTOBI3, IBTOBI4</w:t>
            </w:r>
          </w:p>
        </w:tc>
        <w:tc>
          <w:tcPr>
            <w:tcW w:w="6138" w:type="dxa"/>
          </w:tcPr>
          <w:p w14:paraId="335A2523"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5B1C4A" w:rsidRPr="0002501E" w14:paraId="335A2527" w14:textId="77777777" w:rsidTr="00D26491">
        <w:trPr>
          <w:cantSplit/>
        </w:trPr>
        <w:tc>
          <w:tcPr>
            <w:tcW w:w="3438" w:type="dxa"/>
          </w:tcPr>
          <w:p w14:paraId="335A25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IBTODD, IBTODD1</w:t>
            </w:r>
          </w:p>
        </w:tc>
        <w:tc>
          <w:tcPr>
            <w:tcW w:w="6138" w:type="dxa"/>
          </w:tcPr>
          <w:p w14:paraId="335A252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5B1C4A" w:rsidRPr="0002501E" w14:paraId="335A252A" w14:textId="77777777" w:rsidTr="00D26491">
        <w:trPr>
          <w:cantSplit/>
        </w:trPr>
        <w:tc>
          <w:tcPr>
            <w:tcW w:w="3438" w:type="dxa"/>
          </w:tcPr>
          <w:p w14:paraId="335A25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IBTODD2</w:t>
            </w:r>
          </w:p>
        </w:tc>
        <w:tc>
          <w:tcPr>
            <w:tcW w:w="6138" w:type="dxa"/>
          </w:tcPr>
          <w:p w14:paraId="335A252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DENIED DAYS REPORT</w:t>
            </w:r>
          </w:p>
        </w:tc>
      </w:tr>
      <w:tr w:rsidR="005B1C4A" w:rsidRPr="0002501E" w14:paraId="335A252D" w14:textId="77777777" w:rsidTr="00D26491">
        <w:trPr>
          <w:cantSplit/>
        </w:trPr>
        <w:tc>
          <w:tcPr>
            <w:tcW w:w="3438" w:type="dxa"/>
          </w:tcPr>
          <w:p w14:paraId="335A252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IBTOECT</w:t>
            </w:r>
          </w:p>
        </w:tc>
        <w:tc>
          <w:tcPr>
            <w:tcW w:w="6138" w:type="dxa"/>
          </w:tcPr>
          <w:p w14:paraId="335A252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5B1C4A" w:rsidRPr="0002501E" w14:paraId="335A2530" w14:textId="77777777" w:rsidTr="00D26491">
        <w:trPr>
          <w:cantSplit/>
        </w:trPr>
        <w:tc>
          <w:tcPr>
            <w:tcW w:w="3438" w:type="dxa"/>
          </w:tcPr>
          <w:p w14:paraId="335A252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IBTOLR</w:t>
            </w:r>
          </w:p>
        </w:tc>
        <w:tc>
          <w:tcPr>
            <w:tcW w:w="6138" w:type="dxa"/>
          </w:tcPr>
          <w:p w14:paraId="335A252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5B1C4A" w:rsidRPr="0002501E" w14:paraId="335A2533" w14:textId="77777777" w:rsidTr="00D26491">
        <w:trPr>
          <w:cantSplit/>
        </w:trPr>
        <w:tc>
          <w:tcPr>
            <w:tcW w:w="3438" w:type="dxa"/>
          </w:tcPr>
          <w:p w14:paraId="335A25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IBTONB</w:t>
            </w:r>
          </w:p>
        </w:tc>
        <w:tc>
          <w:tcPr>
            <w:tcW w:w="6138" w:type="dxa"/>
          </w:tcPr>
          <w:p w14:paraId="335A253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5B1C4A" w:rsidRPr="0002501E" w14:paraId="335A2536" w14:textId="77777777" w:rsidTr="00D26491">
        <w:trPr>
          <w:cantSplit/>
        </w:trPr>
        <w:tc>
          <w:tcPr>
            <w:tcW w:w="3438" w:type="dxa"/>
          </w:tcPr>
          <w:p w14:paraId="335A253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IBTOPW</w:t>
            </w:r>
          </w:p>
        </w:tc>
        <w:tc>
          <w:tcPr>
            <w:tcW w:w="6138" w:type="dxa"/>
          </w:tcPr>
          <w:p w14:paraId="335A253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5B1C4A" w:rsidRPr="0002501E" w14:paraId="335A2539" w14:textId="77777777" w:rsidTr="00D26491">
        <w:trPr>
          <w:cantSplit/>
        </w:trPr>
        <w:tc>
          <w:tcPr>
            <w:tcW w:w="3438" w:type="dxa"/>
          </w:tcPr>
          <w:p w14:paraId="335A253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IBTOSA</w:t>
            </w:r>
          </w:p>
        </w:tc>
        <w:tc>
          <w:tcPr>
            <w:tcW w:w="6138" w:type="dxa"/>
          </w:tcPr>
          <w:p w14:paraId="335A2538"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5B1C4A" w:rsidRPr="0002501E" w14:paraId="335A253C" w14:textId="77777777" w:rsidTr="00D26491">
        <w:trPr>
          <w:cantSplit/>
        </w:trPr>
        <w:tc>
          <w:tcPr>
            <w:tcW w:w="3438" w:type="dxa"/>
          </w:tcPr>
          <w:p w14:paraId="335A25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IBTOSUM, IBTOSUM1, IBTOSUM2</w:t>
            </w:r>
          </w:p>
        </w:tc>
        <w:tc>
          <w:tcPr>
            <w:tcW w:w="6138" w:type="dxa"/>
          </w:tcPr>
          <w:p w14:paraId="335A253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5B1C4A" w:rsidRPr="0002501E" w14:paraId="335A253F" w14:textId="77777777" w:rsidTr="00D26491">
        <w:trPr>
          <w:cantSplit/>
        </w:trPr>
        <w:tc>
          <w:tcPr>
            <w:tcW w:w="3438" w:type="dxa"/>
          </w:tcPr>
          <w:p w14:paraId="335A25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IBTOTR</w:t>
            </w:r>
          </w:p>
        </w:tc>
        <w:tc>
          <w:tcPr>
            <w:tcW w:w="6138" w:type="dxa"/>
          </w:tcPr>
          <w:p w14:paraId="335A253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5B1C4A" w:rsidRPr="0002501E" w14:paraId="335A2542" w14:textId="77777777" w:rsidTr="00D26491">
        <w:trPr>
          <w:cantSplit/>
        </w:trPr>
        <w:tc>
          <w:tcPr>
            <w:tcW w:w="3438" w:type="dxa"/>
          </w:tcPr>
          <w:p w14:paraId="335A25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IBTOUA</w:t>
            </w:r>
          </w:p>
        </w:tc>
        <w:tc>
          <w:tcPr>
            <w:tcW w:w="6138" w:type="dxa"/>
          </w:tcPr>
          <w:p w14:paraId="335A2541"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5B1C4A" w:rsidRPr="0002501E" w14:paraId="335A2545" w14:textId="77777777" w:rsidTr="00D26491">
        <w:trPr>
          <w:cantSplit/>
        </w:trPr>
        <w:tc>
          <w:tcPr>
            <w:tcW w:w="3438" w:type="dxa"/>
          </w:tcPr>
          <w:p w14:paraId="335A254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138" w:type="dxa"/>
          </w:tcPr>
          <w:p w14:paraId="335A254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5B1C4A" w:rsidRPr="0002501E" w14:paraId="335A2548" w14:textId="77777777" w:rsidTr="00D26491">
        <w:trPr>
          <w:cantSplit/>
        </w:trPr>
        <w:tc>
          <w:tcPr>
            <w:tcW w:w="3438" w:type="dxa"/>
          </w:tcPr>
          <w:p w14:paraId="335A254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IBTOVS</w:t>
            </w:r>
          </w:p>
        </w:tc>
        <w:tc>
          <w:tcPr>
            <w:tcW w:w="6138" w:type="dxa"/>
          </w:tcPr>
          <w:p w14:paraId="335A254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5B1C4A" w:rsidRPr="0002501E" w14:paraId="335A254B" w14:textId="77777777" w:rsidTr="00D26491">
        <w:trPr>
          <w:cantSplit/>
        </w:trPr>
        <w:tc>
          <w:tcPr>
            <w:tcW w:w="3438" w:type="dxa"/>
          </w:tcPr>
          <w:p w14:paraId="335A254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IBTRC, IBTRC1, IBTRC2,  IBTRC3, IBTRC4</w:t>
            </w:r>
          </w:p>
        </w:tc>
        <w:tc>
          <w:tcPr>
            <w:tcW w:w="6138" w:type="dxa"/>
          </w:tcPr>
          <w:p w14:paraId="335A254A"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5B1C4A" w:rsidRPr="0002501E" w14:paraId="335A254E" w14:textId="77777777" w:rsidTr="00D26491">
        <w:trPr>
          <w:cantSplit/>
        </w:trPr>
        <w:tc>
          <w:tcPr>
            <w:tcW w:w="3438" w:type="dxa"/>
          </w:tcPr>
          <w:p w14:paraId="335A254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IBTRCD, IBTRCD0, IBTRCD1</w:t>
            </w:r>
          </w:p>
        </w:tc>
        <w:tc>
          <w:tcPr>
            <w:tcW w:w="6138" w:type="dxa"/>
          </w:tcPr>
          <w:p w14:paraId="335A254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5B1C4A" w:rsidRPr="0002501E" w14:paraId="335A2551" w14:textId="77777777" w:rsidTr="00D26491">
        <w:trPr>
          <w:cantSplit/>
        </w:trPr>
        <w:tc>
          <w:tcPr>
            <w:tcW w:w="3438" w:type="dxa"/>
          </w:tcPr>
          <w:p w14:paraId="335A254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IBTRD, IBTRD1</w:t>
            </w:r>
          </w:p>
        </w:tc>
        <w:tc>
          <w:tcPr>
            <w:tcW w:w="6138" w:type="dxa"/>
          </w:tcPr>
          <w:p w14:paraId="335A255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5B1C4A" w:rsidRPr="0002501E" w14:paraId="335A2554" w14:textId="77777777" w:rsidTr="00D26491">
        <w:trPr>
          <w:cantSplit/>
        </w:trPr>
        <w:tc>
          <w:tcPr>
            <w:tcW w:w="3438" w:type="dxa"/>
          </w:tcPr>
          <w:p w14:paraId="335A255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IBTRDD, IBTRDD1</w:t>
            </w:r>
          </w:p>
        </w:tc>
        <w:tc>
          <w:tcPr>
            <w:tcW w:w="6138" w:type="dxa"/>
          </w:tcPr>
          <w:p w14:paraId="335A2553"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5B1C4A" w:rsidRPr="0002501E" w14:paraId="335A2557" w14:textId="77777777" w:rsidTr="00D26491">
        <w:trPr>
          <w:cantSplit/>
        </w:trPr>
        <w:tc>
          <w:tcPr>
            <w:tcW w:w="3438" w:type="dxa"/>
          </w:tcPr>
          <w:p w14:paraId="335A255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 IBTRE0, IBTRE1, IBTRE2, IBTRE20, IBTRE3</w:t>
            </w:r>
          </w:p>
        </w:tc>
        <w:tc>
          <w:tcPr>
            <w:tcW w:w="6138" w:type="dxa"/>
          </w:tcPr>
          <w:p w14:paraId="335A255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5B1C4A" w:rsidRPr="0002501E" w14:paraId="335A255A" w14:textId="77777777" w:rsidTr="00D26491">
        <w:trPr>
          <w:cantSplit/>
        </w:trPr>
        <w:tc>
          <w:tcPr>
            <w:tcW w:w="3438" w:type="dxa"/>
          </w:tcPr>
          <w:p w14:paraId="335A255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IBTRE4</w:t>
            </w:r>
          </w:p>
        </w:tc>
        <w:tc>
          <w:tcPr>
            <w:tcW w:w="6138" w:type="dxa"/>
          </w:tcPr>
          <w:p w14:paraId="335A255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5B1C4A" w:rsidRPr="0002501E" w14:paraId="335A255D" w14:textId="77777777" w:rsidTr="00D26491">
        <w:trPr>
          <w:cantSplit/>
        </w:trPr>
        <w:tc>
          <w:tcPr>
            <w:tcW w:w="3438" w:type="dxa"/>
          </w:tcPr>
          <w:p w14:paraId="335A255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IBTRE5</w:t>
            </w:r>
          </w:p>
        </w:tc>
        <w:tc>
          <w:tcPr>
            <w:tcW w:w="6138" w:type="dxa"/>
          </w:tcPr>
          <w:p w14:paraId="335A255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5B1C4A" w:rsidRPr="0002501E" w14:paraId="335A2560" w14:textId="77777777" w:rsidTr="00D26491">
        <w:trPr>
          <w:cantSplit/>
        </w:trPr>
        <w:tc>
          <w:tcPr>
            <w:tcW w:w="3438" w:type="dxa"/>
          </w:tcPr>
          <w:p w14:paraId="335A255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IBTRE6</w:t>
            </w:r>
          </w:p>
        </w:tc>
        <w:tc>
          <w:tcPr>
            <w:tcW w:w="6138" w:type="dxa"/>
          </w:tcPr>
          <w:p w14:paraId="335A255F"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5B1C4A" w:rsidRPr="0002501E" w14:paraId="335A2563" w14:textId="77777777" w:rsidTr="00D26491">
        <w:trPr>
          <w:cantSplit/>
        </w:trPr>
        <w:tc>
          <w:tcPr>
            <w:tcW w:w="3438" w:type="dxa"/>
          </w:tcPr>
          <w:p w14:paraId="335A256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IBTRED, IBTRED0, IBTRED01, BTRED1, IBTRED2</w:t>
            </w:r>
          </w:p>
        </w:tc>
        <w:tc>
          <w:tcPr>
            <w:tcW w:w="6138" w:type="dxa"/>
          </w:tcPr>
          <w:p w14:paraId="335A256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5B1C4A" w:rsidRPr="0002501E" w14:paraId="335A2566" w14:textId="77777777" w:rsidTr="00C91C80">
        <w:trPr>
          <w:cantSplit/>
        </w:trPr>
        <w:tc>
          <w:tcPr>
            <w:tcW w:w="3438" w:type="dxa"/>
          </w:tcPr>
          <w:p w14:paraId="335A2564" w14:textId="77777777" w:rsidR="005B1C4A" w:rsidRPr="0002501E" w:rsidRDefault="005B1C4A" w:rsidP="00C91C80">
            <w:pPr>
              <w:rPr>
                <w:rFonts w:ascii="Times New Roman" w:hAnsi="Times New Roman"/>
                <w:sz w:val="22"/>
                <w:szCs w:val="22"/>
              </w:rPr>
            </w:pPr>
            <w:r>
              <w:rPr>
                <w:rFonts w:ascii="Times New Roman" w:hAnsi="Times New Roman"/>
                <w:sz w:val="22"/>
                <w:szCs w:val="22"/>
              </w:rPr>
              <w:t>IBTRH1</w:t>
            </w:r>
          </w:p>
        </w:tc>
        <w:tc>
          <w:tcPr>
            <w:tcW w:w="6138" w:type="dxa"/>
          </w:tcPr>
          <w:p w14:paraId="335A2565" w14:textId="77777777" w:rsidR="005B1C4A" w:rsidRPr="0002501E" w:rsidRDefault="005B1C4A" w:rsidP="00C91C80">
            <w:pPr>
              <w:rPr>
                <w:rFonts w:ascii="Times New Roman" w:hAnsi="Times New Roman"/>
                <w:sz w:val="22"/>
                <w:szCs w:val="22"/>
              </w:rPr>
            </w:pPr>
            <w:r>
              <w:rPr>
                <w:rFonts w:ascii="Times New Roman" w:hAnsi="Times New Roman"/>
                <w:sz w:val="22"/>
                <w:szCs w:val="22"/>
              </w:rPr>
              <w:t>Contains the main Entry Points for the HCSR Worklist.</w:t>
            </w:r>
          </w:p>
        </w:tc>
      </w:tr>
      <w:tr w:rsidR="005B1C4A" w14:paraId="335A2569" w14:textId="77777777" w:rsidTr="00C91C80">
        <w:trPr>
          <w:cantSplit/>
        </w:trPr>
        <w:tc>
          <w:tcPr>
            <w:tcW w:w="3438" w:type="dxa"/>
          </w:tcPr>
          <w:p w14:paraId="335A2567" w14:textId="77777777" w:rsidR="005B1C4A" w:rsidRDefault="005B1C4A" w:rsidP="00C91C80">
            <w:pPr>
              <w:rPr>
                <w:rFonts w:ascii="Times New Roman" w:hAnsi="Times New Roman"/>
                <w:sz w:val="22"/>
                <w:szCs w:val="22"/>
              </w:rPr>
            </w:pPr>
            <w:r>
              <w:rPr>
                <w:rFonts w:ascii="Times New Roman" w:hAnsi="Times New Roman"/>
                <w:sz w:val="22"/>
                <w:szCs w:val="22"/>
              </w:rPr>
              <w:t>IBTRH1A</w:t>
            </w:r>
          </w:p>
        </w:tc>
        <w:tc>
          <w:tcPr>
            <w:tcW w:w="6138" w:type="dxa"/>
          </w:tcPr>
          <w:p w14:paraId="335A2568"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5B1C4A" w14:paraId="335A256C" w14:textId="77777777" w:rsidTr="00C91C80">
        <w:trPr>
          <w:cantSplit/>
        </w:trPr>
        <w:tc>
          <w:tcPr>
            <w:tcW w:w="3438" w:type="dxa"/>
          </w:tcPr>
          <w:p w14:paraId="335A256A" w14:textId="77777777" w:rsidR="005B1C4A" w:rsidRDefault="005B1C4A" w:rsidP="00C91C80">
            <w:pPr>
              <w:rPr>
                <w:rFonts w:ascii="Times New Roman" w:hAnsi="Times New Roman"/>
                <w:sz w:val="22"/>
                <w:szCs w:val="22"/>
              </w:rPr>
            </w:pPr>
            <w:r>
              <w:rPr>
                <w:rFonts w:ascii="Times New Roman" w:hAnsi="Times New Roman"/>
                <w:sz w:val="22"/>
                <w:szCs w:val="22"/>
              </w:rPr>
              <w:t>IBTRH1B</w:t>
            </w:r>
          </w:p>
        </w:tc>
        <w:tc>
          <w:tcPr>
            <w:tcW w:w="6138" w:type="dxa"/>
          </w:tcPr>
          <w:p w14:paraId="335A256B"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5B1C4A" w14:paraId="335A256F" w14:textId="77777777" w:rsidTr="00C91C80">
        <w:trPr>
          <w:cantSplit/>
        </w:trPr>
        <w:tc>
          <w:tcPr>
            <w:tcW w:w="3438" w:type="dxa"/>
          </w:tcPr>
          <w:p w14:paraId="335A256D" w14:textId="77777777" w:rsidR="005B1C4A" w:rsidRDefault="005B1C4A" w:rsidP="00C91C80">
            <w:pPr>
              <w:rPr>
                <w:rFonts w:ascii="Times New Roman" w:hAnsi="Times New Roman"/>
                <w:sz w:val="22"/>
                <w:szCs w:val="22"/>
              </w:rPr>
            </w:pPr>
            <w:r>
              <w:rPr>
                <w:rFonts w:ascii="Times New Roman" w:hAnsi="Times New Roman"/>
                <w:sz w:val="22"/>
                <w:szCs w:val="22"/>
              </w:rPr>
              <w:t>IBTRH2</w:t>
            </w:r>
          </w:p>
        </w:tc>
        <w:tc>
          <w:tcPr>
            <w:tcW w:w="6138" w:type="dxa"/>
          </w:tcPr>
          <w:p w14:paraId="335A256E"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w:t>
            </w:r>
          </w:p>
        </w:tc>
      </w:tr>
      <w:tr w:rsidR="005B1C4A" w14:paraId="335A2572" w14:textId="77777777" w:rsidTr="00C91C80">
        <w:trPr>
          <w:cantSplit/>
        </w:trPr>
        <w:tc>
          <w:tcPr>
            <w:tcW w:w="3438" w:type="dxa"/>
          </w:tcPr>
          <w:p w14:paraId="335A2570" w14:textId="77777777" w:rsidR="005B1C4A" w:rsidRDefault="005B1C4A" w:rsidP="00C91C80">
            <w:pPr>
              <w:rPr>
                <w:rFonts w:ascii="Times New Roman" w:hAnsi="Times New Roman"/>
                <w:sz w:val="22"/>
                <w:szCs w:val="22"/>
              </w:rPr>
            </w:pPr>
            <w:r>
              <w:rPr>
                <w:rFonts w:ascii="Times New Roman" w:hAnsi="Times New Roman"/>
                <w:sz w:val="22"/>
                <w:szCs w:val="22"/>
              </w:rPr>
              <w:t>IBTRH2A</w:t>
            </w:r>
          </w:p>
        </w:tc>
        <w:tc>
          <w:tcPr>
            <w:tcW w:w="6138" w:type="dxa"/>
          </w:tcPr>
          <w:p w14:paraId="335A2571"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 continued</w:t>
            </w:r>
          </w:p>
        </w:tc>
      </w:tr>
      <w:tr w:rsidR="005B1C4A" w14:paraId="335A2575" w14:textId="77777777" w:rsidTr="00C91C80">
        <w:trPr>
          <w:cantSplit/>
        </w:trPr>
        <w:tc>
          <w:tcPr>
            <w:tcW w:w="3438" w:type="dxa"/>
          </w:tcPr>
          <w:p w14:paraId="335A2573" w14:textId="77777777" w:rsidR="005B1C4A" w:rsidRDefault="005B1C4A" w:rsidP="00C91C80">
            <w:pPr>
              <w:rPr>
                <w:rFonts w:ascii="Times New Roman" w:hAnsi="Times New Roman"/>
                <w:sz w:val="22"/>
                <w:szCs w:val="22"/>
              </w:rPr>
            </w:pPr>
            <w:r>
              <w:rPr>
                <w:rFonts w:ascii="Times New Roman" w:hAnsi="Times New Roman"/>
                <w:sz w:val="22"/>
                <w:szCs w:val="22"/>
              </w:rPr>
              <w:t>IBTRH2B</w:t>
            </w:r>
          </w:p>
        </w:tc>
        <w:tc>
          <w:tcPr>
            <w:tcW w:w="6138" w:type="dxa"/>
          </w:tcPr>
          <w:p w14:paraId="335A2574" w14:textId="77777777" w:rsidR="005B1C4A" w:rsidRDefault="005B1C4A" w:rsidP="00C91C80">
            <w:pPr>
              <w:rPr>
                <w:rFonts w:ascii="Times New Roman" w:hAnsi="Times New Roman"/>
                <w:sz w:val="22"/>
                <w:szCs w:val="22"/>
              </w:rPr>
            </w:pPr>
            <w:r>
              <w:rPr>
                <w:rFonts w:ascii="Times New Roman" w:hAnsi="Times New Roman"/>
                <w:sz w:val="22"/>
                <w:szCs w:val="22"/>
              </w:rPr>
              <w:t>HCSR Worklist Expand Entry - Send</w:t>
            </w:r>
          </w:p>
        </w:tc>
      </w:tr>
      <w:tr w:rsidR="005B1C4A" w14:paraId="335A2578" w14:textId="77777777" w:rsidTr="00C91C80">
        <w:trPr>
          <w:cantSplit/>
        </w:trPr>
        <w:tc>
          <w:tcPr>
            <w:tcW w:w="3438" w:type="dxa"/>
          </w:tcPr>
          <w:p w14:paraId="335A2576" w14:textId="77777777" w:rsidR="005B1C4A" w:rsidRDefault="005B1C4A" w:rsidP="00C91C80">
            <w:pPr>
              <w:rPr>
                <w:rFonts w:ascii="Times New Roman" w:hAnsi="Times New Roman"/>
                <w:sz w:val="22"/>
                <w:szCs w:val="22"/>
              </w:rPr>
            </w:pPr>
            <w:r>
              <w:rPr>
                <w:rFonts w:ascii="Times New Roman" w:hAnsi="Times New Roman"/>
                <w:sz w:val="22"/>
                <w:szCs w:val="22"/>
              </w:rPr>
              <w:t>IBTRH3</w:t>
            </w:r>
          </w:p>
        </w:tc>
        <w:tc>
          <w:tcPr>
            <w:tcW w:w="6138" w:type="dxa"/>
          </w:tcPr>
          <w:p w14:paraId="335A2577"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w:t>
            </w:r>
          </w:p>
        </w:tc>
      </w:tr>
      <w:tr w:rsidR="005B1C4A" w14:paraId="335A257B" w14:textId="77777777" w:rsidTr="00C91C80">
        <w:trPr>
          <w:cantSplit/>
        </w:trPr>
        <w:tc>
          <w:tcPr>
            <w:tcW w:w="3438" w:type="dxa"/>
          </w:tcPr>
          <w:p w14:paraId="335A2579" w14:textId="77777777" w:rsidR="005B1C4A" w:rsidRDefault="005B1C4A" w:rsidP="00C91C80">
            <w:pPr>
              <w:rPr>
                <w:rFonts w:ascii="Times New Roman" w:hAnsi="Times New Roman"/>
                <w:sz w:val="22"/>
                <w:szCs w:val="22"/>
              </w:rPr>
            </w:pPr>
            <w:r>
              <w:rPr>
                <w:rFonts w:ascii="Times New Roman" w:hAnsi="Times New Roman"/>
                <w:sz w:val="22"/>
                <w:szCs w:val="22"/>
              </w:rPr>
              <w:t>IBTRH3A</w:t>
            </w:r>
          </w:p>
        </w:tc>
        <w:tc>
          <w:tcPr>
            <w:tcW w:w="6138" w:type="dxa"/>
          </w:tcPr>
          <w:p w14:paraId="335A257A"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 – Display set up</w:t>
            </w:r>
          </w:p>
        </w:tc>
      </w:tr>
      <w:tr w:rsidR="005B1C4A" w14:paraId="335A257E" w14:textId="77777777" w:rsidTr="00C91C80">
        <w:trPr>
          <w:cantSplit/>
        </w:trPr>
        <w:tc>
          <w:tcPr>
            <w:tcW w:w="3438" w:type="dxa"/>
          </w:tcPr>
          <w:p w14:paraId="335A257C" w14:textId="77777777" w:rsidR="005B1C4A" w:rsidRDefault="005B1C4A" w:rsidP="00C91C80">
            <w:pPr>
              <w:rPr>
                <w:rFonts w:ascii="Times New Roman" w:hAnsi="Times New Roman"/>
                <w:sz w:val="22"/>
                <w:szCs w:val="22"/>
              </w:rPr>
            </w:pPr>
            <w:r>
              <w:rPr>
                <w:rFonts w:ascii="Times New Roman" w:hAnsi="Times New Roman"/>
                <w:sz w:val="22"/>
                <w:szCs w:val="22"/>
              </w:rPr>
              <w:t>IBTRH3B</w:t>
            </w:r>
          </w:p>
        </w:tc>
        <w:tc>
          <w:tcPr>
            <w:tcW w:w="6138" w:type="dxa"/>
          </w:tcPr>
          <w:p w14:paraId="335A257D" w14:textId="77777777" w:rsidR="005B1C4A" w:rsidRDefault="005B1C4A" w:rsidP="00C91C80">
            <w:pPr>
              <w:rPr>
                <w:rFonts w:ascii="Times New Roman" w:hAnsi="Times New Roman"/>
                <w:sz w:val="22"/>
                <w:szCs w:val="22"/>
              </w:rPr>
            </w:pPr>
            <w:r>
              <w:rPr>
                <w:rFonts w:ascii="Times New Roman" w:hAnsi="Times New Roman"/>
                <w:sz w:val="22"/>
                <w:szCs w:val="22"/>
              </w:rPr>
              <w:t>IBT HCSR Response View – Display set up</w:t>
            </w:r>
          </w:p>
        </w:tc>
      </w:tr>
      <w:tr w:rsidR="005B1C4A" w14:paraId="335A2581" w14:textId="77777777" w:rsidTr="00C91C80">
        <w:trPr>
          <w:cantSplit/>
        </w:trPr>
        <w:tc>
          <w:tcPr>
            <w:tcW w:w="3438" w:type="dxa"/>
          </w:tcPr>
          <w:p w14:paraId="335A257F" w14:textId="77777777" w:rsidR="005B1C4A" w:rsidRDefault="005B1C4A" w:rsidP="00C91C80">
            <w:pPr>
              <w:rPr>
                <w:rFonts w:ascii="Times New Roman" w:hAnsi="Times New Roman"/>
                <w:sz w:val="22"/>
                <w:szCs w:val="22"/>
              </w:rPr>
            </w:pPr>
            <w:r>
              <w:rPr>
                <w:rFonts w:ascii="Times New Roman" w:hAnsi="Times New Roman"/>
                <w:sz w:val="22"/>
                <w:szCs w:val="22"/>
              </w:rPr>
              <w:t>IBTRH5</w:t>
            </w:r>
          </w:p>
        </w:tc>
        <w:tc>
          <w:tcPr>
            <w:tcW w:w="6138" w:type="dxa"/>
          </w:tcPr>
          <w:p w14:paraId="335A2580" w14:textId="77777777" w:rsidR="005B1C4A" w:rsidRDefault="005B1C4A" w:rsidP="00C91C80">
            <w:pPr>
              <w:rPr>
                <w:rFonts w:ascii="Times New Roman" w:hAnsi="Times New Roman"/>
                <w:sz w:val="22"/>
                <w:szCs w:val="22"/>
              </w:rPr>
            </w:pPr>
            <w:r>
              <w:rPr>
                <w:rFonts w:ascii="Times New Roman" w:hAnsi="Times New Roman"/>
                <w:sz w:val="22"/>
                <w:szCs w:val="22"/>
              </w:rPr>
              <w:t>HCSR Response Worklist</w:t>
            </w:r>
          </w:p>
        </w:tc>
      </w:tr>
      <w:tr w:rsidR="005B1C4A" w14:paraId="335A2584" w14:textId="77777777" w:rsidTr="00C91C80">
        <w:trPr>
          <w:cantSplit/>
        </w:trPr>
        <w:tc>
          <w:tcPr>
            <w:tcW w:w="3438" w:type="dxa"/>
          </w:tcPr>
          <w:p w14:paraId="335A2582" w14:textId="77777777" w:rsidR="005B1C4A" w:rsidRDefault="005B1C4A" w:rsidP="00C91C80">
            <w:pPr>
              <w:rPr>
                <w:rFonts w:ascii="Times New Roman" w:hAnsi="Times New Roman"/>
                <w:sz w:val="22"/>
                <w:szCs w:val="22"/>
              </w:rPr>
            </w:pPr>
            <w:r>
              <w:rPr>
                <w:rFonts w:ascii="Times New Roman" w:hAnsi="Times New Roman"/>
                <w:sz w:val="22"/>
                <w:szCs w:val="22"/>
              </w:rPr>
              <w:t>IBTRH5A</w:t>
            </w:r>
          </w:p>
        </w:tc>
        <w:tc>
          <w:tcPr>
            <w:tcW w:w="6138" w:type="dxa"/>
          </w:tcPr>
          <w:p w14:paraId="335A2583" w14:textId="77777777" w:rsidR="005B1C4A" w:rsidRDefault="005B1C4A" w:rsidP="00C91C80">
            <w:pPr>
              <w:rPr>
                <w:rFonts w:ascii="Times New Roman" w:hAnsi="Times New Roman"/>
                <w:sz w:val="22"/>
                <w:szCs w:val="22"/>
              </w:rPr>
            </w:pPr>
            <w:r>
              <w:rPr>
                <w:rFonts w:ascii="Times New Roman" w:hAnsi="Times New Roman"/>
                <w:sz w:val="22"/>
                <w:szCs w:val="22"/>
              </w:rPr>
              <w:t>HCSR Create 278 Request</w:t>
            </w:r>
          </w:p>
        </w:tc>
      </w:tr>
      <w:tr w:rsidR="005B1C4A" w14:paraId="335A2587" w14:textId="77777777" w:rsidTr="00C91C80">
        <w:trPr>
          <w:cantSplit/>
        </w:trPr>
        <w:tc>
          <w:tcPr>
            <w:tcW w:w="3438" w:type="dxa"/>
          </w:tcPr>
          <w:p w14:paraId="335A2585" w14:textId="77777777" w:rsidR="005B1C4A" w:rsidRDefault="005B1C4A" w:rsidP="00C91C80">
            <w:pPr>
              <w:rPr>
                <w:rFonts w:ascii="Times New Roman" w:hAnsi="Times New Roman"/>
                <w:sz w:val="22"/>
                <w:szCs w:val="22"/>
              </w:rPr>
            </w:pPr>
            <w:r>
              <w:rPr>
                <w:rFonts w:ascii="Times New Roman" w:hAnsi="Times New Roman"/>
                <w:sz w:val="22"/>
                <w:szCs w:val="22"/>
              </w:rPr>
              <w:t>IBTRH5B</w:t>
            </w:r>
          </w:p>
        </w:tc>
        <w:tc>
          <w:tcPr>
            <w:tcW w:w="6138" w:type="dxa"/>
          </w:tcPr>
          <w:p w14:paraId="335A2586"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8A" w14:textId="77777777" w:rsidTr="00C91C80">
        <w:trPr>
          <w:cantSplit/>
        </w:trPr>
        <w:tc>
          <w:tcPr>
            <w:tcW w:w="3438" w:type="dxa"/>
          </w:tcPr>
          <w:p w14:paraId="335A2588" w14:textId="77777777" w:rsidR="005B1C4A" w:rsidRDefault="005B1C4A" w:rsidP="00C91C80">
            <w:pPr>
              <w:rPr>
                <w:rFonts w:ascii="Times New Roman" w:hAnsi="Times New Roman"/>
                <w:sz w:val="22"/>
                <w:szCs w:val="22"/>
              </w:rPr>
            </w:pPr>
            <w:r>
              <w:rPr>
                <w:rFonts w:ascii="Times New Roman" w:hAnsi="Times New Roman"/>
                <w:sz w:val="22"/>
                <w:szCs w:val="22"/>
              </w:rPr>
              <w:t>IBTRH5C</w:t>
            </w:r>
          </w:p>
        </w:tc>
        <w:tc>
          <w:tcPr>
            <w:tcW w:w="6138" w:type="dxa"/>
          </w:tcPr>
          <w:p w14:paraId="335A2589"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8D" w14:textId="77777777" w:rsidTr="00C91C80">
        <w:trPr>
          <w:cantSplit/>
        </w:trPr>
        <w:tc>
          <w:tcPr>
            <w:tcW w:w="3438" w:type="dxa"/>
          </w:tcPr>
          <w:p w14:paraId="335A258B" w14:textId="77777777" w:rsidR="005B1C4A" w:rsidRDefault="005B1C4A" w:rsidP="00C91C80">
            <w:pPr>
              <w:rPr>
                <w:rFonts w:ascii="Times New Roman" w:hAnsi="Times New Roman"/>
                <w:sz w:val="22"/>
                <w:szCs w:val="22"/>
              </w:rPr>
            </w:pPr>
            <w:r>
              <w:rPr>
                <w:rFonts w:ascii="Times New Roman" w:hAnsi="Times New Roman"/>
                <w:sz w:val="22"/>
                <w:szCs w:val="22"/>
              </w:rPr>
              <w:t>IBTRH5D</w:t>
            </w:r>
          </w:p>
        </w:tc>
        <w:tc>
          <w:tcPr>
            <w:tcW w:w="6138" w:type="dxa"/>
          </w:tcPr>
          <w:p w14:paraId="335A258C"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0" w14:textId="77777777" w:rsidTr="00C91C80">
        <w:trPr>
          <w:cantSplit/>
        </w:trPr>
        <w:tc>
          <w:tcPr>
            <w:tcW w:w="3438" w:type="dxa"/>
          </w:tcPr>
          <w:p w14:paraId="335A258E" w14:textId="77777777" w:rsidR="005B1C4A" w:rsidRDefault="005B1C4A" w:rsidP="00C91C80">
            <w:pPr>
              <w:rPr>
                <w:rFonts w:ascii="Times New Roman" w:hAnsi="Times New Roman"/>
                <w:sz w:val="22"/>
                <w:szCs w:val="22"/>
              </w:rPr>
            </w:pPr>
            <w:r>
              <w:rPr>
                <w:rFonts w:ascii="Times New Roman" w:hAnsi="Times New Roman"/>
                <w:sz w:val="22"/>
                <w:szCs w:val="22"/>
              </w:rPr>
              <w:t>IBTRH5E</w:t>
            </w:r>
          </w:p>
        </w:tc>
        <w:tc>
          <w:tcPr>
            <w:tcW w:w="6138" w:type="dxa"/>
          </w:tcPr>
          <w:p w14:paraId="335A258F"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3" w14:textId="77777777" w:rsidTr="00C91C80">
        <w:trPr>
          <w:cantSplit/>
        </w:trPr>
        <w:tc>
          <w:tcPr>
            <w:tcW w:w="3438" w:type="dxa"/>
          </w:tcPr>
          <w:p w14:paraId="335A2591" w14:textId="77777777" w:rsidR="005B1C4A" w:rsidRDefault="005B1C4A" w:rsidP="00C91C80">
            <w:pPr>
              <w:rPr>
                <w:rFonts w:ascii="Times New Roman" w:hAnsi="Times New Roman"/>
                <w:sz w:val="22"/>
                <w:szCs w:val="22"/>
              </w:rPr>
            </w:pPr>
            <w:r>
              <w:rPr>
                <w:rFonts w:ascii="Times New Roman" w:hAnsi="Times New Roman"/>
                <w:sz w:val="22"/>
                <w:szCs w:val="22"/>
              </w:rPr>
              <w:t>IBTRH5F</w:t>
            </w:r>
          </w:p>
        </w:tc>
        <w:tc>
          <w:tcPr>
            <w:tcW w:w="6138" w:type="dxa"/>
          </w:tcPr>
          <w:p w14:paraId="335A2592"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6" w14:textId="77777777" w:rsidTr="00C91C80">
        <w:trPr>
          <w:cantSplit/>
        </w:trPr>
        <w:tc>
          <w:tcPr>
            <w:tcW w:w="3438" w:type="dxa"/>
          </w:tcPr>
          <w:p w14:paraId="335A2594" w14:textId="77777777" w:rsidR="005B1C4A" w:rsidRDefault="005B1C4A" w:rsidP="00C91C80">
            <w:pPr>
              <w:rPr>
                <w:rFonts w:ascii="Times New Roman" w:hAnsi="Times New Roman"/>
                <w:sz w:val="22"/>
                <w:szCs w:val="22"/>
              </w:rPr>
            </w:pPr>
            <w:r>
              <w:rPr>
                <w:rFonts w:ascii="Times New Roman" w:hAnsi="Times New Roman"/>
                <w:sz w:val="22"/>
                <w:szCs w:val="22"/>
              </w:rPr>
              <w:t>IBTRH5G</w:t>
            </w:r>
          </w:p>
        </w:tc>
        <w:tc>
          <w:tcPr>
            <w:tcW w:w="6138" w:type="dxa"/>
          </w:tcPr>
          <w:p w14:paraId="335A2595"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9" w14:textId="77777777" w:rsidTr="00C91C80">
        <w:trPr>
          <w:cantSplit/>
        </w:trPr>
        <w:tc>
          <w:tcPr>
            <w:tcW w:w="3438" w:type="dxa"/>
          </w:tcPr>
          <w:p w14:paraId="335A2597" w14:textId="77777777" w:rsidR="005B1C4A" w:rsidRDefault="005B1C4A" w:rsidP="00C91C80">
            <w:pPr>
              <w:rPr>
                <w:rFonts w:ascii="Times New Roman" w:hAnsi="Times New Roman"/>
                <w:sz w:val="22"/>
                <w:szCs w:val="22"/>
              </w:rPr>
            </w:pPr>
            <w:r>
              <w:rPr>
                <w:rFonts w:ascii="Times New Roman" w:hAnsi="Times New Roman"/>
                <w:sz w:val="22"/>
                <w:szCs w:val="22"/>
              </w:rPr>
              <w:t>IBTRH5H</w:t>
            </w:r>
          </w:p>
        </w:tc>
        <w:tc>
          <w:tcPr>
            <w:tcW w:w="6138" w:type="dxa"/>
          </w:tcPr>
          <w:p w14:paraId="335A2598"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C" w14:textId="77777777" w:rsidTr="00C91C80">
        <w:trPr>
          <w:cantSplit/>
        </w:trPr>
        <w:tc>
          <w:tcPr>
            <w:tcW w:w="3438" w:type="dxa"/>
          </w:tcPr>
          <w:p w14:paraId="335A259A" w14:textId="77777777" w:rsidR="005B1C4A" w:rsidRDefault="005B1C4A" w:rsidP="00C91C80">
            <w:pPr>
              <w:rPr>
                <w:rFonts w:ascii="Times New Roman" w:hAnsi="Times New Roman"/>
                <w:sz w:val="22"/>
                <w:szCs w:val="22"/>
              </w:rPr>
            </w:pPr>
            <w:r>
              <w:rPr>
                <w:rFonts w:ascii="Times New Roman" w:hAnsi="Times New Roman"/>
                <w:sz w:val="22"/>
                <w:szCs w:val="22"/>
              </w:rPr>
              <w:t>IBTRH5I</w:t>
            </w:r>
          </w:p>
        </w:tc>
        <w:tc>
          <w:tcPr>
            <w:tcW w:w="6138" w:type="dxa"/>
          </w:tcPr>
          <w:p w14:paraId="335A259B"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9F" w14:textId="77777777" w:rsidTr="00C91C80">
        <w:trPr>
          <w:cantSplit/>
        </w:trPr>
        <w:tc>
          <w:tcPr>
            <w:tcW w:w="3438" w:type="dxa"/>
          </w:tcPr>
          <w:p w14:paraId="335A259D" w14:textId="77777777" w:rsidR="005B1C4A" w:rsidRDefault="005B1C4A" w:rsidP="00C91C80">
            <w:pPr>
              <w:rPr>
                <w:rFonts w:ascii="Times New Roman" w:hAnsi="Times New Roman"/>
                <w:sz w:val="22"/>
                <w:szCs w:val="22"/>
              </w:rPr>
            </w:pPr>
            <w:r>
              <w:rPr>
                <w:rFonts w:ascii="Times New Roman" w:hAnsi="Times New Roman"/>
                <w:sz w:val="22"/>
                <w:szCs w:val="22"/>
              </w:rPr>
              <w:lastRenderedPageBreak/>
              <w:t>IBTRH5J</w:t>
            </w:r>
          </w:p>
        </w:tc>
        <w:tc>
          <w:tcPr>
            <w:tcW w:w="6138" w:type="dxa"/>
          </w:tcPr>
          <w:p w14:paraId="335A259E"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A2" w14:textId="77777777" w:rsidTr="00C91C80">
        <w:trPr>
          <w:cantSplit/>
        </w:trPr>
        <w:tc>
          <w:tcPr>
            <w:tcW w:w="3438" w:type="dxa"/>
          </w:tcPr>
          <w:p w14:paraId="335A25A0" w14:textId="77777777" w:rsidR="005B1C4A" w:rsidRDefault="005B1C4A" w:rsidP="00C91C80">
            <w:pPr>
              <w:rPr>
                <w:rFonts w:ascii="Times New Roman" w:hAnsi="Times New Roman"/>
                <w:sz w:val="22"/>
                <w:szCs w:val="22"/>
              </w:rPr>
            </w:pPr>
            <w:r>
              <w:rPr>
                <w:rFonts w:ascii="Times New Roman" w:hAnsi="Times New Roman"/>
                <w:sz w:val="22"/>
                <w:szCs w:val="22"/>
              </w:rPr>
              <w:t>IBTRH5K</w:t>
            </w:r>
          </w:p>
        </w:tc>
        <w:tc>
          <w:tcPr>
            <w:tcW w:w="6138" w:type="dxa"/>
          </w:tcPr>
          <w:p w14:paraId="335A25A1" w14:textId="77777777"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14:paraId="335A25A5" w14:textId="77777777" w:rsidTr="00C91C80">
        <w:trPr>
          <w:cantSplit/>
        </w:trPr>
        <w:tc>
          <w:tcPr>
            <w:tcW w:w="3438" w:type="dxa"/>
          </w:tcPr>
          <w:p w14:paraId="335A25A3" w14:textId="77777777" w:rsidR="005B1C4A" w:rsidRDefault="005B1C4A" w:rsidP="00C91C80">
            <w:pPr>
              <w:rPr>
                <w:rFonts w:ascii="Times New Roman" w:hAnsi="Times New Roman"/>
                <w:sz w:val="22"/>
                <w:szCs w:val="22"/>
              </w:rPr>
            </w:pPr>
            <w:r>
              <w:rPr>
                <w:rFonts w:ascii="Times New Roman" w:hAnsi="Times New Roman"/>
                <w:sz w:val="22"/>
                <w:szCs w:val="22"/>
              </w:rPr>
              <w:t>IBTRH6</w:t>
            </w:r>
          </w:p>
        </w:tc>
        <w:tc>
          <w:tcPr>
            <w:tcW w:w="6138" w:type="dxa"/>
          </w:tcPr>
          <w:p w14:paraId="335A25A4" w14:textId="77777777" w:rsidR="005B1C4A" w:rsidRDefault="005B1C4A" w:rsidP="00C91C80">
            <w:pPr>
              <w:rPr>
                <w:rFonts w:ascii="Times New Roman" w:hAnsi="Times New Roman"/>
                <w:sz w:val="22"/>
                <w:szCs w:val="22"/>
              </w:rPr>
            </w:pPr>
            <w:r w:rsidRPr="00C44B22">
              <w:rPr>
                <w:rFonts w:ascii="Times New Roman" w:hAnsi="Times New Roman"/>
                <w:sz w:val="22"/>
                <w:szCs w:val="22"/>
              </w:rPr>
              <w:t>HCSR Send 278 Short Worklist</w:t>
            </w:r>
          </w:p>
        </w:tc>
      </w:tr>
      <w:tr w:rsidR="005B1C4A" w:rsidRPr="00C44B22" w14:paraId="335A25A8" w14:textId="77777777" w:rsidTr="00C91C80">
        <w:trPr>
          <w:cantSplit/>
        </w:trPr>
        <w:tc>
          <w:tcPr>
            <w:tcW w:w="3438" w:type="dxa"/>
          </w:tcPr>
          <w:p w14:paraId="335A25A6" w14:textId="77777777" w:rsidR="005B1C4A" w:rsidRDefault="005B1C4A" w:rsidP="00C91C80">
            <w:pPr>
              <w:rPr>
                <w:rFonts w:ascii="Times New Roman" w:hAnsi="Times New Roman"/>
                <w:sz w:val="22"/>
                <w:szCs w:val="22"/>
              </w:rPr>
            </w:pPr>
            <w:r>
              <w:rPr>
                <w:rFonts w:ascii="Times New Roman" w:hAnsi="Times New Roman"/>
                <w:sz w:val="22"/>
                <w:szCs w:val="22"/>
              </w:rPr>
              <w:t>IBTRH7</w:t>
            </w:r>
          </w:p>
        </w:tc>
        <w:tc>
          <w:tcPr>
            <w:tcW w:w="6138" w:type="dxa"/>
          </w:tcPr>
          <w:p w14:paraId="335A25A7" w14:textId="77777777" w:rsidR="005B1C4A" w:rsidRPr="00C44B22" w:rsidRDefault="005B1C4A" w:rsidP="00C91C80">
            <w:pPr>
              <w:rPr>
                <w:rFonts w:ascii="Times New Roman" w:hAnsi="Times New Roman"/>
                <w:sz w:val="22"/>
                <w:szCs w:val="22"/>
              </w:rPr>
            </w:pPr>
            <w:r>
              <w:rPr>
                <w:rFonts w:ascii="Times New Roman" w:hAnsi="Times New Roman"/>
                <w:sz w:val="22"/>
                <w:szCs w:val="22"/>
              </w:rPr>
              <w:t>Entry Point for IBT HCSR MANUAL 278 ADD Protocol</w:t>
            </w:r>
          </w:p>
        </w:tc>
      </w:tr>
      <w:tr w:rsidR="005B1C4A" w:rsidRPr="00C44B22" w14:paraId="335A25AB" w14:textId="77777777" w:rsidTr="00C91C80">
        <w:trPr>
          <w:cantSplit/>
        </w:trPr>
        <w:tc>
          <w:tcPr>
            <w:tcW w:w="3438" w:type="dxa"/>
          </w:tcPr>
          <w:p w14:paraId="335A25A9" w14:textId="77777777" w:rsidR="005B1C4A" w:rsidRDefault="005B1C4A" w:rsidP="00C91C80">
            <w:pPr>
              <w:rPr>
                <w:rFonts w:ascii="Times New Roman" w:hAnsi="Times New Roman"/>
                <w:sz w:val="22"/>
                <w:szCs w:val="22"/>
              </w:rPr>
            </w:pPr>
            <w:r>
              <w:rPr>
                <w:rFonts w:ascii="Times New Roman" w:hAnsi="Times New Roman"/>
                <w:sz w:val="22"/>
                <w:szCs w:val="22"/>
              </w:rPr>
              <w:t>IBTRH8</w:t>
            </w:r>
          </w:p>
        </w:tc>
        <w:tc>
          <w:tcPr>
            <w:tcW w:w="6138" w:type="dxa"/>
          </w:tcPr>
          <w:p w14:paraId="335A25AA" w14:textId="77777777" w:rsidR="005B1C4A" w:rsidRPr="00C44B22" w:rsidRDefault="005B1C4A" w:rsidP="00C91C80">
            <w:pPr>
              <w:rPr>
                <w:rFonts w:ascii="Times New Roman" w:hAnsi="Times New Roman"/>
                <w:sz w:val="22"/>
                <w:szCs w:val="22"/>
              </w:rPr>
            </w:pPr>
            <w:r>
              <w:rPr>
                <w:rFonts w:ascii="Times New Roman" w:hAnsi="Times New Roman"/>
                <w:sz w:val="22"/>
                <w:szCs w:val="22"/>
              </w:rPr>
              <w:t>Entry Point to display X12 278 message in X12 format.</w:t>
            </w:r>
          </w:p>
        </w:tc>
      </w:tr>
      <w:tr w:rsidR="005B1C4A" w:rsidRPr="00C44B22" w14:paraId="335A25AE" w14:textId="77777777" w:rsidTr="00C91C80">
        <w:trPr>
          <w:cantSplit/>
        </w:trPr>
        <w:tc>
          <w:tcPr>
            <w:tcW w:w="3438" w:type="dxa"/>
          </w:tcPr>
          <w:p w14:paraId="335A25AC" w14:textId="77777777" w:rsidR="005B1C4A" w:rsidRDefault="005B1C4A" w:rsidP="00C91C80">
            <w:pPr>
              <w:rPr>
                <w:rFonts w:ascii="Times New Roman" w:hAnsi="Times New Roman"/>
                <w:sz w:val="22"/>
                <w:szCs w:val="22"/>
              </w:rPr>
            </w:pPr>
            <w:r>
              <w:rPr>
                <w:rFonts w:ascii="Times New Roman" w:hAnsi="Times New Roman"/>
                <w:sz w:val="22"/>
                <w:szCs w:val="22"/>
              </w:rPr>
              <w:t>IBTRH8A</w:t>
            </w:r>
          </w:p>
        </w:tc>
        <w:tc>
          <w:tcPr>
            <w:tcW w:w="6138" w:type="dxa"/>
          </w:tcPr>
          <w:p w14:paraId="335A25AD" w14:textId="77777777" w:rsidR="005B1C4A" w:rsidRPr="00C44B22" w:rsidRDefault="005B1C4A" w:rsidP="00C91C80">
            <w:pPr>
              <w:rPr>
                <w:rFonts w:ascii="Times New Roman" w:hAnsi="Times New Roman"/>
                <w:sz w:val="22"/>
                <w:szCs w:val="22"/>
              </w:rPr>
            </w:pPr>
            <w:r>
              <w:rPr>
                <w:rFonts w:ascii="Times New Roman" w:hAnsi="Times New Roman"/>
                <w:sz w:val="22"/>
                <w:szCs w:val="22"/>
              </w:rPr>
              <w:t>Additional routine to display X12 278 message in X12 format.</w:t>
            </w:r>
          </w:p>
        </w:tc>
      </w:tr>
      <w:tr w:rsidR="005B1C4A" w14:paraId="335A25B1" w14:textId="77777777" w:rsidTr="00C91C80">
        <w:trPr>
          <w:cantSplit/>
        </w:trPr>
        <w:tc>
          <w:tcPr>
            <w:tcW w:w="3438" w:type="dxa"/>
          </w:tcPr>
          <w:p w14:paraId="335A25AF" w14:textId="77777777" w:rsidR="005B1C4A" w:rsidRDefault="005B1C4A" w:rsidP="00C91C80">
            <w:pPr>
              <w:rPr>
                <w:rFonts w:ascii="Times New Roman" w:hAnsi="Times New Roman"/>
                <w:sz w:val="22"/>
                <w:szCs w:val="22"/>
              </w:rPr>
            </w:pPr>
            <w:r>
              <w:rPr>
                <w:rFonts w:ascii="Times New Roman" w:hAnsi="Times New Roman"/>
                <w:sz w:val="22"/>
                <w:szCs w:val="22"/>
              </w:rPr>
              <w:t>IBTRHDE</w:t>
            </w:r>
          </w:p>
        </w:tc>
        <w:tc>
          <w:tcPr>
            <w:tcW w:w="6138" w:type="dxa"/>
          </w:tcPr>
          <w:p w14:paraId="335A25B0" w14:textId="77777777" w:rsidR="005B1C4A" w:rsidRDefault="005B1C4A" w:rsidP="00C91C80">
            <w:pPr>
              <w:rPr>
                <w:rFonts w:ascii="Times New Roman" w:hAnsi="Times New Roman"/>
                <w:sz w:val="22"/>
                <w:szCs w:val="22"/>
              </w:rPr>
            </w:pPr>
            <w:r>
              <w:rPr>
                <w:rFonts w:ascii="Times New Roman" w:hAnsi="Times New Roman"/>
                <w:sz w:val="22"/>
                <w:szCs w:val="22"/>
              </w:rPr>
              <w:t>HCSR Patient Events Search</w:t>
            </w:r>
          </w:p>
        </w:tc>
      </w:tr>
      <w:tr w:rsidR="005B1C4A" w14:paraId="335A25B4" w14:textId="77777777" w:rsidTr="00C91C80">
        <w:trPr>
          <w:cantSplit/>
        </w:trPr>
        <w:tc>
          <w:tcPr>
            <w:tcW w:w="3438" w:type="dxa"/>
          </w:tcPr>
          <w:p w14:paraId="335A25B2" w14:textId="77777777" w:rsidR="005B1C4A" w:rsidRDefault="005B1C4A" w:rsidP="00C91C80">
            <w:pPr>
              <w:rPr>
                <w:rFonts w:ascii="Times New Roman" w:hAnsi="Times New Roman"/>
                <w:sz w:val="22"/>
                <w:szCs w:val="22"/>
              </w:rPr>
            </w:pPr>
            <w:r>
              <w:rPr>
                <w:rFonts w:ascii="Times New Roman" w:hAnsi="Times New Roman"/>
                <w:sz w:val="22"/>
                <w:szCs w:val="22"/>
              </w:rPr>
              <w:t>IBTRHDE1</w:t>
            </w:r>
          </w:p>
        </w:tc>
        <w:tc>
          <w:tcPr>
            <w:tcW w:w="6138" w:type="dxa"/>
          </w:tcPr>
          <w:p w14:paraId="335A25B3" w14:textId="77777777" w:rsidR="005B1C4A" w:rsidRDefault="005B1C4A" w:rsidP="00C91C80">
            <w:pPr>
              <w:rPr>
                <w:rFonts w:ascii="Times New Roman" w:hAnsi="Times New Roman"/>
                <w:sz w:val="22"/>
                <w:szCs w:val="22"/>
              </w:rPr>
            </w:pPr>
            <w:r>
              <w:rPr>
                <w:rFonts w:ascii="Times New Roman" w:hAnsi="Times New Roman"/>
                <w:sz w:val="22"/>
                <w:szCs w:val="22"/>
              </w:rPr>
              <w:t>HCSR Auto Trigger of 278X215 Inquiry</w:t>
            </w:r>
          </w:p>
        </w:tc>
      </w:tr>
      <w:tr w:rsidR="005B1C4A" w14:paraId="335A25B7" w14:textId="77777777" w:rsidTr="00C91C80">
        <w:trPr>
          <w:cantSplit/>
        </w:trPr>
        <w:tc>
          <w:tcPr>
            <w:tcW w:w="3438" w:type="dxa"/>
          </w:tcPr>
          <w:p w14:paraId="335A25B5" w14:textId="77777777" w:rsidR="005B1C4A" w:rsidRDefault="005B1C4A" w:rsidP="00C91C80">
            <w:pPr>
              <w:rPr>
                <w:rFonts w:ascii="Times New Roman" w:hAnsi="Times New Roman"/>
                <w:sz w:val="22"/>
                <w:szCs w:val="22"/>
              </w:rPr>
            </w:pPr>
            <w:r>
              <w:rPr>
                <w:rFonts w:ascii="Times New Roman" w:hAnsi="Times New Roman"/>
                <w:sz w:val="22"/>
                <w:szCs w:val="22"/>
              </w:rPr>
              <w:t>IBTRHLI</w:t>
            </w:r>
          </w:p>
        </w:tc>
        <w:tc>
          <w:tcPr>
            <w:tcW w:w="6138" w:type="dxa"/>
          </w:tcPr>
          <w:p w14:paraId="335A25B6"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BA" w14:textId="77777777" w:rsidTr="00C91C80">
        <w:trPr>
          <w:cantSplit/>
        </w:trPr>
        <w:tc>
          <w:tcPr>
            <w:tcW w:w="3438" w:type="dxa"/>
          </w:tcPr>
          <w:p w14:paraId="335A25B8" w14:textId="77777777" w:rsidR="005B1C4A" w:rsidRDefault="005B1C4A" w:rsidP="00C91C80">
            <w:pPr>
              <w:rPr>
                <w:rFonts w:ascii="Times New Roman" w:hAnsi="Times New Roman"/>
                <w:sz w:val="22"/>
                <w:szCs w:val="22"/>
              </w:rPr>
            </w:pPr>
            <w:r>
              <w:rPr>
                <w:rFonts w:ascii="Times New Roman" w:hAnsi="Times New Roman"/>
                <w:sz w:val="22"/>
                <w:szCs w:val="22"/>
              </w:rPr>
              <w:t>IBTRHLI1</w:t>
            </w:r>
          </w:p>
        </w:tc>
        <w:tc>
          <w:tcPr>
            <w:tcW w:w="6138" w:type="dxa"/>
          </w:tcPr>
          <w:p w14:paraId="335A25B9"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BD" w14:textId="77777777" w:rsidTr="00C91C80">
        <w:trPr>
          <w:cantSplit/>
        </w:trPr>
        <w:tc>
          <w:tcPr>
            <w:tcW w:w="3438" w:type="dxa"/>
          </w:tcPr>
          <w:p w14:paraId="335A25BB" w14:textId="77777777" w:rsidR="005B1C4A" w:rsidRDefault="005B1C4A" w:rsidP="00C91C80">
            <w:pPr>
              <w:rPr>
                <w:rFonts w:ascii="Times New Roman" w:hAnsi="Times New Roman"/>
                <w:sz w:val="22"/>
                <w:szCs w:val="22"/>
              </w:rPr>
            </w:pPr>
            <w:r>
              <w:rPr>
                <w:rFonts w:ascii="Times New Roman" w:hAnsi="Times New Roman"/>
                <w:sz w:val="22"/>
                <w:szCs w:val="22"/>
              </w:rPr>
              <w:t>IBTRHLI2</w:t>
            </w:r>
          </w:p>
        </w:tc>
        <w:tc>
          <w:tcPr>
            <w:tcW w:w="6138" w:type="dxa"/>
          </w:tcPr>
          <w:p w14:paraId="335A25BC"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C0" w14:textId="77777777" w:rsidTr="00C91C80">
        <w:trPr>
          <w:cantSplit/>
        </w:trPr>
        <w:tc>
          <w:tcPr>
            <w:tcW w:w="3438" w:type="dxa"/>
          </w:tcPr>
          <w:p w14:paraId="335A25BE" w14:textId="77777777" w:rsidR="005B1C4A" w:rsidRDefault="005B1C4A" w:rsidP="00C91C80">
            <w:pPr>
              <w:rPr>
                <w:rFonts w:ascii="Times New Roman" w:hAnsi="Times New Roman"/>
                <w:sz w:val="22"/>
                <w:szCs w:val="22"/>
              </w:rPr>
            </w:pPr>
            <w:r>
              <w:rPr>
                <w:rFonts w:ascii="Times New Roman" w:hAnsi="Times New Roman"/>
                <w:sz w:val="22"/>
                <w:szCs w:val="22"/>
              </w:rPr>
              <w:t>IBTRHLI3</w:t>
            </w:r>
          </w:p>
        </w:tc>
        <w:tc>
          <w:tcPr>
            <w:tcW w:w="6138" w:type="dxa"/>
          </w:tcPr>
          <w:p w14:paraId="335A25BF" w14:textId="77777777"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14:paraId="335A25C3" w14:textId="77777777" w:rsidTr="00C91C80">
        <w:trPr>
          <w:cantSplit/>
        </w:trPr>
        <w:tc>
          <w:tcPr>
            <w:tcW w:w="3438" w:type="dxa"/>
          </w:tcPr>
          <w:p w14:paraId="335A25C1" w14:textId="77777777" w:rsidR="005B1C4A" w:rsidRDefault="005B1C4A" w:rsidP="00C91C80">
            <w:pPr>
              <w:rPr>
                <w:rFonts w:ascii="Times New Roman" w:hAnsi="Times New Roman"/>
                <w:sz w:val="22"/>
                <w:szCs w:val="22"/>
              </w:rPr>
            </w:pPr>
            <w:r>
              <w:rPr>
                <w:rFonts w:ascii="Times New Roman" w:hAnsi="Times New Roman"/>
                <w:sz w:val="22"/>
                <w:szCs w:val="22"/>
              </w:rPr>
              <w:t>IBTRHLO</w:t>
            </w:r>
          </w:p>
        </w:tc>
        <w:tc>
          <w:tcPr>
            <w:tcW w:w="6138" w:type="dxa"/>
          </w:tcPr>
          <w:p w14:paraId="335A25C2"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w:t>
            </w:r>
          </w:p>
        </w:tc>
      </w:tr>
      <w:tr w:rsidR="005B1C4A" w14:paraId="335A25C6" w14:textId="77777777" w:rsidTr="00C91C80">
        <w:trPr>
          <w:cantSplit/>
        </w:trPr>
        <w:tc>
          <w:tcPr>
            <w:tcW w:w="3438" w:type="dxa"/>
          </w:tcPr>
          <w:p w14:paraId="335A25C4" w14:textId="77777777" w:rsidR="005B1C4A" w:rsidRDefault="005B1C4A" w:rsidP="00C91C80">
            <w:pPr>
              <w:rPr>
                <w:rFonts w:ascii="Times New Roman" w:hAnsi="Times New Roman"/>
                <w:sz w:val="22"/>
                <w:szCs w:val="22"/>
              </w:rPr>
            </w:pPr>
            <w:r>
              <w:rPr>
                <w:rFonts w:ascii="Times New Roman" w:hAnsi="Times New Roman"/>
                <w:sz w:val="22"/>
                <w:szCs w:val="22"/>
              </w:rPr>
              <w:t>IBTRHLO1</w:t>
            </w:r>
          </w:p>
        </w:tc>
        <w:tc>
          <w:tcPr>
            <w:tcW w:w="6138" w:type="dxa"/>
          </w:tcPr>
          <w:p w14:paraId="335A25C5"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 cont.</w:t>
            </w:r>
          </w:p>
        </w:tc>
      </w:tr>
      <w:tr w:rsidR="005B1C4A" w14:paraId="335A25C9" w14:textId="77777777" w:rsidTr="00C91C80">
        <w:trPr>
          <w:cantSplit/>
        </w:trPr>
        <w:tc>
          <w:tcPr>
            <w:tcW w:w="3438" w:type="dxa"/>
          </w:tcPr>
          <w:p w14:paraId="335A25C7" w14:textId="77777777" w:rsidR="005B1C4A" w:rsidRDefault="005B1C4A" w:rsidP="00C91C80">
            <w:pPr>
              <w:rPr>
                <w:rFonts w:ascii="Times New Roman" w:hAnsi="Times New Roman"/>
                <w:sz w:val="22"/>
                <w:szCs w:val="22"/>
              </w:rPr>
            </w:pPr>
            <w:r>
              <w:rPr>
                <w:rFonts w:ascii="Times New Roman" w:hAnsi="Times New Roman"/>
                <w:sz w:val="22"/>
                <w:szCs w:val="22"/>
              </w:rPr>
              <w:t>IBTRHLO2</w:t>
            </w:r>
          </w:p>
        </w:tc>
        <w:tc>
          <w:tcPr>
            <w:tcW w:w="6138" w:type="dxa"/>
          </w:tcPr>
          <w:p w14:paraId="335A25C8" w14:textId="77777777" w:rsidR="005B1C4A" w:rsidRDefault="005B1C4A" w:rsidP="00C91C80">
            <w:pPr>
              <w:rPr>
                <w:rFonts w:ascii="Times New Roman" w:hAnsi="Times New Roman"/>
                <w:sz w:val="22"/>
                <w:szCs w:val="22"/>
              </w:rPr>
            </w:pPr>
            <w:r>
              <w:rPr>
                <w:rFonts w:ascii="Times New Roman" w:hAnsi="Times New Roman"/>
                <w:sz w:val="22"/>
                <w:szCs w:val="22"/>
              </w:rPr>
              <w:t>Create and send 278 Inquiry cont.</w:t>
            </w:r>
          </w:p>
        </w:tc>
      </w:tr>
      <w:tr w:rsidR="005B1C4A" w14:paraId="335A25CC" w14:textId="77777777" w:rsidTr="00C91C80">
        <w:trPr>
          <w:cantSplit/>
        </w:trPr>
        <w:tc>
          <w:tcPr>
            <w:tcW w:w="3438" w:type="dxa"/>
          </w:tcPr>
          <w:p w14:paraId="335A25CA" w14:textId="77777777" w:rsidR="005B1C4A" w:rsidRDefault="005B1C4A" w:rsidP="00C91C80">
            <w:pPr>
              <w:rPr>
                <w:rFonts w:ascii="Times New Roman" w:hAnsi="Times New Roman"/>
                <w:sz w:val="22"/>
                <w:szCs w:val="22"/>
              </w:rPr>
            </w:pPr>
            <w:r>
              <w:rPr>
                <w:rFonts w:ascii="Times New Roman" w:hAnsi="Times New Roman"/>
                <w:sz w:val="22"/>
                <w:szCs w:val="22"/>
              </w:rPr>
              <w:t>IBTRHLU</w:t>
            </w:r>
          </w:p>
        </w:tc>
        <w:tc>
          <w:tcPr>
            <w:tcW w:w="6138" w:type="dxa"/>
          </w:tcPr>
          <w:p w14:paraId="335A25CB" w14:textId="77777777" w:rsidR="005B1C4A" w:rsidRDefault="005B1C4A" w:rsidP="00C91C80">
            <w:pPr>
              <w:rPr>
                <w:rFonts w:ascii="Times New Roman" w:hAnsi="Times New Roman"/>
                <w:sz w:val="22"/>
                <w:szCs w:val="22"/>
              </w:rPr>
            </w:pPr>
            <w:r>
              <w:rPr>
                <w:rFonts w:ascii="Times New Roman" w:hAnsi="Times New Roman"/>
                <w:sz w:val="22"/>
                <w:szCs w:val="22"/>
              </w:rPr>
              <w:t>Utilities used to receive and store 278 Response message.</w:t>
            </w:r>
          </w:p>
        </w:tc>
      </w:tr>
      <w:tr w:rsidR="005B1C4A" w14:paraId="335A25CF" w14:textId="77777777" w:rsidTr="00C91C80">
        <w:trPr>
          <w:cantSplit/>
        </w:trPr>
        <w:tc>
          <w:tcPr>
            <w:tcW w:w="3438" w:type="dxa"/>
          </w:tcPr>
          <w:p w14:paraId="335A25CD" w14:textId="77777777" w:rsidR="005B1C4A" w:rsidRDefault="005B1C4A" w:rsidP="00C91C80">
            <w:pPr>
              <w:rPr>
                <w:rFonts w:ascii="Times New Roman" w:hAnsi="Times New Roman"/>
                <w:sz w:val="22"/>
                <w:szCs w:val="22"/>
              </w:rPr>
            </w:pPr>
            <w:r>
              <w:rPr>
                <w:rFonts w:ascii="Times New Roman" w:hAnsi="Times New Roman"/>
                <w:sz w:val="22"/>
                <w:szCs w:val="22"/>
              </w:rPr>
              <w:t>IBTRHRC</w:t>
            </w:r>
          </w:p>
        </w:tc>
        <w:tc>
          <w:tcPr>
            <w:tcW w:w="6138" w:type="dxa"/>
          </w:tcPr>
          <w:p w14:paraId="335A25CE" w14:textId="77777777" w:rsidR="005B1C4A" w:rsidRDefault="005B1C4A" w:rsidP="00C91C80">
            <w:pPr>
              <w:rPr>
                <w:rFonts w:ascii="Times New Roman" w:hAnsi="Times New Roman"/>
                <w:sz w:val="22"/>
                <w:szCs w:val="22"/>
              </w:rPr>
            </w:pPr>
            <w:r>
              <w:rPr>
                <w:rFonts w:ascii="Times New Roman" w:hAnsi="Times New Roman"/>
                <w:sz w:val="22"/>
                <w:szCs w:val="22"/>
              </w:rPr>
              <w:t>CLAIMS TRACKING 278 CERTIFICATION REPORT</w:t>
            </w:r>
          </w:p>
        </w:tc>
      </w:tr>
      <w:tr w:rsidR="005B1C4A" w14:paraId="335A25D2" w14:textId="77777777" w:rsidTr="00C91C80">
        <w:trPr>
          <w:cantSplit/>
        </w:trPr>
        <w:tc>
          <w:tcPr>
            <w:tcW w:w="3438" w:type="dxa"/>
          </w:tcPr>
          <w:p w14:paraId="335A25D0" w14:textId="77777777" w:rsidR="005B1C4A" w:rsidRDefault="005B1C4A" w:rsidP="00C91C80">
            <w:pPr>
              <w:rPr>
                <w:rFonts w:ascii="Times New Roman" w:hAnsi="Times New Roman"/>
                <w:sz w:val="22"/>
                <w:szCs w:val="22"/>
              </w:rPr>
            </w:pPr>
            <w:r>
              <w:rPr>
                <w:rFonts w:ascii="Times New Roman" w:hAnsi="Times New Roman"/>
                <w:sz w:val="22"/>
                <w:szCs w:val="22"/>
              </w:rPr>
              <w:t>IBTRHRD</w:t>
            </w:r>
          </w:p>
        </w:tc>
        <w:tc>
          <w:tcPr>
            <w:tcW w:w="6138" w:type="dxa"/>
          </w:tcPr>
          <w:p w14:paraId="335A25D1" w14:textId="77777777" w:rsidR="005B1C4A" w:rsidRDefault="005B1C4A" w:rsidP="00C91C80">
            <w:pPr>
              <w:rPr>
                <w:rFonts w:ascii="Times New Roman" w:hAnsi="Times New Roman"/>
                <w:sz w:val="22"/>
                <w:szCs w:val="22"/>
              </w:rPr>
            </w:pPr>
            <w:r>
              <w:rPr>
                <w:rFonts w:ascii="Times New Roman" w:hAnsi="Times New Roman"/>
                <w:sz w:val="22"/>
                <w:szCs w:val="22"/>
              </w:rPr>
              <w:t>CLAIMS TRACKING 278 DELETION DISPOSITION REPORT</w:t>
            </w:r>
          </w:p>
        </w:tc>
      </w:tr>
      <w:tr w:rsidR="005B1C4A" w14:paraId="335A25D5" w14:textId="77777777" w:rsidTr="00C91C80">
        <w:trPr>
          <w:cantSplit/>
        </w:trPr>
        <w:tc>
          <w:tcPr>
            <w:tcW w:w="3438" w:type="dxa"/>
          </w:tcPr>
          <w:p w14:paraId="335A25D3" w14:textId="77777777" w:rsidR="005B1C4A" w:rsidRDefault="005B1C4A" w:rsidP="00C91C80">
            <w:pPr>
              <w:rPr>
                <w:rFonts w:ascii="Times New Roman" w:hAnsi="Times New Roman"/>
                <w:sz w:val="22"/>
                <w:szCs w:val="22"/>
              </w:rPr>
            </w:pPr>
            <w:r>
              <w:rPr>
                <w:rFonts w:ascii="Times New Roman" w:hAnsi="Times New Roman"/>
                <w:sz w:val="22"/>
                <w:szCs w:val="22"/>
              </w:rPr>
              <w:t>IBTRHRS</w:t>
            </w:r>
          </w:p>
        </w:tc>
        <w:tc>
          <w:tcPr>
            <w:tcW w:w="6138" w:type="dxa"/>
          </w:tcPr>
          <w:p w14:paraId="335A25D4" w14:textId="77777777" w:rsidR="005B1C4A" w:rsidRDefault="005B1C4A" w:rsidP="00C91C80">
            <w:pPr>
              <w:rPr>
                <w:rFonts w:ascii="Times New Roman" w:hAnsi="Times New Roman"/>
                <w:sz w:val="22"/>
                <w:szCs w:val="22"/>
              </w:rPr>
            </w:pPr>
            <w:r>
              <w:rPr>
                <w:rFonts w:ascii="Times New Roman" w:hAnsi="Times New Roman"/>
                <w:sz w:val="22"/>
                <w:szCs w:val="22"/>
              </w:rPr>
              <w:t>CLAIMS TRACKING 278 STATISTICAL VOLUME REPORT</w:t>
            </w:r>
          </w:p>
        </w:tc>
      </w:tr>
      <w:tr w:rsidR="005B1C4A" w:rsidRPr="0002501E" w14:paraId="335A25D8" w14:textId="77777777" w:rsidTr="00D26491">
        <w:trPr>
          <w:cantSplit/>
        </w:trPr>
        <w:tc>
          <w:tcPr>
            <w:tcW w:w="3438" w:type="dxa"/>
          </w:tcPr>
          <w:p w14:paraId="335A25D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w:t>
            </w:r>
          </w:p>
        </w:tc>
        <w:tc>
          <w:tcPr>
            <w:tcW w:w="6138" w:type="dxa"/>
          </w:tcPr>
          <w:p w14:paraId="335A25D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5B1C4A" w:rsidRPr="0002501E" w14:paraId="335A25DB" w14:textId="77777777" w:rsidTr="00D26491">
        <w:trPr>
          <w:cantSplit/>
        </w:trPr>
        <w:tc>
          <w:tcPr>
            <w:tcW w:w="3438" w:type="dxa"/>
          </w:tcPr>
          <w:p w14:paraId="335A25D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IBTRKR0</w:t>
            </w:r>
          </w:p>
        </w:tc>
        <w:tc>
          <w:tcPr>
            <w:tcW w:w="6138" w:type="dxa"/>
          </w:tcPr>
          <w:p w14:paraId="335A25D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RANDOM SELECTION BULLETIN</w:t>
            </w:r>
          </w:p>
        </w:tc>
      </w:tr>
      <w:tr w:rsidR="005B1C4A" w:rsidRPr="0002501E" w14:paraId="335A25DE" w14:textId="77777777" w:rsidTr="00D26491">
        <w:trPr>
          <w:cantSplit/>
        </w:trPr>
        <w:tc>
          <w:tcPr>
            <w:tcW w:w="3438" w:type="dxa"/>
          </w:tcPr>
          <w:p w14:paraId="335A25D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IBTRKR1</w:t>
            </w:r>
          </w:p>
        </w:tc>
        <w:tc>
          <w:tcPr>
            <w:tcW w:w="6138" w:type="dxa"/>
          </w:tcPr>
          <w:p w14:paraId="335A25DD"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5B1C4A" w:rsidRPr="0002501E" w14:paraId="335A25E1" w14:textId="77777777" w:rsidTr="00D26491">
        <w:trPr>
          <w:cantSplit/>
        </w:trPr>
        <w:tc>
          <w:tcPr>
            <w:tcW w:w="3438" w:type="dxa"/>
          </w:tcPr>
          <w:p w14:paraId="335A25D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IBTRKR2</w:t>
            </w:r>
          </w:p>
        </w:tc>
        <w:tc>
          <w:tcPr>
            <w:tcW w:w="6138" w:type="dxa"/>
          </w:tcPr>
          <w:p w14:paraId="335A25E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is invoked by the nightly background job and adds scheduled admissions to Claims Tracking.</w:t>
            </w:r>
          </w:p>
        </w:tc>
      </w:tr>
      <w:tr w:rsidR="005B1C4A" w:rsidRPr="0002501E" w14:paraId="335A25E4" w14:textId="77777777" w:rsidTr="00D26491">
        <w:trPr>
          <w:cantSplit/>
        </w:trPr>
        <w:tc>
          <w:tcPr>
            <w:tcW w:w="3438" w:type="dxa"/>
          </w:tcPr>
          <w:p w14:paraId="335A25E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IBTRKR3, IBTRKR31</w:t>
            </w:r>
          </w:p>
        </w:tc>
        <w:tc>
          <w:tcPr>
            <w:tcW w:w="6138" w:type="dxa"/>
          </w:tcPr>
          <w:p w14:paraId="335A25E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5B1C4A" w:rsidRPr="0002501E" w14:paraId="335A25E7" w14:textId="77777777" w:rsidTr="00D26491">
        <w:trPr>
          <w:cantSplit/>
        </w:trPr>
        <w:tc>
          <w:tcPr>
            <w:tcW w:w="3438" w:type="dxa"/>
          </w:tcPr>
          <w:p w14:paraId="335A25E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IBTRKR4, IBTRKR41</w:t>
            </w:r>
          </w:p>
        </w:tc>
        <w:tc>
          <w:tcPr>
            <w:tcW w:w="6138" w:type="dxa"/>
          </w:tcPr>
          <w:p w14:paraId="335A25E6"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5B1C4A" w:rsidRPr="0002501E" w14:paraId="335A25EA" w14:textId="77777777" w:rsidTr="00D26491">
        <w:trPr>
          <w:cantSplit/>
        </w:trPr>
        <w:tc>
          <w:tcPr>
            <w:tcW w:w="3438" w:type="dxa"/>
          </w:tcPr>
          <w:p w14:paraId="335A25E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IBTRKR5</w:t>
            </w:r>
          </w:p>
        </w:tc>
        <w:tc>
          <w:tcPr>
            <w:tcW w:w="6138" w:type="dxa"/>
          </w:tcPr>
          <w:p w14:paraId="335A25E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5B1C4A" w:rsidRPr="0002501E" w14:paraId="335A25ED" w14:textId="77777777" w:rsidTr="00D26491">
        <w:trPr>
          <w:cantSplit/>
        </w:trPr>
        <w:tc>
          <w:tcPr>
            <w:tcW w:w="3438" w:type="dxa"/>
          </w:tcPr>
          <w:p w14:paraId="335A25E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IBTRKRBA</w:t>
            </w:r>
          </w:p>
        </w:tc>
        <w:tc>
          <w:tcPr>
            <w:tcW w:w="6138" w:type="dxa"/>
          </w:tcPr>
          <w:p w14:paraId="335A25E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random selection bulletin</w:t>
            </w:r>
          </w:p>
        </w:tc>
      </w:tr>
      <w:tr w:rsidR="005B1C4A" w:rsidRPr="0002501E" w14:paraId="335A25F0" w14:textId="77777777" w:rsidTr="00D26491">
        <w:trPr>
          <w:cantSplit/>
        </w:trPr>
        <w:tc>
          <w:tcPr>
            <w:tcW w:w="3438" w:type="dxa"/>
          </w:tcPr>
          <w:p w14:paraId="335A25E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IBTRKRBD</w:t>
            </w:r>
          </w:p>
        </w:tc>
        <w:tc>
          <w:tcPr>
            <w:tcW w:w="6138" w:type="dxa"/>
          </w:tcPr>
          <w:p w14:paraId="335A25E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deleted admission bulletin</w:t>
            </w:r>
          </w:p>
        </w:tc>
      </w:tr>
      <w:tr w:rsidR="005B1C4A" w:rsidRPr="0002501E" w14:paraId="335A25F3" w14:textId="77777777" w:rsidTr="00D26491">
        <w:trPr>
          <w:cantSplit/>
        </w:trPr>
        <w:tc>
          <w:tcPr>
            <w:tcW w:w="3438" w:type="dxa"/>
          </w:tcPr>
          <w:p w14:paraId="335A25F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IBTRKRBR</w:t>
            </w:r>
          </w:p>
        </w:tc>
        <w:tc>
          <w:tcPr>
            <w:tcW w:w="6138" w:type="dxa"/>
          </w:tcPr>
          <w:p w14:paraId="335A25F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relinker bulletin</w:t>
            </w:r>
          </w:p>
        </w:tc>
      </w:tr>
      <w:tr w:rsidR="005B1C4A" w:rsidRPr="0002501E" w14:paraId="335A25F6" w14:textId="77777777" w:rsidTr="00D26491">
        <w:trPr>
          <w:cantSplit/>
        </w:trPr>
        <w:tc>
          <w:tcPr>
            <w:tcW w:w="3438" w:type="dxa"/>
          </w:tcPr>
          <w:p w14:paraId="335A25F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IBTRKRU</w:t>
            </w:r>
          </w:p>
        </w:tc>
        <w:tc>
          <w:tcPr>
            <w:tcW w:w="6138" w:type="dxa"/>
          </w:tcPr>
          <w:p w14:paraId="335A25F5"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5B1C4A" w:rsidRPr="0002501E" w14:paraId="335A25F9" w14:textId="77777777" w:rsidTr="00D26491">
        <w:trPr>
          <w:cantSplit/>
        </w:trPr>
        <w:tc>
          <w:tcPr>
            <w:tcW w:w="3438" w:type="dxa"/>
          </w:tcPr>
          <w:p w14:paraId="335A25F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IBTRP</w:t>
            </w:r>
          </w:p>
        </w:tc>
        <w:tc>
          <w:tcPr>
            <w:tcW w:w="6138" w:type="dxa"/>
          </w:tcPr>
          <w:p w14:paraId="335A25F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5B1C4A" w:rsidRPr="0002501E" w14:paraId="335A25FC" w14:textId="77777777" w:rsidTr="00D26491">
        <w:trPr>
          <w:cantSplit/>
        </w:trPr>
        <w:tc>
          <w:tcPr>
            <w:tcW w:w="3438" w:type="dxa"/>
          </w:tcPr>
          <w:p w14:paraId="335A25FA" w14:textId="77777777" w:rsidR="005B1C4A" w:rsidRPr="00DD113A" w:rsidRDefault="005B1C4A" w:rsidP="005B1C4A">
            <w:pPr>
              <w:rPr>
                <w:rFonts w:ascii="Times New Roman" w:hAnsi="Times New Roman"/>
                <w:sz w:val="22"/>
                <w:szCs w:val="22"/>
                <w:lang w:val="pt-BR"/>
              </w:rPr>
            </w:pPr>
            <w:r w:rsidRPr="00DD113A">
              <w:rPr>
                <w:rFonts w:ascii="Times New Roman" w:hAnsi="Times New Roman"/>
                <w:sz w:val="22"/>
                <w:szCs w:val="22"/>
                <w:lang w:val="pt-BR"/>
              </w:rPr>
              <w:t>IBTRPR, IBTRPR0, IBTRPR01, IBTRPR1, IBTRPR2</w:t>
            </w:r>
          </w:p>
        </w:tc>
        <w:tc>
          <w:tcPr>
            <w:tcW w:w="6138" w:type="dxa"/>
          </w:tcPr>
          <w:p w14:paraId="335A25F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5B1C4A" w:rsidRPr="0002501E" w14:paraId="335A25FF" w14:textId="77777777" w:rsidTr="00D26491">
        <w:trPr>
          <w:cantSplit/>
        </w:trPr>
        <w:tc>
          <w:tcPr>
            <w:tcW w:w="3438" w:type="dxa"/>
          </w:tcPr>
          <w:p w14:paraId="335A25F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IBTRR</w:t>
            </w:r>
          </w:p>
        </w:tc>
        <w:tc>
          <w:tcPr>
            <w:tcW w:w="6138" w:type="dxa"/>
          </w:tcPr>
          <w:p w14:paraId="335A25FE"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5B1C4A" w:rsidRPr="0002501E" w14:paraId="335A2602" w14:textId="77777777" w:rsidTr="00D26491">
        <w:trPr>
          <w:cantSplit/>
        </w:trPr>
        <w:tc>
          <w:tcPr>
            <w:tcW w:w="3438" w:type="dxa"/>
          </w:tcPr>
          <w:p w14:paraId="335A260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IBTRR1</w:t>
            </w:r>
          </w:p>
        </w:tc>
        <w:tc>
          <w:tcPr>
            <w:tcW w:w="6138" w:type="dxa"/>
          </w:tcPr>
          <w:p w14:paraId="335A260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5B1C4A" w:rsidRPr="0002501E" w14:paraId="335A2605" w14:textId="77777777" w:rsidTr="00D26491">
        <w:trPr>
          <w:cantSplit/>
        </w:trPr>
        <w:tc>
          <w:tcPr>
            <w:tcW w:w="3438" w:type="dxa"/>
          </w:tcPr>
          <w:p w14:paraId="335A260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IBTRV, IBTRV1, IBTRV2, IBTRV3, IBTRV31</w:t>
            </w:r>
          </w:p>
        </w:tc>
        <w:tc>
          <w:tcPr>
            <w:tcW w:w="6138" w:type="dxa"/>
          </w:tcPr>
          <w:p w14:paraId="335A2604"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5B1C4A" w:rsidRPr="0002501E" w14:paraId="335A2608" w14:textId="77777777" w:rsidTr="00D26491">
        <w:trPr>
          <w:cantSplit/>
        </w:trPr>
        <w:tc>
          <w:tcPr>
            <w:tcW w:w="3438" w:type="dxa"/>
          </w:tcPr>
          <w:p w14:paraId="335A260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IBTRVD, IBTRVD0, IBTRVD1</w:t>
            </w:r>
          </w:p>
        </w:tc>
        <w:tc>
          <w:tcPr>
            <w:tcW w:w="6138" w:type="dxa"/>
          </w:tcPr>
          <w:p w14:paraId="335A260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5B1C4A" w:rsidRPr="0002501E" w14:paraId="335A260B" w14:textId="77777777" w:rsidTr="00D26491">
        <w:trPr>
          <w:cantSplit/>
        </w:trPr>
        <w:tc>
          <w:tcPr>
            <w:tcW w:w="3438" w:type="dxa"/>
          </w:tcPr>
          <w:p w14:paraId="335A260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w:t>
            </w:r>
          </w:p>
        </w:tc>
        <w:tc>
          <w:tcPr>
            <w:tcW w:w="6138" w:type="dxa"/>
          </w:tcPr>
          <w:p w14:paraId="335A260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UNBILLED AMOUNTS MENU </w:t>
            </w:r>
          </w:p>
        </w:tc>
      </w:tr>
      <w:tr w:rsidR="005B1C4A" w:rsidRPr="0002501E" w14:paraId="335A260E" w14:textId="77777777" w:rsidTr="00D26491">
        <w:trPr>
          <w:cantSplit/>
        </w:trPr>
        <w:tc>
          <w:tcPr>
            <w:tcW w:w="3438" w:type="dxa"/>
          </w:tcPr>
          <w:p w14:paraId="335A260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IBTUBAV</w:t>
            </w:r>
          </w:p>
        </w:tc>
        <w:tc>
          <w:tcPr>
            <w:tcW w:w="6138" w:type="dxa"/>
          </w:tcPr>
          <w:p w14:paraId="335A260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AVERAGE BILL AMOUNT LOGIC</w:t>
            </w:r>
          </w:p>
        </w:tc>
      </w:tr>
      <w:tr w:rsidR="005B1C4A" w:rsidRPr="0002501E" w14:paraId="335A2611" w14:textId="77777777" w:rsidTr="00D26491">
        <w:trPr>
          <w:cantSplit/>
        </w:trPr>
        <w:tc>
          <w:tcPr>
            <w:tcW w:w="3438" w:type="dxa"/>
          </w:tcPr>
          <w:p w14:paraId="335A260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IBTUBAV1</w:t>
            </w:r>
          </w:p>
        </w:tc>
        <w:tc>
          <w:tcPr>
            <w:tcW w:w="6138" w:type="dxa"/>
          </w:tcPr>
          <w:p w14:paraId="335A2610"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UNBILLED AMOUNTS - AVERAGE BILL AMOUNT LOGIC</w:t>
            </w:r>
          </w:p>
        </w:tc>
      </w:tr>
      <w:tr w:rsidR="005B1C4A" w:rsidRPr="0002501E" w14:paraId="335A2614" w14:textId="77777777" w:rsidTr="00D26491">
        <w:trPr>
          <w:cantSplit/>
        </w:trPr>
        <w:tc>
          <w:tcPr>
            <w:tcW w:w="3438" w:type="dxa"/>
          </w:tcPr>
          <w:p w14:paraId="335A261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IBTUBO</w:t>
            </w:r>
          </w:p>
        </w:tc>
        <w:tc>
          <w:tcPr>
            <w:tcW w:w="6138" w:type="dxa"/>
          </w:tcPr>
          <w:p w14:paraId="335A261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7" w14:textId="77777777" w:rsidTr="00D26491">
        <w:trPr>
          <w:cantSplit/>
        </w:trPr>
        <w:tc>
          <w:tcPr>
            <w:tcW w:w="3438" w:type="dxa"/>
          </w:tcPr>
          <w:p w14:paraId="335A261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IBTUBO1</w:t>
            </w:r>
          </w:p>
        </w:tc>
        <w:tc>
          <w:tcPr>
            <w:tcW w:w="6138" w:type="dxa"/>
          </w:tcPr>
          <w:p w14:paraId="335A261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A" w14:textId="77777777" w:rsidTr="00D26491">
        <w:trPr>
          <w:cantSplit/>
        </w:trPr>
        <w:tc>
          <w:tcPr>
            <w:tcW w:w="3438" w:type="dxa"/>
          </w:tcPr>
          <w:p w14:paraId="335A261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IBTUBO2</w:t>
            </w:r>
          </w:p>
        </w:tc>
        <w:tc>
          <w:tcPr>
            <w:tcW w:w="6138" w:type="dxa"/>
          </w:tcPr>
          <w:p w14:paraId="335A261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1D" w14:textId="77777777" w:rsidTr="00D26491">
        <w:trPr>
          <w:cantSplit/>
        </w:trPr>
        <w:tc>
          <w:tcPr>
            <w:tcW w:w="3438" w:type="dxa"/>
          </w:tcPr>
          <w:p w14:paraId="335A261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IBTUBO3</w:t>
            </w:r>
          </w:p>
        </w:tc>
        <w:tc>
          <w:tcPr>
            <w:tcW w:w="6138" w:type="dxa"/>
          </w:tcPr>
          <w:p w14:paraId="335A261C"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5B1C4A" w:rsidRPr="0002501E" w14:paraId="335A2620" w14:textId="77777777" w:rsidTr="00D26491">
        <w:trPr>
          <w:cantSplit/>
        </w:trPr>
        <w:tc>
          <w:tcPr>
            <w:tcW w:w="3438" w:type="dxa"/>
          </w:tcPr>
          <w:p w14:paraId="335A261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IBTUBOA</w:t>
            </w:r>
          </w:p>
        </w:tc>
        <w:tc>
          <w:tcPr>
            <w:tcW w:w="6138" w:type="dxa"/>
          </w:tcPr>
          <w:p w14:paraId="335A261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14:paraId="335A2623" w14:textId="77777777" w:rsidTr="00D26491">
        <w:trPr>
          <w:cantSplit/>
        </w:trPr>
        <w:tc>
          <w:tcPr>
            <w:tcW w:w="3438" w:type="dxa"/>
          </w:tcPr>
          <w:p w14:paraId="335A262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IBTUBOU</w:t>
            </w:r>
          </w:p>
        </w:tc>
        <w:tc>
          <w:tcPr>
            <w:tcW w:w="6138" w:type="dxa"/>
          </w:tcPr>
          <w:p w14:paraId="335A2622"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(UTILITIES)</w:t>
            </w:r>
          </w:p>
        </w:tc>
      </w:tr>
      <w:tr w:rsidR="005B1C4A" w:rsidRPr="0002501E" w14:paraId="335A2626" w14:textId="77777777" w:rsidTr="00D26491">
        <w:trPr>
          <w:cantSplit/>
        </w:trPr>
        <w:tc>
          <w:tcPr>
            <w:tcW w:w="3438" w:type="dxa"/>
          </w:tcPr>
          <w:p w14:paraId="335A262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IBTUBUL</w:t>
            </w:r>
          </w:p>
        </w:tc>
        <w:tc>
          <w:tcPr>
            <w:tcW w:w="6138" w:type="dxa"/>
          </w:tcPr>
          <w:p w14:paraId="335A2625"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w:t>
            </w:r>
          </w:p>
        </w:tc>
      </w:tr>
      <w:tr w:rsidR="005B1C4A" w:rsidRPr="0002501E" w14:paraId="335A2629" w14:textId="77777777" w:rsidTr="00D26491">
        <w:trPr>
          <w:cantSplit/>
        </w:trPr>
        <w:tc>
          <w:tcPr>
            <w:tcW w:w="3438" w:type="dxa"/>
          </w:tcPr>
          <w:p w14:paraId="335A262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IBTUBV</w:t>
            </w:r>
          </w:p>
        </w:tc>
        <w:tc>
          <w:tcPr>
            <w:tcW w:w="6138" w:type="dxa"/>
          </w:tcPr>
          <w:p w14:paraId="335A262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VIEW UNBILLED DATA</w:t>
            </w:r>
          </w:p>
        </w:tc>
      </w:tr>
      <w:tr w:rsidR="005B1C4A" w:rsidRPr="0002501E" w14:paraId="335A262C" w14:textId="77777777" w:rsidTr="00D26491">
        <w:trPr>
          <w:cantSplit/>
        </w:trPr>
        <w:tc>
          <w:tcPr>
            <w:tcW w:w="3438" w:type="dxa"/>
          </w:tcPr>
          <w:p w14:paraId="335A262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138" w:type="dxa"/>
          </w:tcPr>
          <w:p w14:paraId="335A262B"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5B1C4A" w:rsidRPr="0002501E" w14:paraId="335A262F" w14:textId="77777777" w:rsidTr="00D26491">
        <w:trPr>
          <w:cantSplit/>
        </w:trPr>
        <w:tc>
          <w:tcPr>
            <w:tcW w:w="3438" w:type="dxa"/>
          </w:tcPr>
          <w:p w14:paraId="335A262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IBVCB, IBVCB1, IBVCB2</w:t>
            </w:r>
          </w:p>
        </w:tc>
        <w:tc>
          <w:tcPr>
            <w:tcW w:w="6138" w:type="dxa"/>
          </w:tcPr>
          <w:p w14:paraId="335A262E"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View Cancelled Bill Report</w:t>
            </w:r>
          </w:p>
        </w:tc>
      </w:tr>
      <w:tr w:rsidR="005B1C4A" w:rsidRPr="0002501E" w14:paraId="335A2632" w14:textId="77777777" w:rsidTr="00D26491">
        <w:trPr>
          <w:cantSplit/>
        </w:trPr>
        <w:tc>
          <w:tcPr>
            <w:tcW w:w="3438" w:type="dxa"/>
          </w:tcPr>
          <w:p w14:paraId="335A263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IBX*</w:t>
            </w:r>
          </w:p>
        </w:tc>
        <w:tc>
          <w:tcPr>
            <w:tcW w:w="6138" w:type="dxa"/>
          </w:tcPr>
          <w:p w14:paraId="335A263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5B1C4A" w:rsidRPr="0002501E" w14:paraId="335A2635" w14:textId="77777777" w:rsidTr="007A2A71">
        <w:trPr>
          <w:cantSplit/>
        </w:trPr>
        <w:tc>
          <w:tcPr>
            <w:tcW w:w="3438" w:type="dxa"/>
          </w:tcPr>
          <w:p w14:paraId="335A2633" w14:textId="77777777" w:rsidR="005B1C4A" w:rsidRPr="00DD113A" w:rsidRDefault="005B1C4A" w:rsidP="005B1C4A">
            <w:pPr>
              <w:rPr>
                <w:rFonts w:ascii="Times New Roman" w:hAnsi="Times New Roman"/>
                <w:sz w:val="22"/>
                <w:szCs w:val="22"/>
              </w:rPr>
            </w:pPr>
            <w:r>
              <w:rPr>
                <w:rFonts w:ascii="Times New Roman" w:hAnsi="Times New Roman"/>
                <w:sz w:val="22"/>
                <w:szCs w:val="22"/>
              </w:rPr>
              <w:t>IBY528</w:t>
            </w:r>
          </w:p>
        </w:tc>
        <w:tc>
          <w:tcPr>
            <w:tcW w:w="6138" w:type="dxa"/>
          </w:tcPr>
          <w:p w14:paraId="335A2634" w14:textId="77777777" w:rsidR="005B1C4A" w:rsidRPr="00D1302C" w:rsidRDefault="005B1C4A" w:rsidP="005B1C4A">
            <w:pPr>
              <w:rPr>
                <w:rFonts w:ascii="Times New Roman" w:hAnsi="Times New Roman"/>
                <w:sz w:val="22"/>
                <w:szCs w:val="22"/>
              </w:rPr>
            </w:pPr>
            <w:r>
              <w:rPr>
                <w:rFonts w:ascii="Times New Roman" w:hAnsi="Times New Roman"/>
                <w:sz w:val="22"/>
                <w:szCs w:val="22"/>
              </w:rPr>
              <w:t>Pre-Install for IB*2*528</w:t>
            </w:r>
          </w:p>
        </w:tc>
      </w:tr>
      <w:tr w:rsidR="005B1C4A" w:rsidRPr="0002501E" w14:paraId="335A2638" w14:textId="77777777" w:rsidTr="007A2A71">
        <w:trPr>
          <w:cantSplit/>
        </w:trPr>
        <w:tc>
          <w:tcPr>
            <w:tcW w:w="3438" w:type="dxa"/>
          </w:tcPr>
          <w:p w14:paraId="335A263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IBY528PO</w:t>
            </w:r>
          </w:p>
        </w:tc>
        <w:tc>
          <w:tcPr>
            <w:tcW w:w="6138" w:type="dxa"/>
          </w:tcPr>
          <w:p w14:paraId="335A2637" w14:textId="77777777" w:rsidR="005B1C4A" w:rsidRPr="00D1302C" w:rsidRDefault="005B1C4A" w:rsidP="005B1C4A">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5B1C4A" w:rsidRPr="0002501E" w14:paraId="335A263B" w14:textId="77777777" w:rsidTr="00D26491">
        <w:trPr>
          <w:cantSplit/>
        </w:trPr>
        <w:tc>
          <w:tcPr>
            <w:tcW w:w="3438" w:type="dxa"/>
          </w:tcPr>
          <w:p w14:paraId="335A263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IBY***EN</w:t>
            </w:r>
          </w:p>
        </w:tc>
        <w:tc>
          <w:tcPr>
            <w:tcW w:w="6138" w:type="dxa"/>
          </w:tcPr>
          <w:p w14:paraId="335A263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ENVIRONMENT CHECKS FOR IB PATCH</w:t>
            </w:r>
          </w:p>
        </w:tc>
      </w:tr>
      <w:tr w:rsidR="005B1C4A" w:rsidRPr="0002501E" w14:paraId="335A263E" w14:textId="77777777" w:rsidTr="00D26491">
        <w:trPr>
          <w:cantSplit/>
        </w:trPr>
        <w:tc>
          <w:tcPr>
            <w:tcW w:w="3438" w:type="dxa"/>
          </w:tcPr>
          <w:p w14:paraId="335A263C"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IBY***PO</w:t>
            </w:r>
          </w:p>
        </w:tc>
        <w:tc>
          <w:tcPr>
            <w:tcW w:w="6138" w:type="dxa"/>
          </w:tcPr>
          <w:p w14:paraId="335A263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POST-INSTALLATION FOR IB PATCH</w:t>
            </w:r>
          </w:p>
        </w:tc>
      </w:tr>
      <w:tr w:rsidR="005B1C4A" w:rsidRPr="0002501E" w14:paraId="335A2641" w14:textId="77777777" w:rsidTr="00D26491">
        <w:trPr>
          <w:cantSplit/>
        </w:trPr>
        <w:tc>
          <w:tcPr>
            <w:tcW w:w="3438" w:type="dxa"/>
          </w:tcPr>
          <w:p w14:paraId="335A263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IBY***PR</w:t>
            </w:r>
          </w:p>
        </w:tc>
        <w:tc>
          <w:tcPr>
            <w:tcW w:w="6138" w:type="dxa"/>
          </w:tcPr>
          <w:p w14:paraId="335A264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PRE- INSTALLATION FOR IB PATCH</w:t>
            </w:r>
          </w:p>
        </w:tc>
      </w:tr>
    </w:tbl>
    <w:p w14:paraId="335A2642" w14:textId="77777777" w:rsidR="00823F57" w:rsidRPr="0002501E" w:rsidRDefault="00823F57" w:rsidP="00F67C31">
      <w:pPr>
        <w:rPr>
          <w:rFonts w:ascii="Times New Roman" w:hAnsi="Times New Roman"/>
          <w:i/>
        </w:rPr>
      </w:pPr>
      <w:r w:rsidRPr="0002501E">
        <w:rPr>
          <w:rFonts w:ascii="Times New Roman" w:hAnsi="Times New Roman"/>
          <w:i/>
        </w:rPr>
        <w:br w:type="page"/>
      </w:r>
      <w:r w:rsidRPr="0002501E">
        <w:rPr>
          <w:rFonts w:ascii="Times New Roman" w:hAnsi="Times New Roman"/>
          <w:i/>
        </w:rPr>
        <w:lastRenderedPageBreak/>
        <w:t>(This page included for two-sided copying.)</w:t>
      </w:r>
    </w:p>
    <w:p w14:paraId="335A2643" w14:textId="77777777" w:rsidR="00531745" w:rsidRPr="0002501E" w:rsidRDefault="00531745" w:rsidP="002637A5">
      <w:pPr>
        <w:pStyle w:val="Heading2"/>
      </w:pPr>
      <w:r w:rsidRPr="0002501E">
        <w:br w:type="page"/>
      </w:r>
      <w:bookmarkStart w:id="91" w:name="_Toc200787533"/>
      <w:bookmarkStart w:id="92" w:name="_Toc442890969"/>
      <w:bookmarkStart w:id="93" w:name="_Toc514255810"/>
      <w:r w:rsidRPr="0002501E">
        <w:lastRenderedPageBreak/>
        <w:t>DGCR* to IB* Namespace Map</w:t>
      </w:r>
      <w:bookmarkEnd w:id="91"/>
      <w:bookmarkEnd w:id="92"/>
      <w:bookmarkEnd w:id="93"/>
    </w:p>
    <w:p w14:paraId="335A2644" w14:textId="77777777" w:rsidR="00531745" w:rsidRPr="0002501E" w:rsidRDefault="00531745">
      <w:pPr>
        <w:rPr>
          <w:rFonts w:ascii="Times New Roman" w:hAnsi="Times New Roman"/>
          <w:sz w:val="22"/>
          <w:szCs w:val="22"/>
        </w:rPr>
      </w:pPr>
    </w:p>
    <w:p w14:paraId="335A264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14:paraId="335A2646" w14:textId="77777777"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710CC7" w:rsidRPr="0002501E" w14:paraId="335A264B" w14:textId="77777777" w:rsidTr="00927EFB">
        <w:trPr>
          <w:cantSplit/>
          <w:tblHeader/>
        </w:trPr>
        <w:tc>
          <w:tcPr>
            <w:tcW w:w="2394" w:type="dxa"/>
          </w:tcPr>
          <w:p w14:paraId="335A2647"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8"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14:paraId="335A2649"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A"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14:paraId="335A2650" w14:textId="77777777" w:rsidTr="00927EFB">
        <w:trPr>
          <w:cantSplit/>
        </w:trPr>
        <w:tc>
          <w:tcPr>
            <w:tcW w:w="2394" w:type="dxa"/>
          </w:tcPr>
          <w:p w14:paraId="335A264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14:paraId="335A264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14:paraId="335A264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14:paraId="335A264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14:paraId="335A2655" w14:textId="77777777" w:rsidTr="00927EFB">
        <w:trPr>
          <w:cantSplit/>
        </w:trPr>
        <w:tc>
          <w:tcPr>
            <w:tcW w:w="2394" w:type="dxa"/>
          </w:tcPr>
          <w:p w14:paraId="335A265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14:paraId="335A265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14:paraId="335A265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14:paraId="335A265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14:paraId="335A265A" w14:textId="77777777" w:rsidTr="00927EFB">
        <w:trPr>
          <w:cantSplit/>
        </w:trPr>
        <w:tc>
          <w:tcPr>
            <w:tcW w:w="2394" w:type="dxa"/>
          </w:tcPr>
          <w:p w14:paraId="335A265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14:paraId="335A265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14:paraId="335A265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14:paraId="335A265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14:paraId="335A265F" w14:textId="77777777" w:rsidTr="00927EFB">
        <w:trPr>
          <w:cantSplit/>
        </w:trPr>
        <w:tc>
          <w:tcPr>
            <w:tcW w:w="2394" w:type="dxa"/>
          </w:tcPr>
          <w:p w14:paraId="335A265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14:paraId="335A265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14:paraId="335A265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14:paraId="335A265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14:paraId="335A2664" w14:textId="77777777" w:rsidTr="00927EFB">
        <w:trPr>
          <w:cantSplit/>
        </w:trPr>
        <w:tc>
          <w:tcPr>
            <w:tcW w:w="2394" w:type="dxa"/>
          </w:tcPr>
          <w:p w14:paraId="335A266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14:paraId="335A266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14:paraId="335A266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14:paraId="335A266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14:paraId="335A2669" w14:textId="77777777" w:rsidTr="00927EFB">
        <w:trPr>
          <w:cantSplit/>
        </w:trPr>
        <w:tc>
          <w:tcPr>
            <w:tcW w:w="2394" w:type="dxa"/>
          </w:tcPr>
          <w:p w14:paraId="335A266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14:paraId="335A266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14:paraId="335A266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14:paraId="335A266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14:paraId="335A266E" w14:textId="77777777" w:rsidTr="00927EFB">
        <w:trPr>
          <w:cantSplit/>
        </w:trPr>
        <w:tc>
          <w:tcPr>
            <w:tcW w:w="2394" w:type="dxa"/>
          </w:tcPr>
          <w:p w14:paraId="335A266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14:paraId="335A266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14:paraId="335A266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14:paraId="335A266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14:paraId="335A2673" w14:textId="77777777" w:rsidTr="00927EFB">
        <w:trPr>
          <w:cantSplit/>
        </w:trPr>
        <w:tc>
          <w:tcPr>
            <w:tcW w:w="2394" w:type="dxa"/>
          </w:tcPr>
          <w:p w14:paraId="335A266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14:paraId="335A267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14:paraId="335A267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14:paraId="335A267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14:paraId="335A2678" w14:textId="77777777" w:rsidTr="00927EFB">
        <w:trPr>
          <w:cantSplit/>
        </w:trPr>
        <w:tc>
          <w:tcPr>
            <w:tcW w:w="2394" w:type="dxa"/>
          </w:tcPr>
          <w:p w14:paraId="335A267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14:paraId="335A2675" w14:textId="77777777"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14:paraId="335A267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14:paraId="335A267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14:paraId="335A267D" w14:textId="77777777" w:rsidTr="00927EFB">
        <w:trPr>
          <w:cantSplit/>
        </w:trPr>
        <w:tc>
          <w:tcPr>
            <w:tcW w:w="2394" w:type="dxa"/>
          </w:tcPr>
          <w:p w14:paraId="335A267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14:paraId="335A267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14:paraId="335A267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14:paraId="335A267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14:paraId="335A2682" w14:textId="77777777" w:rsidTr="00927EFB">
        <w:trPr>
          <w:cantSplit/>
        </w:trPr>
        <w:tc>
          <w:tcPr>
            <w:tcW w:w="2394" w:type="dxa"/>
          </w:tcPr>
          <w:p w14:paraId="335A267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14:paraId="335A267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14:paraId="335A268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14:paraId="335A268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14:paraId="335A2687" w14:textId="77777777" w:rsidTr="00927EFB">
        <w:trPr>
          <w:cantSplit/>
        </w:trPr>
        <w:tc>
          <w:tcPr>
            <w:tcW w:w="2394" w:type="dxa"/>
          </w:tcPr>
          <w:p w14:paraId="335A268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14:paraId="335A268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14:paraId="335A268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14:paraId="335A268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14:paraId="335A268C" w14:textId="77777777" w:rsidTr="00927EFB">
        <w:trPr>
          <w:cantSplit/>
        </w:trPr>
        <w:tc>
          <w:tcPr>
            <w:tcW w:w="2394" w:type="dxa"/>
          </w:tcPr>
          <w:p w14:paraId="335A268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14:paraId="335A268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14:paraId="335A268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14:paraId="335A268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14:paraId="335A2691" w14:textId="77777777" w:rsidTr="00927EFB">
        <w:trPr>
          <w:cantSplit/>
        </w:trPr>
        <w:tc>
          <w:tcPr>
            <w:tcW w:w="2394" w:type="dxa"/>
          </w:tcPr>
          <w:p w14:paraId="335A268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14:paraId="335A268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14:paraId="335A268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14:paraId="335A269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14:paraId="335A2696" w14:textId="77777777" w:rsidTr="00927EFB">
        <w:trPr>
          <w:cantSplit/>
        </w:trPr>
        <w:tc>
          <w:tcPr>
            <w:tcW w:w="2394" w:type="dxa"/>
          </w:tcPr>
          <w:p w14:paraId="335A269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14:paraId="335A269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14:paraId="335A269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14:paraId="335A269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14:paraId="335A269B" w14:textId="77777777" w:rsidTr="00927EFB">
        <w:trPr>
          <w:cantSplit/>
        </w:trPr>
        <w:tc>
          <w:tcPr>
            <w:tcW w:w="2394" w:type="dxa"/>
          </w:tcPr>
          <w:p w14:paraId="335A269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14:paraId="335A269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14:paraId="335A269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14:paraId="335A269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14:paraId="335A26A0" w14:textId="77777777" w:rsidTr="00927EFB">
        <w:trPr>
          <w:cantSplit/>
        </w:trPr>
        <w:tc>
          <w:tcPr>
            <w:tcW w:w="2394" w:type="dxa"/>
          </w:tcPr>
          <w:p w14:paraId="335A269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14:paraId="335A269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14:paraId="335A269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14:paraId="335A269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14:paraId="335A26A5" w14:textId="77777777" w:rsidTr="00927EFB">
        <w:trPr>
          <w:cantSplit/>
        </w:trPr>
        <w:tc>
          <w:tcPr>
            <w:tcW w:w="2394" w:type="dxa"/>
          </w:tcPr>
          <w:p w14:paraId="335A26A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14:paraId="335A26A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14:paraId="335A26A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14:paraId="335A26A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14:paraId="335A26AA" w14:textId="77777777" w:rsidTr="00927EFB">
        <w:trPr>
          <w:cantSplit/>
        </w:trPr>
        <w:tc>
          <w:tcPr>
            <w:tcW w:w="2394" w:type="dxa"/>
          </w:tcPr>
          <w:p w14:paraId="335A26A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14:paraId="335A26A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14:paraId="335A26A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14:paraId="335A26A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14:paraId="335A26AF" w14:textId="77777777" w:rsidTr="00927EFB">
        <w:trPr>
          <w:cantSplit/>
        </w:trPr>
        <w:tc>
          <w:tcPr>
            <w:tcW w:w="2394" w:type="dxa"/>
          </w:tcPr>
          <w:p w14:paraId="335A26A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14:paraId="335A26A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14:paraId="335A26A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14:paraId="335A26A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14:paraId="335A26B4" w14:textId="77777777" w:rsidTr="00927EFB">
        <w:trPr>
          <w:cantSplit/>
        </w:trPr>
        <w:tc>
          <w:tcPr>
            <w:tcW w:w="2394" w:type="dxa"/>
          </w:tcPr>
          <w:p w14:paraId="335A26B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14:paraId="335A26B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14:paraId="335A26B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14:paraId="335A26B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14:paraId="335A26B9" w14:textId="77777777" w:rsidTr="00927EFB">
        <w:trPr>
          <w:cantSplit/>
        </w:trPr>
        <w:tc>
          <w:tcPr>
            <w:tcW w:w="2394" w:type="dxa"/>
          </w:tcPr>
          <w:p w14:paraId="335A26B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14:paraId="335A26B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14:paraId="335A26B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14:paraId="335A26B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14:paraId="335A26BE" w14:textId="77777777" w:rsidTr="00927EFB">
        <w:trPr>
          <w:cantSplit/>
        </w:trPr>
        <w:tc>
          <w:tcPr>
            <w:tcW w:w="2394" w:type="dxa"/>
          </w:tcPr>
          <w:p w14:paraId="335A26B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14:paraId="335A26B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14:paraId="335A26B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14:paraId="335A26B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14:paraId="335A26C3" w14:textId="77777777" w:rsidTr="00927EFB">
        <w:trPr>
          <w:cantSplit/>
        </w:trPr>
        <w:tc>
          <w:tcPr>
            <w:tcW w:w="2394" w:type="dxa"/>
          </w:tcPr>
          <w:p w14:paraId="335A26B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14:paraId="335A26C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14:paraId="335A26C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14:paraId="335A26C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14:paraId="335A26C8" w14:textId="77777777" w:rsidTr="00927EFB">
        <w:trPr>
          <w:cantSplit/>
        </w:trPr>
        <w:tc>
          <w:tcPr>
            <w:tcW w:w="2394" w:type="dxa"/>
          </w:tcPr>
          <w:p w14:paraId="335A26C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14:paraId="335A26C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14:paraId="335A26C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14:paraId="335A26C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14:paraId="335A26CD" w14:textId="77777777" w:rsidTr="00927EFB">
        <w:trPr>
          <w:cantSplit/>
        </w:trPr>
        <w:tc>
          <w:tcPr>
            <w:tcW w:w="2394" w:type="dxa"/>
          </w:tcPr>
          <w:p w14:paraId="335A26C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14:paraId="335A26C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14:paraId="335A26C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14:paraId="335A26C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14:paraId="335A26D2" w14:textId="77777777" w:rsidTr="00927EFB">
        <w:trPr>
          <w:cantSplit/>
        </w:trPr>
        <w:tc>
          <w:tcPr>
            <w:tcW w:w="2394" w:type="dxa"/>
          </w:tcPr>
          <w:p w14:paraId="335A26C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14:paraId="335A26C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14:paraId="335A26D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14:paraId="335A26D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14:paraId="335A26D7" w14:textId="77777777" w:rsidTr="00927EFB">
        <w:trPr>
          <w:cantSplit/>
        </w:trPr>
        <w:tc>
          <w:tcPr>
            <w:tcW w:w="2394" w:type="dxa"/>
          </w:tcPr>
          <w:p w14:paraId="335A26D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14:paraId="335A26D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14:paraId="335A26D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14:paraId="335A26D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14:paraId="335A26DC" w14:textId="77777777" w:rsidTr="00927EFB">
        <w:trPr>
          <w:cantSplit/>
        </w:trPr>
        <w:tc>
          <w:tcPr>
            <w:tcW w:w="2394" w:type="dxa"/>
          </w:tcPr>
          <w:p w14:paraId="335A26D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14:paraId="335A26D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14:paraId="335A26D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14:paraId="335A26D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14:paraId="335A26E1" w14:textId="77777777" w:rsidTr="00927EFB">
        <w:trPr>
          <w:cantSplit/>
        </w:trPr>
        <w:tc>
          <w:tcPr>
            <w:tcW w:w="2394" w:type="dxa"/>
          </w:tcPr>
          <w:p w14:paraId="335A26D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14:paraId="335A26D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14:paraId="335A26D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14:paraId="335A26E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14:paraId="335A26E6" w14:textId="77777777" w:rsidTr="00927EFB">
        <w:trPr>
          <w:cantSplit/>
        </w:trPr>
        <w:tc>
          <w:tcPr>
            <w:tcW w:w="2394" w:type="dxa"/>
          </w:tcPr>
          <w:p w14:paraId="335A26E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14:paraId="335A26E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14:paraId="335A26E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14:paraId="335A26E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14:paraId="335A26EB" w14:textId="77777777" w:rsidTr="00927EFB">
        <w:trPr>
          <w:cantSplit/>
        </w:trPr>
        <w:tc>
          <w:tcPr>
            <w:tcW w:w="2394" w:type="dxa"/>
          </w:tcPr>
          <w:p w14:paraId="335A26E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14:paraId="335A26E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14:paraId="335A26E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14:paraId="335A26E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14:paraId="335A26F0" w14:textId="77777777" w:rsidTr="00927EFB">
        <w:trPr>
          <w:cantSplit/>
        </w:trPr>
        <w:tc>
          <w:tcPr>
            <w:tcW w:w="2394" w:type="dxa"/>
          </w:tcPr>
          <w:p w14:paraId="335A26E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14:paraId="335A26E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14:paraId="335A26E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14:paraId="335A26E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14:paraId="335A26F5" w14:textId="77777777" w:rsidTr="00927EFB">
        <w:trPr>
          <w:cantSplit/>
        </w:trPr>
        <w:tc>
          <w:tcPr>
            <w:tcW w:w="2394" w:type="dxa"/>
          </w:tcPr>
          <w:p w14:paraId="335A26F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14:paraId="335A26F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14:paraId="335A26F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14:paraId="335A26F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14:paraId="335A26FA" w14:textId="77777777" w:rsidTr="00927EFB">
        <w:trPr>
          <w:cantSplit/>
        </w:trPr>
        <w:tc>
          <w:tcPr>
            <w:tcW w:w="2394" w:type="dxa"/>
          </w:tcPr>
          <w:p w14:paraId="335A26F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14:paraId="335A26F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14:paraId="335A26F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14:paraId="335A26F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14:paraId="335A26FF" w14:textId="77777777" w:rsidTr="00927EFB">
        <w:trPr>
          <w:cantSplit/>
        </w:trPr>
        <w:tc>
          <w:tcPr>
            <w:tcW w:w="2394" w:type="dxa"/>
          </w:tcPr>
          <w:p w14:paraId="335A26F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14:paraId="335A26F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14:paraId="335A26F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14:paraId="335A26F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14:paraId="335A2704" w14:textId="77777777" w:rsidTr="00927EFB">
        <w:trPr>
          <w:cantSplit/>
        </w:trPr>
        <w:tc>
          <w:tcPr>
            <w:tcW w:w="2394" w:type="dxa"/>
          </w:tcPr>
          <w:p w14:paraId="335A270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14:paraId="335A270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14:paraId="335A270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14:paraId="335A270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14:paraId="335A2709" w14:textId="77777777" w:rsidTr="00927EFB">
        <w:trPr>
          <w:cantSplit/>
        </w:trPr>
        <w:tc>
          <w:tcPr>
            <w:tcW w:w="2394" w:type="dxa"/>
          </w:tcPr>
          <w:p w14:paraId="335A270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14:paraId="335A270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14:paraId="335A270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14:paraId="335A270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14:paraId="335A270E" w14:textId="77777777" w:rsidTr="00927EFB">
        <w:trPr>
          <w:cantSplit/>
        </w:trPr>
        <w:tc>
          <w:tcPr>
            <w:tcW w:w="2394" w:type="dxa"/>
          </w:tcPr>
          <w:p w14:paraId="335A270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14:paraId="335A270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14:paraId="335A270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14:paraId="335A270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14:paraId="335A2713" w14:textId="77777777" w:rsidTr="00927EFB">
        <w:trPr>
          <w:cantSplit/>
        </w:trPr>
        <w:tc>
          <w:tcPr>
            <w:tcW w:w="2394" w:type="dxa"/>
          </w:tcPr>
          <w:p w14:paraId="335A270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14:paraId="335A271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14:paraId="335A271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14:paraId="335A271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14:paraId="335A2718" w14:textId="77777777" w:rsidTr="00927EFB">
        <w:trPr>
          <w:cantSplit/>
        </w:trPr>
        <w:tc>
          <w:tcPr>
            <w:tcW w:w="2394" w:type="dxa"/>
          </w:tcPr>
          <w:p w14:paraId="335A271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14:paraId="335A271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14:paraId="335A271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14:paraId="335A271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14:paraId="335A271D" w14:textId="77777777" w:rsidTr="00927EFB">
        <w:trPr>
          <w:cantSplit/>
        </w:trPr>
        <w:tc>
          <w:tcPr>
            <w:tcW w:w="2394" w:type="dxa"/>
          </w:tcPr>
          <w:p w14:paraId="335A271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14:paraId="335A271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14:paraId="335A271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14:paraId="335A271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14:paraId="335A2722" w14:textId="77777777" w:rsidTr="00927EFB">
        <w:trPr>
          <w:cantSplit/>
        </w:trPr>
        <w:tc>
          <w:tcPr>
            <w:tcW w:w="2394" w:type="dxa"/>
          </w:tcPr>
          <w:p w14:paraId="335A271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14:paraId="335A271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14:paraId="335A2720" w14:textId="77777777" w:rsidR="0073135B" w:rsidRPr="0002501E" w:rsidRDefault="0073135B">
            <w:pPr>
              <w:rPr>
                <w:rFonts w:ascii="Times New Roman" w:hAnsi="Times New Roman"/>
                <w:sz w:val="22"/>
                <w:szCs w:val="22"/>
              </w:rPr>
            </w:pPr>
          </w:p>
        </w:tc>
        <w:tc>
          <w:tcPr>
            <w:tcW w:w="2394" w:type="dxa"/>
          </w:tcPr>
          <w:p w14:paraId="335A2721" w14:textId="77777777" w:rsidR="0073135B" w:rsidRPr="0002501E" w:rsidRDefault="0073135B">
            <w:pPr>
              <w:rPr>
                <w:rFonts w:ascii="Times New Roman" w:hAnsi="Times New Roman"/>
                <w:sz w:val="22"/>
                <w:szCs w:val="22"/>
              </w:rPr>
            </w:pPr>
          </w:p>
        </w:tc>
      </w:tr>
    </w:tbl>
    <w:p w14:paraId="335A2723" w14:textId="77777777" w:rsidR="0075645E" w:rsidRPr="0002501E" w:rsidRDefault="0075645E">
      <w:pPr>
        <w:rPr>
          <w:rFonts w:ascii="Times New Roman" w:hAnsi="Times New Roman"/>
          <w:sz w:val="22"/>
          <w:szCs w:val="22"/>
        </w:rPr>
      </w:pPr>
    </w:p>
    <w:p w14:paraId="335A2724" w14:textId="77777777"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lastRenderedPageBreak/>
        <w:t>(This page included for two-sided copying.)</w:t>
      </w:r>
    </w:p>
    <w:p w14:paraId="335A2725" w14:textId="77777777" w:rsidR="00256DA2" w:rsidRPr="0002501E" w:rsidRDefault="00256DA2">
      <w:pPr>
        <w:rPr>
          <w:rFonts w:ascii="Times New Roman" w:hAnsi="Times New Roman"/>
          <w:sz w:val="22"/>
          <w:szCs w:val="22"/>
        </w:rPr>
      </w:pPr>
    </w:p>
    <w:p w14:paraId="335A2726" w14:textId="77777777" w:rsidR="00566527" w:rsidRPr="0002501E" w:rsidRDefault="00566527">
      <w:pPr>
        <w:rPr>
          <w:rFonts w:ascii="Times New Roman" w:hAnsi="Times New Roman"/>
          <w:sz w:val="22"/>
          <w:szCs w:val="22"/>
        </w:rPr>
        <w:sectPr w:rsidR="00566527" w:rsidRPr="0002501E" w:rsidSect="00426F48">
          <w:headerReference w:type="even" r:id="rId45"/>
          <w:headerReference w:type="default" r:id="rId46"/>
          <w:headerReference w:type="first" r:id="rId47"/>
          <w:pgSz w:w="12240" w:h="15840" w:code="1"/>
          <w:pgMar w:top="1440" w:right="1440" w:bottom="1440" w:left="1440" w:header="720" w:footer="720" w:gutter="0"/>
          <w:cols w:space="720"/>
          <w:titlePg/>
        </w:sectPr>
      </w:pPr>
    </w:p>
    <w:p w14:paraId="335A2727" w14:textId="77777777" w:rsidR="00531745" w:rsidRPr="0002501E" w:rsidRDefault="00531745" w:rsidP="00D05133">
      <w:pPr>
        <w:pStyle w:val="Heading1"/>
      </w:pPr>
      <w:bookmarkStart w:id="94" w:name="_Toc200787534"/>
      <w:bookmarkStart w:id="95" w:name="_Toc442890970"/>
      <w:bookmarkStart w:id="96" w:name="_Toc514255811"/>
      <w:r w:rsidRPr="0002501E">
        <w:lastRenderedPageBreak/>
        <w:t>Files</w:t>
      </w:r>
      <w:bookmarkEnd w:id="94"/>
      <w:bookmarkEnd w:id="95"/>
      <w:bookmarkEnd w:id="96"/>
    </w:p>
    <w:p w14:paraId="335A2728" w14:textId="77777777" w:rsidR="00531745" w:rsidRPr="0002501E" w:rsidRDefault="00531745">
      <w:pPr>
        <w:rPr>
          <w:rFonts w:ascii="Times New Roman" w:hAnsi="Times New Roman"/>
          <w:sz w:val="22"/>
          <w:szCs w:val="22"/>
        </w:rPr>
      </w:pPr>
    </w:p>
    <w:p w14:paraId="335A272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14:paraId="335A272A" w14:textId="77777777" w:rsidR="00531745" w:rsidRPr="0002501E" w:rsidRDefault="00531745">
      <w:pPr>
        <w:rPr>
          <w:rFonts w:ascii="Times New Roman" w:hAnsi="Times New Roman"/>
          <w:sz w:val="22"/>
          <w:szCs w:val="22"/>
        </w:rPr>
      </w:pPr>
    </w:p>
    <w:p w14:paraId="335A272B" w14:textId="77777777" w:rsidR="00204B07" w:rsidRPr="0002501E" w:rsidRDefault="00204B07">
      <w:pPr>
        <w:rPr>
          <w:rFonts w:ascii="Times New Roman" w:hAnsi="Times New Roman"/>
          <w:sz w:val="22"/>
          <w:szCs w:val="22"/>
        </w:rPr>
      </w:pPr>
    </w:p>
    <w:p w14:paraId="335A272C" w14:textId="77777777" w:rsidR="00531745" w:rsidRPr="0002501E" w:rsidRDefault="00531745" w:rsidP="0097311F">
      <w:pPr>
        <w:pStyle w:val="Heading2"/>
      </w:pPr>
      <w:bookmarkStart w:id="97" w:name="_Toc200787535"/>
      <w:bookmarkStart w:id="98" w:name="_Toc442890971"/>
      <w:bookmarkStart w:id="99" w:name="_Toc514255812"/>
      <w:r w:rsidRPr="0002501E">
        <w:t>Globals to Journal</w:t>
      </w:r>
      <w:bookmarkEnd w:id="97"/>
      <w:bookmarkEnd w:id="98"/>
      <w:bookmarkEnd w:id="99"/>
    </w:p>
    <w:p w14:paraId="335A272D" w14:textId="77777777" w:rsidR="00531745" w:rsidRPr="0002501E" w:rsidRDefault="00531745">
      <w:pPr>
        <w:rPr>
          <w:rFonts w:ascii="Times New Roman" w:hAnsi="Times New Roman"/>
          <w:sz w:val="22"/>
          <w:szCs w:val="22"/>
        </w:rPr>
      </w:pPr>
    </w:p>
    <w:p w14:paraId="335A272E" w14:textId="77777777"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globals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14:paraId="335A272F" w14:textId="77777777" w:rsidR="00531745" w:rsidRPr="0002501E" w:rsidRDefault="00531745">
      <w:pPr>
        <w:rPr>
          <w:rFonts w:ascii="Times New Roman" w:hAnsi="Times New Roman"/>
          <w:sz w:val="22"/>
          <w:szCs w:val="22"/>
        </w:rPr>
      </w:pPr>
    </w:p>
    <w:p w14:paraId="335A2730" w14:textId="77777777" w:rsidR="00531745" w:rsidRPr="0002501E" w:rsidRDefault="00531745" w:rsidP="0097311F">
      <w:pPr>
        <w:pStyle w:val="Heading2"/>
      </w:pPr>
      <w:bookmarkStart w:id="100" w:name="_Toc200787536"/>
      <w:bookmarkStart w:id="101" w:name="_Toc442890972"/>
      <w:bookmarkStart w:id="102" w:name="_Toc514255813"/>
      <w:r w:rsidRPr="0002501E">
        <w:t>File List with Descriptions</w:t>
      </w:r>
      <w:bookmarkEnd w:id="100"/>
      <w:bookmarkEnd w:id="101"/>
      <w:bookmarkEnd w:id="102"/>
    </w:p>
    <w:p w14:paraId="335A2731" w14:textId="77777777"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5238"/>
      </w:tblGrid>
      <w:tr w:rsidR="00ED6416" w:rsidRPr="0002501E" w14:paraId="335A2736" w14:textId="77777777" w:rsidTr="006A649E">
        <w:trPr>
          <w:cantSplit/>
          <w:tblHeader/>
        </w:trPr>
        <w:tc>
          <w:tcPr>
            <w:tcW w:w="4338" w:type="dxa"/>
          </w:tcPr>
          <w:p w14:paraId="335A2732"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14:paraId="335A2733"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238" w:type="dxa"/>
          </w:tcPr>
          <w:p w14:paraId="335A2734"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14:paraId="335A2735"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14:paraId="335A273B" w14:textId="77777777" w:rsidTr="006A649E">
        <w:trPr>
          <w:cantSplit/>
        </w:trPr>
        <w:tc>
          <w:tcPr>
            <w:tcW w:w="4338" w:type="dxa"/>
          </w:tcPr>
          <w:p w14:paraId="335A273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14:paraId="335A273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238" w:type="dxa"/>
          </w:tcPr>
          <w:p w14:paraId="335A2739"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^DIC(36,</w:t>
            </w:r>
          </w:p>
          <w:p w14:paraId="335A273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14:paraId="335A273F" w14:textId="77777777" w:rsidTr="006A649E">
        <w:trPr>
          <w:cantSplit/>
        </w:trPr>
        <w:tc>
          <w:tcPr>
            <w:tcW w:w="4338" w:type="dxa"/>
          </w:tcPr>
          <w:p w14:paraId="335A273C" w14:textId="77777777"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238" w:type="dxa"/>
          </w:tcPr>
          <w:p w14:paraId="335A273D" w14:textId="77777777" w:rsidR="0087381D" w:rsidRPr="0002501E" w:rsidRDefault="0087381D" w:rsidP="0087381D">
            <w:pPr>
              <w:rPr>
                <w:rFonts w:ascii="Times New Roman" w:hAnsi="Times New Roman"/>
                <w:sz w:val="22"/>
                <w:szCs w:val="22"/>
              </w:rPr>
            </w:pPr>
            <w:r w:rsidRPr="0002501E">
              <w:rPr>
                <w:rFonts w:ascii="Times New Roman" w:hAnsi="Times New Roman"/>
                <w:sz w:val="22"/>
                <w:szCs w:val="22"/>
              </w:rPr>
              <w:t xml:space="preserve">^IBA(355.93, </w:t>
            </w:r>
          </w:p>
          <w:p w14:paraId="335A273E" w14:textId="77777777"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14:paraId="335A2744" w14:textId="77777777" w:rsidTr="006A649E">
        <w:trPr>
          <w:cantSplit/>
        </w:trPr>
        <w:tc>
          <w:tcPr>
            <w:tcW w:w="4338" w:type="dxa"/>
          </w:tcPr>
          <w:p w14:paraId="335A274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14:paraId="335A274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238" w:type="dxa"/>
          </w:tcPr>
          <w:p w14:paraId="335A274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^IB(350,</w:t>
            </w:r>
          </w:p>
          <w:p w14:paraId="335A2743"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14:paraId="335A2749" w14:textId="77777777" w:rsidTr="006A649E">
        <w:trPr>
          <w:cantSplit/>
        </w:trPr>
        <w:tc>
          <w:tcPr>
            <w:tcW w:w="4338" w:type="dxa"/>
          </w:tcPr>
          <w:p w14:paraId="335A274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14:paraId="335A274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238" w:type="dxa"/>
          </w:tcPr>
          <w:p w14:paraId="335A274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^IBE(350.1,</w:t>
            </w:r>
          </w:p>
          <w:p w14:paraId="335A274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14:paraId="335A274E" w14:textId="77777777" w:rsidTr="006A649E">
        <w:trPr>
          <w:cantSplit/>
        </w:trPr>
        <w:tc>
          <w:tcPr>
            <w:tcW w:w="4338" w:type="dxa"/>
          </w:tcPr>
          <w:p w14:paraId="335A274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14:paraId="335A274B"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238" w:type="dxa"/>
          </w:tcPr>
          <w:p w14:paraId="335A274C"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w:t>
            </w:r>
          </w:p>
          <w:p w14:paraId="335A274D"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14:paraId="335A2753" w14:textId="77777777" w:rsidTr="006A649E">
        <w:trPr>
          <w:cantSplit/>
        </w:trPr>
        <w:tc>
          <w:tcPr>
            <w:tcW w:w="4338" w:type="dxa"/>
          </w:tcPr>
          <w:p w14:paraId="335A274F"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14:paraId="335A275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238" w:type="dxa"/>
          </w:tcPr>
          <w:p w14:paraId="335A275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^IBE(350.21,</w:t>
            </w:r>
          </w:p>
          <w:p w14:paraId="335A275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14:paraId="335A2758" w14:textId="77777777" w:rsidTr="006A649E">
        <w:trPr>
          <w:cantSplit/>
        </w:trPr>
        <w:tc>
          <w:tcPr>
            <w:tcW w:w="4338" w:type="dxa"/>
          </w:tcPr>
          <w:p w14:paraId="335A2754"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14:paraId="335A275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238" w:type="dxa"/>
          </w:tcPr>
          <w:p w14:paraId="335A275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^IBE(350.3,</w:t>
            </w:r>
          </w:p>
          <w:p w14:paraId="335A2757"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14:paraId="335A275D" w14:textId="77777777" w:rsidTr="006A649E">
        <w:trPr>
          <w:cantSplit/>
        </w:trPr>
        <w:tc>
          <w:tcPr>
            <w:tcW w:w="4338" w:type="dxa"/>
          </w:tcPr>
          <w:p w14:paraId="335A2759"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lastRenderedPageBreak/>
              <w:t>350.4</w:t>
            </w:r>
          </w:p>
          <w:p w14:paraId="335A275A"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BILLABLE AMBULATORY  SURGICAL CODES</w:t>
            </w:r>
          </w:p>
        </w:tc>
        <w:tc>
          <w:tcPr>
            <w:tcW w:w="5238" w:type="dxa"/>
          </w:tcPr>
          <w:p w14:paraId="335A275B"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^IBE(350.4,</w:t>
            </w:r>
          </w:p>
          <w:p w14:paraId="335A275C"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14:paraId="335A2762" w14:textId="77777777" w:rsidTr="006A649E">
        <w:trPr>
          <w:cantSplit/>
        </w:trPr>
        <w:tc>
          <w:tcPr>
            <w:tcW w:w="4338" w:type="dxa"/>
          </w:tcPr>
          <w:p w14:paraId="335A275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14:paraId="335A275F"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238" w:type="dxa"/>
          </w:tcPr>
          <w:p w14:paraId="335A276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^IBE(350.41,</w:t>
            </w:r>
          </w:p>
          <w:p w14:paraId="335A2761"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14:paraId="335A2767" w14:textId="77777777" w:rsidTr="006A649E">
        <w:trPr>
          <w:cantSplit/>
        </w:trPr>
        <w:tc>
          <w:tcPr>
            <w:tcW w:w="4338" w:type="dxa"/>
          </w:tcPr>
          <w:p w14:paraId="335A2763"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14:paraId="335A276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238" w:type="dxa"/>
          </w:tcPr>
          <w:p w14:paraId="335A2765"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^IBE(350.5,</w:t>
            </w:r>
          </w:p>
          <w:p w14:paraId="335A2766"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14:paraId="335A276C" w14:textId="77777777" w:rsidTr="006A649E">
        <w:trPr>
          <w:cantSplit/>
        </w:trPr>
        <w:tc>
          <w:tcPr>
            <w:tcW w:w="4338" w:type="dxa"/>
          </w:tcPr>
          <w:p w14:paraId="335A276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14:paraId="335A276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238" w:type="dxa"/>
          </w:tcPr>
          <w:p w14:paraId="335A276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^IBE(350.6,</w:t>
            </w:r>
          </w:p>
          <w:p w14:paraId="335A276B"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14:paraId="335A2771" w14:textId="77777777" w:rsidTr="006A649E">
        <w:trPr>
          <w:cantSplit/>
        </w:trPr>
        <w:tc>
          <w:tcPr>
            <w:tcW w:w="4338" w:type="dxa"/>
          </w:tcPr>
          <w:p w14:paraId="335A276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14:paraId="335A276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238" w:type="dxa"/>
          </w:tcPr>
          <w:p w14:paraId="335A276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w:t>
            </w:r>
          </w:p>
          <w:p w14:paraId="335A277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14:paraId="335A2776" w14:textId="77777777" w:rsidTr="006A649E">
        <w:trPr>
          <w:cantSplit/>
        </w:trPr>
        <w:tc>
          <w:tcPr>
            <w:tcW w:w="4338" w:type="dxa"/>
          </w:tcPr>
          <w:p w14:paraId="335A2772"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14:paraId="335A2773"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CHECK-OFF  SHEET PRINT FIELDS</w:t>
            </w:r>
          </w:p>
        </w:tc>
        <w:tc>
          <w:tcPr>
            <w:tcW w:w="5238" w:type="dxa"/>
          </w:tcPr>
          <w:p w14:paraId="335A277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^IBE(350.71,</w:t>
            </w:r>
          </w:p>
          <w:p w14:paraId="335A2775"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14:paraId="335A277B" w14:textId="77777777" w:rsidTr="006A649E">
        <w:trPr>
          <w:cantSplit/>
        </w:trPr>
        <w:tc>
          <w:tcPr>
            <w:tcW w:w="4338" w:type="dxa"/>
          </w:tcPr>
          <w:p w14:paraId="335A2777"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14:paraId="335A277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238" w:type="dxa"/>
          </w:tcPr>
          <w:p w14:paraId="335A277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^IBE(350.8,</w:t>
            </w:r>
          </w:p>
          <w:p w14:paraId="335A277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14:paraId="335A2780" w14:textId="77777777" w:rsidTr="006A649E">
        <w:trPr>
          <w:cantSplit/>
        </w:trPr>
        <w:tc>
          <w:tcPr>
            <w:tcW w:w="4338" w:type="dxa"/>
          </w:tcPr>
          <w:p w14:paraId="335A277C"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14:paraId="335A277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238" w:type="dxa"/>
          </w:tcPr>
          <w:p w14:paraId="335A277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^IBE(350.9,</w:t>
            </w:r>
          </w:p>
          <w:p w14:paraId="335A277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14:paraId="335A2785" w14:textId="77777777" w:rsidTr="006A649E">
        <w:trPr>
          <w:cantSplit/>
        </w:trPr>
        <w:tc>
          <w:tcPr>
            <w:tcW w:w="4338" w:type="dxa"/>
          </w:tcPr>
          <w:p w14:paraId="335A2781"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14:paraId="335A2782"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238" w:type="dxa"/>
          </w:tcPr>
          <w:p w14:paraId="335A2783"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w:t>
            </w:r>
          </w:p>
          <w:p w14:paraId="335A278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Entries in this file should not be deleted or edited through VA FileMan.</w:t>
            </w:r>
          </w:p>
        </w:tc>
      </w:tr>
      <w:tr w:rsidR="00663537" w:rsidRPr="0002501E" w14:paraId="335A278A" w14:textId="77777777" w:rsidTr="006A649E">
        <w:trPr>
          <w:cantSplit/>
        </w:trPr>
        <w:tc>
          <w:tcPr>
            <w:tcW w:w="4338" w:type="dxa"/>
          </w:tcPr>
          <w:p w14:paraId="335A278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lastRenderedPageBreak/>
              <w:t>351.1</w:t>
            </w:r>
          </w:p>
          <w:p w14:paraId="335A278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238" w:type="dxa"/>
          </w:tcPr>
          <w:p w14:paraId="335A2788"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^IBE(351.1,</w:t>
            </w:r>
          </w:p>
          <w:p w14:paraId="335A278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14:paraId="335A278F" w14:textId="77777777" w:rsidTr="006A649E">
        <w:trPr>
          <w:cantSplit/>
        </w:trPr>
        <w:tc>
          <w:tcPr>
            <w:tcW w:w="4338" w:type="dxa"/>
          </w:tcPr>
          <w:p w14:paraId="335A278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14:paraId="335A278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238" w:type="dxa"/>
          </w:tcPr>
          <w:p w14:paraId="335A278D"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^IBE(351.2,</w:t>
            </w:r>
          </w:p>
          <w:p w14:paraId="335A278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14:paraId="335A2794" w14:textId="77777777" w:rsidTr="006A649E">
        <w:trPr>
          <w:cantSplit/>
        </w:trPr>
        <w:tc>
          <w:tcPr>
            <w:tcW w:w="4338" w:type="dxa"/>
          </w:tcPr>
          <w:p w14:paraId="335A279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14:paraId="335A2791"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238" w:type="dxa"/>
          </w:tcPr>
          <w:p w14:paraId="335A2792"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^IBA(351.5,</w:t>
            </w:r>
          </w:p>
          <w:p w14:paraId="335A2793" w14:textId="77777777" w:rsidR="00125B2F"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data related to each Pharmacy billing transaction with the Tricare fiscal intermediary.  Each transaction is submitted to the RNA/Triad Pharmacy ClaimGuard System, which is a commercial point of sale pharmacy billing software package, where it is forwarded to the intermediary through an electronic switch company.  All of the information which is returned from the intermediary is stored in this file.</w:t>
            </w:r>
          </w:p>
        </w:tc>
      </w:tr>
      <w:tr w:rsidR="00125B2F" w:rsidRPr="0002501E" w14:paraId="335A2799" w14:textId="77777777" w:rsidTr="006A649E">
        <w:trPr>
          <w:cantSplit/>
        </w:trPr>
        <w:tc>
          <w:tcPr>
            <w:tcW w:w="4338" w:type="dxa"/>
          </w:tcPr>
          <w:p w14:paraId="335A2795"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14:paraId="335A2796"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238" w:type="dxa"/>
          </w:tcPr>
          <w:p w14:paraId="335A2797"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^IBE(351.51,</w:t>
            </w:r>
          </w:p>
          <w:p w14:paraId="335A2798"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14:paraId="335A279E" w14:textId="77777777" w:rsidTr="006A649E">
        <w:trPr>
          <w:cantSplit/>
        </w:trPr>
        <w:tc>
          <w:tcPr>
            <w:tcW w:w="4338" w:type="dxa"/>
          </w:tcPr>
          <w:p w14:paraId="335A279A"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14:paraId="335A279B" w14:textId="77777777"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238" w:type="dxa"/>
          </w:tcPr>
          <w:p w14:paraId="335A279C"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^IBA(351.52,</w:t>
            </w:r>
          </w:p>
          <w:p w14:paraId="335A279D"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all of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14:paraId="335A27A3" w14:textId="77777777" w:rsidTr="006A649E">
        <w:trPr>
          <w:cantSplit/>
        </w:trPr>
        <w:tc>
          <w:tcPr>
            <w:tcW w:w="4338" w:type="dxa"/>
          </w:tcPr>
          <w:p w14:paraId="335A279F"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14:paraId="335A27A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238" w:type="dxa"/>
          </w:tcPr>
          <w:p w14:paraId="335A27A1"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^IBA(351.53,</w:t>
            </w:r>
          </w:p>
          <w:p w14:paraId="335A27A2" w14:textId="77777777" w:rsidR="00684297" w:rsidRPr="0002501E" w:rsidRDefault="00684297" w:rsidP="00ED6416">
            <w:pPr>
              <w:rPr>
                <w:rFonts w:ascii="Times New Roman" w:hAnsi="Times New Roman"/>
                <w:sz w:val="22"/>
                <w:szCs w:val="22"/>
              </w:rPr>
            </w:pPr>
          </w:p>
        </w:tc>
      </w:tr>
      <w:tr w:rsidR="00663537" w:rsidRPr="0002501E" w14:paraId="335A27A8" w14:textId="77777777" w:rsidTr="006A649E">
        <w:trPr>
          <w:cantSplit/>
        </w:trPr>
        <w:tc>
          <w:tcPr>
            <w:tcW w:w="4338" w:type="dxa"/>
          </w:tcPr>
          <w:p w14:paraId="335A27A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14:paraId="335A27A5"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238" w:type="dxa"/>
          </w:tcPr>
          <w:p w14:paraId="335A27A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w:t>
            </w:r>
          </w:p>
          <w:p w14:paraId="335A27A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14:paraId="335A27AD" w14:textId="77777777" w:rsidTr="006A649E">
        <w:trPr>
          <w:cantSplit/>
        </w:trPr>
        <w:tc>
          <w:tcPr>
            <w:tcW w:w="4338" w:type="dxa"/>
          </w:tcPr>
          <w:p w14:paraId="335A27A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14:paraId="335A27AA"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238" w:type="dxa"/>
          </w:tcPr>
          <w:p w14:paraId="335A27A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^IBAT(351.61,</w:t>
            </w:r>
          </w:p>
          <w:p w14:paraId="335A27A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14:paraId="335A27B2" w14:textId="77777777" w:rsidTr="006A649E">
        <w:trPr>
          <w:cantSplit/>
        </w:trPr>
        <w:tc>
          <w:tcPr>
            <w:tcW w:w="4338" w:type="dxa"/>
          </w:tcPr>
          <w:p w14:paraId="335A27A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14:paraId="335A27AF"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238" w:type="dxa"/>
          </w:tcPr>
          <w:p w14:paraId="335A27B0"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^IBAT(351.62,</w:t>
            </w:r>
          </w:p>
          <w:p w14:paraId="335A27B1"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14:paraId="335A27B7" w14:textId="77777777" w:rsidTr="006A649E">
        <w:trPr>
          <w:cantSplit/>
        </w:trPr>
        <w:tc>
          <w:tcPr>
            <w:tcW w:w="4338" w:type="dxa"/>
          </w:tcPr>
          <w:p w14:paraId="335A27B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351.67</w:t>
            </w:r>
          </w:p>
          <w:p w14:paraId="335A27B4"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238" w:type="dxa"/>
          </w:tcPr>
          <w:p w14:paraId="335A27B5"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^IBAT(351.67,</w:t>
            </w:r>
          </w:p>
          <w:p w14:paraId="335A27B6" w14:textId="77777777"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14:paraId="335A27BC" w14:textId="77777777" w:rsidTr="006A649E">
        <w:trPr>
          <w:cantSplit/>
        </w:trPr>
        <w:tc>
          <w:tcPr>
            <w:tcW w:w="4338" w:type="dxa"/>
          </w:tcPr>
          <w:p w14:paraId="335A27B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14:paraId="335A27B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238" w:type="dxa"/>
          </w:tcPr>
          <w:p w14:paraId="335A27BA"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w:t>
            </w:r>
          </w:p>
          <w:p w14:paraId="335A27BB"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14:paraId="335A27C2" w14:textId="77777777" w:rsidTr="006A649E">
        <w:trPr>
          <w:cantSplit/>
        </w:trPr>
        <w:tc>
          <w:tcPr>
            <w:tcW w:w="4338" w:type="dxa"/>
          </w:tcPr>
          <w:p w14:paraId="335A27BD"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14:paraId="335A27BE"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238" w:type="dxa"/>
          </w:tcPr>
          <w:p w14:paraId="335A27BF"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^IBE(351.701,</w:t>
            </w:r>
          </w:p>
          <w:p w14:paraId="335A27C0"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14:paraId="335A27C1"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14:paraId="335A27C7" w14:textId="77777777" w:rsidTr="006A649E">
        <w:trPr>
          <w:cantSplit/>
        </w:trPr>
        <w:tc>
          <w:tcPr>
            <w:tcW w:w="4338" w:type="dxa"/>
          </w:tcPr>
          <w:p w14:paraId="335A27C3"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14:paraId="335A27C4"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238" w:type="dxa"/>
          </w:tcPr>
          <w:p w14:paraId="335A27C5"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^IBE(351.71,</w:t>
            </w:r>
          </w:p>
          <w:p w14:paraId="335A27C6"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on a monthly basis.</w:t>
            </w:r>
          </w:p>
        </w:tc>
      </w:tr>
      <w:tr w:rsidR="001F2053" w:rsidRPr="0002501E" w14:paraId="335A27CC" w14:textId="77777777" w:rsidTr="006A649E">
        <w:trPr>
          <w:cantSplit/>
        </w:trPr>
        <w:tc>
          <w:tcPr>
            <w:tcW w:w="4338" w:type="dxa"/>
          </w:tcPr>
          <w:p w14:paraId="335A27C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14:paraId="335A27C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238" w:type="dxa"/>
          </w:tcPr>
          <w:p w14:paraId="335A27CA"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^IBE(351.73,</w:t>
            </w:r>
          </w:p>
          <w:p w14:paraId="335A27C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14:paraId="335A27D5" w14:textId="77777777" w:rsidTr="006A649E">
        <w:trPr>
          <w:cantSplit/>
        </w:trPr>
        <w:tc>
          <w:tcPr>
            <w:tcW w:w="4338" w:type="dxa"/>
          </w:tcPr>
          <w:p w14:paraId="335A27C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14:paraId="335A27C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238" w:type="dxa"/>
          </w:tcPr>
          <w:p w14:paraId="335A27CF"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^IBA(351.81,</w:t>
            </w:r>
          </w:p>
          <w:p w14:paraId="335A27D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14:paraId="335A27D1"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2"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14:paraId="335A27D3"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4"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1F2053" w:rsidRPr="0002501E" w14:paraId="335A27DC" w14:textId="77777777" w:rsidTr="006A649E">
        <w:trPr>
          <w:cantSplit/>
        </w:trPr>
        <w:tc>
          <w:tcPr>
            <w:tcW w:w="4338" w:type="dxa"/>
          </w:tcPr>
          <w:p w14:paraId="335A27D6"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14:paraId="335A27D7"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238" w:type="dxa"/>
          </w:tcPr>
          <w:p w14:paraId="335A27D8"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^IBA(351.9,</w:t>
            </w:r>
          </w:p>
          <w:p w14:paraId="335A27D9"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Ingenix ClaimsManager.  </w:t>
            </w:r>
          </w:p>
          <w:p w14:paraId="335A27DA"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14:paraId="335A27E1" w14:textId="77777777" w:rsidTr="006A649E">
        <w:trPr>
          <w:cantSplit/>
        </w:trPr>
        <w:tc>
          <w:tcPr>
            <w:tcW w:w="4338" w:type="dxa"/>
          </w:tcPr>
          <w:p w14:paraId="335A27D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14:paraId="335A27D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238" w:type="dxa"/>
          </w:tcPr>
          <w:p w14:paraId="335A27DF" w14:textId="77777777" w:rsidR="001F2053" w:rsidRPr="0002501E" w:rsidRDefault="00922D08" w:rsidP="00ED6416">
            <w:pPr>
              <w:rPr>
                <w:rFonts w:ascii="Times New Roman" w:hAnsi="Times New Roman"/>
                <w:sz w:val="22"/>
                <w:szCs w:val="22"/>
              </w:rPr>
            </w:pPr>
            <w:r w:rsidRPr="0002501E">
              <w:rPr>
                <w:rFonts w:ascii="Times New Roman" w:hAnsi="Times New Roman"/>
                <w:sz w:val="22"/>
                <w:szCs w:val="22"/>
              </w:rPr>
              <w:t>^IBA(351.91,</w:t>
            </w:r>
          </w:p>
          <w:p w14:paraId="335A27E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the status entries that are utilized by the ClaimsManager interface.</w:t>
            </w:r>
          </w:p>
        </w:tc>
      </w:tr>
      <w:tr w:rsidR="00663537" w:rsidRPr="0002501E" w14:paraId="335A27E6" w14:textId="77777777" w:rsidTr="006A649E">
        <w:trPr>
          <w:cantSplit/>
        </w:trPr>
        <w:tc>
          <w:tcPr>
            <w:tcW w:w="4338" w:type="dxa"/>
          </w:tcPr>
          <w:p w14:paraId="335A27E2"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352.1**</w:t>
            </w:r>
          </w:p>
          <w:p w14:paraId="335A27E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238" w:type="dxa"/>
          </w:tcPr>
          <w:p w14:paraId="335A27E4"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^IBE(352.1,</w:t>
            </w:r>
          </w:p>
          <w:p w14:paraId="335A27E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14:paraId="335A27EB" w14:textId="77777777" w:rsidTr="006A649E">
        <w:trPr>
          <w:cantSplit/>
        </w:trPr>
        <w:tc>
          <w:tcPr>
            <w:tcW w:w="4338" w:type="dxa"/>
          </w:tcPr>
          <w:p w14:paraId="335A27E7"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14:paraId="335A27E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238" w:type="dxa"/>
          </w:tcPr>
          <w:p w14:paraId="335A27E9"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^IBE(352.2,</w:t>
            </w:r>
          </w:p>
          <w:p w14:paraId="335A27E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14:paraId="335A27F0" w14:textId="77777777" w:rsidTr="006A649E">
        <w:trPr>
          <w:cantSplit/>
        </w:trPr>
        <w:tc>
          <w:tcPr>
            <w:tcW w:w="4338" w:type="dxa"/>
          </w:tcPr>
          <w:p w14:paraId="335A27EC"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14:paraId="335A27E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238" w:type="dxa"/>
          </w:tcPr>
          <w:p w14:paraId="335A27EE"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^IBE(352.3,</w:t>
            </w:r>
          </w:p>
          <w:p w14:paraId="335A27EF"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14:paraId="335A27F5" w14:textId="77777777" w:rsidTr="006A649E">
        <w:trPr>
          <w:cantSplit/>
        </w:trPr>
        <w:tc>
          <w:tcPr>
            <w:tcW w:w="4338" w:type="dxa"/>
          </w:tcPr>
          <w:p w14:paraId="335A27F1"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14:paraId="335A27F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238" w:type="dxa"/>
          </w:tcPr>
          <w:p w14:paraId="335A27F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^IBE(352.4,</w:t>
            </w:r>
          </w:p>
          <w:p w14:paraId="335A27F4"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14:paraId="335A27FA" w14:textId="77777777" w:rsidTr="006A649E">
        <w:trPr>
          <w:cantSplit/>
        </w:trPr>
        <w:tc>
          <w:tcPr>
            <w:tcW w:w="4338" w:type="dxa"/>
          </w:tcPr>
          <w:p w14:paraId="335A27F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14:paraId="335A27F7"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238" w:type="dxa"/>
          </w:tcPr>
          <w:p w14:paraId="335A27F8"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^IBE(352.5,</w:t>
            </w:r>
          </w:p>
          <w:p w14:paraId="335A27F9"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14:paraId="335A27FF" w14:textId="77777777" w:rsidTr="006A649E">
        <w:trPr>
          <w:cantSplit/>
        </w:trPr>
        <w:tc>
          <w:tcPr>
            <w:tcW w:w="4338" w:type="dxa"/>
          </w:tcPr>
          <w:p w14:paraId="335A27FB"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14:paraId="335A27F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238" w:type="dxa"/>
          </w:tcPr>
          <w:p w14:paraId="335A27FD"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^IBE(353,</w:t>
            </w:r>
          </w:p>
          <w:p w14:paraId="335A27FE"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14:paraId="335A2804" w14:textId="77777777" w:rsidTr="006A649E">
        <w:trPr>
          <w:cantSplit/>
        </w:trPr>
        <w:tc>
          <w:tcPr>
            <w:tcW w:w="4338" w:type="dxa"/>
          </w:tcPr>
          <w:p w14:paraId="335A2800"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14:paraId="335A2801"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238" w:type="dxa"/>
          </w:tcPr>
          <w:p w14:paraId="335A280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^IBE(353.1,</w:t>
            </w:r>
          </w:p>
          <w:p w14:paraId="335A280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9" w14:textId="77777777" w:rsidTr="006A649E">
        <w:trPr>
          <w:cantSplit/>
        </w:trPr>
        <w:tc>
          <w:tcPr>
            <w:tcW w:w="4338" w:type="dxa"/>
          </w:tcPr>
          <w:p w14:paraId="335A280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14:paraId="335A2806"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238" w:type="dxa"/>
          </w:tcPr>
          <w:p w14:paraId="335A2807"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^IBE(353.2,</w:t>
            </w:r>
          </w:p>
          <w:p w14:paraId="335A280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E" w14:textId="77777777" w:rsidTr="006A649E">
        <w:trPr>
          <w:cantSplit/>
        </w:trPr>
        <w:tc>
          <w:tcPr>
            <w:tcW w:w="4338" w:type="dxa"/>
          </w:tcPr>
          <w:p w14:paraId="335A280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14:paraId="335A280B"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238" w:type="dxa"/>
          </w:tcPr>
          <w:p w14:paraId="335A280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^IBE(353.3,</w:t>
            </w:r>
          </w:p>
          <w:p w14:paraId="335A280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14:paraId="335A2813" w14:textId="77777777" w:rsidTr="006A649E">
        <w:trPr>
          <w:cantSplit/>
        </w:trPr>
        <w:tc>
          <w:tcPr>
            <w:tcW w:w="4338" w:type="dxa"/>
          </w:tcPr>
          <w:p w14:paraId="335A280F"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353.4</w:t>
            </w:r>
          </w:p>
          <w:p w14:paraId="335A281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238" w:type="dxa"/>
          </w:tcPr>
          <w:p w14:paraId="335A2811"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^IBE(353.4,</w:t>
            </w:r>
          </w:p>
          <w:p w14:paraId="335A281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14:paraId="335A2818" w14:textId="77777777" w:rsidTr="006A649E">
        <w:trPr>
          <w:cantSplit/>
        </w:trPr>
        <w:tc>
          <w:tcPr>
            <w:tcW w:w="4338" w:type="dxa"/>
          </w:tcPr>
          <w:p w14:paraId="335A2814"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14:paraId="335A281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238" w:type="dxa"/>
          </w:tcPr>
          <w:p w14:paraId="335A281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^IBE(353.5,</w:t>
            </w:r>
          </w:p>
          <w:p w14:paraId="335A281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14:paraId="335A281D" w14:textId="77777777" w:rsidTr="006A649E">
        <w:trPr>
          <w:cantSplit/>
        </w:trPr>
        <w:tc>
          <w:tcPr>
            <w:tcW w:w="4338" w:type="dxa"/>
          </w:tcPr>
          <w:p w14:paraId="335A2819"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14:paraId="335A281A"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238" w:type="dxa"/>
          </w:tcPr>
          <w:p w14:paraId="335A281B"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w:t>
            </w:r>
          </w:p>
          <w:p w14:paraId="335A281C"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Current status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14:paraId="335A2822" w14:textId="77777777" w:rsidTr="006A649E">
        <w:trPr>
          <w:cantSplit/>
        </w:trPr>
        <w:tc>
          <w:tcPr>
            <w:tcW w:w="4338" w:type="dxa"/>
          </w:tcPr>
          <w:p w14:paraId="335A281E"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14:paraId="335A281F"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238" w:type="dxa"/>
          </w:tcPr>
          <w:p w14:paraId="335A2820"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^IBA(354.1,</w:t>
            </w:r>
          </w:p>
          <w:p w14:paraId="335A2821"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14:paraId="335A2827" w14:textId="77777777" w:rsidTr="006A649E">
        <w:trPr>
          <w:cantSplit/>
        </w:trPr>
        <w:tc>
          <w:tcPr>
            <w:tcW w:w="4338" w:type="dxa"/>
          </w:tcPr>
          <w:p w14:paraId="335A2823"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14:paraId="335A2824"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238" w:type="dxa"/>
          </w:tcPr>
          <w:p w14:paraId="335A2825" w14:textId="77777777"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^IBE(354.2,</w:t>
            </w:r>
          </w:p>
          <w:p w14:paraId="335A2826"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14:paraId="335A282C" w14:textId="77777777" w:rsidTr="006A649E">
        <w:trPr>
          <w:cantSplit/>
        </w:trPr>
        <w:tc>
          <w:tcPr>
            <w:tcW w:w="4338" w:type="dxa"/>
          </w:tcPr>
          <w:p w14:paraId="335A2828"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14:paraId="335A2829"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238" w:type="dxa"/>
          </w:tcPr>
          <w:p w14:paraId="335A282A"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^IBE(354.3,</w:t>
            </w:r>
          </w:p>
          <w:p w14:paraId="335A282B"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14:paraId="335A2831" w14:textId="77777777" w:rsidTr="006A649E">
        <w:trPr>
          <w:cantSplit/>
        </w:trPr>
        <w:tc>
          <w:tcPr>
            <w:tcW w:w="4338" w:type="dxa"/>
          </w:tcPr>
          <w:p w14:paraId="335A282D"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lastRenderedPageBreak/>
              <w:t>354.4</w:t>
            </w:r>
          </w:p>
          <w:p w14:paraId="335A282E"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238" w:type="dxa"/>
          </w:tcPr>
          <w:p w14:paraId="335A282F"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^IBA(354.4,</w:t>
            </w:r>
          </w:p>
          <w:p w14:paraId="335A2830"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14:paraId="335A2836" w14:textId="77777777" w:rsidTr="006A649E">
        <w:trPr>
          <w:cantSplit/>
        </w:trPr>
        <w:tc>
          <w:tcPr>
            <w:tcW w:w="4338" w:type="dxa"/>
          </w:tcPr>
          <w:p w14:paraId="335A2832"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14:paraId="335A2833"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238" w:type="dxa"/>
          </w:tcPr>
          <w:p w14:paraId="335A2834"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^IBE(354.5,</w:t>
            </w:r>
          </w:p>
          <w:p w14:paraId="335A2835"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14:paraId="335A283B" w14:textId="77777777" w:rsidTr="006A649E">
        <w:trPr>
          <w:cantSplit/>
        </w:trPr>
        <w:tc>
          <w:tcPr>
            <w:tcW w:w="4338" w:type="dxa"/>
          </w:tcPr>
          <w:p w14:paraId="335A2837"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14:paraId="335A2838"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238" w:type="dxa"/>
          </w:tcPr>
          <w:p w14:paraId="335A2839"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^IBE(354.6,</w:t>
            </w:r>
          </w:p>
          <w:p w14:paraId="335A283A"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14:paraId="335A2840" w14:textId="77777777" w:rsidTr="006A649E">
        <w:trPr>
          <w:cantSplit/>
        </w:trPr>
        <w:tc>
          <w:tcPr>
            <w:tcW w:w="4338" w:type="dxa"/>
          </w:tcPr>
          <w:p w14:paraId="335A283C"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14:paraId="335A283D"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238" w:type="dxa"/>
          </w:tcPr>
          <w:p w14:paraId="335A283E"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w:t>
            </w:r>
          </w:p>
          <w:p w14:paraId="335A283F"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14:paraId="335A2845" w14:textId="77777777" w:rsidTr="006A649E">
        <w:trPr>
          <w:cantSplit/>
        </w:trPr>
        <w:tc>
          <w:tcPr>
            <w:tcW w:w="4338" w:type="dxa"/>
          </w:tcPr>
          <w:p w14:paraId="335A2841"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14:paraId="335A2842"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238" w:type="dxa"/>
          </w:tcPr>
          <w:p w14:paraId="335A2843"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^IBAM(354.71,</w:t>
            </w:r>
          </w:p>
          <w:p w14:paraId="335A2844" w14:textId="77777777"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14:paraId="335A284A" w14:textId="77777777" w:rsidTr="006A649E">
        <w:trPr>
          <w:cantSplit/>
        </w:trPr>
        <w:tc>
          <w:tcPr>
            <w:tcW w:w="4338" w:type="dxa"/>
          </w:tcPr>
          <w:p w14:paraId="335A2846"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14:paraId="335A2847"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238" w:type="dxa"/>
          </w:tcPr>
          <w:p w14:paraId="335A2848"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^IBAM(354.75,</w:t>
            </w:r>
          </w:p>
          <w:p w14:paraId="335A2849"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14:paraId="335A284F" w14:textId="77777777" w:rsidTr="006A649E">
        <w:trPr>
          <w:cantSplit/>
        </w:trPr>
        <w:tc>
          <w:tcPr>
            <w:tcW w:w="4338" w:type="dxa"/>
          </w:tcPr>
          <w:p w14:paraId="335A284B" w14:textId="77777777" w:rsidR="00BD2F5D" w:rsidRPr="00983048" w:rsidRDefault="00D842BA" w:rsidP="00ED6416">
            <w:pPr>
              <w:rPr>
                <w:rFonts w:ascii="Times New Roman" w:hAnsi="Times New Roman"/>
                <w:sz w:val="22"/>
                <w:szCs w:val="22"/>
              </w:rPr>
            </w:pPr>
            <w:bookmarkStart w:id="103" w:name="p67" w:colFirst="0" w:colLast="1"/>
            <w:r w:rsidRPr="00983048">
              <w:rPr>
                <w:rFonts w:ascii="Times New Roman" w:hAnsi="Times New Roman"/>
                <w:sz w:val="22"/>
                <w:szCs w:val="22"/>
              </w:rPr>
              <w:t>355.1*</w:t>
            </w:r>
          </w:p>
          <w:p w14:paraId="335A284C" w14:textId="77777777"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238" w:type="dxa"/>
          </w:tcPr>
          <w:p w14:paraId="335A284D" w14:textId="77777777" w:rsidR="00B9014C" w:rsidRPr="00983048" w:rsidRDefault="00B9014C" w:rsidP="00B9014C">
            <w:pPr>
              <w:rPr>
                <w:rFonts w:ascii="Times New Roman" w:hAnsi="Times New Roman"/>
                <w:sz w:val="22"/>
                <w:szCs w:val="22"/>
              </w:rPr>
            </w:pPr>
            <w:r w:rsidRPr="00983048">
              <w:rPr>
                <w:rFonts w:ascii="Times New Roman" w:hAnsi="Times New Roman"/>
                <w:sz w:val="22"/>
                <w:szCs w:val="22"/>
              </w:rPr>
              <w:t>^IBE(355.1,</w:t>
            </w:r>
          </w:p>
          <w:p w14:paraId="335A284E" w14:textId="77777777"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103"/>
      <w:tr w:rsidR="00872491" w:rsidRPr="0002501E" w14:paraId="335A2854" w14:textId="77777777" w:rsidTr="006A649E">
        <w:trPr>
          <w:cantSplit/>
        </w:trPr>
        <w:tc>
          <w:tcPr>
            <w:tcW w:w="4338" w:type="dxa"/>
          </w:tcPr>
          <w:p w14:paraId="335A285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355.12</w:t>
            </w:r>
          </w:p>
          <w:p w14:paraId="335A2851"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238" w:type="dxa"/>
          </w:tcPr>
          <w:p w14:paraId="335A2852"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^IBE(355.12,</w:t>
            </w:r>
          </w:p>
          <w:p w14:paraId="335A285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14:paraId="335A2859" w14:textId="77777777" w:rsidTr="006A649E">
        <w:trPr>
          <w:cantSplit/>
        </w:trPr>
        <w:tc>
          <w:tcPr>
            <w:tcW w:w="4338" w:type="dxa"/>
          </w:tcPr>
          <w:p w14:paraId="335A285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14:paraId="335A285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238" w:type="dxa"/>
          </w:tcPr>
          <w:p w14:paraId="335A2857"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^IBE(355.13,</w:t>
            </w:r>
          </w:p>
          <w:p w14:paraId="335A2858"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14:paraId="335A285E" w14:textId="77777777" w:rsidTr="006A649E">
        <w:trPr>
          <w:cantSplit/>
        </w:trPr>
        <w:tc>
          <w:tcPr>
            <w:tcW w:w="4338" w:type="dxa"/>
          </w:tcPr>
          <w:p w14:paraId="335A285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14:paraId="335A285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238" w:type="dxa"/>
          </w:tcPr>
          <w:p w14:paraId="335A285C"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^IBE(355.2,</w:t>
            </w:r>
          </w:p>
          <w:p w14:paraId="335A285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14:paraId="335A2863" w14:textId="77777777" w:rsidTr="006A649E">
        <w:trPr>
          <w:cantSplit/>
        </w:trPr>
        <w:tc>
          <w:tcPr>
            <w:tcW w:w="4338" w:type="dxa"/>
          </w:tcPr>
          <w:p w14:paraId="335A285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14:paraId="335A286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238" w:type="dxa"/>
          </w:tcPr>
          <w:p w14:paraId="335A2861"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^IBA(355.3,</w:t>
            </w:r>
          </w:p>
          <w:p w14:paraId="335A286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is in contrast to the PATIENT file (#2) which contains data about patients' policies and where the policy may be for a group or health insurance plan.  </w:t>
            </w:r>
          </w:p>
        </w:tc>
      </w:tr>
      <w:tr w:rsidR="00872491" w:rsidRPr="0002501E" w14:paraId="335A2868" w14:textId="77777777" w:rsidTr="006A649E">
        <w:trPr>
          <w:cantSplit/>
        </w:trPr>
        <w:tc>
          <w:tcPr>
            <w:tcW w:w="4338" w:type="dxa"/>
          </w:tcPr>
          <w:p w14:paraId="335A2864"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14:paraId="335A2865"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238" w:type="dxa"/>
          </w:tcPr>
          <w:p w14:paraId="335A286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^IBE(355.31,</w:t>
            </w:r>
          </w:p>
          <w:p w14:paraId="335A286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14:paraId="335A286D" w14:textId="77777777" w:rsidTr="006A649E">
        <w:trPr>
          <w:cantSplit/>
        </w:trPr>
        <w:tc>
          <w:tcPr>
            <w:tcW w:w="4338" w:type="dxa"/>
          </w:tcPr>
          <w:p w14:paraId="335A2869"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14:paraId="335A286A"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238" w:type="dxa"/>
          </w:tcPr>
          <w:p w14:paraId="335A286B"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^IBA(355.32,</w:t>
            </w:r>
          </w:p>
          <w:p w14:paraId="335A286C"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14:paraId="335A2874" w14:textId="77777777" w:rsidTr="006A649E">
        <w:trPr>
          <w:cantSplit/>
        </w:trPr>
        <w:tc>
          <w:tcPr>
            <w:tcW w:w="4338" w:type="dxa"/>
          </w:tcPr>
          <w:p w14:paraId="335A286E"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14:paraId="335A286F" w14:textId="77777777"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238" w:type="dxa"/>
          </w:tcPr>
          <w:p w14:paraId="335A2870"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^IBA(355.33,</w:t>
            </w:r>
          </w:p>
          <w:p w14:paraId="335A2871"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14:paraId="335A287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14:paraId="335A287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14:paraId="335A2879" w14:textId="77777777" w:rsidTr="006A649E">
        <w:trPr>
          <w:cantSplit/>
        </w:trPr>
        <w:tc>
          <w:tcPr>
            <w:tcW w:w="4338" w:type="dxa"/>
          </w:tcPr>
          <w:p w14:paraId="335A2875"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14:paraId="335A2876"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238" w:type="dxa"/>
          </w:tcPr>
          <w:p w14:paraId="335A2877"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^IBA(355.34,</w:t>
            </w:r>
          </w:p>
          <w:p w14:paraId="335A2878"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14:paraId="335A287D" w14:textId="77777777" w:rsidTr="006A649E">
        <w:trPr>
          <w:cantSplit/>
        </w:trPr>
        <w:tc>
          <w:tcPr>
            <w:tcW w:w="4338" w:type="dxa"/>
          </w:tcPr>
          <w:p w14:paraId="335A287A" w14:textId="77777777"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14:paraId="335A287B" w14:textId="77777777"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238" w:type="dxa"/>
          </w:tcPr>
          <w:p w14:paraId="335A287C"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14:paraId="335A2882" w14:textId="77777777" w:rsidTr="006A649E">
        <w:trPr>
          <w:cantSplit/>
        </w:trPr>
        <w:tc>
          <w:tcPr>
            <w:tcW w:w="4338" w:type="dxa"/>
          </w:tcPr>
          <w:p w14:paraId="335A287E"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lastRenderedPageBreak/>
              <w:t>355.351</w:t>
            </w:r>
          </w:p>
          <w:p w14:paraId="335A287F"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14:paraId="335A2880" w14:textId="77777777" w:rsidR="00D43CA3" w:rsidRPr="0002501E" w:rsidRDefault="00D43CA3" w:rsidP="00ED6416">
            <w:pPr>
              <w:rPr>
                <w:rFonts w:ascii="Times New Roman" w:hAnsi="Times New Roman"/>
                <w:sz w:val="22"/>
                <w:szCs w:val="22"/>
              </w:rPr>
            </w:pPr>
          </w:p>
        </w:tc>
        <w:tc>
          <w:tcPr>
            <w:tcW w:w="5238" w:type="dxa"/>
          </w:tcPr>
          <w:p w14:paraId="335A2881"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872491" w:rsidRPr="0002501E" w14:paraId="335A2887" w14:textId="77777777" w:rsidTr="006A649E">
        <w:trPr>
          <w:cantSplit/>
        </w:trPr>
        <w:tc>
          <w:tcPr>
            <w:tcW w:w="4338" w:type="dxa"/>
          </w:tcPr>
          <w:p w14:paraId="335A288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14:paraId="335A288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238" w:type="dxa"/>
          </w:tcPr>
          <w:p w14:paraId="335A288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^IBA(355.4,</w:t>
            </w:r>
          </w:p>
          <w:p w14:paraId="335A2886"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14:paraId="335A288C" w14:textId="77777777" w:rsidTr="006A649E">
        <w:trPr>
          <w:cantSplit/>
        </w:trPr>
        <w:tc>
          <w:tcPr>
            <w:tcW w:w="4338" w:type="dxa"/>
          </w:tcPr>
          <w:p w14:paraId="335A288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14:paraId="335A288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238" w:type="dxa"/>
          </w:tcPr>
          <w:p w14:paraId="335A288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^IBA(355.5,</w:t>
            </w:r>
          </w:p>
          <w:p w14:paraId="335A288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14:paraId="335A2891" w14:textId="77777777" w:rsidTr="006A649E">
        <w:trPr>
          <w:cantSplit/>
        </w:trPr>
        <w:tc>
          <w:tcPr>
            <w:tcW w:w="4338" w:type="dxa"/>
          </w:tcPr>
          <w:p w14:paraId="335A288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14:paraId="335A288E"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238" w:type="dxa"/>
          </w:tcPr>
          <w:p w14:paraId="335A288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^IBE(355.6,</w:t>
            </w:r>
          </w:p>
          <w:p w14:paraId="335A289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14:paraId="335A2896" w14:textId="77777777" w:rsidTr="006A649E">
        <w:trPr>
          <w:cantSplit/>
        </w:trPr>
        <w:tc>
          <w:tcPr>
            <w:tcW w:w="4338" w:type="dxa"/>
          </w:tcPr>
          <w:p w14:paraId="335A289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14:paraId="335A289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238" w:type="dxa"/>
          </w:tcPr>
          <w:p w14:paraId="335A289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^IBA(355.7,</w:t>
            </w:r>
          </w:p>
          <w:p w14:paraId="335A289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14:paraId="335A289D" w14:textId="77777777" w:rsidTr="006A649E">
        <w:trPr>
          <w:cantSplit/>
        </w:trPr>
        <w:tc>
          <w:tcPr>
            <w:tcW w:w="4338" w:type="dxa"/>
          </w:tcPr>
          <w:p w14:paraId="335A2897"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14:paraId="335A289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238" w:type="dxa"/>
          </w:tcPr>
          <w:p w14:paraId="335A2899" w14:textId="77777777" w:rsidR="00972291" w:rsidRPr="0002501E" w:rsidRDefault="00EE1875" w:rsidP="00ED6416">
            <w:pPr>
              <w:rPr>
                <w:rFonts w:ascii="Times New Roman" w:hAnsi="Times New Roman"/>
                <w:sz w:val="22"/>
                <w:szCs w:val="22"/>
              </w:rPr>
            </w:pPr>
            <w:r w:rsidRPr="0002501E">
              <w:rPr>
                <w:rFonts w:ascii="Times New Roman" w:hAnsi="Times New Roman"/>
                <w:sz w:val="22"/>
                <w:szCs w:val="22"/>
              </w:rPr>
              <w:t>^IBA(355.8,</w:t>
            </w:r>
          </w:p>
          <w:p w14:paraId="335A289A"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14:paraId="335A289B"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14:paraId="335A289C"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14:paraId="335A28A2" w14:textId="77777777" w:rsidTr="006A649E">
        <w:trPr>
          <w:cantSplit/>
        </w:trPr>
        <w:tc>
          <w:tcPr>
            <w:tcW w:w="4338" w:type="dxa"/>
          </w:tcPr>
          <w:p w14:paraId="335A289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14:paraId="335A289F"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238" w:type="dxa"/>
          </w:tcPr>
          <w:p w14:paraId="335A28A0"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^IBA(355.81,</w:t>
            </w:r>
          </w:p>
          <w:p w14:paraId="335A28A1"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14:paraId="335A28A7" w14:textId="77777777" w:rsidTr="006A649E">
        <w:trPr>
          <w:cantSplit/>
        </w:trPr>
        <w:tc>
          <w:tcPr>
            <w:tcW w:w="4338" w:type="dxa"/>
          </w:tcPr>
          <w:p w14:paraId="335A28A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lastRenderedPageBreak/>
              <w:t>355.82</w:t>
            </w:r>
          </w:p>
          <w:p w14:paraId="335A28A4"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238" w:type="dxa"/>
          </w:tcPr>
          <w:p w14:paraId="335A28A5"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^IBA(355.82,</w:t>
            </w:r>
          </w:p>
          <w:p w14:paraId="335A28A6"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is pointed to by the SPONSOR (#355.8) and contains all sponsors who are not patients.  This file contains the non-patient sponsor's name, date of birth, and social security number, all of which are retrieved from the PATIENT (#2) file for sponsors who are patients.  Other pertinent sponsor information is stored in the SPONSOR (#355.8) file.</w:t>
            </w:r>
          </w:p>
        </w:tc>
      </w:tr>
      <w:tr w:rsidR="00972291" w:rsidRPr="0002501E" w14:paraId="335A28AC" w14:textId="77777777" w:rsidTr="006A649E">
        <w:trPr>
          <w:cantSplit/>
        </w:trPr>
        <w:tc>
          <w:tcPr>
            <w:tcW w:w="4338" w:type="dxa"/>
          </w:tcPr>
          <w:p w14:paraId="335A28A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14:paraId="335A28A9"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238" w:type="dxa"/>
          </w:tcPr>
          <w:p w14:paraId="335A28AA"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w:t>
            </w:r>
          </w:p>
          <w:p w14:paraId="335A28AB"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14:paraId="335A28B1" w14:textId="77777777" w:rsidTr="006A649E">
        <w:trPr>
          <w:cantSplit/>
        </w:trPr>
        <w:tc>
          <w:tcPr>
            <w:tcW w:w="4338" w:type="dxa"/>
          </w:tcPr>
          <w:p w14:paraId="335A28AD"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14:paraId="335A28A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238" w:type="dxa"/>
          </w:tcPr>
          <w:p w14:paraId="335A28AF"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^IBA(355.91,</w:t>
            </w:r>
          </w:p>
          <w:p w14:paraId="335A28B0"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14:paraId="335A28B6" w14:textId="77777777" w:rsidTr="006A649E">
        <w:trPr>
          <w:cantSplit/>
        </w:trPr>
        <w:tc>
          <w:tcPr>
            <w:tcW w:w="4338" w:type="dxa"/>
          </w:tcPr>
          <w:p w14:paraId="335A28B2"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14:paraId="335A28B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238" w:type="dxa"/>
          </w:tcPr>
          <w:p w14:paraId="335A28B4"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^IBA(355.92,</w:t>
            </w:r>
          </w:p>
          <w:p w14:paraId="335A28B5"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14:paraId="335A28BB" w14:textId="77777777" w:rsidTr="006A649E">
        <w:trPr>
          <w:cantSplit/>
        </w:trPr>
        <w:tc>
          <w:tcPr>
            <w:tcW w:w="4338" w:type="dxa"/>
          </w:tcPr>
          <w:p w14:paraId="335A28B7"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14:paraId="335A28B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238" w:type="dxa"/>
          </w:tcPr>
          <w:p w14:paraId="335A28B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^IBA(355.93,</w:t>
            </w:r>
          </w:p>
          <w:p w14:paraId="335A28B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14:paraId="335A28C0" w14:textId="77777777" w:rsidTr="006A649E">
        <w:trPr>
          <w:cantSplit/>
        </w:trPr>
        <w:tc>
          <w:tcPr>
            <w:tcW w:w="4338" w:type="dxa"/>
          </w:tcPr>
          <w:p w14:paraId="335A28BC"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14:paraId="335A28BD"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238" w:type="dxa"/>
          </w:tcPr>
          <w:p w14:paraId="335A28BE"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^IBA(355.95,</w:t>
            </w:r>
          </w:p>
          <w:p w14:paraId="335A28BF"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14:paraId="335A28C5" w14:textId="77777777" w:rsidTr="006A649E">
        <w:trPr>
          <w:cantSplit/>
        </w:trPr>
        <w:tc>
          <w:tcPr>
            <w:tcW w:w="4338" w:type="dxa"/>
          </w:tcPr>
          <w:p w14:paraId="335A28C1"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14:paraId="335A28C2"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238" w:type="dxa"/>
          </w:tcPr>
          <w:p w14:paraId="335A28C3"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^IBA(355.96,</w:t>
            </w:r>
          </w:p>
          <w:p w14:paraId="335A28C4"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The sum total of all the records in this file for a given insurance company comprises the complete list of care units the insurance company requires the V.A. to use when determining provider id's for any claims sent to them.</w:t>
            </w:r>
          </w:p>
        </w:tc>
      </w:tr>
      <w:tr w:rsidR="00146D05" w:rsidRPr="0002501E" w14:paraId="335A28CA" w14:textId="77777777" w:rsidTr="006A649E">
        <w:trPr>
          <w:cantSplit/>
        </w:trPr>
        <w:tc>
          <w:tcPr>
            <w:tcW w:w="4338" w:type="dxa"/>
          </w:tcPr>
          <w:p w14:paraId="335A28C6"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lastRenderedPageBreak/>
              <w:t>355.97</w:t>
            </w:r>
          </w:p>
          <w:p w14:paraId="335A28C7"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238" w:type="dxa"/>
          </w:tcPr>
          <w:p w14:paraId="335A28C8"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^IBE(355.97,</w:t>
            </w:r>
          </w:p>
          <w:p w14:paraId="335A28C9"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There can be many different kinds of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bills so the proper interpretation of the ID's can be made electronically.</w:t>
            </w:r>
          </w:p>
        </w:tc>
      </w:tr>
      <w:tr w:rsidR="005B1C4A" w:rsidRPr="0002501E" w14:paraId="335A28CF" w14:textId="77777777" w:rsidTr="00C91C80">
        <w:trPr>
          <w:cantSplit/>
        </w:trPr>
        <w:tc>
          <w:tcPr>
            <w:tcW w:w="4338" w:type="dxa"/>
          </w:tcPr>
          <w:p w14:paraId="335A28CB" w14:textId="77777777" w:rsidR="005B1C4A" w:rsidRDefault="005B1C4A" w:rsidP="00C91C80">
            <w:pPr>
              <w:rPr>
                <w:rFonts w:ascii="Times New Roman" w:hAnsi="Times New Roman"/>
                <w:sz w:val="22"/>
                <w:szCs w:val="22"/>
              </w:rPr>
            </w:pPr>
            <w:r>
              <w:rPr>
                <w:rFonts w:ascii="Times New Roman" w:hAnsi="Times New Roman"/>
                <w:sz w:val="22"/>
                <w:szCs w:val="22"/>
              </w:rPr>
              <w:t>355.98</w:t>
            </w:r>
          </w:p>
          <w:p w14:paraId="335A28CC"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238" w:type="dxa"/>
          </w:tcPr>
          <w:p w14:paraId="335A28CD" w14:textId="77777777" w:rsidR="005B1C4A" w:rsidRDefault="005B1C4A" w:rsidP="00C91C80">
            <w:pPr>
              <w:rPr>
                <w:rFonts w:ascii="Times New Roman" w:hAnsi="Times New Roman"/>
                <w:sz w:val="22"/>
                <w:szCs w:val="22"/>
              </w:rPr>
            </w:pPr>
            <w:r w:rsidRPr="00D34CEC">
              <w:rPr>
                <w:rFonts w:ascii="Times New Roman" w:hAnsi="Times New Roman"/>
                <w:sz w:val="22"/>
                <w:szCs w:val="22"/>
              </w:rPr>
              <w:t>^IBA(355.98,</w:t>
            </w:r>
          </w:p>
          <w:p w14:paraId="335A28C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14:paraId="335A28D4" w14:textId="77777777" w:rsidTr="006A649E">
        <w:trPr>
          <w:cantSplit/>
        </w:trPr>
        <w:tc>
          <w:tcPr>
            <w:tcW w:w="4338" w:type="dxa"/>
          </w:tcPr>
          <w:p w14:paraId="335A28D0" w14:textId="77777777" w:rsidR="006914D7" w:rsidRPr="00983048" w:rsidRDefault="006914D7" w:rsidP="00096F5A">
            <w:pPr>
              <w:rPr>
                <w:rFonts w:ascii="Times New Roman" w:hAnsi="Times New Roman"/>
                <w:sz w:val="22"/>
                <w:szCs w:val="22"/>
              </w:rPr>
            </w:pPr>
            <w:bookmarkStart w:id="104" w:name="p71"/>
            <w:r w:rsidRPr="00983048">
              <w:rPr>
                <w:rFonts w:ascii="Times New Roman" w:hAnsi="Times New Roman"/>
                <w:sz w:val="22"/>
                <w:szCs w:val="22"/>
              </w:rPr>
              <w:t>355.99</w:t>
            </w:r>
            <w:bookmarkEnd w:id="104"/>
          </w:p>
          <w:p w14:paraId="335A28D1"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238" w:type="dxa"/>
          </w:tcPr>
          <w:p w14:paraId="335A28D2"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^IBEMTOP(355.99,</w:t>
            </w:r>
          </w:p>
          <w:p w14:paraId="335A28D3" w14:textId="77777777"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14:paraId="335A28D9" w14:textId="77777777" w:rsidTr="006A649E">
        <w:trPr>
          <w:cantSplit/>
        </w:trPr>
        <w:tc>
          <w:tcPr>
            <w:tcW w:w="4338" w:type="dxa"/>
          </w:tcPr>
          <w:p w14:paraId="335A28D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14:paraId="335A28D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238" w:type="dxa"/>
          </w:tcPr>
          <w:p w14:paraId="335A28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w:t>
            </w:r>
          </w:p>
          <w:p w14:paraId="335A28D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14:paraId="335A28DF" w14:textId="77777777" w:rsidTr="00C91C80">
        <w:trPr>
          <w:cantSplit/>
        </w:trPr>
        <w:tc>
          <w:tcPr>
            <w:tcW w:w="4338" w:type="dxa"/>
          </w:tcPr>
          <w:p w14:paraId="335A28DA" w14:textId="77777777" w:rsidR="006914D7" w:rsidRDefault="006914D7" w:rsidP="00C91C80">
            <w:pPr>
              <w:rPr>
                <w:rFonts w:ascii="Times New Roman" w:hAnsi="Times New Roman"/>
                <w:sz w:val="22"/>
                <w:szCs w:val="22"/>
              </w:rPr>
            </w:pPr>
            <w:r>
              <w:rPr>
                <w:rFonts w:ascii="Times New Roman" w:hAnsi="Times New Roman"/>
                <w:sz w:val="22"/>
                <w:szCs w:val="22"/>
              </w:rPr>
              <w:t>356.001</w:t>
            </w:r>
          </w:p>
          <w:p w14:paraId="335A28DB"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238" w:type="dxa"/>
          </w:tcPr>
          <w:p w14:paraId="335A28DC" w14:textId="77777777" w:rsidR="006914D7" w:rsidRDefault="006914D7" w:rsidP="00C91C80">
            <w:pPr>
              <w:rPr>
                <w:rFonts w:ascii="Times New Roman" w:hAnsi="Times New Roman"/>
                <w:sz w:val="22"/>
                <w:szCs w:val="22"/>
              </w:rPr>
            </w:pPr>
            <w:r>
              <w:rPr>
                <w:rFonts w:ascii="Times New Roman" w:hAnsi="Times New Roman"/>
                <w:sz w:val="22"/>
                <w:szCs w:val="22"/>
              </w:rPr>
              <w:t>^IBT(356.001,</w:t>
            </w:r>
          </w:p>
          <w:p w14:paraId="335A28D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14:paraId="335A28DE"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5" w14:textId="77777777" w:rsidTr="00C91C80">
        <w:trPr>
          <w:cantSplit/>
        </w:trPr>
        <w:tc>
          <w:tcPr>
            <w:tcW w:w="4338" w:type="dxa"/>
          </w:tcPr>
          <w:p w14:paraId="335A28E0" w14:textId="77777777" w:rsidR="006914D7" w:rsidRDefault="006914D7" w:rsidP="00C91C80">
            <w:pPr>
              <w:rPr>
                <w:rFonts w:ascii="Times New Roman" w:hAnsi="Times New Roman"/>
                <w:sz w:val="22"/>
                <w:szCs w:val="22"/>
              </w:rPr>
            </w:pPr>
            <w:r>
              <w:rPr>
                <w:rFonts w:ascii="Times New Roman" w:hAnsi="Times New Roman"/>
                <w:sz w:val="22"/>
                <w:szCs w:val="22"/>
              </w:rPr>
              <w:t>356.002</w:t>
            </w:r>
          </w:p>
          <w:p w14:paraId="335A28E1"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238" w:type="dxa"/>
          </w:tcPr>
          <w:p w14:paraId="335A28E2" w14:textId="77777777" w:rsidR="006914D7" w:rsidRDefault="006914D7" w:rsidP="00C91C80">
            <w:pPr>
              <w:rPr>
                <w:rFonts w:ascii="Times New Roman" w:hAnsi="Times New Roman"/>
                <w:sz w:val="22"/>
                <w:szCs w:val="22"/>
              </w:rPr>
            </w:pPr>
            <w:r>
              <w:rPr>
                <w:rFonts w:ascii="Times New Roman" w:hAnsi="Times New Roman"/>
                <w:sz w:val="22"/>
                <w:szCs w:val="22"/>
              </w:rPr>
              <w:t>^IBT(356.002,</w:t>
            </w:r>
          </w:p>
          <w:p w14:paraId="335A28E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14:paraId="335A28E4"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B" w14:textId="77777777" w:rsidTr="00C91C80">
        <w:trPr>
          <w:cantSplit/>
        </w:trPr>
        <w:tc>
          <w:tcPr>
            <w:tcW w:w="4338" w:type="dxa"/>
          </w:tcPr>
          <w:p w14:paraId="335A28E6" w14:textId="77777777" w:rsidR="006914D7" w:rsidRDefault="006914D7" w:rsidP="00C91C80">
            <w:pPr>
              <w:rPr>
                <w:rFonts w:ascii="Times New Roman" w:hAnsi="Times New Roman"/>
                <w:sz w:val="22"/>
                <w:szCs w:val="22"/>
              </w:rPr>
            </w:pPr>
            <w:r>
              <w:rPr>
                <w:rFonts w:ascii="Times New Roman" w:hAnsi="Times New Roman"/>
                <w:sz w:val="22"/>
                <w:szCs w:val="22"/>
              </w:rPr>
              <w:t>356.003</w:t>
            </w:r>
          </w:p>
          <w:p w14:paraId="335A28E7"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238" w:type="dxa"/>
          </w:tcPr>
          <w:p w14:paraId="335A28E8" w14:textId="77777777" w:rsidR="006914D7" w:rsidRDefault="006914D7" w:rsidP="00C91C80">
            <w:pPr>
              <w:rPr>
                <w:rFonts w:ascii="Times New Roman" w:hAnsi="Times New Roman"/>
                <w:sz w:val="22"/>
                <w:szCs w:val="22"/>
              </w:rPr>
            </w:pPr>
            <w:r>
              <w:rPr>
                <w:rFonts w:ascii="Times New Roman" w:hAnsi="Times New Roman"/>
                <w:sz w:val="22"/>
                <w:szCs w:val="22"/>
              </w:rPr>
              <w:t>^IBT(356.003,</w:t>
            </w:r>
          </w:p>
          <w:p w14:paraId="335A28E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14:paraId="335A28EA"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1" w14:textId="77777777" w:rsidTr="00C91C80">
        <w:trPr>
          <w:cantSplit/>
        </w:trPr>
        <w:tc>
          <w:tcPr>
            <w:tcW w:w="4338" w:type="dxa"/>
          </w:tcPr>
          <w:p w14:paraId="335A28EC" w14:textId="77777777" w:rsidR="006914D7" w:rsidRDefault="006914D7" w:rsidP="00C91C80">
            <w:pPr>
              <w:rPr>
                <w:rFonts w:ascii="Times New Roman" w:hAnsi="Times New Roman"/>
                <w:sz w:val="22"/>
                <w:szCs w:val="22"/>
              </w:rPr>
            </w:pPr>
            <w:r>
              <w:rPr>
                <w:rFonts w:ascii="Times New Roman" w:hAnsi="Times New Roman"/>
                <w:sz w:val="22"/>
                <w:szCs w:val="22"/>
              </w:rPr>
              <w:t>356.004</w:t>
            </w:r>
          </w:p>
          <w:p w14:paraId="335A28ED"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238" w:type="dxa"/>
          </w:tcPr>
          <w:p w14:paraId="335A28EE" w14:textId="77777777" w:rsidR="006914D7" w:rsidRDefault="006914D7" w:rsidP="00C91C80">
            <w:pPr>
              <w:rPr>
                <w:rFonts w:ascii="Times New Roman" w:hAnsi="Times New Roman"/>
                <w:sz w:val="22"/>
                <w:szCs w:val="22"/>
              </w:rPr>
            </w:pPr>
            <w:r>
              <w:rPr>
                <w:rFonts w:ascii="Times New Roman" w:hAnsi="Times New Roman"/>
                <w:sz w:val="22"/>
                <w:szCs w:val="22"/>
              </w:rPr>
              <w:t>^IBT(356.004,</w:t>
            </w:r>
          </w:p>
          <w:p w14:paraId="335A28E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14:paraId="335A28F0"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7" w14:textId="77777777" w:rsidTr="00C91C80">
        <w:trPr>
          <w:cantSplit/>
        </w:trPr>
        <w:tc>
          <w:tcPr>
            <w:tcW w:w="4338" w:type="dxa"/>
          </w:tcPr>
          <w:p w14:paraId="335A28F2"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356.005</w:t>
            </w:r>
          </w:p>
          <w:p w14:paraId="335A28F3"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238" w:type="dxa"/>
          </w:tcPr>
          <w:p w14:paraId="335A28F4" w14:textId="77777777" w:rsidR="006914D7" w:rsidRDefault="006914D7" w:rsidP="00C91C80">
            <w:pPr>
              <w:rPr>
                <w:rFonts w:ascii="Times New Roman" w:hAnsi="Times New Roman"/>
                <w:sz w:val="22"/>
                <w:szCs w:val="22"/>
              </w:rPr>
            </w:pPr>
            <w:r>
              <w:rPr>
                <w:rFonts w:ascii="Times New Roman" w:hAnsi="Times New Roman"/>
                <w:sz w:val="22"/>
                <w:szCs w:val="22"/>
              </w:rPr>
              <w:t>^IBT(356.005,</w:t>
            </w:r>
          </w:p>
          <w:p w14:paraId="335A28F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14:paraId="335A28F6"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D" w14:textId="77777777" w:rsidTr="00C91C80">
        <w:trPr>
          <w:cantSplit/>
        </w:trPr>
        <w:tc>
          <w:tcPr>
            <w:tcW w:w="4338" w:type="dxa"/>
          </w:tcPr>
          <w:p w14:paraId="335A28F8" w14:textId="77777777" w:rsidR="006914D7" w:rsidRDefault="006914D7" w:rsidP="00C91C80">
            <w:pPr>
              <w:rPr>
                <w:rFonts w:ascii="Times New Roman" w:hAnsi="Times New Roman"/>
                <w:sz w:val="22"/>
                <w:szCs w:val="22"/>
              </w:rPr>
            </w:pPr>
            <w:r>
              <w:rPr>
                <w:rFonts w:ascii="Times New Roman" w:hAnsi="Times New Roman"/>
                <w:sz w:val="22"/>
                <w:szCs w:val="22"/>
              </w:rPr>
              <w:t>356.006</w:t>
            </w:r>
          </w:p>
          <w:p w14:paraId="335A28F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238" w:type="dxa"/>
          </w:tcPr>
          <w:p w14:paraId="335A28FA" w14:textId="77777777" w:rsidR="006914D7" w:rsidRDefault="006914D7" w:rsidP="00C91C80">
            <w:pPr>
              <w:rPr>
                <w:rFonts w:ascii="Times New Roman" w:hAnsi="Times New Roman"/>
                <w:sz w:val="22"/>
                <w:szCs w:val="22"/>
              </w:rPr>
            </w:pPr>
            <w:r>
              <w:rPr>
                <w:rFonts w:ascii="Times New Roman" w:hAnsi="Times New Roman"/>
                <w:sz w:val="22"/>
                <w:szCs w:val="22"/>
              </w:rPr>
              <w:t>^IBT(356.006,</w:t>
            </w:r>
          </w:p>
          <w:p w14:paraId="335A28F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14:paraId="335A28F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3" w14:textId="77777777" w:rsidTr="00C91C80">
        <w:trPr>
          <w:cantSplit/>
        </w:trPr>
        <w:tc>
          <w:tcPr>
            <w:tcW w:w="4338" w:type="dxa"/>
          </w:tcPr>
          <w:p w14:paraId="335A28FE" w14:textId="77777777" w:rsidR="006914D7" w:rsidRDefault="006914D7" w:rsidP="00C91C80">
            <w:pPr>
              <w:rPr>
                <w:rFonts w:ascii="Times New Roman" w:hAnsi="Times New Roman"/>
                <w:sz w:val="22"/>
                <w:szCs w:val="22"/>
              </w:rPr>
            </w:pPr>
            <w:r>
              <w:rPr>
                <w:rFonts w:ascii="Times New Roman" w:hAnsi="Times New Roman"/>
                <w:sz w:val="22"/>
                <w:szCs w:val="22"/>
              </w:rPr>
              <w:t>356.007</w:t>
            </w:r>
          </w:p>
          <w:p w14:paraId="335A28FF"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238" w:type="dxa"/>
          </w:tcPr>
          <w:p w14:paraId="335A2900" w14:textId="77777777" w:rsidR="006914D7" w:rsidRDefault="006914D7" w:rsidP="00C91C80">
            <w:pPr>
              <w:rPr>
                <w:rFonts w:ascii="Times New Roman" w:hAnsi="Times New Roman"/>
                <w:sz w:val="22"/>
                <w:szCs w:val="22"/>
              </w:rPr>
            </w:pPr>
            <w:r>
              <w:rPr>
                <w:rFonts w:ascii="Times New Roman" w:hAnsi="Times New Roman"/>
                <w:sz w:val="22"/>
                <w:szCs w:val="22"/>
              </w:rPr>
              <w:t>^IBT(356.007,</w:t>
            </w:r>
          </w:p>
          <w:p w14:paraId="335A290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14:paraId="335A2902"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9" w14:textId="77777777" w:rsidTr="00C91C80">
        <w:trPr>
          <w:cantSplit/>
        </w:trPr>
        <w:tc>
          <w:tcPr>
            <w:tcW w:w="4338" w:type="dxa"/>
          </w:tcPr>
          <w:p w14:paraId="335A2904" w14:textId="77777777" w:rsidR="006914D7" w:rsidRDefault="006914D7" w:rsidP="00C91C80">
            <w:pPr>
              <w:rPr>
                <w:rFonts w:ascii="Times New Roman" w:hAnsi="Times New Roman"/>
                <w:sz w:val="22"/>
                <w:szCs w:val="22"/>
              </w:rPr>
            </w:pPr>
            <w:r>
              <w:rPr>
                <w:rFonts w:ascii="Times New Roman" w:hAnsi="Times New Roman"/>
                <w:sz w:val="22"/>
                <w:szCs w:val="22"/>
              </w:rPr>
              <w:t>356.008</w:t>
            </w:r>
          </w:p>
          <w:p w14:paraId="335A2905"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238" w:type="dxa"/>
          </w:tcPr>
          <w:p w14:paraId="335A2906" w14:textId="77777777" w:rsidR="006914D7" w:rsidRDefault="006914D7" w:rsidP="00C91C80">
            <w:pPr>
              <w:rPr>
                <w:rFonts w:ascii="Times New Roman" w:hAnsi="Times New Roman"/>
                <w:sz w:val="22"/>
                <w:szCs w:val="22"/>
              </w:rPr>
            </w:pPr>
            <w:r>
              <w:rPr>
                <w:rFonts w:ascii="Times New Roman" w:hAnsi="Times New Roman"/>
                <w:sz w:val="22"/>
                <w:szCs w:val="22"/>
              </w:rPr>
              <w:t>^IBT(356.008,</w:t>
            </w:r>
          </w:p>
          <w:p w14:paraId="335A290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14:paraId="335A2908"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0F" w14:textId="77777777" w:rsidTr="00C91C80">
        <w:trPr>
          <w:cantSplit/>
        </w:trPr>
        <w:tc>
          <w:tcPr>
            <w:tcW w:w="4338" w:type="dxa"/>
          </w:tcPr>
          <w:p w14:paraId="335A290A" w14:textId="77777777" w:rsidR="006914D7" w:rsidRDefault="006914D7" w:rsidP="00C91C80">
            <w:pPr>
              <w:rPr>
                <w:rFonts w:ascii="Times New Roman" w:hAnsi="Times New Roman"/>
                <w:sz w:val="22"/>
                <w:szCs w:val="22"/>
              </w:rPr>
            </w:pPr>
            <w:r>
              <w:rPr>
                <w:rFonts w:ascii="Times New Roman" w:hAnsi="Times New Roman"/>
                <w:sz w:val="22"/>
                <w:szCs w:val="22"/>
              </w:rPr>
              <w:t>356.009</w:t>
            </w:r>
          </w:p>
          <w:p w14:paraId="335A290B" w14:textId="77777777"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238" w:type="dxa"/>
          </w:tcPr>
          <w:p w14:paraId="335A290C" w14:textId="77777777" w:rsidR="006914D7" w:rsidRDefault="006914D7" w:rsidP="00C91C80">
            <w:pPr>
              <w:rPr>
                <w:rFonts w:ascii="Times New Roman" w:hAnsi="Times New Roman"/>
                <w:sz w:val="22"/>
                <w:szCs w:val="22"/>
              </w:rPr>
            </w:pPr>
            <w:r>
              <w:rPr>
                <w:rFonts w:ascii="Times New Roman" w:hAnsi="Times New Roman"/>
                <w:sz w:val="22"/>
                <w:szCs w:val="22"/>
              </w:rPr>
              <w:t>^IBT(356.009,</w:t>
            </w:r>
          </w:p>
          <w:p w14:paraId="335A290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14:paraId="335A290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5" w14:textId="77777777" w:rsidTr="00C91C80">
        <w:trPr>
          <w:cantSplit/>
        </w:trPr>
        <w:tc>
          <w:tcPr>
            <w:tcW w:w="4338" w:type="dxa"/>
          </w:tcPr>
          <w:p w14:paraId="335A2910" w14:textId="77777777" w:rsidR="006914D7" w:rsidRDefault="006914D7" w:rsidP="00C91C80">
            <w:pPr>
              <w:rPr>
                <w:rFonts w:ascii="Times New Roman" w:hAnsi="Times New Roman"/>
                <w:sz w:val="22"/>
                <w:szCs w:val="22"/>
              </w:rPr>
            </w:pPr>
            <w:r>
              <w:rPr>
                <w:rFonts w:ascii="Times New Roman" w:hAnsi="Times New Roman"/>
                <w:sz w:val="22"/>
                <w:szCs w:val="22"/>
              </w:rPr>
              <w:t>356.01</w:t>
            </w:r>
          </w:p>
          <w:p w14:paraId="335A2911" w14:textId="77777777"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238" w:type="dxa"/>
          </w:tcPr>
          <w:p w14:paraId="335A2912" w14:textId="77777777" w:rsidR="006914D7" w:rsidRDefault="006914D7" w:rsidP="00C91C80">
            <w:pPr>
              <w:rPr>
                <w:rFonts w:ascii="Times New Roman" w:hAnsi="Times New Roman"/>
                <w:sz w:val="22"/>
                <w:szCs w:val="22"/>
              </w:rPr>
            </w:pPr>
            <w:r>
              <w:rPr>
                <w:rFonts w:ascii="Times New Roman" w:hAnsi="Times New Roman"/>
                <w:sz w:val="22"/>
                <w:szCs w:val="22"/>
              </w:rPr>
              <w:t>^IBT(356.01,</w:t>
            </w:r>
          </w:p>
          <w:p w14:paraId="335A291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14:paraId="335A291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B" w14:textId="77777777" w:rsidTr="00C91C80">
        <w:trPr>
          <w:cantSplit/>
        </w:trPr>
        <w:tc>
          <w:tcPr>
            <w:tcW w:w="4338" w:type="dxa"/>
          </w:tcPr>
          <w:p w14:paraId="335A2916" w14:textId="77777777" w:rsidR="006914D7" w:rsidRDefault="006914D7" w:rsidP="00C91C80">
            <w:pPr>
              <w:rPr>
                <w:rFonts w:ascii="Times New Roman" w:hAnsi="Times New Roman"/>
                <w:sz w:val="22"/>
                <w:szCs w:val="22"/>
              </w:rPr>
            </w:pPr>
            <w:r>
              <w:rPr>
                <w:rFonts w:ascii="Times New Roman" w:hAnsi="Times New Roman"/>
                <w:sz w:val="22"/>
                <w:szCs w:val="22"/>
              </w:rPr>
              <w:t>356.011</w:t>
            </w:r>
          </w:p>
          <w:p w14:paraId="335A291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238" w:type="dxa"/>
          </w:tcPr>
          <w:p w14:paraId="335A2918" w14:textId="77777777" w:rsidR="006914D7" w:rsidRDefault="006914D7" w:rsidP="00C91C80">
            <w:pPr>
              <w:rPr>
                <w:rFonts w:ascii="Times New Roman" w:hAnsi="Times New Roman"/>
                <w:sz w:val="22"/>
                <w:szCs w:val="22"/>
              </w:rPr>
            </w:pPr>
            <w:r>
              <w:rPr>
                <w:rFonts w:ascii="Times New Roman" w:hAnsi="Times New Roman"/>
                <w:sz w:val="22"/>
                <w:szCs w:val="22"/>
              </w:rPr>
              <w:t>^IBT(356.011,</w:t>
            </w:r>
          </w:p>
          <w:p w14:paraId="335A291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14:paraId="335A291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1" w14:textId="77777777" w:rsidTr="00C91C80">
        <w:trPr>
          <w:cantSplit/>
        </w:trPr>
        <w:tc>
          <w:tcPr>
            <w:tcW w:w="4338" w:type="dxa"/>
          </w:tcPr>
          <w:p w14:paraId="335A291C" w14:textId="77777777" w:rsidR="006914D7" w:rsidRDefault="006914D7" w:rsidP="00C91C80">
            <w:pPr>
              <w:rPr>
                <w:rFonts w:ascii="Times New Roman" w:hAnsi="Times New Roman"/>
                <w:sz w:val="22"/>
                <w:szCs w:val="22"/>
              </w:rPr>
            </w:pPr>
            <w:r>
              <w:rPr>
                <w:rFonts w:ascii="Times New Roman" w:hAnsi="Times New Roman"/>
                <w:sz w:val="22"/>
                <w:szCs w:val="22"/>
              </w:rPr>
              <w:t>356.012</w:t>
            </w:r>
          </w:p>
          <w:p w14:paraId="335A291D" w14:textId="77777777"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238" w:type="dxa"/>
          </w:tcPr>
          <w:p w14:paraId="335A291E" w14:textId="77777777" w:rsidR="006914D7" w:rsidRDefault="006914D7" w:rsidP="00C91C80">
            <w:pPr>
              <w:rPr>
                <w:rFonts w:ascii="Times New Roman" w:hAnsi="Times New Roman"/>
                <w:sz w:val="22"/>
                <w:szCs w:val="22"/>
              </w:rPr>
            </w:pPr>
            <w:r>
              <w:rPr>
                <w:rFonts w:ascii="Times New Roman" w:hAnsi="Times New Roman"/>
                <w:sz w:val="22"/>
                <w:szCs w:val="22"/>
              </w:rPr>
              <w:t>^IBT(356.012,</w:t>
            </w:r>
          </w:p>
          <w:p w14:paraId="335A291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14:paraId="335A292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7" w14:textId="77777777" w:rsidTr="00C91C80">
        <w:trPr>
          <w:cantSplit/>
        </w:trPr>
        <w:tc>
          <w:tcPr>
            <w:tcW w:w="4338" w:type="dxa"/>
          </w:tcPr>
          <w:p w14:paraId="335A2922" w14:textId="77777777" w:rsidR="006914D7" w:rsidRDefault="006914D7" w:rsidP="00C91C80">
            <w:pPr>
              <w:rPr>
                <w:rFonts w:ascii="Times New Roman" w:hAnsi="Times New Roman"/>
                <w:sz w:val="22"/>
                <w:szCs w:val="22"/>
              </w:rPr>
            </w:pPr>
            <w:r>
              <w:rPr>
                <w:rFonts w:ascii="Times New Roman" w:hAnsi="Times New Roman"/>
                <w:sz w:val="22"/>
                <w:szCs w:val="22"/>
              </w:rPr>
              <w:t>356.013</w:t>
            </w:r>
          </w:p>
          <w:p w14:paraId="335A2923" w14:textId="77777777"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238" w:type="dxa"/>
          </w:tcPr>
          <w:p w14:paraId="335A2924" w14:textId="77777777" w:rsidR="006914D7" w:rsidRDefault="006914D7" w:rsidP="00C91C80">
            <w:pPr>
              <w:rPr>
                <w:rFonts w:ascii="Times New Roman" w:hAnsi="Times New Roman"/>
                <w:sz w:val="22"/>
                <w:szCs w:val="22"/>
              </w:rPr>
            </w:pPr>
            <w:r>
              <w:rPr>
                <w:rFonts w:ascii="Times New Roman" w:hAnsi="Times New Roman"/>
                <w:sz w:val="22"/>
                <w:szCs w:val="22"/>
              </w:rPr>
              <w:t>^IBT(356.013,</w:t>
            </w:r>
          </w:p>
          <w:p w14:paraId="335A292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14:paraId="335A292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D" w14:textId="77777777" w:rsidTr="00C91C80">
        <w:trPr>
          <w:cantSplit/>
        </w:trPr>
        <w:tc>
          <w:tcPr>
            <w:tcW w:w="4338" w:type="dxa"/>
          </w:tcPr>
          <w:p w14:paraId="335A2928"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356.014</w:t>
            </w:r>
          </w:p>
          <w:p w14:paraId="335A2929" w14:textId="77777777"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238" w:type="dxa"/>
          </w:tcPr>
          <w:p w14:paraId="335A292A" w14:textId="77777777" w:rsidR="006914D7" w:rsidRDefault="006914D7" w:rsidP="00C91C80">
            <w:pPr>
              <w:rPr>
                <w:rFonts w:ascii="Times New Roman" w:hAnsi="Times New Roman"/>
                <w:sz w:val="22"/>
                <w:szCs w:val="22"/>
              </w:rPr>
            </w:pPr>
            <w:r>
              <w:rPr>
                <w:rFonts w:ascii="Times New Roman" w:hAnsi="Times New Roman"/>
                <w:sz w:val="22"/>
                <w:szCs w:val="22"/>
              </w:rPr>
              <w:t>^IBT(356.014,</w:t>
            </w:r>
          </w:p>
          <w:p w14:paraId="335A292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14:paraId="335A292C"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3" w14:textId="77777777" w:rsidTr="00C91C80">
        <w:trPr>
          <w:cantSplit/>
        </w:trPr>
        <w:tc>
          <w:tcPr>
            <w:tcW w:w="4338" w:type="dxa"/>
          </w:tcPr>
          <w:p w14:paraId="335A292E" w14:textId="77777777" w:rsidR="006914D7" w:rsidRDefault="006914D7" w:rsidP="00C91C80">
            <w:pPr>
              <w:rPr>
                <w:rFonts w:ascii="Times New Roman" w:hAnsi="Times New Roman"/>
                <w:sz w:val="22"/>
                <w:szCs w:val="22"/>
              </w:rPr>
            </w:pPr>
            <w:r>
              <w:rPr>
                <w:rFonts w:ascii="Times New Roman" w:hAnsi="Times New Roman"/>
                <w:sz w:val="22"/>
                <w:szCs w:val="22"/>
              </w:rPr>
              <w:t>356.015</w:t>
            </w:r>
          </w:p>
          <w:p w14:paraId="335A292F" w14:textId="77777777"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238" w:type="dxa"/>
          </w:tcPr>
          <w:p w14:paraId="335A2930" w14:textId="77777777" w:rsidR="006914D7" w:rsidRDefault="006914D7" w:rsidP="00C91C80">
            <w:pPr>
              <w:rPr>
                <w:rFonts w:ascii="Times New Roman" w:hAnsi="Times New Roman"/>
                <w:sz w:val="22"/>
                <w:szCs w:val="22"/>
              </w:rPr>
            </w:pPr>
            <w:r>
              <w:rPr>
                <w:rFonts w:ascii="Times New Roman" w:hAnsi="Times New Roman"/>
                <w:sz w:val="22"/>
                <w:szCs w:val="22"/>
              </w:rPr>
              <w:t>^IBT(356.015,</w:t>
            </w:r>
          </w:p>
          <w:p w14:paraId="335A293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14:paraId="335A2932"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9" w14:textId="77777777" w:rsidTr="00C91C80">
        <w:trPr>
          <w:cantSplit/>
        </w:trPr>
        <w:tc>
          <w:tcPr>
            <w:tcW w:w="4338" w:type="dxa"/>
          </w:tcPr>
          <w:p w14:paraId="335A2934" w14:textId="77777777" w:rsidR="006914D7" w:rsidRDefault="006914D7" w:rsidP="00C91C80">
            <w:pPr>
              <w:rPr>
                <w:rFonts w:ascii="Times New Roman" w:hAnsi="Times New Roman"/>
                <w:sz w:val="22"/>
                <w:szCs w:val="22"/>
              </w:rPr>
            </w:pPr>
            <w:r>
              <w:rPr>
                <w:rFonts w:ascii="Times New Roman" w:hAnsi="Times New Roman"/>
                <w:sz w:val="22"/>
                <w:szCs w:val="22"/>
              </w:rPr>
              <w:t>356.016</w:t>
            </w:r>
          </w:p>
          <w:p w14:paraId="335A2935" w14:textId="77777777"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238" w:type="dxa"/>
          </w:tcPr>
          <w:p w14:paraId="335A2936" w14:textId="77777777" w:rsidR="006914D7" w:rsidRDefault="006914D7" w:rsidP="00C91C80">
            <w:pPr>
              <w:rPr>
                <w:rFonts w:ascii="Times New Roman" w:hAnsi="Times New Roman"/>
                <w:sz w:val="22"/>
                <w:szCs w:val="22"/>
              </w:rPr>
            </w:pPr>
            <w:r>
              <w:rPr>
                <w:rFonts w:ascii="Times New Roman" w:hAnsi="Times New Roman"/>
                <w:sz w:val="22"/>
                <w:szCs w:val="22"/>
              </w:rPr>
              <w:t>^IBT(356.016,</w:t>
            </w:r>
          </w:p>
          <w:p w14:paraId="335A293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14:paraId="335A2938"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F" w14:textId="77777777" w:rsidTr="00C91C80">
        <w:trPr>
          <w:cantSplit/>
        </w:trPr>
        <w:tc>
          <w:tcPr>
            <w:tcW w:w="4338" w:type="dxa"/>
          </w:tcPr>
          <w:p w14:paraId="335A293A" w14:textId="77777777" w:rsidR="006914D7" w:rsidRDefault="006914D7" w:rsidP="00C91C80">
            <w:pPr>
              <w:rPr>
                <w:rFonts w:ascii="Times New Roman" w:hAnsi="Times New Roman"/>
                <w:sz w:val="22"/>
                <w:szCs w:val="22"/>
              </w:rPr>
            </w:pPr>
            <w:r>
              <w:rPr>
                <w:rFonts w:ascii="Times New Roman" w:hAnsi="Times New Roman"/>
                <w:sz w:val="22"/>
                <w:szCs w:val="22"/>
              </w:rPr>
              <w:t>356.017</w:t>
            </w:r>
          </w:p>
          <w:p w14:paraId="335A293B" w14:textId="77777777"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238" w:type="dxa"/>
          </w:tcPr>
          <w:p w14:paraId="335A293C" w14:textId="77777777" w:rsidR="006914D7" w:rsidRDefault="006914D7" w:rsidP="00C91C80">
            <w:pPr>
              <w:rPr>
                <w:rFonts w:ascii="Times New Roman" w:hAnsi="Times New Roman"/>
                <w:sz w:val="22"/>
                <w:szCs w:val="22"/>
              </w:rPr>
            </w:pPr>
            <w:r>
              <w:rPr>
                <w:rFonts w:ascii="Times New Roman" w:hAnsi="Times New Roman"/>
                <w:sz w:val="22"/>
                <w:szCs w:val="22"/>
              </w:rPr>
              <w:t>^IBT(356.017,</w:t>
            </w:r>
          </w:p>
          <w:p w14:paraId="335A293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14:paraId="335A293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5" w14:textId="77777777" w:rsidTr="00C91C80">
        <w:trPr>
          <w:cantSplit/>
        </w:trPr>
        <w:tc>
          <w:tcPr>
            <w:tcW w:w="4338" w:type="dxa"/>
          </w:tcPr>
          <w:p w14:paraId="335A2940" w14:textId="77777777" w:rsidR="006914D7" w:rsidRDefault="006914D7" w:rsidP="00C91C80">
            <w:pPr>
              <w:rPr>
                <w:rFonts w:ascii="Times New Roman" w:hAnsi="Times New Roman"/>
                <w:sz w:val="22"/>
                <w:szCs w:val="22"/>
              </w:rPr>
            </w:pPr>
            <w:r>
              <w:rPr>
                <w:rFonts w:ascii="Times New Roman" w:hAnsi="Times New Roman"/>
                <w:sz w:val="22"/>
                <w:szCs w:val="22"/>
              </w:rPr>
              <w:t>356.018</w:t>
            </w:r>
          </w:p>
          <w:p w14:paraId="335A2941" w14:textId="77777777"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238" w:type="dxa"/>
          </w:tcPr>
          <w:p w14:paraId="335A2942" w14:textId="77777777" w:rsidR="006914D7" w:rsidRDefault="006914D7" w:rsidP="00C91C80">
            <w:pPr>
              <w:rPr>
                <w:rFonts w:ascii="Times New Roman" w:hAnsi="Times New Roman"/>
                <w:sz w:val="22"/>
                <w:szCs w:val="22"/>
              </w:rPr>
            </w:pPr>
            <w:r>
              <w:rPr>
                <w:rFonts w:ascii="Times New Roman" w:hAnsi="Times New Roman"/>
                <w:sz w:val="22"/>
                <w:szCs w:val="22"/>
              </w:rPr>
              <w:t>^IBT(356.018,</w:t>
            </w:r>
          </w:p>
          <w:p w14:paraId="335A294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14:paraId="335A294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B" w14:textId="77777777" w:rsidTr="00C91C80">
        <w:trPr>
          <w:cantSplit/>
        </w:trPr>
        <w:tc>
          <w:tcPr>
            <w:tcW w:w="4338" w:type="dxa"/>
          </w:tcPr>
          <w:p w14:paraId="335A2946" w14:textId="77777777" w:rsidR="006914D7" w:rsidRDefault="006914D7" w:rsidP="00C91C80">
            <w:pPr>
              <w:rPr>
                <w:rFonts w:ascii="Times New Roman" w:hAnsi="Times New Roman"/>
                <w:sz w:val="22"/>
                <w:szCs w:val="22"/>
              </w:rPr>
            </w:pPr>
            <w:r>
              <w:rPr>
                <w:rFonts w:ascii="Times New Roman" w:hAnsi="Times New Roman"/>
                <w:sz w:val="22"/>
                <w:szCs w:val="22"/>
              </w:rPr>
              <w:t>356.019</w:t>
            </w:r>
          </w:p>
          <w:p w14:paraId="335A294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238" w:type="dxa"/>
          </w:tcPr>
          <w:p w14:paraId="335A2948" w14:textId="77777777" w:rsidR="006914D7" w:rsidRDefault="006914D7" w:rsidP="00C91C80">
            <w:pPr>
              <w:rPr>
                <w:rFonts w:ascii="Times New Roman" w:hAnsi="Times New Roman"/>
                <w:sz w:val="22"/>
                <w:szCs w:val="22"/>
              </w:rPr>
            </w:pPr>
            <w:r>
              <w:rPr>
                <w:rFonts w:ascii="Times New Roman" w:hAnsi="Times New Roman"/>
                <w:sz w:val="22"/>
                <w:szCs w:val="22"/>
              </w:rPr>
              <w:t>^IBT(356.019,</w:t>
            </w:r>
          </w:p>
          <w:p w14:paraId="335A294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14:paraId="335A294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1" w14:textId="77777777" w:rsidTr="00C91C80">
        <w:trPr>
          <w:cantSplit/>
        </w:trPr>
        <w:tc>
          <w:tcPr>
            <w:tcW w:w="4338" w:type="dxa"/>
          </w:tcPr>
          <w:p w14:paraId="335A294C" w14:textId="77777777" w:rsidR="006914D7" w:rsidRDefault="006914D7" w:rsidP="00C91C80">
            <w:pPr>
              <w:rPr>
                <w:rFonts w:ascii="Times New Roman" w:hAnsi="Times New Roman"/>
                <w:sz w:val="22"/>
                <w:szCs w:val="22"/>
              </w:rPr>
            </w:pPr>
            <w:r>
              <w:rPr>
                <w:rFonts w:ascii="Times New Roman" w:hAnsi="Times New Roman"/>
                <w:sz w:val="22"/>
                <w:szCs w:val="22"/>
              </w:rPr>
              <w:t>356.02</w:t>
            </w:r>
          </w:p>
          <w:p w14:paraId="335A294D" w14:textId="77777777"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238" w:type="dxa"/>
          </w:tcPr>
          <w:p w14:paraId="335A294E" w14:textId="77777777" w:rsidR="006914D7" w:rsidRDefault="006914D7" w:rsidP="00C91C80">
            <w:pPr>
              <w:rPr>
                <w:rFonts w:ascii="Times New Roman" w:hAnsi="Times New Roman"/>
                <w:sz w:val="22"/>
                <w:szCs w:val="22"/>
              </w:rPr>
            </w:pPr>
            <w:r>
              <w:rPr>
                <w:rFonts w:ascii="Times New Roman" w:hAnsi="Times New Roman"/>
                <w:sz w:val="22"/>
                <w:szCs w:val="22"/>
              </w:rPr>
              <w:t>^IBT(356.02,</w:t>
            </w:r>
          </w:p>
          <w:p w14:paraId="335A294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Certification Action Codes.</w:t>
            </w:r>
          </w:p>
          <w:p w14:paraId="335A295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7" w14:textId="77777777" w:rsidTr="00C91C80">
        <w:trPr>
          <w:cantSplit/>
        </w:trPr>
        <w:tc>
          <w:tcPr>
            <w:tcW w:w="4338" w:type="dxa"/>
          </w:tcPr>
          <w:p w14:paraId="335A2952" w14:textId="77777777" w:rsidR="006914D7" w:rsidRDefault="006914D7" w:rsidP="00C91C80">
            <w:pPr>
              <w:rPr>
                <w:rFonts w:ascii="Times New Roman" w:hAnsi="Times New Roman"/>
                <w:sz w:val="22"/>
                <w:szCs w:val="22"/>
              </w:rPr>
            </w:pPr>
            <w:r>
              <w:rPr>
                <w:rFonts w:ascii="Times New Roman" w:hAnsi="Times New Roman"/>
                <w:sz w:val="22"/>
                <w:szCs w:val="22"/>
              </w:rPr>
              <w:t>356.021</w:t>
            </w:r>
          </w:p>
          <w:p w14:paraId="335A2953" w14:textId="77777777"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238" w:type="dxa"/>
          </w:tcPr>
          <w:p w14:paraId="335A2954" w14:textId="77777777" w:rsidR="006914D7" w:rsidRDefault="006914D7" w:rsidP="00C91C80">
            <w:pPr>
              <w:rPr>
                <w:rFonts w:ascii="Times New Roman" w:hAnsi="Times New Roman"/>
                <w:sz w:val="22"/>
                <w:szCs w:val="22"/>
              </w:rPr>
            </w:pPr>
            <w:r>
              <w:rPr>
                <w:rFonts w:ascii="Times New Roman" w:hAnsi="Times New Roman"/>
                <w:sz w:val="22"/>
                <w:szCs w:val="22"/>
              </w:rPr>
              <w:t>^IBT(356.021,</w:t>
            </w:r>
          </w:p>
          <w:p w14:paraId="335A295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Health Care Services Decision Reason Codes according to the ASC X12 External Code Source 886.</w:t>
            </w:r>
          </w:p>
          <w:p w14:paraId="335A295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D" w14:textId="77777777" w:rsidTr="00C91C80">
        <w:trPr>
          <w:cantSplit/>
        </w:trPr>
        <w:tc>
          <w:tcPr>
            <w:tcW w:w="4338" w:type="dxa"/>
          </w:tcPr>
          <w:p w14:paraId="335A2958" w14:textId="77777777"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14:paraId="335A2959" w14:textId="77777777" w:rsidR="006914D7" w:rsidRDefault="006914D7" w:rsidP="00C91C80">
            <w:pPr>
              <w:rPr>
                <w:rFonts w:ascii="Times New Roman" w:hAnsi="Times New Roman"/>
                <w:sz w:val="22"/>
                <w:szCs w:val="22"/>
              </w:rPr>
            </w:pPr>
          </w:p>
        </w:tc>
        <w:tc>
          <w:tcPr>
            <w:tcW w:w="5238" w:type="dxa"/>
          </w:tcPr>
          <w:p w14:paraId="335A295A"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sidRPr="00B85D00">
              <w:rPr>
                <w:rFonts w:ascii="Times New Roman" w:hAnsi="Times New Roman"/>
                <w:sz w:val="22"/>
                <w:szCs w:val="22"/>
              </w:rPr>
              <w:t>2,</w:t>
            </w:r>
          </w:p>
          <w:p w14:paraId="335A295B" w14:textId="77777777"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14:paraId="335A295C" w14:textId="77777777"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14:paraId="335A2961" w14:textId="77777777" w:rsidTr="00C91C80">
        <w:trPr>
          <w:cantSplit/>
        </w:trPr>
        <w:tc>
          <w:tcPr>
            <w:tcW w:w="4338" w:type="dxa"/>
          </w:tcPr>
          <w:p w14:paraId="335A295E" w14:textId="77777777" w:rsidR="006914D7" w:rsidRPr="008A790F" w:rsidRDefault="006914D7" w:rsidP="00C91C80">
            <w:pPr>
              <w:rPr>
                <w:rFonts w:ascii="Times New Roman" w:hAnsi="Times New Roman"/>
                <w:sz w:val="22"/>
                <w:szCs w:val="22"/>
              </w:rPr>
            </w:pPr>
            <w:r>
              <w:rPr>
                <w:rFonts w:ascii="Times New Roman" w:hAnsi="Times New Roman"/>
                <w:sz w:val="22"/>
                <w:szCs w:val="22"/>
              </w:rPr>
              <w:lastRenderedPageBreak/>
              <w:t>356.023 HCSR WORKLIST DELETE REASON CODE</w:t>
            </w:r>
          </w:p>
        </w:tc>
        <w:tc>
          <w:tcPr>
            <w:tcW w:w="5238" w:type="dxa"/>
          </w:tcPr>
          <w:p w14:paraId="335A295F"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Pr>
                <w:rFonts w:ascii="Times New Roman" w:hAnsi="Times New Roman"/>
                <w:sz w:val="22"/>
                <w:szCs w:val="22"/>
              </w:rPr>
              <w:t>3</w:t>
            </w:r>
            <w:r w:rsidRPr="00B85D00">
              <w:rPr>
                <w:rFonts w:ascii="Times New Roman" w:hAnsi="Times New Roman"/>
                <w:sz w:val="22"/>
                <w:szCs w:val="22"/>
              </w:rPr>
              <w:t>,</w:t>
            </w:r>
          </w:p>
          <w:p w14:paraId="335A2960" w14:textId="77777777"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w:t>
            </w:r>
            <w:r>
              <w:rPr>
                <w:rFonts w:ascii="Times New Roman" w:hAnsi="Times New Roman"/>
                <w:sz w:val="22"/>
                <w:szCs w:val="22"/>
              </w:rPr>
              <w:t>Delete Reason Codes that can be added to an HCSR 278 Worklist entry when removing the entry from the worklist.</w:t>
            </w:r>
          </w:p>
        </w:tc>
      </w:tr>
      <w:tr w:rsidR="006914D7" w:rsidRPr="0002501E" w14:paraId="335A2966" w14:textId="77777777" w:rsidTr="006A649E">
        <w:trPr>
          <w:cantSplit/>
        </w:trPr>
        <w:tc>
          <w:tcPr>
            <w:tcW w:w="4338" w:type="dxa"/>
          </w:tcPr>
          <w:p w14:paraId="335A29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14:paraId="335A29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238" w:type="dxa"/>
          </w:tcPr>
          <w:p w14:paraId="335A29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^IBT(356.1,</w:t>
            </w:r>
          </w:p>
          <w:p w14:paraId="335A2965" w14:textId="77777777"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14:paraId="335A296B" w14:textId="77777777" w:rsidTr="006A649E">
        <w:trPr>
          <w:cantSplit/>
        </w:trPr>
        <w:tc>
          <w:tcPr>
            <w:tcW w:w="4338" w:type="dxa"/>
          </w:tcPr>
          <w:p w14:paraId="335A296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14:paraId="335A29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238" w:type="dxa"/>
          </w:tcPr>
          <w:p w14:paraId="335A296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^IBE(356.11,</w:t>
            </w:r>
          </w:p>
          <w:p w14:paraId="335A296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14:paraId="335A2970" w14:textId="77777777" w:rsidTr="006A649E">
        <w:trPr>
          <w:cantSplit/>
        </w:trPr>
        <w:tc>
          <w:tcPr>
            <w:tcW w:w="4338" w:type="dxa"/>
          </w:tcPr>
          <w:p w14:paraId="335A296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14:paraId="335A296D"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238" w:type="dxa"/>
          </w:tcPr>
          <w:p w14:paraId="335A29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^IBE(356.19,</w:t>
            </w:r>
          </w:p>
          <w:p w14:paraId="335A296F"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14:paraId="335A2975" w14:textId="77777777" w:rsidTr="006A649E">
        <w:trPr>
          <w:cantSplit/>
        </w:trPr>
        <w:tc>
          <w:tcPr>
            <w:tcW w:w="4338" w:type="dxa"/>
          </w:tcPr>
          <w:p w14:paraId="335A297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14:paraId="335A29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238" w:type="dxa"/>
          </w:tcPr>
          <w:p w14:paraId="335A29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w:t>
            </w:r>
          </w:p>
          <w:p w14:paraId="335A297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14:paraId="335A297A" w14:textId="77777777" w:rsidTr="006A649E">
        <w:trPr>
          <w:cantSplit/>
        </w:trPr>
        <w:tc>
          <w:tcPr>
            <w:tcW w:w="4338" w:type="dxa"/>
          </w:tcPr>
          <w:p w14:paraId="335A297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14:paraId="335A29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238" w:type="dxa"/>
          </w:tcPr>
          <w:p w14:paraId="335A29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^IBE(356.21,</w:t>
            </w:r>
          </w:p>
          <w:p w14:paraId="335A297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14:paraId="335A2980" w14:textId="77777777" w:rsidTr="00C91C80">
        <w:trPr>
          <w:cantSplit/>
        </w:trPr>
        <w:tc>
          <w:tcPr>
            <w:tcW w:w="4338" w:type="dxa"/>
          </w:tcPr>
          <w:p w14:paraId="335A297B"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356.22</w:t>
            </w:r>
          </w:p>
          <w:p w14:paraId="335A297C" w14:textId="77777777"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238" w:type="dxa"/>
          </w:tcPr>
          <w:p w14:paraId="335A297D" w14:textId="77777777" w:rsidR="006914D7" w:rsidRDefault="006914D7" w:rsidP="00C91C80">
            <w:pPr>
              <w:rPr>
                <w:rFonts w:ascii="Times New Roman" w:hAnsi="Times New Roman"/>
                <w:sz w:val="22"/>
                <w:szCs w:val="22"/>
              </w:rPr>
            </w:pPr>
            <w:r>
              <w:rPr>
                <w:rFonts w:ascii="Times New Roman" w:hAnsi="Times New Roman"/>
                <w:sz w:val="22"/>
                <w:szCs w:val="22"/>
              </w:rPr>
              <w:t>^IBT(356.22,</w:t>
            </w:r>
          </w:p>
          <w:p w14:paraId="335A297E" w14:textId="77777777"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14:paraId="335A297F"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87" w14:textId="77777777" w:rsidTr="006A649E">
        <w:trPr>
          <w:cantSplit/>
        </w:trPr>
        <w:tc>
          <w:tcPr>
            <w:tcW w:w="4338" w:type="dxa"/>
          </w:tcPr>
          <w:p w14:paraId="335A298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14:paraId="335A298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238" w:type="dxa"/>
          </w:tcPr>
          <w:p w14:paraId="335A298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^IBT(356.25,</w:t>
            </w:r>
          </w:p>
          <w:p w14:paraId="335A2984"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14:paraId="335A2985" w14:textId="77777777" w:rsidR="006914D7" w:rsidRPr="0002501E" w:rsidRDefault="006914D7" w:rsidP="009B4014">
            <w:pPr>
              <w:rPr>
                <w:rFonts w:ascii="Times New Roman" w:hAnsi="Times New Roman"/>
                <w:sz w:val="22"/>
                <w:szCs w:val="22"/>
              </w:rPr>
            </w:pPr>
          </w:p>
          <w:p w14:paraId="335A2986" w14:textId="77777777"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Fileman.  </w:t>
            </w:r>
          </w:p>
        </w:tc>
      </w:tr>
      <w:tr w:rsidR="006914D7" w:rsidRPr="0002501E" w14:paraId="335A298E" w14:textId="77777777" w:rsidTr="006A649E">
        <w:trPr>
          <w:cantSplit/>
        </w:trPr>
        <w:tc>
          <w:tcPr>
            <w:tcW w:w="4338" w:type="dxa"/>
          </w:tcPr>
          <w:p w14:paraId="335A2988"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14:paraId="335A298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238" w:type="dxa"/>
          </w:tcPr>
          <w:p w14:paraId="335A298A"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^IBT(356.26,</w:t>
            </w:r>
          </w:p>
          <w:p w14:paraId="335A298B" w14:textId="77777777"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14:paraId="335A298C" w14:textId="77777777" w:rsidR="006914D7" w:rsidRPr="0002501E" w:rsidRDefault="006914D7" w:rsidP="00ED6416">
            <w:pPr>
              <w:rPr>
                <w:rFonts w:ascii="Times New Roman" w:hAnsi="Times New Roman"/>
                <w:b/>
                <w:i/>
                <w:sz w:val="22"/>
                <w:szCs w:val="22"/>
              </w:rPr>
            </w:pPr>
            <w:r w:rsidRPr="0002501E">
              <w:rPr>
                <w:rFonts w:ascii="Times New Roman" w:hAnsi="Times New Roman"/>
                <w:sz w:val="22"/>
                <w:szCs w:val="22"/>
              </w:rPr>
              <w:t>condition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14:paraId="335A298D"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This file should not be modified or edited with VA Fileman</w:t>
            </w:r>
          </w:p>
        </w:tc>
      </w:tr>
      <w:tr w:rsidR="006914D7" w:rsidRPr="0002501E" w14:paraId="335A2993" w14:textId="77777777" w:rsidTr="006A649E">
        <w:trPr>
          <w:cantSplit/>
        </w:trPr>
        <w:tc>
          <w:tcPr>
            <w:tcW w:w="4338" w:type="dxa"/>
          </w:tcPr>
          <w:p w14:paraId="335A29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14:paraId="335A29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238" w:type="dxa"/>
          </w:tcPr>
          <w:p w14:paraId="335A299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^IBE(356.3,</w:t>
            </w:r>
          </w:p>
          <w:p w14:paraId="335A299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Interqual.  </w:t>
            </w:r>
            <w:r w:rsidRPr="0002501E">
              <w:rPr>
                <w:rFonts w:ascii="Times New Roman" w:hAnsi="Times New Roman"/>
                <w:b/>
                <w:sz w:val="22"/>
                <w:szCs w:val="22"/>
              </w:rPr>
              <w:t>Do not add, edit, or delete entries in this file without instructions from your ISC.</w:t>
            </w:r>
          </w:p>
        </w:tc>
      </w:tr>
      <w:tr w:rsidR="006914D7" w:rsidRPr="0002501E" w14:paraId="335A2998" w14:textId="77777777" w:rsidTr="006A649E">
        <w:trPr>
          <w:cantSplit/>
        </w:trPr>
        <w:tc>
          <w:tcPr>
            <w:tcW w:w="4338" w:type="dxa"/>
          </w:tcPr>
          <w:p w14:paraId="335A29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356.399</w:t>
            </w:r>
          </w:p>
          <w:p w14:paraId="335A29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238" w:type="dxa"/>
          </w:tcPr>
          <w:p w14:paraId="335A299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^IBT(356.399,</w:t>
            </w:r>
          </w:p>
          <w:p w14:paraId="335A29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relationship for the entries in these two files.  It should be maintained by the Billing module.  </w:t>
            </w:r>
          </w:p>
        </w:tc>
      </w:tr>
      <w:tr w:rsidR="006914D7" w:rsidRPr="0002501E" w14:paraId="335A299D" w14:textId="77777777" w:rsidTr="006A649E">
        <w:trPr>
          <w:cantSplit/>
        </w:trPr>
        <w:tc>
          <w:tcPr>
            <w:tcW w:w="4338" w:type="dxa"/>
          </w:tcPr>
          <w:p w14:paraId="335A2999"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lastRenderedPageBreak/>
              <w:t>356.4**</w:t>
            </w:r>
          </w:p>
          <w:p w14:paraId="335A299A"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238" w:type="dxa"/>
          </w:tcPr>
          <w:p w14:paraId="335A29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^IBE(356.4,</w:t>
            </w:r>
          </w:p>
          <w:p w14:paraId="335A299C"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14:paraId="335A29A2" w14:textId="77777777" w:rsidTr="006A649E">
        <w:trPr>
          <w:cantSplit/>
        </w:trPr>
        <w:tc>
          <w:tcPr>
            <w:tcW w:w="4338" w:type="dxa"/>
          </w:tcPr>
          <w:p w14:paraId="335A29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14:paraId="335A29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238" w:type="dxa"/>
          </w:tcPr>
          <w:p w14:paraId="335A29A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^IBE(356.5,</w:t>
            </w:r>
          </w:p>
          <w:p w14:paraId="335A29A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14:paraId="335A29A7" w14:textId="77777777" w:rsidTr="006A649E">
        <w:trPr>
          <w:cantSplit/>
        </w:trPr>
        <w:tc>
          <w:tcPr>
            <w:tcW w:w="4338" w:type="dxa"/>
          </w:tcPr>
          <w:p w14:paraId="335A29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14:paraId="335A29A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238" w:type="dxa"/>
          </w:tcPr>
          <w:p w14:paraId="335A29A5"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^IBE(356.6,</w:t>
            </w:r>
          </w:p>
          <w:p w14:paraId="335A29A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14:paraId="335A29AC" w14:textId="77777777" w:rsidTr="006A649E">
        <w:trPr>
          <w:cantSplit/>
        </w:trPr>
        <w:tc>
          <w:tcPr>
            <w:tcW w:w="4338" w:type="dxa"/>
          </w:tcPr>
          <w:p w14:paraId="335A29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14:paraId="335A29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238" w:type="dxa"/>
          </w:tcPr>
          <w:p w14:paraId="335A29A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^IBE(356.7,</w:t>
            </w:r>
          </w:p>
          <w:p w14:paraId="335A29A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14:paraId="335A29B1" w14:textId="77777777" w:rsidTr="006A649E">
        <w:trPr>
          <w:cantSplit/>
        </w:trPr>
        <w:tc>
          <w:tcPr>
            <w:tcW w:w="4338" w:type="dxa"/>
          </w:tcPr>
          <w:p w14:paraId="335A29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14:paraId="335A29AE" w14:textId="77777777"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238" w:type="dxa"/>
          </w:tcPr>
          <w:p w14:paraId="335A29AF"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^IBE(356.8,</w:t>
            </w:r>
          </w:p>
          <w:p w14:paraId="335A29B0" w14:textId="77777777"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entered into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14:paraId="335A29B6" w14:textId="77777777" w:rsidTr="006A649E">
        <w:trPr>
          <w:cantSplit/>
        </w:trPr>
        <w:tc>
          <w:tcPr>
            <w:tcW w:w="4338" w:type="dxa"/>
          </w:tcPr>
          <w:p w14:paraId="335A29B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14:paraId="335A29B3"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238" w:type="dxa"/>
          </w:tcPr>
          <w:p w14:paraId="335A29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^IBT(356.85,</w:t>
            </w:r>
          </w:p>
          <w:p w14:paraId="335A29B5"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14:paraId="335A29BB" w14:textId="77777777" w:rsidTr="006A649E">
        <w:trPr>
          <w:cantSplit/>
        </w:trPr>
        <w:tc>
          <w:tcPr>
            <w:tcW w:w="4338" w:type="dxa"/>
          </w:tcPr>
          <w:p w14:paraId="335A29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14:paraId="335A29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238" w:type="dxa"/>
          </w:tcPr>
          <w:p w14:paraId="335A29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w:t>
            </w:r>
          </w:p>
          <w:p w14:paraId="335A29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14:paraId="335A29C0" w14:textId="77777777" w:rsidTr="006A649E">
        <w:trPr>
          <w:cantSplit/>
        </w:trPr>
        <w:tc>
          <w:tcPr>
            <w:tcW w:w="4338" w:type="dxa"/>
          </w:tcPr>
          <w:p w14:paraId="335A29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14:paraId="335A29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238" w:type="dxa"/>
          </w:tcPr>
          <w:p w14:paraId="335A29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^IBT(356.91,</w:t>
            </w:r>
          </w:p>
          <w:p w14:paraId="335A29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14:paraId="335A29C5" w14:textId="77777777" w:rsidTr="006A649E">
        <w:trPr>
          <w:cantSplit/>
        </w:trPr>
        <w:tc>
          <w:tcPr>
            <w:tcW w:w="4338" w:type="dxa"/>
          </w:tcPr>
          <w:p w14:paraId="335A29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356.93</w:t>
            </w:r>
          </w:p>
          <w:p w14:paraId="335A29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238" w:type="dxa"/>
          </w:tcPr>
          <w:p w14:paraId="335A29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^IBT(356.93,</w:t>
            </w:r>
          </w:p>
          <w:p w14:paraId="335A29C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14:paraId="335A29CA" w14:textId="77777777" w:rsidTr="006A649E">
        <w:trPr>
          <w:cantSplit/>
        </w:trPr>
        <w:tc>
          <w:tcPr>
            <w:tcW w:w="4338" w:type="dxa"/>
          </w:tcPr>
          <w:p w14:paraId="335A29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356.94</w:t>
            </w:r>
          </w:p>
          <w:p w14:paraId="335A29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238" w:type="dxa"/>
          </w:tcPr>
          <w:p w14:paraId="335A29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^IBT(356.94,</w:t>
            </w:r>
          </w:p>
          <w:p w14:paraId="335A29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be considered to be the correct providers.  Because QM data may be extracting this data on the national roll up, it is necessary to correctly identify the attending physician.</w:t>
            </w:r>
          </w:p>
        </w:tc>
      </w:tr>
      <w:tr w:rsidR="006914D7" w:rsidRPr="0002501E" w14:paraId="335A29CF" w14:textId="77777777" w:rsidTr="006A649E">
        <w:trPr>
          <w:cantSplit/>
        </w:trPr>
        <w:tc>
          <w:tcPr>
            <w:tcW w:w="4338" w:type="dxa"/>
          </w:tcPr>
          <w:p w14:paraId="335A29C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14:paraId="335A29C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238" w:type="dxa"/>
          </w:tcPr>
          <w:p w14:paraId="335A29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w:t>
            </w:r>
          </w:p>
          <w:p w14:paraId="335A29C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14:paraId="335A29D4" w14:textId="77777777" w:rsidTr="006A649E">
        <w:trPr>
          <w:cantSplit/>
        </w:trPr>
        <w:tc>
          <w:tcPr>
            <w:tcW w:w="4338" w:type="dxa"/>
          </w:tcPr>
          <w:p w14:paraId="335A29D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14:paraId="335A29D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238" w:type="dxa"/>
          </w:tcPr>
          <w:p w14:paraId="335A29D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^IBD(357.08,</w:t>
            </w:r>
          </w:p>
          <w:p w14:paraId="335A29D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14:paraId="335A29D9" w14:textId="77777777" w:rsidTr="006A649E">
        <w:trPr>
          <w:cantSplit/>
        </w:trPr>
        <w:tc>
          <w:tcPr>
            <w:tcW w:w="4338" w:type="dxa"/>
          </w:tcPr>
          <w:p w14:paraId="335A29D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14:paraId="335A29D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238" w:type="dxa"/>
          </w:tcPr>
          <w:p w14:paraId="335A29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^IBD(357.09,</w:t>
            </w:r>
          </w:p>
          <w:p w14:paraId="335A29D8"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14:paraId="335A29DE" w14:textId="77777777" w:rsidTr="006A649E">
        <w:trPr>
          <w:cantSplit/>
        </w:trPr>
        <w:tc>
          <w:tcPr>
            <w:tcW w:w="4338" w:type="dxa"/>
          </w:tcPr>
          <w:p w14:paraId="335A29D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14:paraId="335A29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238" w:type="dxa"/>
          </w:tcPr>
          <w:p w14:paraId="335A29D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^IBE(357.1,</w:t>
            </w:r>
          </w:p>
          <w:p w14:paraId="335A29D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14:paraId="335A29E3" w14:textId="77777777" w:rsidTr="006A649E">
        <w:trPr>
          <w:cantSplit/>
        </w:trPr>
        <w:tc>
          <w:tcPr>
            <w:tcW w:w="4338" w:type="dxa"/>
          </w:tcPr>
          <w:p w14:paraId="335A29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14:paraId="335A29E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238" w:type="dxa"/>
          </w:tcPr>
          <w:p w14:paraId="335A29E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^IBE(357.2,</w:t>
            </w:r>
          </w:p>
          <w:p w14:paraId="335A29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14:paraId="335A29E8" w14:textId="77777777" w:rsidTr="006A649E">
        <w:trPr>
          <w:cantSplit/>
        </w:trPr>
        <w:tc>
          <w:tcPr>
            <w:tcW w:w="4338" w:type="dxa"/>
          </w:tcPr>
          <w:p w14:paraId="335A29E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357.3</w:t>
            </w:r>
          </w:p>
          <w:p w14:paraId="335A29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238" w:type="dxa"/>
          </w:tcPr>
          <w:p w14:paraId="335A29E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^IBE(357.3,</w:t>
            </w:r>
          </w:p>
          <w:p w14:paraId="335A29E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14:paraId="335A29ED" w14:textId="77777777" w:rsidTr="006A649E">
        <w:trPr>
          <w:cantSplit/>
        </w:trPr>
        <w:tc>
          <w:tcPr>
            <w:tcW w:w="4338" w:type="dxa"/>
          </w:tcPr>
          <w:p w14:paraId="335A29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14:paraId="335A29E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238" w:type="dxa"/>
          </w:tcPr>
          <w:p w14:paraId="335A29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^IBE(357.4,</w:t>
            </w:r>
          </w:p>
          <w:p w14:paraId="335A29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14:paraId="335A29F2" w14:textId="77777777" w:rsidTr="006A649E">
        <w:trPr>
          <w:cantSplit/>
        </w:trPr>
        <w:tc>
          <w:tcPr>
            <w:tcW w:w="4338" w:type="dxa"/>
          </w:tcPr>
          <w:p w14:paraId="335A29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357.5</w:t>
            </w:r>
          </w:p>
          <w:p w14:paraId="335A29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238" w:type="dxa"/>
          </w:tcPr>
          <w:p w14:paraId="335A29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^IBE(357.5,</w:t>
            </w:r>
          </w:p>
          <w:p w14:paraId="335A29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14:paraId="335A29F7" w14:textId="77777777" w:rsidTr="006A649E">
        <w:trPr>
          <w:cantSplit/>
        </w:trPr>
        <w:tc>
          <w:tcPr>
            <w:tcW w:w="4338" w:type="dxa"/>
          </w:tcPr>
          <w:p w14:paraId="335A29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14:paraId="335A29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238" w:type="dxa"/>
          </w:tcPr>
          <w:p w14:paraId="335A29F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w:t>
            </w:r>
          </w:p>
          <w:p w14:paraId="335A29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all of the interfaces with other packages.  </w:t>
            </w:r>
          </w:p>
        </w:tc>
      </w:tr>
      <w:tr w:rsidR="006914D7" w:rsidRPr="0002501E" w14:paraId="335A29FC" w14:textId="77777777" w:rsidTr="006A649E">
        <w:trPr>
          <w:cantSplit/>
        </w:trPr>
        <w:tc>
          <w:tcPr>
            <w:tcW w:w="4338" w:type="dxa"/>
          </w:tcPr>
          <w:p w14:paraId="335A29F8"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14:paraId="335A29F9"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238" w:type="dxa"/>
          </w:tcPr>
          <w:p w14:paraId="335A29F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^IBE(357.69,</w:t>
            </w:r>
          </w:p>
          <w:p w14:paraId="335A29FB"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14:paraId="335A2A01" w14:textId="77777777" w:rsidTr="006A649E">
        <w:trPr>
          <w:cantSplit/>
        </w:trPr>
        <w:tc>
          <w:tcPr>
            <w:tcW w:w="4338" w:type="dxa"/>
          </w:tcPr>
          <w:p w14:paraId="335A29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14:paraId="335A29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238" w:type="dxa"/>
          </w:tcPr>
          <w:p w14:paraId="335A29F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^IBE(357.7,</w:t>
            </w:r>
          </w:p>
          <w:p w14:paraId="335A2A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14:paraId="335A2A06" w14:textId="77777777" w:rsidTr="006A649E">
        <w:trPr>
          <w:cantSplit/>
        </w:trPr>
        <w:tc>
          <w:tcPr>
            <w:tcW w:w="4338" w:type="dxa"/>
          </w:tcPr>
          <w:p w14:paraId="335A2A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14:paraId="335A2A0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238" w:type="dxa"/>
          </w:tcPr>
          <w:p w14:paraId="335A2A0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^IBE(357.8,</w:t>
            </w:r>
          </w:p>
          <w:p w14:paraId="335A2A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14:paraId="335A2A0B" w14:textId="77777777" w:rsidTr="006A649E">
        <w:trPr>
          <w:cantSplit/>
        </w:trPr>
        <w:tc>
          <w:tcPr>
            <w:tcW w:w="4338" w:type="dxa"/>
          </w:tcPr>
          <w:p w14:paraId="335A2A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14:paraId="335A2A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238" w:type="dxa"/>
          </w:tcPr>
          <w:p w14:paraId="335A2A0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^IBE(357.91,</w:t>
            </w:r>
          </w:p>
          <w:p w14:paraId="335A2A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  ( ), __,.  These are for the person completing the form to enter a mark to indicate a choice.</w:t>
            </w:r>
          </w:p>
        </w:tc>
      </w:tr>
      <w:tr w:rsidR="006914D7" w:rsidRPr="0002501E" w14:paraId="335A2A10" w14:textId="77777777" w:rsidTr="006A649E">
        <w:trPr>
          <w:cantSplit/>
        </w:trPr>
        <w:tc>
          <w:tcPr>
            <w:tcW w:w="4338" w:type="dxa"/>
          </w:tcPr>
          <w:p w14:paraId="335A2A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14:paraId="335A2A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238" w:type="dxa"/>
          </w:tcPr>
          <w:p w14:paraId="335A2A0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^IBE(357.92,</w:t>
            </w:r>
          </w:p>
          <w:p w14:paraId="335A2A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14:paraId="335A2A15" w14:textId="77777777" w:rsidTr="006A649E">
        <w:trPr>
          <w:cantSplit/>
        </w:trPr>
        <w:tc>
          <w:tcPr>
            <w:tcW w:w="4338" w:type="dxa"/>
          </w:tcPr>
          <w:p w14:paraId="335A2A1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14:paraId="335A2A1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238" w:type="dxa"/>
          </w:tcPr>
          <w:p w14:paraId="335A2A1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^IBE(357.93,</w:t>
            </w:r>
          </w:p>
          <w:p w14:paraId="335A2A1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14:paraId="335A2A1A" w14:textId="77777777" w:rsidTr="006A649E">
        <w:trPr>
          <w:cantSplit/>
        </w:trPr>
        <w:tc>
          <w:tcPr>
            <w:tcW w:w="4338" w:type="dxa"/>
          </w:tcPr>
          <w:p w14:paraId="335A2A1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357.94</w:t>
            </w:r>
          </w:p>
          <w:p w14:paraId="335A2A17"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238" w:type="dxa"/>
          </w:tcPr>
          <w:p w14:paraId="335A2A1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^IBE(357.94,</w:t>
            </w:r>
          </w:p>
          <w:p w14:paraId="335A2A19"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14:paraId="335A2A1F" w14:textId="77777777" w:rsidTr="006A649E">
        <w:trPr>
          <w:cantSplit/>
        </w:trPr>
        <w:tc>
          <w:tcPr>
            <w:tcW w:w="4338" w:type="dxa"/>
          </w:tcPr>
          <w:p w14:paraId="335A2A1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14:paraId="335A2A1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238" w:type="dxa"/>
          </w:tcPr>
          <w:p w14:paraId="335A2A1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^IBD(357.95,</w:t>
            </w:r>
          </w:p>
          <w:p w14:paraId="335A2A1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14:paraId="335A2A24" w14:textId="77777777" w:rsidTr="006A649E">
        <w:trPr>
          <w:cantSplit/>
        </w:trPr>
        <w:tc>
          <w:tcPr>
            <w:tcW w:w="4338" w:type="dxa"/>
          </w:tcPr>
          <w:p w14:paraId="335A2A2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lastRenderedPageBreak/>
              <w:t>357.96</w:t>
            </w:r>
          </w:p>
          <w:p w14:paraId="335A2A2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238" w:type="dxa"/>
          </w:tcPr>
          <w:p w14:paraId="335A2A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^IBD(357.96,</w:t>
            </w:r>
          </w:p>
          <w:p w14:paraId="335A2A2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14:paraId="335A2A29" w14:textId="77777777" w:rsidTr="006A649E">
        <w:trPr>
          <w:cantSplit/>
        </w:trPr>
        <w:tc>
          <w:tcPr>
            <w:tcW w:w="4338" w:type="dxa"/>
          </w:tcPr>
          <w:p w14:paraId="335A2A2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14:paraId="335A2A2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238" w:type="dxa"/>
          </w:tcPr>
          <w:p w14:paraId="335A2A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^IBD(357.97,</w:t>
            </w:r>
          </w:p>
          <w:p w14:paraId="335A2A2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14:paraId="335A2A2E" w14:textId="77777777" w:rsidTr="006A649E">
        <w:trPr>
          <w:cantSplit/>
        </w:trPr>
        <w:tc>
          <w:tcPr>
            <w:tcW w:w="4338" w:type="dxa"/>
          </w:tcPr>
          <w:p w14:paraId="335A2A2A"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14:paraId="335A2A2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238" w:type="dxa"/>
          </w:tcPr>
          <w:p w14:paraId="335A2A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^IBD(357.98,</w:t>
            </w:r>
          </w:p>
          <w:p w14:paraId="335A2A2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14:paraId="335A2A33" w14:textId="77777777" w:rsidTr="006A649E">
        <w:trPr>
          <w:cantSplit/>
        </w:trPr>
        <w:tc>
          <w:tcPr>
            <w:tcW w:w="4338" w:type="dxa"/>
          </w:tcPr>
          <w:p w14:paraId="335A2A2F"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14:paraId="335A2A3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238" w:type="dxa"/>
          </w:tcPr>
          <w:p w14:paraId="335A2A3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^IBD(357.99,</w:t>
            </w:r>
          </w:p>
          <w:p w14:paraId="335A2A3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14:paraId="335A2A38" w14:textId="77777777" w:rsidTr="006A649E">
        <w:trPr>
          <w:cantSplit/>
        </w:trPr>
        <w:tc>
          <w:tcPr>
            <w:tcW w:w="4338" w:type="dxa"/>
          </w:tcPr>
          <w:p w14:paraId="335A2A3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14:paraId="335A2A3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238" w:type="dxa"/>
          </w:tcPr>
          <w:p w14:paraId="335A2A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w:t>
            </w:r>
          </w:p>
          <w:p w14:paraId="335A2A3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14:paraId="335A2A3D" w14:textId="77777777" w:rsidTr="006A649E">
        <w:trPr>
          <w:cantSplit/>
        </w:trPr>
        <w:tc>
          <w:tcPr>
            <w:tcW w:w="4338" w:type="dxa"/>
          </w:tcPr>
          <w:p w14:paraId="335A2A3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14:paraId="335A2A3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238" w:type="dxa"/>
          </w:tcPr>
          <w:p w14:paraId="335A2A3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^IBE(358.1,</w:t>
            </w:r>
          </w:p>
          <w:p w14:paraId="335A2A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14:paraId="335A2A42" w14:textId="77777777" w:rsidTr="006A649E">
        <w:trPr>
          <w:cantSplit/>
        </w:trPr>
        <w:tc>
          <w:tcPr>
            <w:tcW w:w="4338" w:type="dxa"/>
          </w:tcPr>
          <w:p w14:paraId="335A2A3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14:paraId="335A2A3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238" w:type="dxa"/>
          </w:tcPr>
          <w:p w14:paraId="335A2A4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^IBE(358.2,</w:t>
            </w:r>
          </w:p>
          <w:p w14:paraId="335A2A4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14:paraId="335A2A47" w14:textId="77777777" w:rsidTr="006A649E">
        <w:trPr>
          <w:cantSplit/>
        </w:trPr>
        <w:tc>
          <w:tcPr>
            <w:tcW w:w="4338" w:type="dxa"/>
          </w:tcPr>
          <w:p w14:paraId="335A2A4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14:paraId="335A2A4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238" w:type="dxa"/>
          </w:tcPr>
          <w:p w14:paraId="335A2A4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^IBE(358.3,</w:t>
            </w:r>
          </w:p>
          <w:p w14:paraId="335A2A4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14:paraId="335A2A4C" w14:textId="77777777" w:rsidTr="006A649E">
        <w:trPr>
          <w:cantSplit/>
        </w:trPr>
        <w:tc>
          <w:tcPr>
            <w:tcW w:w="4338" w:type="dxa"/>
          </w:tcPr>
          <w:p w14:paraId="335A2A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14:paraId="335A2A4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238" w:type="dxa"/>
          </w:tcPr>
          <w:p w14:paraId="335A2A4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^IBE(358.4,</w:t>
            </w:r>
          </w:p>
          <w:p w14:paraId="335A2A4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14:paraId="335A2A51" w14:textId="77777777" w:rsidTr="006A649E">
        <w:trPr>
          <w:cantSplit/>
        </w:trPr>
        <w:tc>
          <w:tcPr>
            <w:tcW w:w="4338" w:type="dxa"/>
          </w:tcPr>
          <w:p w14:paraId="335A2A4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14:paraId="335A2A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238" w:type="dxa"/>
          </w:tcPr>
          <w:p w14:paraId="335A2A4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^IBE(358.5,</w:t>
            </w:r>
          </w:p>
          <w:p w14:paraId="335A2A5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14:paraId="335A2A56" w14:textId="77777777" w:rsidTr="006A649E">
        <w:trPr>
          <w:cantSplit/>
        </w:trPr>
        <w:tc>
          <w:tcPr>
            <w:tcW w:w="4338" w:type="dxa"/>
          </w:tcPr>
          <w:p w14:paraId="335A2A5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358.6</w:t>
            </w:r>
          </w:p>
          <w:p w14:paraId="335A2A5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238" w:type="dxa"/>
          </w:tcPr>
          <w:p w14:paraId="335A2A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^IBE(358.6,</w:t>
            </w:r>
          </w:p>
          <w:p w14:paraId="335A2A5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14:paraId="335A2A5B" w14:textId="77777777" w:rsidTr="006A649E">
        <w:trPr>
          <w:cantSplit/>
        </w:trPr>
        <w:tc>
          <w:tcPr>
            <w:tcW w:w="4338" w:type="dxa"/>
          </w:tcPr>
          <w:p w14:paraId="335A2A5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14:paraId="335A2A5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238" w:type="dxa"/>
          </w:tcPr>
          <w:p w14:paraId="335A2A5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^IBE(358.7,</w:t>
            </w:r>
          </w:p>
          <w:p w14:paraId="335A2A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14:paraId="335A2A60" w14:textId="77777777" w:rsidTr="006A649E">
        <w:trPr>
          <w:cantSplit/>
        </w:trPr>
        <w:tc>
          <w:tcPr>
            <w:tcW w:w="4338" w:type="dxa"/>
          </w:tcPr>
          <w:p w14:paraId="335A2A5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14:paraId="335A2A5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238" w:type="dxa"/>
          </w:tcPr>
          <w:p w14:paraId="335A2A5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^IBE(358.8,</w:t>
            </w:r>
          </w:p>
          <w:p w14:paraId="335A2A5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14:paraId="335A2A65" w14:textId="77777777" w:rsidTr="006A649E">
        <w:trPr>
          <w:cantSplit/>
        </w:trPr>
        <w:tc>
          <w:tcPr>
            <w:tcW w:w="4338" w:type="dxa"/>
          </w:tcPr>
          <w:p w14:paraId="335A2A6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358.91</w:t>
            </w:r>
          </w:p>
          <w:p w14:paraId="335A2A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238" w:type="dxa"/>
          </w:tcPr>
          <w:p w14:paraId="335A2A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^IBE(358.91,</w:t>
            </w:r>
          </w:p>
          <w:p w14:paraId="335A2A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14:paraId="335A2A6A" w14:textId="77777777" w:rsidTr="006A649E">
        <w:trPr>
          <w:cantSplit/>
        </w:trPr>
        <w:tc>
          <w:tcPr>
            <w:tcW w:w="4338" w:type="dxa"/>
          </w:tcPr>
          <w:p w14:paraId="335A2A6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14:paraId="335A2A6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238" w:type="dxa"/>
          </w:tcPr>
          <w:p w14:paraId="335A2A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^IBE(358.93,</w:t>
            </w:r>
          </w:p>
          <w:p w14:paraId="335A2A69"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14:paraId="335A2A6F" w14:textId="77777777" w:rsidTr="006A649E">
        <w:trPr>
          <w:cantSplit/>
        </w:trPr>
        <w:tc>
          <w:tcPr>
            <w:tcW w:w="4338" w:type="dxa"/>
          </w:tcPr>
          <w:p w14:paraId="335A2A6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14:paraId="335A2A6C"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238" w:type="dxa"/>
          </w:tcPr>
          <w:p w14:paraId="335A2A6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^IBE(358.94,</w:t>
            </w:r>
          </w:p>
          <w:p w14:paraId="335A2A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14:paraId="335A2A74" w14:textId="77777777" w:rsidTr="006A649E">
        <w:trPr>
          <w:cantSplit/>
        </w:trPr>
        <w:tc>
          <w:tcPr>
            <w:tcW w:w="4338" w:type="dxa"/>
          </w:tcPr>
          <w:p w14:paraId="335A2A7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14:paraId="335A2A71"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238" w:type="dxa"/>
          </w:tcPr>
          <w:p w14:paraId="335A2A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^IBD(358.98,</w:t>
            </w:r>
          </w:p>
          <w:p w14:paraId="335A2A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14:paraId="335A2A79" w14:textId="77777777" w:rsidTr="006A649E">
        <w:trPr>
          <w:cantSplit/>
        </w:trPr>
        <w:tc>
          <w:tcPr>
            <w:tcW w:w="4338" w:type="dxa"/>
          </w:tcPr>
          <w:p w14:paraId="335A2A7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14:paraId="335A2A7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238" w:type="dxa"/>
          </w:tcPr>
          <w:p w14:paraId="335A2A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^IBE(358.99,</w:t>
            </w:r>
          </w:p>
          <w:p w14:paraId="335A2A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14:paraId="335A2A7E" w14:textId="77777777" w:rsidTr="006A649E">
        <w:trPr>
          <w:cantSplit/>
        </w:trPr>
        <w:tc>
          <w:tcPr>
            <w:tcW w:w="4338" w:type="dxa"/>
          </w:tcPr>
          <w:p w14:paraId="335A2A7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14:paraId="335A2A7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238" w:type="dxa"/>
          </w:tcPr>
          <w:p w14:paraId="335A2A7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w:t>
            </w:r>
          </w:p>
          <w:p w14:paraId="335A2A7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14:paraId="335A2A83" w14:textId="77777777" w:rsidTr="006A649E">
        <w:trPr>
          <w:cantSplit/>
        </w:trPr>
        <w:tc>
          <w:tcPr>
            <w:tcW w:w="4338" w:type="dxa"/>
          </w:tcPr>
          <w:p w14:paraId="335A2A7F"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14:paraId="335A2A8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238" w:type="dxa"/>
          </w:tcPr>
          <w:p w14:paraId="335A2A8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^IBE(359.1,</w:t>
            </w:r>
          </w:p>
          <w:p w14:paraId="335A2A82"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14:paraId="335A2A88" w14:textId="77777777" w:rsidTr="006A649E">
        <w:trPr>
          <w:cantSplit/>
        </w:trPr>
        <w:tc>
          <w:tcPr>
            <w:tcW w:w="4338" w:type="dxa"/>
          </w:tcPr>
          <w:p w14:paraId="335A2A84"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14:paraId="335A2A8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238" w:type="dxa"/>
          </w:tcPr>
          <w:p w14:paraId="335A2A8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^IBD(359.2,</w:t>
            </w:r>
          </w:p>
          <w:p w14:paraId="335A2A87"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14:paraId="335A2A91" w14:textId="77777777" w:rsidTr="006A649E">
        <w:trPr>
          <w:cantSplit/>
        </w:trPr>
        <w:tc>
          <w:tcPr>
            <w:tcW w:w="4338" w:type="dxa"/>
          </w:tcPr>
          <w:p w14:paraId="335A2A89"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359.3</w:t>
            </w:r>
          </w:p>
          <w:p w14:paraId="335A2A8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238" w:type="dxa"/>
          </w:tcPr>
          <w:p w14:paraId="335A2A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^IBD(359.3,</w:t>
            </w:r>
          </w:p>
          <w:p w14:paraId="335A2A8C"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14:paraId="335A2A8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14:paraId="335A2A8E"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entered into PCE using one of the data entry methodologies.</w:t>
            </w:r>
          </w:p>
          <w:p w14:paraId="335A2A8F" w14:textId="77777777" w:rsidR="006914D7" w:rsidRPr="0002501E" w:rsidRDefault="006914D7" w:rsidP="00785961">
            <w:pPr>
              <w:rPr>
                <w:rFonts w:ascii="Times New Roman" w:hAnsi="Times New Roman"/>
                <w:sz w:val="22"/>
                <w:szCs w:val="22"/>
              </w:rPr>
            </w:pPr>
          </w:p>
          <w:p w14:paraId="335A2A90"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14:paraId="335A2A96" w14:textId="77777777" w:rsidTr="006A649E">
        <w:trPr>
          <w:cantSplit/>
        </w:trPr>
        <w:tc>
          <w:tcPr>
            <w:tcW w:w="4338" w:type="dxa"/>
          </w:tcPr>
          <w:p w14:paraId="335A2A92"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14:paraId="335A2A93"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238" w:type="dxa"/>
          </w:tcPr>
          <w:p w14:paraId="335A2A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^IBE(359.94,</w:t>
            </w:r>
          </w:p>
          <w:p w14:paraId="335A2A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14:paraId="335A2A9B" w14:textId="77777777" w:rsidTr="006A649E">
        <w:trPr>
          <w:cantSplit/>
        </w:trPr>
        <w:tc>
          <w:tcPr>
            <w:tcW w:w="4338" w:type="dxa"/>
          </w:tcPr>
          <w:p w14:paraId="335A2A9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lastRenderedPageBreak/>
              <w:t>361</w:t>
            </w:r>
          </w:p>
          <w:p w14:paraId="335A2A98"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238" w:type="dxa"/>
          </w:tcPr>
          <w:p w14:paraId="335A2A9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w:t>
            </w:r>
          </w:p>
          <w:p w14:paraId="335A2A9A"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14:paraId="335A2AA5" w14:textId="77777777" w:rsidTr="006A649E">
        <w:trPr>
          <w:cantSplit/>
        </w:trPr>
        <w:tc>
          <w:tcPr>
            <w:tcW w:w="4338" w:type="dxa"/>
          </w:tcPr>
          <w:p w14:paraId="335A2A9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14:paraId="335A2A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238" w:type="dxa"/>
          </w:tcPr>
          <w:p w14:paraId="335A2A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^IBM(361.1</w:t>
            </w:r>
          </w:p>
          <w:p w14:paraId="335A2A9F"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14:paraId="335A2AA0" w14:textId="77777777" w:rsidR="006914D7" w:rsidRPr="0002501E" w:rsidRDefault="006914D7" w:rsidP="00D01B8C">
            <w:pPr>
              <w:rPr>
                <w:rFonts w:ascii="Times New Roman" w:hAnsi="Times New Roman"/>
                <w:sz w:val="22"/>
                <w:szCs w:val="22"/>
              </w:rPr>
            </w:pPr>
          </w:p>
          <w:p w14:paraId="335A2AA1"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14:paraId="335A2AA2" w14:textId="77777777" w:rsidR="006914D7" w:rsidRPr="0002501E" w:rsidRDefault="006914D7" w:rsidP="00D01B8C">
            <w:pPr>
              <w:rPr>
                <w:rFonts w:ascii="Times New Roman" w:hAnsi="Times New Roman"/>
                <w:sz w:val="22"/>
                <w:szCs w:val="22"/>
              </w:rPr>
            </w:pPr>
          </w:p>
          <w:p w14:paraId="335A2AA3"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14:paraId="335A2AA4"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14:paraId="335A2AAA" w14:textId="77777777" w:rsidTr="006A649E">
        <w:trPr>
          <w:cantSplit/>
        </w:trPr>
        <w:tc>
          <w:tcPr>
            <w:tcW w:w="4338" w:type="dxa"/>
          </w:tcPr>
          <w:p w14:paraId="335A2AA6"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14:paraId="335A2AA7"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238" w:type="dxa"/>
          </w:tcPr>
          <w:p w14:paraId="335A2A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^IBE(361.2,</w:t>
            </w:r>
          </w:p>
          <w:p w14:paraId="335A2AA9"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a record for each electronic report that can be returned to the site by the V.A's clearinghouse.  The purpose of the file is to allow the sites to determine which of these reports should be forwarded to the appropriate mail group and which ones should be ignored.</w:t>
            </w:r>
          </w:p>
        </w:tc>
      </w:tr>
      <w:tr w:rsidR="006914D7" w:rsidRPr="0002501E" w14:paraId="335A2AB1" w14:textId="77777777" w:rsidTr="006A649E">
        <w:trPr>
          <w:cantSplit/>
        </w:trPr>
        <w:tc>
          <w:tcPr>
            <w:tcW w:w="4338" w:type="dxa"/>
          </w:tcPr>
          <w:p w14:paraId="335A2AAB"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361.3</w:t>
            </w:r>
          </w:p>
          <w:p w14:paraId="335A2AAC"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238" w:type="dxa"/>
          </w:tcPr>
          <w:p w14:paraId="335A2A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^IBE(361.3,</w:t>
            </w:r>
          </w:p>
          <w:p w14:paraId="335A2AAE"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14:paraId="335A2AAF"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14:paraId="335A2AB0"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14:paraId="335A2AB6" w14:textId="77777777" w:rsidTr="006A649E">
        <w:trPr>
          <w:cantSplit/>
        </w:trPr>
        <w:tc>
          <w:tcPr>
            <w:tcW w:w="4338" w:type="dxa"/>
          </w:tcPr>
          <w:p w14:paraId="335A2AB2"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14:paraId="335A2AB3"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238" w:type="dxa"/>
          </w:tcPr>
          <w:p w14:paraId="335A2A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^IBM(361.4,</w:t>
            </w:r>
          </w:p>
          <w:p w14:paraId="335A2AB5"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14:paraId="335A2ABB" w14:textId="77777777" w:rsidTr="006A649E">
        <w:trPr>
          <w:cantSplit/>
        </w:trPr>
        <w:tc>
          <w:tcPr>
            <w:tcW w:w="4338" w:type="dxa"/>
          </w:tcPr>
          <w:p w14:paraId="335A2A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14:paraId="335A2A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238" w:type="dxa"/>
          </w:tcPr>
          <w:p w14:paraId="335A2A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^IBA(362.1,</w:t>
            </w:r>
          </w:p>
          <w:p w14:paraId="335A2A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entries created by the Third Party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14:paraId="335A2AC0" w14:textId="77777777" w:rsidTr="006A649E">
        <w:trPr>
          <w:cantSplit/>
        </w:trPr>
        <w:tc>
          <w:tcPr>
            <w:tcW w:w="4338" w:type="dxa"/>
          </w:tcPr>
          <w:p w14:paraId="335A2A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362.3</w:t>
            </w:r>
          </w:p>
          <w:p w14:paraId="335A2A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238" w:type="dxa"/>
          </w:tcPr>
          <w:p w14:paraId="335A2A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^IBA(362.3,</w:t>
            </w:r>
          </w:p>
          <w:p w14:paraId="335A2A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14:paraId="335A2AC5" w14:textId="77777777" w:rsidTr="006A649E">
        <w:trPr>
          <w:cantSplit/>
        </w:trPr>
        <w:tc>
          <w:tcPr>
            <w:tcW w:w="4338" w:type="dxa"/>
          </w:tcPr>
          <w:p w14:paraId="335A2A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14:paraId="335A2AC2"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238" w:type="dxa"/>
          </w:tcPr>
          <w:p w14:paraId="335A2A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^IBA(362.4,</w:t>
            </w:r>
          </w:p>
          <w:p w14:paraId="335A2AC4"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14:paraId="335A2ACA" w14:textId="77777777" w:rsidTr="006A649E">
        <w:trPr>
          <w:cantSplit/>
        </w:trPr>
        <w:tc>
          <w:tcPr>
            <w:tcW w:w="4338" w:type="dxa"/>
          </w:tcPr>
          <w:p w14:paraId="335A2A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14:paraId="335A2A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238" w:type="dxa"/>
          </w:tcPr>
          <w:p w14:paraId="335A2A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^IBA(362.5,</w:t>
            </w:r>
          </w:p>
          <w:p w14:paraId="335A2A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14:paraId="335A2AD1" w14:textId="77777777" w:rsidTr="006A649E">
        <w:trPr>
          <w:cantSplit/>
        </w:trPr>
        <w:tc>
          <w:tcPr>
            <w:tcW w:w="4338" w:type="dxa"/>
          </w:tcPr>
          <w:p w14:paraId="335A2AC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14:paraId="335A2ACC"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238" w:type="dxa"/>
          </w:tcPr>
          <w:p w14:paraId="335A2A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w:t>
            </w:r>
          </w:p>
          <w:p w14:paraId="335A2AC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14:paraId="335A2ACF" w14:textId="77777777" w:rsidR="006914D7" w:rsidRPr="0002501E" w:rsidRDefault="006914D7" w:rsidP="00B556DC">
            <w:pPr>
              <w:rPr>
                <w:rFonts w:ascii="Times New Roman" w:hAnsi="Times New Roman"/>
                <w:sz w:val="22"/>
                <w:szCs w:val="22"/>
              </w:rPr>
            </w:pPr>
          </w:p>
          <w:p w14:paraId="335A2AD0"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14:paraId="335A2AD8" w14:textId="77777777" w:rsidTr="006A649E">
        <w:trPr>
          <w:cantSplit/>
        </w:trPr>
        <w:tc>
          <w:tcPr>
            <w:tcW w:w="4338" w:type="dxa"/>
          </w:tcPr>
          <w:p w14:paraId="335A2AD2"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14:paraId="335A2AD3"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238" w:type="dxa"/>
          </w:tcPr>
          <w:p w14:paraId="335A2AD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^IBE(363.1,</w:t>
            </w:r>
          </w:p>
          <w:p w14:paraId="335A2AD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14:paraId="335A2AD6"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14:paraId="335A2AD7" w14:textId="77777777"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14:paraId="335A2ADF" w14:textId="77777777" w:rsidTr="006A649E">
        <w:trPr>
          <w:cantSplit/>
        </w:trPr>
        <w:tc>
          <w:tcPr>
            <w:tcW w:w="4338" w:type="dxa"/>
          </w:tcPr>
          <w:p w14:paraId="335A2AD9"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w:t>
            </w:r>
          </w:p>
          <w:p w14:paraId="335A2AD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238" w:type="dxa"/>
          </w:tcPr>
          <w:p w14:paraId="335A2A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w:t>
            </w:r>
          </w:p>
          <w:p w14:paraId="335A2ADC"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14:paraId="335A2ADD" w14:textId="77777777" w:rsidR="006914D7" w:rsidRPr="0002501E" w:rsidRDefault="006914D7" w:rsidP="00B556DC">
            <w:pPr>
              <w:rPr>
                <w:rFonts w:ascii="Times New Roman" w:hAnsi="Times New Roman"/>
                <w:sz w:val="22"/>
                <w:szCs w:val="22"/>
              </w:rPr>
            </w:pPr>
          </w:p>
          <w:p w14:paraId="335A2AD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14:paraId="335A2AE6" w14:textId="77777777" w:rsidTr="006A649E">
        <w:trPr>
          <w:cantSplit/>
        </w:trPr>
        <w:tc>
          <w:tcPr>
            <w:tcW w:w="4338" w:type="dxa"/>
          </w:tcPr>
          <w:p w14:paraId="335A2AE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14:paraId="335A2AE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238" w:type="dxa"/>
          </w:tcPr>
          <w:p w14:paraId="335A2A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^IBA(363.21,</w:t>
            </w:r>
          </w:p>
          <w:p w14:paraId="335A2AE3"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14:paraId="335A2AE4" w14:textId="77777777" w:rsidR="006914D7" w:rsidRPr="0002501E" w:rsidRDefault="006914D7" w:rsidP="00B556DC">
            <w:pPr>
              <w:rPr>
                <w:rFonts w:ascii="Times New Roman" w:hAnsi="Times New Roman"/>
                <w:sz w:val="22"/>
                <w:szCs w:val="22"/>
              </w:rPr>
            </w:pPr>
          </w:p>
          <w:p w14:paraId="335A2AE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14:paraId="335A2AED" w14:textId="77777777" w:rsidTr="006A649E">
        <w:trPr>
          <w:cantSplit/>
        </w:trPr>
        <w:tc>
          <w:tcPr>
            <w:tcW w:w="4338" w:type="dxa"/>
          </w:tcPr>
          <w:p w14:paraId="335A2AE7"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14:paraId="335A2AE8"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238" w:type="dxa"/>
          </w:tcPr>
          <w:p w14:paraId="335A2A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w:t>
            </w:r>
          </w:p>
          <w:p w14:paraId="335A2AEA"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14:paraId="335A2AEB"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EC"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14:paraId="335A2AF4" w14:textId="77777777" w:rsidTr="006A649E">
        <w:trPr>
          <w:cantSplit/>
        </w:trPr>
        <w:tc>
          <w:tcPr>
            <w:tcW w:w="4338" w:type="dxa"/>
          </w:tcPr>
          <w:p w14:paraId="335A2AEE"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363.31</w:t>
            </w:r>
          </w:p>
          <w:p w14:paraId="335A2AE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238" w:type="dxa"/>
          </w:tcPr>
          <w:p w14:paraId="335A2A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^IBE(363.31,</w:t>
            </w:r>
          </w:p>
          <w:p w14:paraId="335A2AF1"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14:paraId="335A2AF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F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14:paraId="335A2AF9" w14:textId="77777777" w:rsidTr="006A649E">
        <w:trPr>
          <w:cantSplit/>
        </w:trPr>
        <w:tc>
          <w:tcPr>
            <w:tcW w:w="4338" w:type="dxa"/>
          </w:tcPr>
          <w:p w14:paraId="335A2AF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14:paraId="335A2AF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238" w:type="dxa"/>
          </w:tcPr>
          <w:p w14:paraId="335A2A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^IBE(363.32,</w:t>
            </w:r>
          </w:p>
          <w:p w14:paraId="335A2AF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14:paraId="335A2AFE" w14:textId="77777777" w:rsidTr="006A649E">
        <w:trPr>
          <w:cantSplit/>
        </w:trPr>
        <w:tc>
          <w:tcPr>
            <w:tcW w:w="4338" w:type="dxa"/>
          </w:tcPr>
          <w:p w14:paraId="335A2AF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14:paraId="335A2AF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238" w:type="dxa"/>
          </w:tcPr>
          <w:p w14:paraId="335A2A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^IBE(363.33,</w:t>
            </w:r>
          </w:p>
          <w:p w14:paraId="335A2AF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14:paraId="335A2B04" w14:textId="77777777" w:rsidTr="006A649E">
        <w:trPr>
          <w:cantSplit/>
        </w:trPr>
        <w:tc>
          <w:tcPr>
            <w:tcW w:w="4338" w:type="dxa"/>
          </w:tcPr>
          <w:p w14:paraId="335A2AF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14:paraId="335A2B0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238" w:type="dxa"/>
          </w:tcPr>
          <w:p w14:paraId="335A2B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^IBE(363.34,</w:t>
            </w:r>
          </w:p>
          <w:p w14:paraId="335A2B0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discount associated with a provider person class.  This discount is generally used to adjust physician based provider charges for a non-physician provider.  The discount will be applied to care billed to a</w:t>
            </w:r>
          </w:p>
          <w:p w14:paraId="335A2B0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Billing Rate for providers of the listed person class's.</w:t>
            </w:r>
          </w:p>
        </w:tc>
      </w:tr>
      <w:tr w:rsidR="006914D7" w:rsidRPr="0002501E" w14:paraId="335A2B09" w14:textId="77777777" w:rsidTr="006A649E">
        <w:trPr>
          <w:cantSplit/>
        </w:trPr>
        <w:tc>
          <w:tcPr>
            <w:tcW w:w="4338" w:type="dxa"/>
          </w:tcPr>
          <w:p w14:paraId="335A2B0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w:t>
            </w:r>
          </w:p>
          <w:p w14:paraId="335A2B0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238" w:type="dxa"/>
          </w:tcPr>
          <w:p w14:paraId="335A2B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w:t>
            </w:r>
          </w:p>
          <w:p w14:paraId="335A2B0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14:paraId="335A2B0F" w14:textId="77777777" w:rsidTr="006A649E">
        <w:trPr>
          <w:cantSplit/>
        </w:trPr>
        <w:tc>
          <w:tcPr>
            <w:tcW w:w="4338" w:type="dxa"/>
          </w:tcPr>
          <w:p w14:paraId="335A2B0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14:paraId="335A2B0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238" w:type="dxa"/>
          </w:tcPr>
          <w:p w14:paraId="335A2B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^IBA(364.1,</w:t>
            </w:r>
          </w:p>
          <w:p w14:paraId="335A2B0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14:paraId="335A2B0E" w14:textId="77777777" w:rsidR="006914D7" w:rsidRPr="0002501E" w:rsidRDefault="006914D7" w:rsidP="008E2ED3">
            <w:pPr>
              <w:rPr>
                <w:rFonts w:ascii="Times New Roman" w:hAnsi="Times New Roman"/>
                <w:sz w:val="22"/>
                <w:szCs w:val="22"/>
              </w:rPr>
            </w:pPr>
            <w:r w:rsidRPr="0002501E">
              <w:rPr>
                <w:rFonts w:ascii="Times New Roman" w:hAnsi="Times New Roman"/>
                <w:sz w:val="22"/>
                <w:szCs w:val="22"/>
              </w:rPr>
              <w:t>a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14:paraId="335A2B14" w14:textId="77777777" w:rsidTr="006A649E">
        <w:trPr>
          <w:cantSplit/>
        </w:trPr>
        <w:tc>
          <w:tcPr>
            <w:tcW w:w="4338" w:type="dxa"/>
          </w:tcPr>
          <w:p w14:paraId="335A2B1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14:paraId="335A2B1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238" w:type="dxa"/>
          </w:tcPr>
          <w:p w14:paraId="335A2B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^IBA(364.2,</w:t>
            </w:r>
          </w:p>
          <w:p w14:paraId="335A2B1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14:paraId="335A2B19" w14:textId="77777777" w:rsidTr="006A649E">
        <w:trPr>
          <w:cantSplit/>
        </w:trPr>
        <w:tc>
          <w:tcPr>
            <w:tcW w:w="4338" w:type="dxa"/>
          </w:tcPr>
          <w:p w14:paraId="335A2B1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364.3</w:t>
            </w:r>
          </w:p>
          <w:p w14:paraId="335A2B1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238" w:type="dxa"/>
          </w:tcPr>
          <w:p w14:paraId="335A2B1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^IBE(364.3,</w:t>
            </w:r>
          </w:p>
          <w:p w14:paraId="335A2B1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14:paraId="335A2B1E" w14:textId="77777777" w:rsidTr="006A649E">
        <w:trPr>
          <w:cantSplit/>
        </w:trPr>
        <w:tc>
          <w:tcPr>
            <w:tcW w:w="4338" w:type="dxa"/>
          </w:tcPr>
          <w:p w14:paraId="335A2B1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14:paraId="335A2B1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238" w:type="dxa"/>
          </w:tcPr>
          <w:p w14:paraId="335A2B1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^IBE(364.4,</w:t>
            </w:r>
          </w:p>
          <w:p w14:paraId="335A2B1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14:paraId="335A2B23" w14:textId="77777777" w:rsidTr="006A649E">
        <w:trPr>
          <w:cantSplit/>
        </w:trPr>
        <w:tc>
          <w:tcPr>
            <w:tcW w:w="4338" w:type="dxa"/>
          </w:tcPr>
          <w:p w14:paraId="335A2B1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14:paraId="335A2B2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238" w:type="dxa"/>
          </w:tcPr>
          <w:p w14:paraId="335A2B2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^IBA(364.5,</w:t>
            </w:r>
          </w:p>
          <w:p w14:paraId="335A2B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14:paraId="335A2B28" w14:textId="77777777" w:rsidTr="006A649E">
        <w:trPr>
          <w:cantSplit/>
        </w:trPr>
        <w:tc>
          <w:tcPr>
            <w:tcW w:w="4338" w:type="dxa"/>
          </w:tcPr>
          <w:p w14:paraId="335A2B2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14:paraId="335A2B2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238" w:type="dxa"/>
          </w:tcPr>
          <w:p w14:paraId="335A2B2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^IBA(364.6,</w:t>
            </w:r>
          </w:p>
          <w:p w14:paraId="335A2B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14:paraId="335A2B2D" w14:textId="77777777" w:rsidTr="006A649E">
        <w:trPr>
          <w:cantSplit/>
        </w:trPr>
        <w:tc>
          <w:tcPr>
            <w:tcW w:w="4338" w:type="dxa"/>
          </w:tcPr>
          <w:p w14:paraId="335A2B2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364.7</w:t>
            </w:r>
          </w:p>
          <w:p w14:paraId="335A2B2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238" w:type="dxa"/>
          </w:tcPr>
          <w:p w14:paraId="335A2B2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^IBA(364.7,</w:t>
            </w:r>
          </w:p>
          <w:p w14:paraId="335A2B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14:paraId="335A2B33" w14:textId="77777777" w:rsidTr="006A649E">
        <w:trPr>
          <w:cantSplit/>
        </w:trPr>
        <w:tc>
          <w:tcPr>
            <w:tcW w:w="4338" w:type="dxa"/>
          </w:tcPr>
          <w:p w14:paraId="335A2B2E"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14:paraId="335A2B2F"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238" w:type="dxa"/>
          </w:tcPr>
          <w:p w14:paraId="335A2B3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w:t>
            </w:r>
          </w:p>
          <w:p w14:paraId="335A2B31"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14:paraId="335A2B32"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9" w14:textId="77777777" w:rsidTr="006A649E">
        <w:trPr>
          <w:cantSplit/>
        </w:trPr>
        <w:tc>
          <w:tcPr>
            <w:tcW w:w="4338" w:type="dxa"/>
          </w:tcPr>
          <w:p w14:paraId="335A2B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14:paraId="335A2B3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238" w:type="dxa"/>
          </w:tcPr>
          <w:p w14:paraId="335A2B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^IBE(365.011,</w:t>
            </w:r>
          </w:p>
          <w:p w14:paraId="335A2B37"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14:paraId="335A2B38"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F" w14:textId="77777777" w:rsidTr="006A649E">
        <w:trPr>
          <w:cantSplit/>
        </w:trPr>
        <w:tc>
          <w:tcPr>
            <w:tcW w:w="4338" w:type="dxa"/>
          </w:tcPr>
          <w:p w14:paraId="335A2B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14:paraId="335A2B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238" w:type="dxa"/>
          </w:tcPr>
          <w:p w14:paraId="335A2B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^IBE(365.012,</w:t>
            </w:r>
          </w:p>
          <w:p w14:paraId="335A2B3D"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14:paraId="335A2B3E"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5" w14:textId="77777777" w:rsidTr="006A649E">
        <w:trPr>
          <w:cantSplit/>
        </w:trPr>
        <w:tc>
          <w:tcPr>
            <w:tcW w:w="4338" w:type="dxa"/>
          </w:tcPr>
          <w:p w14:paraId="335A2B4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365.013</w:t>
            </w:r>
          </w:p>
          <w:p w14:paraId="335A2B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238" w:type="dxa"/>
          </w:tcPr>
          <w:p w14:paraId="335A2B4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^IBE(365.013,</w:t>
            </w:r>
          </w:p>
          <w:p w14:paraId="335A2B43"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14:paraId="335A2B44"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B" w14:textId="77777777" w:rsidTr="006A649E">
        <w:trPr>
          <w:cantSplit/>
        </w:trPr>
        <w:tc>
          <w:tcPr>
            <w:tcW w:w="4338" w:type="dxa"/>
          </w:tcPr>
          <w:p w14:paraId="335A2B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14:paraId="335A2B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238" w:type="dxa"/>
          </w:tcPr>
          <w:p w14:paraId="335A2B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^IBE(365.014,</w:t>
            </w:r>
          </w:p>
          <w:p w14:paraId="335A2B49"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14:paraId="335A2B4A"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1" w14:textId="77777777" w:rsidTr="006A649E">
        <w:trPr>
          <w:cantSplit/>
        </w:trPr>
        <w:tc>
          <w:tcPr>
            <w:tcW w:w="4338" w:type="dxa"/>
          </w:tcPr>
          <w:p w14:paraId="335A2B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14:paraId="335A2B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238" w:type="dxa"/>
          </w:tcPr>
          <w:p w14:paraId="335A2B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^IBE(365.015,</w:t>
            </w:r>
          </w:p>
          <w:p w14:paraId="335A2B4F"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14:paraId="335A2B50"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7" w14:textId="77777777" w:rsidTr="006A649E">
        <w:trPr>
          <w:cantSplit/>
        </w:trPr>
        <w:tc>
          <w:tcPr>
            <w:tcW w:w="4338" w:type="dxa"/>
          </w:tcPr>
          <w:p w14:paraId="335A2B5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14:paraId="335A2B5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238" w:type="dxa"/>
          </w:tcPr>
          <w:p w14:paraId="335A2B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^IBE(365.016,</w:t>
            </w:r>
          </w:p>
          <w:p w14:paraId="335A2B55"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14:paraId="335A2B56"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D" w14:textId="77777777" w:rsidTr="006A649E">
        <w:trPr>
          <w:cantSplit/>
        </w:trPr>
        <w:tc>
          <w:tcPr>
            <w:tcW w:w="4338" w:type="dxa"/>
          </w:tcPr>
          <w:p w14:paraId="335A2B5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14:paraId="335A2B5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238" w:type="dxa"/>
          </w:tcPr>
          <w:p w14:paraId="335A2B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^IBE(365.017,</w:t>
            </w:r>
          </w:p>
          <w:p w14:paraId="335A2B5B"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14:paraId="335A2B5C"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3" w14:textId="77777777" w:rsidTr="006A649E">
        <w:trPr>
          <w:cantSplit/>
        </w:trPr>
        <w:tc>
          <w:tcPr>
            <w:tcW w:w="4338" w:type="dxa"/>
          </w:tcPr>
          <w:p w14:paraId="335A2B5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365.018</w:t>
            </w:r>
          </w:p>
          <w:p w14:paraId="335A2B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238" w:type="dxa"/>
          </w:tcPr>
          <w:p w14:paraId="335A2B6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^IBE(365.018,</w:t>
            </w:r>
          </w:p>
          <w:p w14:paraId="335A2B61"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14:paraId="335A2B62"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9" w14:textId="77777777" w:rsidTr="006A649E">
        <w:trPr>
          <w:cantSplit/>
        </w:trPr>
        <w:tc>
          <w:tcPr>
            <w:tcW w:w="4338" w:type="dxa"/>
          </w:tcPr>
          <w:p w14:paraId="335A2B6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14:paraId="335A2B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238" w:type="dxa"/>
          </w:tcPr>
          <w:p w14:paraId="335A2B6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^IBE(365.021,</w:t>
            </w:r>
          </w:p>
          <w:p w14:paraId="335A2B67"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14:paraId="335A2B68"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F" w14:textId="77777777" w:rsidTr="006A649E">
        <w:trPr>
          <w:cantSplit/>
        </w:trPr>
        <w:tc>
          <w:tcPr>
            <w:tcW w:w="4338" w:type="dxa"/>
          </w:tcPr>
          <w:p w14:paraId="335A2B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14:paraId="335A2B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238" w:type="dxa"/>
          </w:tcPr>
          <w:p w14:paraId="335A2B6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^IBE(365.022,</w:t>
            </w:r>
          </w:p>
          <w:p w14:paraId="335A2B6D"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14:paraId="335A2B6E"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5" w14:textId="77777777" w:rsidTr="006A649E">
        <w:trPr>
          <w:cantSplit/>
        </w:trPr>
        <w:tc>
          <w:tcPr>
            <w:tcW w:w="4338" w:type="dxa"/>
          </w:tcPr>
          <w:p w14:paraId="335A2B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14:paraId="335A2B7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238" w:type="dxa"/>
          </w:tcPr>
          <w:p w14:paraId="335A2B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^IBE(365.023,</w:t>
            </w:r>
          </w:p>
          <w:p w14:paraId="335A2B73"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14:paraId="335A2B74"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B" w14:textId="77777777" w:rsidTr="006A649E">
        <w:trPr>
          <w:cantSplit/>
        </w:trPr>
        <w:tc>
          <w:tcPr>
            <w:tcW w:w="4338" w:type="dxa"/>
          </w:tcPr>
          <w:p w14:paraId="335A2B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365.024</w:t>
            </w:r>
          </w:p>
          <w:p w14:paraId="335A2B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238" w:type="dxa"/>
          </w:tcPr>
          <w:p w14:paraId="335A2B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^IBE(365.024,</w:t>
            </w:r>
          </w:p>
          <w:p w14:paraId="335A2B79"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14:paraId="335A2B7A"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1" w14:textId="77777777" w:rsidTr="006A649E">
        <w:trPr>
          <w:cantSplit/>
        </w:trPr>
        <w:tc>
          <w:tcPr>
            <w:tcW w:w="4338" w:type="dxa"/>
          </w:tcPr>
          <w:p w14:paraId="335A2B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14:paraId="335A2B7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238" w:type="dxa"/>
          </w:tcPr>
          <w:p w14:paraId="335A2B7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^IBE(365.025,</w:t>
            </w:r>
          </w:p>
          <w:p w14:paraId="335A2B7F"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14:paraId="335A2B80"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7" w14:textId="77777777" w:rsidTr="006A649E">
        <w:trPr>
          <w:cantSplit/>
        </w:trPr>
        <w:tc>
          <w:tcPr>
            <w:tcW w:w="4338" w:type="dxa"/>
          </w:tcPr>
          <w:p w14:paraId="335A2B8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14:paraId="335A2B8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238" w:type="dxa"/>
          </w:tcPr>
          <w:p w14:paraId="335A2B8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^IBE(365.026,</w:t>
            </w:r>
          </w:p>
          <w:p w14:paraId="335A2B85"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14:paraId="335A2B86"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D" w14:textId="77777777" w:rsidTr="00C91C80">
        <w:trPr>
          <w:cantSplit/>
        </w:trPr>
        <w:tc>
          <w:tcPr>
            <w:tcW w:w="4338" w:type="dxa"/>
          </w:tcPr>
          <w:p w14:paraId="335A2B88" w14:textId="77777777" w:rsidR="006914D7" w:rsidRDefault="006914D7" w:rsidP="00C91C80">
            <w:pPr>
              <w:rPr>
                <w:rFonts w:ascii="Times New Roman" w:hAnsi="Times New Roman"/>
                <w:sz w:val="22"/>
                <w:szCs w:val="22"/>
              </w:rPr>
            </w:pPr>
            <w:r>
              <w:rPr>
                <w:rFonts w:ascii="Times New Roman" w:hAnsi="Times New Roman"/>
                <w:sz w:val="22"/>
                <w:szCs w:val="22"/>
              </w:rPr>
              <w:t>365.027</w:t>
            </w:r>
          </w:p>
          <w:p w14:paraId="335A2B8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238" w:type="dxa"/>
          </w:tcPr>
          <w:p w14:paraId="335A2B8A" w14:textId="77777777" w:rsidR="006914D7" w:rsidRDefault="006914D7" w:rsidP="00C91C80">
            <w:pPr>
              <w:rPr>
                <w:rFonts w:ascii="Times New Roman" w:hAnsi="Times New Roman"/>
                <w:sz w:val="22"/>
                <w:szCs w:val="22"/>
              </w:rPr>
            </w:pPr>
            <w:r>
              <w:rPr>
                <w:rFonts w:ascii="Times New Roman" w:hAnsi="Times New Roman"/>
                <w:sz w:val="22"/>
                <w:szCs w:val="22"/>
              </w:rPr>
              <w:t>^IBE(365.027,</w:t>
            </w:r>
          </w:p>
          <w:p w14:paraId="335A2B8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14:paraId="335A2B8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3" w14:textId="77777777" w:rsidTr="006A649E">
        <w:trPr>
          <w:cantSplit/>
        </w:trPr>
        <w:tc>
          <w:tcPr>
            <w:tcW w:w="4338" w:type="dxa"/>
          </w:tcPr>
          <w:p w14:paraId="335A2B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365.028</w:t>
            </w:r>
          </w:p>
          <w:p w14:paraId="335A2B8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238" w:type="dxa"/>
          </w:tcPr>
          <w:p w14:paraId="335A2B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^IBE(365.028,</w:t>
            </w:r>
          </w:p>
          <w:p w14:paraId="335A2B91"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14:paraId="335A2B92"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9" w14:textId="77777777" w:rsidTr="006A649E">
        <w:trPr>
          <w:cantSplit/>
        </w:trPr>
        <w:tc>
          <w:tcPr>
            <w:tcW w:w="4338" w:type="dxa"/>
          </w:tcPr>
          <w:p w14:paraId="335A2B9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14:paraId="335A2B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238" w:type="dxa"/>
          </w:tcPr>
          <w:p w14:paraId="335A2B9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^IBE(365.029,</w:t>
            </w:r>
          </w:p>
          <w:p w14:paraId="335A2B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14:paraId="335A2B9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F" w14:textId="77777777" w:rsidTr="006A649E">
        <w:trPr>
          <w:cantSplit/>
        </w:trPr>
        <w:tc>
          <w:tcPr>
            <w:tcW w:w="4338" w:type="dxa"/>
          </w:tcPr>
          <w:p w14:paraId="335A2B9A"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14:paraId="335A2B9B"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238" w:type="dxa"/>
          </w:tcPr>
          <w:p w14:paraId="335A2B9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^IBE(365.031,</w:t>
            </w:r>
          </w:p>
          <w:p w14:paraId="335A2B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14:paraId="335A2B9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5" w14:textId="77777777" w:rsidTr="006A649E">
        <w:trPr>
          <w:cantSplit/>
        </w:trPr>
        <w:tc>
          <w:tcPr>
            <w:tcW w:w="4338" w:type="dxa"/>
          </w:tcPr>
          <w:p w14:paraId="335A2BA0"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14:paraId="335A2BA1"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238" w:type="dxa"/>
          </w:tcPr>
          <w:p w14:paraId="335A2BA2"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^IBE(365.032,</w:t>
            </w:r>
          </w:p>
          <w:p w14:paraId="335A2B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14:paraId="335A2BA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B" w14:textId="77777777" w:rsidTr="006A649E">
        <w:trPr>
          <w:cantSplit/>
        </w:trPr>
        <w:tc>
          <w:tcPr>
            <w:tcW w:w="4338" w:type="dxa"/>
          </w:tcPr>
          <w:p w14:paraId="335A2BA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14:paraId="335A2BA7"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238" w:type="dxa"/>
          </w:tcPr>
          <w:p w14:paraId="335A2BA8"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^IBE(365.033,</w:t>
            </w:r>
          </w:p>
          <w:p w14:paraId="335A2B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14:paraId="335A2BA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1" w14:textId="77777777" w:rsidTr="006A649E">
        <w:trPr>
          <w:cantSplit/>
        </w:trPr>
        <w:tc>
          <w:tcPr>
            <w:tcW w:w="4338" w:type="dxa"/>
          </w:tcPr>
          <w:p w14:paraId="335A2BA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lastRenderedPageBreak/>
              <w:t>365.034</w:t>
            </w:r>
            <w:r w:rsidRPr="0002501E">
              <w:rPr>
                <w:rFonts w:ascii="Times New Roman" w:hAnsi="Times New Roman"/>
                <w:sz w:val="22"/>
                <w:szCs w:val="22"/>
              </w:rPr>
              <w:tab/>
            </w:r>
          </w:p>
          <w:p w14:paraId="335A2BAD"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238" w:type="dxa"/>
          </w:tcPr>
          <w:p w14:paraId="335A2BAE"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^IBE(365.034,</w:t>
            </w:r>
          </w:p>
          <w:p w14:paraId="335A2BA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14:paraId="335A2BB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7" w14:textId="77777777" w:rsidTr="006A649E">
        <w:trPr>
          <w:cantSplit/>
        </w:trPr>
        <w:tc>
          <w:tcPr>
            <w:tcW w:w="4338" w:type="dxa"/>
          </w:tcPr>
          <w:p w14:paraId="335A2BB2"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14:paraId="335A2BB3"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238" w:type="dxa"/>
          </w:tcPr>
          <w:p w14:paraId="335A2BB4"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^IBE(365.035,</w:t>
            </w:r>
          </w:p>
          <w:p w14:paraId="335A2BB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14:paraId="335A2BB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D" w14:textId="77777777" w:rsidTr="006A649E">
        <w:trPr>
          <w:cantSplit/>
        </w:trPr>
        <w:tc>
          <w:tcPr>
            <w:tcW w:w="4338" w:type="dxa"/>
          </w:tcPr>
          <w:p w14:paraId="335A2BB8"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14:paraId="335A2BB9"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238" w:type="dxa"/>
          </w:tcPr>
          <w:p w14:paraId="335A2BBA"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^IBE(365.036,</w:t>
            </w:r>
          </w:p>
          <w:p w14:paraId="335A2BB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14:paraId="335A2BB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3" w14:textId="77777777" w:rsidTr="006A649E">
        <w:trPr>
          <w:cantSplit/>
        </w:trPr>
        <w:tc>
          <w:tcPr>
            <w:tcW w:w="4338" w:type="dxa"/>
          </w:tcPr>
          <w:p w14:paraId="335A2BBE"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14:paraId="335A2BBF"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238" w:type="dxa"/>
          </w:tcPr>
          <w:p w14:paraId="335A2BC0"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^IBE(365.037,</w:t>
            </w:r>
          </w:p>
          <w:p w14:paraId="335A2B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14:paraId="335A2BC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9" w14:textId="77777777" w:rsidTr="006A649E">
        <w:trPr>
          <w:cantSplit/>
        </w:trPr>
        <w:tc>
          <w:tcPr>
            <w:tcW w:w="4338" w:type="dxa"/>
          </w:tcPr>
          <w:p w14:paraId="335A2BC4"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365.038</w:t>
            </w:r>
            <w:r w:rsidRPr="0002501E">
              <w:rPr>
                <w:rFonts w:ascii="Times New Roman" w:hAnsi="Times New Roman"/>
                <w:sz w:val="22"/>
                <w:szCs w:val="22"/>
              </w:rPr>
              <w:tab/>
            </w:r>
          </w:p>
          <w:p w14:paraId="335A2BC5"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238" w:type="dxa"/>
          </w:tcPr>
          <w:p w14:paraId="335A2BC6"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^IBE(365.038,</w:t>
            </w:r>
          </w:p>
          <w:p w14:paraId="335A2B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14:paraId="335A2BC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F" w14:textId="77777777" w:rsidTr="006A649E">
        <w:trPr>
          <w:cantSplit/>
        </w:trPr>
        <w:tc>
          <w:tcPr>
            <w:tcW w:w="4338" w:type="dxa"/>
          </w:tcPr>
          <w:p w14:paraId="335A2BC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14:paraId="335A2BCB"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238" w:type="dxa"/>
          </w:tcPr>
          <w:p w14:paraId="335A2BC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^IBE(365.039,</w:t>
            </w:r>
          </w:p>
          <w:p w14:paraId="335A2B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14:paraId="335A2BC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5" w14:textId="77777777" w:rsidTr="006A649E">
        <w:trPr>
          <w:cantSplit/>
        </w:trPr>
        <w:tc>
          <w:tcPr>
            <w:tcW w:w="4338" w:type="dxa"/>
          </w:tcPr>
          <w:p w14:paraId="335A2BD0"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14:paraId="335A2BD1"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238" w:type="dxa"/>
          </w:tcPr>
          <w:p w14:paraId="335A2BD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^IBE(365.041,</w:t>
            </w:r>
          </w:p>
          <w:p w14:paraId="335A2BD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14:paraId="335A2BD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B" w14:textId="77777777" w:rsidTr="006A649E">
        <w:trPr>
          <w:cantSplit/>
        </w:trPr>
        <w:tc>
          <w:tcPr>
            <w:tcW w:w="4338" w:type="dxa"/>
          </w:tcPr>
          <w:p w14:paraId="335A2BD6"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14:paraId="335A2BD7"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238" w:type="dxa"/>
          </w:tcPr>
          <w:p w14:paraId="335A2BD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^IBE(365.042,</w:t>
            </w:r>
          </w:p>
          <w:p w14:paraId="335A2BD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14:paraId="335A2BD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1" w14:textId="77777777" w:rsidTr="006A649E">
        <w:trPr>
          <w:cantSplit/>
        </w:trPr>
        <w:tc>
          <w:tcPr>
            <w:tcW w:w="4338" w:type="dxa"/>
          </w:tcPr>
          <w:p w14:paraId="335A2BD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14:paraId="335A2BDD"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238" w:type="dxa"/>
          </w:tcPr>
          <w:p w14:paraId="335A2BDE"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^IBE(365.043,</w:t>
            </w:r>
          </w:p>
          <w:p w14:paraId="335A2B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14:paraId="335A2BE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7" w14:textId="77777777" w:rsidTr="006A649E">
        <w:trPr>
          <w:cantSplit/>
        </w:trPr>
        <w:tc>
          <w:tcPr>
            <w:tcW w:w="4338" w:type="dxa"/>
          </w:tcPr>
          <w:p w14:paraId="335A2BE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lastRenderedPageBreak/>
              <w:t>365.044</w:t>
            </w:r>
            <w:r w:rsidRPr="0002501E">
              <w:rPr>
                <w:rFonts w:ascii="Times New Roman" w:hAnsi="Times New Roman"/>
                <w:sz w:val="22"/>
                <w:szCs w:val="22"/>
              </w:rPr>
              <w:tab/>
            </w:r>
          </w:p>
          <w:p w14:paraId="335A2BE3"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238" w:type="dxa"/>
          </w:tcPr>
          <w:p w14:paraId="335A2BE4"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^IBE(365.044,</w:t>
            </w:r>
          </w:p>
          <w:p w14:paraId="335A2B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14:paraId="335A2BE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D" w14:textId="77777777" w:rsidTr="006A649E">
        <w:trPr>
          <w:cantSplit/>
        </w:trPr>
        <w:tc>
          <w:tcPr>
            <w:tcW w:w="4338" w:type="dxa"/>
          </w:tcPr>
          <w:p w14:paraId="335A2BE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14:paraId="335A2BE9"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238" w:type="dxa"/>
          </w:tcPr>
          <w:p w14:paraId="335A2BE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^IBE(365.045,</w:t>
            </w:r>
          </w:p>
          <w:p w14:paraId="335A2B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14:paraId="335A2BE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3" w14:textId="77777777" w:rsidTr="006A649E">
        <w:trPr>
          <w:cantSplit/>
        </w:trPr>
        <w:tc>
          <w:tcPr>
            <w:tcW w:w="4338" w:type="dxa"/>
          </w:tcPr>
          <w:p w14:paraId="335A2BEE"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14:paraId="335A2BEF"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238" w:type="dxa"/>
          </w:tcPr>
          <w:p w14:paraId="335A2BF0"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^IBE(365.046,</w:t>
            </w:r>
          </w:p>
          <w:p w14:paraId="335A2B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14:paraId="335A2BF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9" w14:textId="77777777" w:rsidTr="006A649E">
        <w:trPr>
          <w:cantSplit/>
        </w:trPr>
        <w:tc>
          <w:tcPr>
            <w:tcW w:w="4338" w:type="dxa"/>
          </w:tcPr>
          <w:p w14:paraId="335A2BF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14:paraId="335A2BF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238" w:type="dxa"/>
          </w:tcPr>
          <w:p w14:paraId="335A2B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w:t>
            </w:r>
          </w:p>
          <w:p w14:paraId="335A2BF7"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14:paraId="335A2BF8"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F" w14:textId="77777777" w:rsidTr="006A649E">
        <w:trPr>
          <w:cantSplit/>
        </w:trPr>
        <w:tc>
          <w:tcPr>
            <w:tcW w:w="4338" w:type="dxa"/>
          </w:tcPr>
          <w:p w14:paraId="335A2BF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365.11</w:t>
            </w:r>
          </w:p>
          <w:p w14:paraId="335A2B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238" w:type="dxa"/>
          </w:tcPr>
          <w:p w14:paraId="335A2B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^IBCN(365.11,</w:t>
            </w:r>
          </w:p>
          <w:p w14:paraId="335A2BFD"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14:paraId="335A2BF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6" w14:textId="77777777" w:rsidTr="006A649E">
        <w:trPr>
          <w:cantSplit/>
        </w:trPr>
        <w:tc>
          <w:tcPr>
            <w:tcW w:w="4338" w:type="dxa"/>
          </w:tcPr>
          <w:p w14:paraId="335A2C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14:paraId="335A2C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238" w:type="dxa"/>
          </w:tcPr>
          <w:p w14:paraId="335A2C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^IBE(365.12,</w:t>
            </w:r>
          </w:p>
          <w:p w14:paraId="335A2C03"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14:paraId="335A2C04" w14:textId="77777777" w:rsidR="006914D7" w:rsidRPr="0002501E" w:rsidRDefault="006914D7" w:rsidP="00C34CE3">
            <w:pPr>
              <w:rPr>
                <w:rFonts w:ascii="Times New Roman" w:hAnsi="Times New Roman"/>
                <w:sz w:val="22"/>
                <w:szCs w:val="22"/>
              </w:rPr>
            </w:pPr>
          </w:p>
          <w:p w14:paraId="335A2C05"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F" w14:textId="77777777" w:rsidTr="006A649E">
        <w:trPr>
          <w:cantSplit/>
        </w:trPr>
        <w:tc>
          <w:tcPr>
            <w:tcW w:w="4338" w:type="dxa"/>
          </w:tcPr>
          <w:p w14:paraId="335A2C0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365.13</w:t>
            </w:r>
          </w:p>
          <w:p w14:paraId="335A2C0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238" w:type="dxa"/>
          </w:tcPr>
          <w:p w14:paraId="335A2C09"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^IBE(365.13,</w:t>
            </w:r>
          </w:p>
          <w:p w14:paraId="335A2C0A"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14:paraId="335A2C0B"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14:paraId="335A2C0C"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14:paraId="335A2C0D" w14:textId="77777777" w:rsidR="006914D7" w:rsidRPr="0002501E" w:rsidRDefault="006914D7" w:rsidP="00C34CE3">
            <w:pPr>
              <w:rPr>
                <w:rFonts w:ascii="Times New Roman" w:hAnsi="Times New Roman"/>
                <w:sz w:val="22"/>
                <w:szCs w:val="22"/>
              </w:rPr>
            </w:pPr>
          </w:p>
          <w:p w14:paraId="335A2C0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6" w14:textId="77777777" w:rsidTr="006A649E">
        <w:trPr>
          <w:cantSplit/>
        </w:trPr>
        <w:tc>
          <w:tcPr>
            <w:tcW w:w="4338" w:type="dxa"/>
          </w:tcPr>
          <w:p w14:paraId="335A2C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14:paraId="335A2C1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238" w:type="dxa"/>
          </w:tcPr>
          <w:p w14:paraId="335A2C12"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^IBE(365.14,</w:t>
            </w:r>
          </w:p>
          <w:p w14:paraId="335A2C13"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contains all of the statuses that an electronic insurance verification transmission or receiving record can have.</w:t>
            </w:r>
          </w:p>
          <w:p w14:paraId="335A2C14" w14:textId="77777777" w:rsidR="006914D7" w:rsidRPr="0002501E" w:rsidRDefault="006914D7" w:rsidP="00EA1780">
            <w:pPr>
              <w:rPr>
                <w:rFonts w:ascii="Times New Roman" w:hAnsi="Times New Roman"/>
                <w:sz w:val="22"/>
                <w:szCs w:val="22"/>
              </w:rPr>
            </w:pPr>
          </w:p>
          <w:p w14:paraId="335A2C15"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C" w14:textId="77777777" w:rsidTr="006A649E">
        <w:trPr>
          <w:cantSplit/>
        </w:trPr>
        <w:tc>
          <w:tcPr>
            <w:tcW w:w="4338" w:type="dxa"/>
          </w:tcPr>
          <w:p w14:paraId="335A2C1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14:paraId="335A2C1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238" w:type="dxa"/>
          </w:tcPr>
          <w:p w14:paraId="335A2C19"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^IBE(365.15,</w:t>
            </w:r>
          </w:p>
          <w:p w14:paraId="335A2C1A"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r>
              <w:rPr>
                <w:rFonts w:ascii="Times New Roman" w:hAnsi="Times New Roman"/>
                <w:sz w:val="22"/>
                <w:szCs w:val="22"/>
              </w:rPr>
              <w:t>e</w:t>
            </w:r>
            <w:r w:rsidRPr="0002501E">
              <w:rPr>
                <w:rFonts w:ascii="Times New Roman" w:hAnsi="Times New Roman"/>
                <w:sz w:val="22"/>
                <w:szCs w:val="22"/>
              </w:rPr>
              <w:t xml:space="preserve">IV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14:paraId="335A2C1B"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22" w14:textId="77777777" w:rsidTr="006A649E">
        <w:trPr>
          <w:cantSplit/>
        </w:trPr>
        <w:tc>
          <w:tcPr>
            <w:tcW w:w="4338" w:type="dxa"/>
          </w:tcPr>
          <w:p w14:paraId="335A2C1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365.2</w:t>
            </w:r>
          </w:p>
          <w:p w14:paraId="335A2C1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RESPONSE REVIEW</w:t>
            </w:r>
          </w:p>
        </w:tc>
        <w:tc>
          <w:tcPr>
            <w:tcW w:w="5238" w:type="dxa"/>
          </w:tcPr>
          <w:p w14:paraId="335A2C1F" w14:textId="77777777" w:rsidR="006914D7" w:rsidRPr="0002501E" w:rsidRDefault="006914D7" w:rsidP="00EA1780">
            <w:pPr>
              <w:rPr>
                <w:rFonts w:ascii="Times New Roman" w:hAnsi="Times New Roman"/>
                <w:bCs/>
                <w:sz w:val="22"/>
                <w:szCs w:val="22"/>
              </w:rPr>
            </w:pPr>
            <w:r w:rsidRPr="0002501E">
              <w:rPr>
                <w:rFonts w:ascii="Times New Roman" w:hAnsi="Times New Roman"/>
                <w:bCs/>
                <w:sz w:val="22"/>
                <w:szCs w:val="22"/>
              </w:rPr>
              <w:t>^IBCN(365.2,</w:t>
            </w:r>
          </w:p>
          <w:p w14:paraId="335A2C20" w14:textId="77777777" w:rsidR="006914D7" w:rsidRPr="0002501E" w:rsidRDefault="006914D7" w:rsidP="00EA1780">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14:paraId="335A2C21" w14:textId="77777777" w:rsidR="006914D7" w:rsidRPr="0002501E" w:rsidRDefault="006914D7" w:rsidP="00EA17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27" w14:textId="77777777" w:rsidTr="006A649E">
        <w:trPr>
          <w:cantSplit/>
        </w:trPr>
        <w:tc>
          <w:tcPr>
            <w:tcW w:w="4338" w:type="dxa"/>
          </w:tcPr>
          <w:p w14:paraId="335A2C23" w14:textId="77777777" w:rsidR="006914D7" w:rsidRDefault="006914D7" w:rsidP="00143596">
            <w:pPr>
              <w:rPr>
                <w:rFonts w:ascii="Times New Roman" w:hAnsi="Times New Roman"/>
                <w:sz w:val="22"/>
                <w:szCs w:val="22"/>
              </w:rPr>
            </w:pPr>
            <w:r>
              <w:rPr>
                <w:rFonts w:ascii="Times New Roman" w:hAnsi="Times New Roman"/>
                <w:sz w:val="22"/>
                <w:szCs w:val="22"/>
              </w:rPr>
              <w:t>366</w:t>
            </w:r>
          </w:p>
          <w:p w14:paraId="335A2C24" w14:textId="77777777" w:rsidR="006914D7" w:rsidRPr="0002501E" w:rsidRDefault="006914D7" w:rsidP="008C2E70">
            <w:pPr>
              <w:rPr>
                <w:rFonts w:ascii="Times New Roman" w:hAnsi="Times New Roman"/>
                <w:sz w:val="22"/>
                <w:szCs w:val="22"/>
              </w:rPr>
            </w:pPr>
            <w:r>
              <w:rPr>
                <w:rFonts w:ascii="Times New Roman" w:hAnsi="Times New Roman"/>
                <w:sz w:val="22"/>
                <w:szCs w:val="22"/>
              </w:rPr>
              <w:t>IB SSVI PIN/HL7 PIVOT</w:t>
            </w:r>
          </w:p>
        </w:tc>
        <w:tc>
          <w:tcPr>
            <w:tcW w:w="5238" w:type="dxa"/>
          </w:tcPr>
          <w:p w14:paraId="335A2C25" w14:textId="77777777" w:rsidR="006914D7" w:rsidRDefault="006914D7" w:rsidP="007C7D9C">
            <w:pPr>
              <w:rPr>
                <w:rFonts w:ascii="Times New Roman" w:hAnsi="Times New Roman"/>
                <w:sz w:val="22"/>
                <w:szCs w:val="22"/>
              </w:rPr>
            </w:pPr>
            <w:r>
              <w:rPr>
                <w:rFonts w:ascii="Times New Roman" w:hAnsi="Times New Roman"/>
                <w:sz w:val="22"/>
                <w:szCs w:val="22"/>
              </w:rPr>
              <w:t>^IBCN(366,</w:t>
            </w:r>
          </w:p>
          <w:p w14:paraId="335A2C26" w14:textId="77777777" w:rsidR="006914D7" w:rsidRPr="0002501E" w:rsidRDefault="006914D7" w:rsidP="00CD2795">
            <w:pPr>
              <w:rPr>
                <w:rFonts w:ascii="Times New Roman" w:hAnsi="Times New Roman"/>
                <w:sz w:val="22"/>
                <w:szCs w:val="22"/>
              </w:rPr>
            </w:pPr>
            <w:r w:rsidRPr="00B220F3">
              <w:rPr>
                <w:rFonts w:ascii="Times New Roman" w:hAnsi="Times New Roman"/>
                <w:sz w:val="22"/>
                <w:szCs w:val="22"/>
              </w:rPr>
              <w:t xml:space="preserve">This file collects all of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There are no parent-child relationships stored here.</w:t>
            </w:r>
          </w:p>
        </w:tc>
      </w:tr>
      <w:tr w:rsidR="006914D7" w:rsidRPr="0002501E" w14:paraId="335A2C2F" w14:textId="77777777" w:rsidTr="006A649E">
        <w:trPr>
          <w:cantSplit/>
        </w:trPr>
        <w:tc>
          <w:tcPr>
            <w:tcW w:w="4338" w:type="dxa"/>
          </w:tcPr>
          <w:p w14:paraId="335A2C2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366.01</w:t>
            </w:r>
          </w:p>
          <w:p w14:paraId="335A2C2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NCPDP PROCESSOR</w:t>
            </w:r>
          </w:p>
        </w:tc>
        <w:tc>
          <w:tcPr>
            <w:tcW w:w="5238" w:type="dxa"/>
          </w:tcPr>
          <w:p w14:paraId="335A2C2A"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^IBCNR(366.01,</w:t>
            </w:r>
          </w:p>
          <w:p w14:paraId="335A2C2B"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14:paraId="335A2C2C"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NCPDP Processor is uniquely identified by its' name.</w:t>
            </w:r>
          </w:p>
          <w:p w14:paraId="335A2C2D" w14:textId="77777777" w:rsidR="006914D7" w:rsidRPr="0002501E" w:rsidRDefault="006914D7" w:rsidP="00EA1780">
            <w:pPr>
              <w:rPr>
                <w:rFonts w:ascii="Times New Roman" w:hAnsi="Times New Roman"/>
                <w:sz w:val="22"/>
                <w:szCs w:val="22"/>
              </w:rPr>
            </w:pPr>
          </w:p>
          <w:p w14:paraId="335A2C2E"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35" w14:textId="77777777" w:rsidTr="006A649E">
        <w:trPr>
          <w:cantSplit/>
        </w:trPr>
        <w:tc>
          <w:tcPr>
            <w:tcW w:w="4338" w:type="dxa"/>
          </w:tcPr>
          <w:p w14:paraId="335A2C3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366.02</w:t>
            </w:r>
          </w:p>
          <w:p w14:paraId="335A2C3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PHARMACY BENEFITS MANAGER (PBM)</w:t>
            </w:r>
          </w:p>
        </w:tc>
        <w:tc>
          <w:tcPr>
            <w:tcW w:w="5238" w:type="dxa"/>
          </w:tcPr>
          <w:p w14:paraId="335A2C32"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^IBCNR(366.02,</w:t>
            </w:r>
          </w:p>
          <w:p w14:paraId="335A2C33"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14:paraId="335A2C34" w14:textId="77777777" w:rsidR="006914D7" w:rsidRPr="0002501E" w:rsidRDefault="006914D7" w:rsidP="007C7D9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3B" w14:textId="77777777" w:rsidTr="006A649E">
        <w:trPr>
          <w:cantSplit/>
        </w:trPr>
        <w:tc>
          <w:tcPr>
            <w:tcW w:w="4338" w:type="dxa"/>
          </w:tcPr>
          <w:p w14:paraId="335A2C3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366.03</w:t>
            </w:r>
          </w:p>
          <w:p w14:paraId="335A2C3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PLAN</w:t>
            </w:r>
          </w:p>
        </w:tc>
        <w:tc>
          <w:tcPr>
            <w:tcW w:w="5238" w:type="dxa"/>
          </w:tcPr>
          <w:p w14:paraId="335A2C38"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^IBCNR(366.03,</w:t>
            </w:r>
          </w:p>
          <w:p w14:paraId="335A2C39" w14:textId="77777777" w:rsidR="006914D7" w:rsidRPr="0002501E" w:rsidRDefault="006914D7" w:rsidP="007C7D9C">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14:paraId="335A2C3A" w14:textId="77777777" w:rsidR="006914D7" w:rsidRPr="0002501E" w:rsidRDefault="006914D7" w:rsidP="007C7D9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40" w14:textId="77777777" w:rsidTr="006A649E">
        <w:trPr>
          <w:cantSplit/>
        </w:trPr>
        <w:tc>
          <w:tcPr>
            <w:tcW w:w="4338" w:type="dxa"/>
          </w:tcPr>
          <w:p w14:paraId="335A2C3C" w14:textId="77777777" w:rsidR="006914D7" w:rsidRDefault="006914D7" w:rsidP="00143596">
            <w:pPr>
              <w:rPr>
                <w:rFonts w:ascii="Times New Roman" w:hAnsi="Times New Roman"/>
                <w:sz w:val="22"/>
                <w:szCs w:val="22"/>
              </w:rPr>
            </w:pPr>
            <w:r>
              <w:rPr>
                <w:rFonts w:ascii="Times New Roman" w:hAnsi="Times New Roman"/>
                <w:sz w:val="22"/>
                <w:szCs w:val="22"/>
              </w:rPr>
              <w:lastRenderedPageBreak/>
              <w:t>366.1</w:t>
            </w:r>
          </w:p>
          <w:p w14:paraId="335A2C3D" w14:textId="77777777" w:rsidR="006914D7" w:rsidRPr="0002501E" w:rsidRDefault="006914D7" w:rsidP="00A532D5">
            <w:pPr>
              <w:rPr>
                <w:rFonts w:ascii="Times New Roman" w:hAnsi="Times New Roman"/>
                <w:sz w:val="22"/>
                <w:szCs w:val="22"/>
              </w:rPr>
            </w:pPr>
            <w:r>
              <w:rPr>
                <w:rFonts w:ascii="Times New Roman" w:hAnsi="Times New Roman"/>
                <w:sz w:val="22"/>
                <w:szCs w:val="22"/>
              </w:rPr>
              <w:t>IB INSURANCE INCONSISTENT DATA</w:t>
            </w:r>
          </w:p>
        </w:tc>
        <w:tc>
          <w:tcPr>
            <w:tcW w:w="5238" w:type="dxa"/>
          </w:tcPr>
          <w:p w14:paraId="335A2C3E" w14:textId="77777777" w:rsidR="006914D7" w:rsidRDefault="006914D7" w:rsidP="002313F9">
            <w:pPr>
              <w:rPr>
                <w:rFonts w:ascii="Times New Roman" w:hAnsi="Times New Roman"/>
                <w:sz w:val="22"/>
                <w:szCs w:val="22"/>
              </w:rPr>
            </w:pPr>
            <w:r>
              <w:rPr>
                <w:rFonts w:ascii="Times New Roman" w:hAnsi="Times New Roman"/>
                <w:sz w:val="22"/>
                <w:szCs w:val="22"/>
              </w:rPr>
              <w:t>IBCN(366.1</w:t>
            </w:r>
          </w:p>
          <w:p w14:paraId="335A2C3F" w14:textId="77777777" w:rsidR="006914D7" w:rsidRPr="0002501E" w:rsidRDefault="006914D7" w:rsidP="002313F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6914D7" w:rsidRPr="0002501E" w14:paraId="335A2C46" w14:textId="77777777" w:rsidTr="006A649E">
        <w:trPr>
          <w:cantSplit/>
        </w:trPr>
        <w:tc>
          <w:tcPr>
            <w:tcW w:w="4338" w:type="dxa"/>
          </w:tcPr>
          <w:p w14:paraId="335A2C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366.11</w:t>
            </w:r>
          </w:p>
          <w:p w14:paraId="335A2C4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NCPDP PROCESSOR APPLICATION</w:t>
            </w:r>
          </w:p>
        </w:tc>
        <w:tc>
          <w:tcPr>
            <w:tcW w:w="5238" w:type="dxa"/>
          </w:tcPr>
          <w:p w14:paraId="335A2C43"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^IBCNR(366.11,</w:t>
            </w:r>
          </w:p>
          <w:p w14:paraId="335A2C44"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14:paraId="335A2C45"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4C" w14:textId="77777777" w:rsidTr="006A649E">
        <w:trPr>
          <w:cantSplit/>
        </w:trPr>
        <w:tc>
          <w:tcPr>
            <w:tcW w:w="4338" w:type="dxa"/>
          </w:tcPr>
          <w:p w14:paraId="335A2C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366.12</w:t>
            </w:r>
          </w:p>
          <w:p w14:paraId="335A2C4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PHARMACY BENEFITS MANAGER (PBM) APPLICATION</w:t>
            </w:r>
          </w:p>
        </w:tc>
        <w:tc>
          <w:tcPr>
            <w:tcW w:w="5238" w:type="dxa"/>
          </w:tcPr>
          <w:p w14:paraId="335A2C49"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^IBCNR(366.12,</w:t>
            </w:r>
          </w:p>
          <w:p w14:paraId="335A2C4A"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14:paraId="335A2C4B"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53" w14:textId="77777777" w:rsidTr="006A649E">
        <w:trPr>
          <w:cantSplit/>
        </w:trPr>
        <w:tc>
          <w:tcPr>
            <w:tcW w:w="4338" w:type="dxa"/>
          </w:tcPr>
          <w:p w14:paraId="335A2C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366.13</w:t>
            </w:r>
          </w:p>
          <w:p w14:paraId="335A2C4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PLAN APPLICATION</w:t>
            </w:r>
          </w:p>
        </w:tc>
        <w:tc>
          <w:tcPr>
            <w:tcW w:w="5238" w:type="dxa"/>
          </w:tcPr>
          <w:p w14:paraId="335A2C4F"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^IBCNR(366.13,</w:t>
            </w:r>
          </w:p>
          <w:p w14:paraId="335A2C50"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14:paraId="335A2C51"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14:paraId="335A2C52"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59" w14:textId="77777777" w:rsidTr="006A649E">
        <w:trPr>
          <w:cantSplit/>
        </w:trPr>
        <w:tc>
          <w:tcPr>
            <w:tcW w:w="4338" w:type="dxa"/>
          </w:tcPr>
          <w:p w14:paraId="335A2C5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366.14</w:t>
            </w:r>
          </w:p>
          <w:p w14:paraId="335A2C5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NCPDP EVENT LOG</w:t>
            </w:r>
          </w:p>
        </w:tc>
        <w:tc>
          <w:tcPr>
            <w:tcW w:w="5238" w:type="dxa"/>
          </w:tcPr>
          <w:p w14:paraId="335A2C56"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^IBCNR(366.14,</w:t>
            </w:r>
          </w:p>
          <w:p w14:paraId="335A2C57"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14:paraId="335A2C58"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61" w14:textId="77777777" w:rsidTr="006A649E">
        <w:trPr>
          <w:cantSplit/>
        </w:trPr>
        <w:tc>
          <w:tcPr>
            <w:tcW w:w="4338" w:type="dxa"/>
          </w:tcPr>
          <w:p w14:paraId="335A2C5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366.15</w:t>
            </w:r>
          </w:p>
          <w:p w14:paraId="335A2C5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NCPDP PRESCRIPTION</w:t>
            </w:r>
          </w:p>
        </w:tc>
        <w:tc>
          <w:tcPr>
            <w:tcW w:w="5238" w:type="dxa"/>
          </w:tcPr>
          <w:p w14:paraId="335A2C5C"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^IBCNR(366.15,</w:t>
            </w:r>
          </w:p>
          <w:p w14:paraId="335A2C5D"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14:paraId="335A2C5E"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 </w:t>
            </w:r>
          </w:p>
          <w:p w14:paraId="335A2C5F" w14:textId="77777777" w:rsidR="006914D7" w:rsidRPr="0002501E" w:rsidRDefault="006914D7" w:rsidP="002313F9">
            <w:pPr>
              <w:rPr>
                <w:rFonts w:ascii="Times New Roman" w:hAnsi="Times New Roman"/>
                <w:sz w:val="22"/>
                <w:szCs w:val="22"/>
              </w:rPr>
            </w:pPr>
            <w:r w:rsidRPr="0002501E">
              <w:rPr>
                <w:rFonts w:ascii="Times New Roman" w:hAnsi="Times New Roman"/>
                <w:sz w:val="22"/>
                <w:szCs w:val="22"/>
              </w:rPr>
              <w:t>This file is used to support NCPDP billing for multiple Rate Types.  Entries are created in this file based on the prescription and fill/refill number.  The Rate Type determined at time of Billing Determination is stored in this file so it can be utilized when bill creation occurs.  This file is also used to store the associated co-payment reference number if a non-veteran co-payment charge is created to allow easy lookup if the co-payment charge needs to be cancelled.</w:t>
            </w:r>
          </w:p>
          <w:p w14:paraId="335A2C60" w14:textId="77777777"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6914D7" w:rsidRPr="0002501E" w14:paraId="335A2C67" w14:textId="77777777" w:rsidTr="006A649E">
        <w:trPr>
          <w:cantSplit/>
        </w:trPr>
        <w:tc>
          <w:tcPr>
            <w:tcW w:w="4338" w:type="dxa"/>
          </w:tcPr>
          <w:p w14:paraId="335A2C6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366.16</w:t>
            </w:r>
          </w:p>
          <w:p w14:paraId="335A2C6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IB NDC NON COVERED BY PLAN</w:t>
            </w:r>
          </w:p>
        </w:tc>
        <w:tc>
          <w:tcPr>
            <w:tcW w:w="5238" w:type="dxa"/>
          </w:tcPr>
          <w:p w14:paraId="335A2C64"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^IBCNR(366.16,</w:t>
            </w:r>
          </w:p>
          <w:p w14:paraId="335A2C65"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14:paraId="335A2C66"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2004-038, this file should not be modified or edited with VA Fileman.</w:t>
            </w:r>
          </w:p>
        </w:tc>
      </w:tr>
      <w:tr w:rsidR="006914D7" w:rsidRPr="0002501E" w14:paraId="335A2C6C" w14:textId="77777777" w:rsidTr="006A649E">
        <w:trPr>
          <w:cantSplit/>
        </w:trPr>
        <w:tc>
          <w:tcPr>
            <w:tcW w:w="4338" w:type="dxa"/>
          </w:tcPr>
          <w:p w14:paraId="335A2C68" w14:textId="77777777" w:rsidR="006914D7" w:rsidRPr="00B220F3" w:rsidRDefault="006914D7" w:rsidP="00B220F3">
            <w:pPr>
              <w:rPr>
                <w:rFonts w:ascii="Times New Roman" w:hAnsi="Times New Roman"/>
                <w:sz w:val="22"/>
                <w:szCs w:val="22"/>
              </w:rPr>
            </w:pPr>
            <w:r w:rsidRPr="00B220F3">
              <w:rPr>
                <w:rFonts w:ascii="Times New Roman" w:hAnsi="Times New Roman"/>
                <w:sz w:val="22"/>
                <w:szCs w:val="22"/>
              </w:rPr>
              <w:t>366.17</w:t>
            </w:r>
          </w:p>
          <w:p w14:paraId="335A2C69" w14:textId="77777777" w:rsidR="006914D7" w:rsidRPr="0002501E" w:rsidRDefault="006914D7" w:rsidP="00B220F3">
            <w:pPr>
              <w:rPr>
                <w:rFonts w:ascii="Times New Roman" w:hAnsi="Times New Roman"/>
                <w:sz w:val="22"/>
                <w:szCs w:val="22"/>
              </w:rPr>
            </w:pPr>
            <w:r w:rsidRPr="00B220F3">
              <w:rPr>
                <w:rFonts w:ascii="Times New Roman" w:hAnsi="Times New Roman"/>
                <w:sz w:val="22"/>
                <w:szCs w:val="22"/>
              </w:rPr>
              <w:t>IB NCPDP NON-BILLABLE STATUS REASONS</w:t>
            </w:r>
          </w:p>
        </w:tc>
        <w:tc>
          <w:tcPr>
            <w:tcW w:w="5238" w:type="dxa"/>
          </w:tcPr>
          <w:p w14:paraId="335A2C6A" w14:textId="77777777" w:rsidR="006914D7" w:rsidRPr="00B220F3" w:rsidRDefault="006914D7" w:rsidP="00B220F3">
            <w:pPr>
              <w:rPr>
                <w:rFonts w:ascii="Times New Roman" w:hAnsi="Times New Roman"/>
                <w:sz w:val="22"/>
                <w:szCs w:val="22"/>
              </w:rPr>
            </w:pPr>
            <w:r w:rsidRPr="00B220F3">
              <w:rPr>
                <w:rFonts w:ascii="Times New Roman" w:hAnsi="Times New Roman"/>
                <w:sz w:val="22"/>
                <w:szCs w:val="22"/>
              </w:rPr>
              <w:t>This file contains the non-billable status reasons used by the IB NCPDP Billing Event Log and which are returned by the IB Billable Status Check for ePharmacy claims.</w:t>
            </w:r>
          </w:p>
          <w:p w14:paraId="335A2C6B" w14:textId="77777777" w:rsidR="006914D7" w:rsidRPr="0002501E" w:rsidRDefault="006914D7" w:rsidP="00B220F3">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6914D7" w:rsidRPr="0002501E" w14:paraId="335A2C71" w14:textId="77777777" w:rsidTr="006A649E">
        <w:trPr>
          <w:cantSplit/>
        </w:trPr>
        <w:tc>
          <w:tcPr>
            <w:tcW w:w="4338" w:type="dxa"/>
          </w:tcPr>
          <w:p w14:paraId="335A2C6D" w14:textId="77777777" w:rsidR="006914D7" w:rsidRPr="00352A69" w:rsidRDefault="006914D7" w:rsidP="00352A69">
            <w:pPr>
              <w:rPr>
                <w:rFonts w:ascii="Times New Roman" w:hAnsi="Times New Roman"/>
                <w:sz w:val="22"/>
                <w:szCs w:val="22"/>
              </w:rPr>
            </w:pPr>
            <w:r w:rsidRPr="00352A69">
              <w:rPr>
                <w:rFonts w:ascii="Times New Roman" w:hAnsi="Times New Roman"/>
                <w:sz w:val="22"/>
                <w:szCs w:val="22"/>
              </w:rPr>
              <w:lastRenderedPageBreak/>
              <w:t>366.2</w:t>
            </w:r>
          </w:p>
          <w:p w14:paraId="335A2C6E" w14:textId="77777777" w:rsidR="006914D7" w:rsidRPr="00B220F3" w:rsidRDefault="006914D7" w:rsidP="00352A69">
            <w:pPr>
              <w:rPr>
                <w:rFonts w:ascii="Times New Roman" w:hAnsi="Times New Roman"/>
                <w:sz w:val="22"/>
                <w:szCs w:val="22"/>
              </w:rPr>
            </w:pPr>
            <w:r w:rsidRPr="00352A69">
              <w:rPr>
                <w:rFonts w:ascii="Times New Roman" w:hAnsi="Times New Roman"/>
                <w:sz w:val="22"/>
                <w:szCs w:val="22"/>
              </w:rPr>
              <w:t>IB INSURANCE CONSISTENCY ELEMENTS</w:t>
            </w:r>
          </w:p>
        </w:tc>
        <w:tc>
          <w:tcPr>
            <w:tcW w:w="5238" w:type="dxa"/>
          </w:tcPr>
          <w:p w14:paraId="335A2C6F" w14:textId="77777777" w:rsidR="006914D7" w:rsidRPr="00352A69" w:rsidRDefault="006914D7" w:rsidP="00352A69">
            <w:pPr>
              <w:rPr>
                <w:rFonts w:ascii="Times New Roman" w:hAnsi="Times New Roman"/>
                <w:bCs/>
                <w:sz w:val="22"/>
                <w:szCs w:val="22"/>
              </w:rPr>
            </w:pPr>
            <w:r w:rsidRPr="00352A69">
              <w:rPr>
                <w:rFonts w:ascii="Times New Roman" w:hAnsi="Times New Roman"/>
                <w:bCs/>
                <w:sz w:val="22"/>
                <w:szCs w:val="22"/>
              </w:rPr>
              <w:t>^IBCN(366.2</w:t>
            </w:r>
          </w:p>
          <w:p w14:paraId="335A2C70" w14:textId="77777777" w:rsidR="006914D7" w:rsidRPr="00B220F3" w:rsidRDefault="006914D7" w:rsidP="0058348D">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definitely cause the consistency checker to function improperly.</w:t>
            </w:r>
          </w:p>
        </w:tc>
      </w:tr>
      <w:tr w:rsidR="006914D7" w:rsidRPr="0002501E" w14:paraId="335A2C75" w14:textId="77777777" w:rsidTr="006A649E">
        <w:trPr>
          <w:cantSplit/>
        </w:trPr>
        <w:tc>
          <w:tcPr>
            <w:tcW w:w="4338" w:type="dxa"/>
          </w:tcPr>
          <w:p w14:paraId="335A2C72" w14:textId="77777777" w:rsidR="006914D7" w:rsidRPr="0002501E" w:rsidRDefault="006914D7" w:rsidP="00143596">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238" w:type="dxa"/>
          </w:tcPr>
          <w:p w14:paraId="335A2C73" w14:textId="77777777" w:rsidR="006914D7" w:rsidRPr="003C319E" w:rsidRDefault="006914D7" w:rsidP="004F1C70">
            <w:pPr>
              <w:rPr>
                <w:rFonts w:ascii="Times New Roman" w:hAnsi="Times New Roman"/>
                <w:sz w:val="22"/>
                <w:szCs w:val="22"/>
              </w:rPr>
            </w:pPr>
            <w:r w:rsidRPr="008346EA">
              <w:rPr>
                <w:rFonts w:ascii="Times New Roman" w:hAnsi="Times New Roman"/>
                <w:sz w:val="22"/>
                <w:szCs w:val="22"/>
              </w:rPr>
              <w:t>^IBCNH(367,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14:paraId="335A2C74" w14:textId="77777777" w:rsidR="006914D7" w:rsidRPr="0002501E" w:rsidRDefault="006914D7" w:rsidP="004F1C70">
            <w:pPr>
              <w:rPr>
                <w:rFonts w:ascii="Times New Roman" w:hAnsi="Times New Roman"/>
                <w:sz w:val="22"/>
                <w:szCs w:val="22"/>
              </w:rPr>
            </w:pPr>
            <w:r w:rsidRPr="003C319E">
              <w:rPr>
                <w:rFonts w:ascii="Times New Roman" w:hAnsi="Times New Roman"/>
                <w:sz w:val="22"/>
                <w:szCs w:val="22"/>
              </w:rPr>
              <w:t>TRANSMISSION QUEUE file (file #367.1)</w:t>
            </w:r>
          </w:p>
        </w:tc>
      </w:tr>
      <w:tr w:rsidR="006914D7" w:rsidRPr="0002501E" w14:paraId="335A2C79" w14:textId="77777777" w:rsidTr="006A649E">
        <w:trPr>
          <w:cantSplit/>
        </w:trPr>
        <w:tc>
          <w:tcPr>
            <w:tcW w:w="4338" w:type="dxa"/>
          </w:tcPr>
          <w:p w14:paraId="335A2C76" w14:textId="77777777" w:rsidR="006914D7" w:rsidRPr="0002501E" w:rsidRDefault="006914D7" w:rsidP="00143596">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238" w:type="dxa"/>
          </w:tcPr>
          <w:p w14:paraId="335A2C77" w14:textId="77777777" w:rsidR="006914D7" w:rsidRDefault="006914D7" w:rsidP="004F1C70">
            <w:pPr>
              <w:rPr>
                <w:rFonts w:ascii="Times New Roman" w:hAnsi="Times New Roman"/>
                <w:sz w:val="22"/>
                <w:szCs w:val="22"/>
              </w:rPr>
            </w:pPr>
            <w:r w:rsidRPr="008346EA">
              <w:rPr>
                <w:rFonts w:ascii="Times New Roman" w:hAnsi="Times New Roman"/>
                <w:sz w:val="22"/>
                <w:szCs w:val="22"/>
              </w:rPr>
              <w:t xml:space="preserve">^IBCNH(367.1, </w:t>
            </w:r>
          </w:p>
          <w:p w14:paraId="335A2C78" w14:textId="77777777" w:rsidR="006914D7" w:rsidRPr="003C319E" w:rsidRDefault="006914D7" w:rsidP="004F1C70">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6914D7" w:rsidRPr="0002501E" w14:paraId="335A2C7C" w14:textId="77777777" w:rsidTr="006A649E">
        <w:trPr>
          <w:cantSplit/>
        </w:trPr>
        <w:tc>
          <w:tcPr>
            <w:tcW w:w="4338" w:type="dxa"/>
          </w:tcPr>
          <w:p w14:paraId="335A2C7A" w14:textId="77777777" w:rsidR="006914D7" w:rsidRPr="0002501E" w:rsidRDefault="006914D7" w:rsidP="00143596">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238" w:type="dxa"/>
          </w:tcPr>
          <w:p w14:paraId="335A2C7B" w14:textId="77777777" w:rsidR="006914D7" w:rsidRPr="0002501E" w:rsidRDefault="006914D7" w:rsidP="00EA1780">
            <w:pPr>
              <w:rPr>
                <w:rFonts w:ascii="Times New Roman" w:hAnsi="Times New Roman"/>
                <w:sz w:val="22"/>
                <w:szCs w:val="22"/>
              </w:rPr>
            </w:pPr>
            <w:r w:rsidRPr="008346EA">
              <w:rPr>
                <w:rFonts w:ascii="Times New Roman" w:hAnsi="Times New Roman"/>
                <w:sz w:val="22"/>
                <w:szCs w:val="22"/>
              </w:rPr>
              <w:t>^IBE(367.11,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6914D7" w:rsidRPr="004F2EF0" w14:paraId="335A2C81" w14:textId="77777777" w:rsidTr="00C91C80">
        <w:trPr>
          <w:cantSplit/>
        </w:trPr>
        <w:tc>
          <w:tcPr>
            <w:tcW w:w="4338" w:type="dxa"/>
          </w:tcPr>
          <w:p w14:paraId="335A2C7D" w14:textId="77777777" w:rsidR="006914D7" w:rsidRDefault="006914D7" w:rsidP="00C91C80">
            <w:pPr>
              <w:rPr>
                <w:rFonts w:ascii="Times New Roman" w:hAnsi="Times New Roman"/>
                <w:sz w:val="22"/>
                <w:szCs w:val="22"/>
              </w:rPr>
            </w:pPr>
            <w:r>
              <w:rPr>
                <w:rFonts w:ascii="Times New Roman" w:hAnsi="Times New Roman"/>
                <w:sz w:val="22"/>
                <w:szCs w:val="22"/>
              </w:rPr>
              <w:t>368</w:t>
            </w:r>
          </w:p>
          <w:p w14:paraId="335A2C7E" w14:textId="77777777" w:rsidR="006914D7" w:rsidRPr="004F2EF0" w:rsidRDefault="006914D7" w:rsidP="00C91C80">
            <w:pPr>
              <w:rPr>
                <w:rFonts w:ascii="Times New Roman" w:hAnsi="Times New Roman"/>
                <w:sz w:val="22"/>
                <w:szCs w:val="22"/>
              </w:rPr>
            </w:pPr>
            <w:r w:rsidRPr="004F2EF0">
              <w:rPr>
                <w:rFonts w:ascii="Times New Roman" w:hAnsi="Times New Roman"/>
                <w:sz w:val="22"/>
                <w:szCs w:val="22"/>
              </w:rPr>
              <w:t>HEALTH CARE CLAIM RFAI (277)</w:t>
            </w:r>
          </w:p>
        </w:tc>
        <w:tc>
          <w:tcPr>
            <w:tcW w:w="5238" w:type="dxa"/>
          </w:tcPr>
          <w:p w14:paraId="335A2C7F" w14:textId="77777777" w:rsidR="006914D7" w:rsidRPr="004F2EF0" w:rsidRDefault="006914D7" w:rsidP="00C91C80">
            <w:pPr>
              <w:rPr>
                <w:rFonts w:ascii="Times New Roman" w:hAnsi="Times New Roman"/>
                <w:sz w:val="22"/>
                <w:szCs w:val="22"/>
              </w:rPr>
            </w:pPr>
            <w:r w:rsidRPr="004F2EF0">
              <w:rPr>
                <w:rFonts w:ascii="Times New Roman" w:hAnsi="Times New Roman"/>
                <w:sz w:val="22"/>
                <w:szCs w:val="22"/>
              </w:rPr>
              <w:t>^IBA(368</w:t>
            </w:r>
          </w:p>
          <w:p w14:paraId="335A2C80" w14:textId="77777777" w:rsidR="006914D7" w:rsidRPr="004F2EF0" w:rsidRDefault="006914D7" w:rsidP="00C91C80">
            <w:pPr>
              <w:overflowPunct/>
              <w:textAlignment w:val="auto"/>
              <w:rPr>
                <w:rFonts w:ascii="Times New Roman" w:hAnsi="Times New Roman"/>
                <w:sz w:val="22"/>
                <w:szCs w:val="22"/>
              </w:rPr>
            </w:pPr>
            <w:r w:rsidRPr="004F2EF0">
              <w:rPr>
                <w:rFonts w:ascii="Times New Roman" w:hAnsi="Times New Roman"/>
                <w:sz w:val="22"/>
                <w:szCs w:val="22"/>
              </w:rPr>
              <w:t>This file contains all records received from the FSC ASC X12N health Care Claim Request For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6914D7" w:rsidRPr="00B541E0" w14:paraId="335A2C86" w14:textId="77777777" w:rsidTr="00C91C80">
        <w:trPr>
          <w:cantSplit/>
        </w:trPr>
        <w:tc>
          <w:tcPr>
            <w:tcW w:w="4338" w:type="dxa"/>
          </w:tcPr>
          <w:p w14:paraId="335A2C82" w14:textId="77777777" w:rsidR="006914D7" w:rsidRDefault="006914D7" w:rsidP="00C91C80">
            <w:pPr>
              <w:rPr>
                <w:rFonts w:ascii="Times New Roman" w:hAnsi="Times New Roman"/>
                <w:sz w:val="22"/>
                <w:szCs w:val="22"/>
              </w:rPr>
            </w:pPr>
            <w:r w:rsidRPr="00B541E0">
              <w:rPr>
                <w:rFonts w:ascii="Times New Roman" w:hAnsi="Times New Roman"/>
                <w:sz w:val="22"/>
                <w:szCs w:val="22"/>
              </w:rPr>
              <w:t>368.001</w:t>
            </w:r>
          </w:p>
          <w:p w14:paraId="335A2C83" w14:textId="77777777" w:rsidR="006914D7" w:rsidRPr="00B541E0" w:rsidRDefault="006914D7" w:rsidP="00C91C80">
            <w:pPr>
              <w:rPr>
                <w:rFonts w:ascii="Times New Roman" w:hAnsi="Times New Roman"/>
                <w:sz w:val="22"/>
                <w:szCs w:val="22"/>
              </w:rPr>
            </w:pPr>
            <w:r w:rsidRPr="00B541E0">
              <w:rPr>
                <w:rFonts w:ascii="Times New Roman" w:hAnsi="Times New Roman"/>
                <w:sz w:val="22"/>
                <w:szCs w:val="22"/>
              </w:rPr>
              <w:t>X12 277 CLAIM STATUS CATEGORY</w:t>
            </w:r>
          </w:p>
        </w:tc>
        <w:tc>
          <w:tcPr>
            <w:tcW w:w="5238" w:type="dxa"/>
          </w:tcPr>
          <w:p w14:paraId="335A2C84" w14:textId="77777777" w:rsidR="006914D7" w:rsidRDefault="006914D7" w:rsidP="00C91C80">
            <w:pPr>
              <w:rPr>
                <w:rFonts w:ascii="Times New Roman" w:hAnsi="Times New Roman"/>
                <w:sz w:val="22"/>
                <w:szCs w:val="22"/>
              </w:rPr>
            </w:pPr>
            <w:r w:rsidRPr="003B5F60">
              <w:rPr>
                <w:rFonts w:ascii="Times New Roman" w:hAnsi="Times New Roman"/>
                <w:sz w:val="22"/>
                <w:szCs w:val="22"/>
              </w:rPr>
              <w:t>^IBE(368.001</w:t>
            </w:r>
          </w:p>
          <w:p w14:paraId="335A2C85" w14:textId="77777777" w:rsidR="006914D7" w:rsidRPr="00B541E0" w:rsidRDefault="006914D7" w:rsidP="00C91C80">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6914D7" w:rsidRPr="0002501E" w14:paraId="335A2C8B" w14:textId="77777777" w:rsidTr="00C91C80">
        <w:trPr>
          <w:cantSplit/>
        </w:trPr>
        <w:tc>
          <w:tcPr>
            <w:tcW w:w="4338" w:type="dxa"/>
          </w:tcPr>
          <w:p w14:paraId="335A2C87" w14:textId="77777777" w:rsidR="006914D7" w:rsidRDefault="006914D7" w:rsidP="00C91C80">
            <w:pPr>
              <w:rPr>
                <w:rFonts w:ascii="Times New Roman" w:hAnsi="Times New Roman"/>
                <w:sz w:val="22"/>
                <w:szCs w:val="22"/>
              </w:rPr>
            </w:pPr>
            <w:r w:rsidRPr="00B541E0">
              <w:rPr>
                <w:rFonts w:ascii="Times New Roman" w:hAnsi="Times New Roman"/>
                <w:sz w:val="22"/>
                <w:szCs w:val="22"/>
              </w:rPr>
              <w:t>368.002</w:t>
            </w:r>
          </w:p>
          <w:p w14:paraId="335A2C88" w14:textId="77777777" w:rsidR="006914D7" w:rsidRPr="0002501E" w:rsidRDefault="006914D7" w:rsidP="00C91C80">
            <w:pPr>
              <w:rPr>
                <w:rFonts w:ascii="Times New Roman" w:hAnsi="Times New Roman"/>
                <w:sz w:val="22"/>
                <w:szCs w:val="22"/>
              </w:rPr>
            </w:pPr>
            <w:r w:rsidRPr="00B541E0">
              <w:rPr>
                <w:rFonts w:ascii="Times New Roman" w:hAnsi="Times New Roman"/>
                <w:sz w:val="22"/>
                <w:szCs w:val="22"/>
              </w:rPr>
              <w:t>X12 277 PRODUCT OR SERVICE ID QUAL</w:t>
            </w:r>
          </w:p>
        </w:tc>
        <w:tc>
          <w:tcPr>
            <w:tcW w:w="5238" w:type="dxa"/>
          </w:tcPr>
          <w:p w14:paraId="335A2C89" w14:textId="77777777" w:rsidR="006914D7" w:rsidRDefault="006914D7" w:rsidP="00C91C80">
            <w:pPr>
              <w:rPr>
                <w:rFonts w:ascii="Times New Roman" w:hAnsi="Times New Roman"/>
                <w:sz w:val="22"/>
                <w:szCs w:val="22"/>
              </w:rPr>
            </w:pPr>
            <w:r w:rsidRPr="003B5F60">
              <w:rPr>
                <w:rFonts w:ascii="Times New Roman" w:hAnsi="Times New Roman"/>
                <w:sz w:val="22"/>
                <w:szCs w:val="22"/>
              </w:rPr>
              <w:t>^IBE(368.002</w:t>
            </w:r>
          </w:p>
          <w:p w14:paraId="335A2C8A" w14:textId="77777777" w:rsidR="006914D7" w:rsidRPr="0002501E" w:rsidRDefault="006914D7" w:rsidP="00C91C80">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6914D7" w:rsidRPr="0002501E" w14:paraId="335A2C91" w14:textId="77777777" w:rsidTr="006A649E">
        <w:trPr>
          <w:cantSplit/>
        </w:trPr>
        <w:tc>
          <w:tcPr>
            <w:tcW w:w="4338" w:type="dxa"/>
          </w:tcPr>
          <w:p w14:paraId="335A2C8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372</w:t>
            </w:r>
          </w:p>
          <w:p w14:paraId="335A2C8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SITE PARAMETERS</w:t>
            </w:r>
          </w:p>
        </w:tc>
        <w:tc>
          <w:tcPr>
            <w:tcW w:w="5238" w:type="dxa"/>
          </w:tcPr>
          <w:p w14:paraId="335A2C8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^IBBAS(372,</w:t>
            </w:r>
          </w:p>
          <w:p w14:paraId="335A2C8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14:paraId="335A2C90"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9A" w14:textId="77777777" w:rsidTr="006A649E">
        <w:trPr>
          <w:cantSplit/>
        </w:trPr>
        <w:tc>
          <w:tcPr>
            <w:tcW w:w="4338" w:type="dxa"/>
          </w:tcPr>
          <w:p w14:paraId="335A2C9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373</w:t>
            </w:r>
          </w:p>
          <w:p w14:paraId="335A2C9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CHARGE CACHE</w:t>
            </w:r>
          </w:p>
        </w:tc>
        <w:tc>
          <w:tcPr>
            <w:tcW w:w="5238" w:type="dxa"/>
          </w:tcPr>
          <w:p w14:paraId="335A2C9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^IBBAD(373,</w:t>
            </w:r>
          </w:p>
          <w:p w14:paraId="335A2C9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14:paraId="335A2C96" w14:textId="77777777" w:rsidR="006914D7" w:rsidRPr="0002501E" w:rsidRDefault="006914D7" w:rsidP="00490988">
            <w:pPr>
              <w:rPr>
                <w:rFonts w:ascii="Times New Roman" w:hAnsi="Times New Roman"/>
                <w:sz w:val="22"/>
                <w:szCs w:val="22"/>
              </w:rPr>
            </w:pPr>
          </w:p>
          <w:p w14:paraId="335A2C97"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Under no circumstances may records be created or modified directly via FileMan or other methods.  Record creation and data update is allowed only through CHARGE^IBBAPI.</w:t>
            </w:r>
          </w:p>
          <w:p w14:paraId="335A2C98" w14:textId="77777777" w:rsidR="006914D7" w:rsidRPr="0002501E" w:rsidRDefault="006914D7" w:rsidP="00490988">
            <w:pPr>
              <w:rPr>
                <w:rFonts w:ascii="Times New Roman" w:hAnsi="Times New Roman"/>
                <w:sz w:val="22"/>
                <w:szCs w:val="22"/>
              </w:rPr>
            </w:pPr>
          </w:p>
          <w:p w14:paraId="335A2C99" w14:textId="77777777"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A3" w14:textId="77777777" w:rsidTr="006A649E">
        <w:trPr>
          <w:cantSplit/>
        </w:trPr>
        <w:tc>
          <w:tcPr>
            <w:tcW w:w="4338" w:type="dxa"/>
          </w:tcPr>
          <w:p w14:paraId="335A2C9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375</w:t>
            </w:r>
          </w:p>
          <w:p w14:paraId="335A2C9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PFSS ACCOUNT</w:t>
            </w:r>
          </w:p>
        </w:tc>
        <w:tc>
          <w:tcPr>
            <w:tcW w:w="5238" w:type="dxa"/>
          </w:tcPr>
          <w:p w14:paraId="335A2C9D"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^IBBAA(375,</w:t>
            </w:r>
          </w:p>
          <w:p w14:paraId="335A2C9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14:paraId="335A2C9F" w14:textId="77777777" w:rsidR="006914D7" w:rsidRPr="0002501E" w:rsidRDefault="006914D7" w:rsidP="00490988">
            <w:pPr>
              <w:rPr>
                <w:rFonts w:ascii="Times New Roman" w:hAnsi="Times New Roman"/>
                <w:sz w:val="22"/>
                <w:szCs w:val="22"/>
              </w:rPr>
            </w:pPr>
          </w:p>
          <w:p w14:paraId="335A2CA0" w14:textId="77777777" w:rsidR="006914D7" w:rsidRPr="0002501E" w:rsidRDefault="006914D7" w:rsidP="00903F60">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FileMan or other methods.  Record creation and data update is allowed only through GETACCT^IBBAPI.  </w:t>
            </w:r>
          </w:p>
          <w:p w14:paraId="335A2CA1" w14:textId="77777777" w:rsidR="006914D7" w:rsidRPr="0002501E" w:rsidRDefault="006914D7" w:rsidP="00903F60">
            <w:pPr>
              <w:rPr>
                <w:rFonts w:ascii="Times New Roman" w:hAnsi="Times New Roman"/>
                <w:sz w:val="22"/>
                <w:szCs w:val="22"/>
              </w:rPr>
            </w:pPr>
            <w:r w:rsidRPr="0002501E">
              <w:rPr>
                <w:rFonts w:ascii="Times New Roman" w:hAnsi="Times New Roman"/>
                <w:sz w:val="22"/>
                <w:szCs w:val="22"/>
              </w:rPr>
              <w:t xml:space="preserve"> </w:t>
            </w:r>
          </w:p>
          <w:p w14:paraId="335A2CA2" w14:textId="77777777" w:rsidR="006914D7" w:rsidRPr="0002501E" w:rsidRDefault="006914D7" w:rsidP="00903F6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AA" w14:textId="77777777" w:rsidTr="006A649E">
        <w:trPr>
          <w:cantSplit/>
        </w:trPr>
        <w:tc>
          <w:tcPr>
            <w:tcW w:w="4338" w:type="dxa"/>
          </w:tcPr>
          <w:p w14:paraId="335A2CA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389.9</w:t>
            </w:r>
          </w:p>
          <w:p w14:paraId="335A2CA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STATION NUMBER (TIME SENSITIVE)</w:t>
            </w:r>
          </w:p>
        </w:tc>
        <w:tc>
          <w:tcPr>
            <w:tcW w:w="5238" w:type="dxa"/>
          </w:tcPr>
          <w:p w14:paraId="335A2CA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^VA(389.9,</w:t>
            </w:r>
          </w:p>
          <w:p w14:paraId="335A2CA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14:paraId="335A2CA8" w14:textId="77777777" w:rsidR="006914D7" w:rsidRPr="0002501E" w:rsidRDefault="006914D7" w:rsidP="00490988">
            <w:pPr>
              <w:rPr>
                <w:rFonts w:ascii="Times New Roman" w:hAnsi="Times New Roman"/>
                <w:sz w:val="22"/>
                <w:szCs w:val="22"/>
              </w:rPr>
            </w:pPr>
          </w:p>
          <w:p w14:paraId="335A2CA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6914D7" w:rsidRPr="0002501E" w14:paraId="335A2CAF" w14:textId="77777777" w:rsidTr="006A649E">
        <w:trPr>
          <w:cantSplit/>
        </w:trPr>
        <w:tc>
          <w:tcPr>
            <w:tcW w:w="4338" w:type="dxa"/>
          </w:tcPr>
          <w:p w14:paraId="335A2CA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390</w:t>
            </w:r>
          </w:p>
          <w:p w14:paraId="335A2CA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ENROLLMENT RATED DISABILITY UPLOAD AUDIT</w:t>
            </w:r>
          </w:p>
        </w:tc>
        <w:tc>
          <w:tcPr>
            <w:tcW w:w="5238" w:type="dxa"/>
          </w:tcPr>
          <w:p w14:paraId="335A2CAD"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^DGRDUA(390,</w:t>
            </w:r>
          </w:p>
          <w:p w14:paraId="335A2CA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6914D7" w:rsidRPr="0002501E" w14:paraId="335A2CB4" w14:textId="77777777" w:rsidTr="006A649E">
        <w:trPr>
          <w:cantSplit/>
        </w:trPr>
        <w:tc>
          <w:tcPr>
            <w:tcW w:w="4338" w:type="dxa"/>
          </w:tcPr>
          <w:p w14:paraId="335A2CB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391</w:t>
            </w:r>
          </w:p>
          <w:p w14:paraId="335A2CB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TYPE OF PATIENT</w:t>
            </w:r>
          </w:p>
        </w:tc>
        <w:tc>
          <w:tcPr>
            <w:tcW w:w="5238" w:type="dxa"/>
          </w:tcPr>
          <w:p w14:paraId="335A2CB2"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^DG(391,</w:t>
            </w:r>
          </w:p>
          <w:p w14:paraId="335A2CB3"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6914D7" w:rsidRPr="0002501E" w14:paraId="335A2CB9" w14:textId="77777777" w:rsidTr="006A649E">
        <w:trPr>
          <w:cantSplit/>
        </w:trPr>
        <w:tc>
          <w:tcPr>
            <w:tcW w:w="4338" w:type="dxa"/>
          </w:tcPr>
          <w:p w14:paraId="335A2CB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391.1</w:t>
            </w:r>
          </w:p>
          <w:p w14:paraId="335A2CB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AMIS SEGMENT</w:t>
            </w:r>
          </w:p>
        </w:tc>
        <w:tc>
          <w:tcPr>
            <w:tcW w:w="5238" w:type="dxa"/>
          </w:tcPr>
          <w:p w14:paraId="335A2CB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^DG(391.1,</w:t>
            </w:r>
          </w:p>
          <w:p w14:paraId="335A2CB8"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6914D7" w:rsidRPr="0002501E" w14:paraId="335A2CBF" w14:textId="77777777" w:rsidTr="006A649E">
        <w:trPr>
          <w:cantSplit/>
        </w:trPr>
        <w:tc>
          <w:tcPr>
            <w:tcW w:w="4338" w:type="dxa"/>
          </w:tcPr>
          <w:p w14:paraId="335A2CB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391.23</w:t>
            </w:r>
          </w:p>
          <w:p w14:paraId="335A2CB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DG REGISTER ONCE FIELD DEFINITION</w:t>
            </w:r>
          </w:p>
        </w:tc>
        <w:tc>
          <w:tcPr>
            <w:tcW w:w="5238" w:type="dxa"/>
          </w:tcPr>
          <w:p w14:paraId="335A2CBC"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^DGRO(391.23,</w:t>
            </w:r>
          </w:p>
          <w:p w14:paraId="335A2CBD" w14:textId="77777777" w:rsidR="006914D7" w:rsidRDefault="006914D7" w:rsidP="00490988">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14:paraId="335A2CBE" w14:textId="77777777" w:rsidR="006914D7" w:rsidRPr="0002501E" w:rsidRDefault="006914D7" w:rsidP="00490988">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6914D7" w:rsidRPr="0002501E" w14:paraId="335A2CC3" w14:textId="77777777" w:rsidTr="006A649E">
        <w:trPr>
          <w:cantSplit/>
        </w:trPr>
        <w:tc>
          <w:tcPr>
            <w:tcW w:w="4338" w:type="dxa"/>
          </w:tcPr>
          <w:p w14:paraId="335A2CC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391.31</w:t>
            </w:r>
          </w:p>
          <w:p w14:paraId="335A2CC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HOME TELEHEALTH PATIENT</w:t>
            </w:r>
          </w:p>
        </w:tc>
        <w:tc>
          <w:tcPr>
            <w:tcW w:w="5238" w:type="dxa"/>
          </w:tcPr>
          <w:p w14:paraId="335A2C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^DGHT(391.31,</w:t>
            </w:r>
          </w:p>
        </w:tc>
      </w:tr>
      <w:tr w:rsidR="006914D7" w:rsidRPr="0002501E" w14:paraId="335A2CC8" w14:textId="77777777" w:rsidTr="006A649E">
        <w:trPr>
          <w:cantSplit/>
        </w:trPr>
        <w:tc>
          <w:tcPr>
            <w:tcW w:w="4338" w:type="dxa"/>
          </w:tcPr>
          <w:p w14:paraId="335A2CC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391.71</w:t>
            </w:r>
          </w:p>
          <w:p w14:paraId="335A2CC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ADT/HL7 PIVOT</w:t>
            </w:r>
          </w:p>
        </w:tc>
        <w:tc>
          <w:tcPr>
            <w:tcW w:w="5238" w:type="dxa"/>
          </w:tcPr>
          <w:p w14:paraId="335A2CC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^VAT(391.71,</w:t>
            </w:r>
          </w:p>
          <w:p w14:paraId="335A2CC7"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This file serves as a funnel for all of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The entries in this file will contain information on how to get back to its parent event in PIMS.  There is no parent child relationships stored here.</w:t>
            </w:r>
          </w:p>
        </w:tc>
      </w:tr>
      <w:tr w:rsidR="006914D7" w:rsidRPr="0002501E" w14:paraId="335A2CCD" w14:textId="77777777" w:rsidTr="006A649E">
        <w:trPr>
          <w:cantSplit/>
        </w:trPr>
        <w:tc>
          <w:tcPr>
            <w:tcW w:w="4338" w:type="dxa"/>
          </w:tcPr>
          <w:p w14:paraId="335A2CC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391.72</w:t>
            </w:r>
          </w:p>
          <w:p w14:paraId="335A2CC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ADT/HL7 EVENT REASON</w:t>
            </w:r>
          </w:p>
        </w:tc>
        <w:tc>
          <w:tcPr>
            <w:tcW w:w="5238" w:type="dxa"/>
          </w:tcPr>
          <w:p w14:paraId="335A2CCB"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^VAT(391.72,</w:t>
            </w:r>
          </w:p>
          <w:p w14:paraId="335A2CCC"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6914D7" w:rsidRPr="0002501E" w14:paraId="335A2CD2" w14:textId="77777777" w:rsidTr="006A649E">
        <w:trPr>
          <w:cantSplit/>
        </w:trPr>
        <w:tc>
          <w:tcPr>
            <w:tcW w:w="4338" w:type="dxa"/>
          </w:tcPr>
          <w:p w14:paraId="335A2CC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391.91</w:t>
            </w:r>
          </w:p>
          <w:p w14:paraId="335A2CC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TREATING FACILITY LIST</w:t>
            </w:r>
          </w:p>
        </w:tc>
        <w:tc>
          <w:tcPr>
            <w:tcW w:w="5238" w:type="dxa"/>
          </w:tcPr>
          <w:p w14:paraId="335A2CD0"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^DGCN(391.91,</w:t>
            </w:r>
          </w:p>
          <w:p w14:paraId="335A2CD1"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6914D7" w:rsidRPr="0002501E" w14:paraId="335A2CD7" w14:textId="77777777" w:rsidTr="006A649E">
        <w:trPr>
          <w:cantSplit/>
        </w:trPr>
        <w:tc>
          <w:tcPr>
            <w:tcW w:w="4338" w:type="dxa"/>
          </w:tcPr>
          <w:p w14:paraId="335A2CD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391.92</w:t>
            </w:r>
          </w:p>
          <w:p w14:paraId="335A2CD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VAFC ASSIGNING AUTHORITY</w:t>
            </w:r>
          </w:p>
        </w:tc>
        <w:tc>
          <w:tcPr>
            <w:tcW w:w="5238" w:type="dxa"/>
          </w:tcPr>
          <w:p w14:paraId="335A2CD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^DGCN(391.92,</w:t>
            </w:r>
          </w:p>
          <w:p w14:paraId="335A2CD6"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(IdM)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6914D7" w:rsidRPr="0002501E" w14:paraId="335A2CDC" w14:textId="77777777" w:rsidTr="006A649E">
        <w:trPr>
          <w:cantSplit/>
        </w:trPr>
        <w:tc>
          <w:tcPr>
            <w:tcW w:w="4338" w:type="dxa"/>
          </w:tcPr>
          <w:p w14:paraId="335A2CD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391.98</w:t>
            </w:r>
          </w:p>
          <w:p w14:paraId="335A2CD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PATIENT DATA EXCEPTION</w:t>
            </w:r>
          </w:p>
        </w:tc>
        <w:tc>
          <w:tcPr>
            <w:tcW w:w="5238" w:type="dxa"/>
          </w:tcPr>
          <w:p w14:paraId="335A2CDA"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^DGCN(391.98,</w:t>
            </w:r>
          </w:p>
          <w:p w14:paraId="335A2CDB"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6914D7" w:rsidRPr="0002501E" w14:paraId="335A2CE1" w14:textId="77777777" w:rsidTr="006A649E">
        <w:trPr>
          <w:cantSplit/>
        </w:trPr>
        <w:tc>
          <w:tcPr>
            <w:tcW w:w="4338" w:type="dxa"/>
          </w:tcPr>
          <w:p w14:paraId="335A2CD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391.984</w:t>
            </w:r>
          </w:p>
          <w:p w14:paraId="335A2CD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EXCEPTION STATUS</w:t>
            </w:r>
          </w:p>
        </w:tc>
        <w:tc>
          <w:tcPr>
            <w:tcW w:w="5238" w:type="dxa"/>
          </w:tcPr>
          <w:p w14:paraId="335A2CD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^DGCN(391.984,</w:t>
            </w:r>
          </w:p>
          <w:p w14:paraId="335A2CE0"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6914D7" w:rsidRPr="0002501E" w14:paraId="335A2CE6" w14:textId="77777777" w:rsidTr="006A649E">
        <w:trPr>
          <w:cantSplit/>
        </w:trPr>
        <w:tc>
          <w:tcPr>
            <w:tcW w:w="4338" w:type="dxa"/>
          </w:tcPr>
          <w:p w14:paraId="335A2CE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391.99</w:t>
            </w:r>
          </w:p>
          <w:p w14:paraId="335A2CE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PATIENT DATA ELEMENT</w:t>
            </w:r>
          </w:p>
        </w:tc>
        <w:tc>
          <w:tcPr>
            <w:tcW w:w="5238" w:type="dxa"/>
          </w:tcPr>
          <w:p w14:paraId="335A2CE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^DGCN(391.99,</w:t>
            </w:r>
          </w:p>
          <w:p w14:paraId="335A2CE5"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6914D7" w:rsidRPr="0002501E" w14:paraId="335A2CEB" w14:textId="77777777" w:rsidTr="006A649E">
        <w:trPr>
          <w:cantSplit/>
        </w:trPr>
        <w:tc>
          <w:tcPr>
            <w:tcW w:w="4338" w:type="dxa"/>
          </w:tcPr>
          <w:p w14:paraId="335A2CE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w:t>
            </w:r>
          </w:p>
          <w:p w14:paraId="335A2CE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CLAIM</w:t>
            </w:r>
          </w:p>
        </w:tc>
        <w:tc>
          <w:tcPr>
            <w:tcW w:w="5238" w:type="dxa"/>
          </w:tcPr>
          <w:p w14:paraId="335A2CE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w:t>
            </w:r>
          </w:p>
          <w:p w14:paraId="335A2CEA"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6914D7" w:rsidRPr="0002501E" w14:paraId="335A2CF0" w14:textId="77777777" w:rsidTr="006A649E">
        <w:trPr>
          <w:cantSplit/>
        </w:trPr>
        <w:tc>
          <w:tcPr>
            <w:tcW w:w="4338" w:type="dxa"/>
          </w:tcPr>
          <w:p w14:paraId="335A2CE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392.1</w:t>
            </w:r>
          </w:p>
          <w:p w14:paraId="335A2CE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DISTANCE</w:t>
            </w:r>
          </w:p>
        </w:tc>
        <w:tc>
          <w:tcPr>
            <w:tcW w:w="5238" w:type="dxa"/>
          </w:tcPr>
          <w:p w14:paraId="335A2CEE"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^DGBT(392.1,</w:t>
            </w:r>
          </w:p>
          <w:p w14:paraId="335A2CEF"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6914D7" w:rsidRPr="0002501E" w14:paraId="335A2CF5" w14:textId="77777777" w:rsidTr="006A649E">
        <w:trPr>
          <w:cantSplit/>
        </w:trPr>
        <w:tc>
          <w:tcPr>
            <w:tcW w:w="4338" w:type="dxa"/>
          </w:tcPr>
          <w:p w14:paraId="335A2CF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392.2</w:t>
            </w:r>
          </w:p>
          <w:p w14:paraId="335A2CF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CERTIFICATION</w:t>
            </w:r>
          </w:p>
        </w:tc>
        <w:tc>
          <w:tcPr>
            <w:tcW w:w="5238" w:type="dxa"/>
          </w:tcPr>
          <w:p w14:paraId="335A2CF3"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^DGBT(392.2,</w:t>
            </w:r>
          </w:p>
          <w:p w14:paraId="335A2CF4"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6914D7" w:rsidRPr="0002501E" w14:paraId="335A2CFA" w14:textId="77777777" w:rsidTr="006A649E">
        <w:trPr>
          <w:cantSplit/>
        </w:trPr>
        <w:tc>
          <w:tcPr>
            <w:tcW w:w="4338" w:type="dxa"/>
          </w:tcPr>
          <w:p w14:paraId="335A2CF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392.3</w:t>
            </w:r>
          </w:p>
          <w:p w14:paraId="335A2CF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ACCOUNT</w:t>
            </w:r>
          </w:p>
        </w:tc>
        <w:tc>
          <w:tcPr>
            <w:tcW w:w="5238" w:type="dxa"/>
          </w:tcPr>
          <w:p w14:paraId="335A2CF8"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^DGBT(392.3,</w:t>
            </w:r>
          </w:p>
          <w:p w14:paraId="335A2CF9" w14:textId="77777777" w:rsidR="006914D7" w:rsidRPr="0002501E" w:rsidRDefault="006914D7" w:rsidP="00490988">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6914D7" w:rsidRPr="0002501E" w14:paraId="335A2CFF" w14:textId="77777777" w:rsidTr="006A649E">
        <w:trPr>
          <w:cantSplit/>
        </w:trPr>
        <w:tc>
          <w:tcPr>
            <w:tcW w:w="4338" w:type="dxa"/>
          </w:tcPr>
          <w:p w14:paraId="335A2C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392.31</w:t>
            </w:r>
          </w:p>
          <w:p w14:paraId="335A2CF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LOCAL VENDOR</w:t>
            </w:r>
          </w:p>
        </w:tc>
        <w:tc>
          <w:tcPr>
            <w:tcW w:w="5238" w:type="dxa"/>
          </w:tcPr>
          <w:p w14:paraId="335A2CF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^DGBT(392.31,</w:t>
            </w:r>
          </w:p>
          <w:p w14:paraId="335A2CF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vendors of the Core Financial Logistics System (coreFLS) used by your local system. Entries should only be added and updated through the applications interfaced with coreFLS.  Entries SHOULD NOT be added, edited, or deleted through File Manager.</w:t>
            </w:r>
          </w:p>
        </w:tc>
      </w:tr>
      <w:tr w:rsidR="006914D7" w:rsidRPr="0002501E" w14:paraId="335A2D04" w14:textId="77777777" w:rsidTr="006A649E">
        <w:trPr>
          <w:cantSplit/>
        </w:trPr>
        <w:tc>
          <w:tcPr>
            <w:tcW w:w="4338" w:type="dxa"/>
          </w:tcPr>
          <w:p w14:paraId="335A2D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392.4</w:t>
            </w:r>
          </w:p>
          <w:p w14:paraId="335A2D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MODE OF TRANSPORTATION</w:t>
            </w:r>
          </w:p>
        </w:tc>
        <w:tc>
          <w:tcPr>
            <w:tcW w:w="5238" w:type="dxa"/>
          </w:tcPr>
          <w:p w14:paraId="335A2D0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^DGBT(392.4,</w:t>
            </w:r>
          </w:p>
          <w:p w14:paraId="335A2D0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6914D7" w:rsidRPr="0002501E" w14:paraId="335A2D09" w14:textId="77777777" w:rsidTr="006A649E">
        <w:trPr>
          <w:cantSplit/>
        </w:trPr>
        <w:tc>
          <w:tcPr>
            <w:tcW w:w="4338" w:type="dxa"/>
          </w:tcPr>
          <w:p w14:paraId="335A2D0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w:t>
            </w:r>
          </w:p>
          <w:p w14:paraId="335A2D0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INCOMPLETE RECORDS</w:t>
            </w:r>
          </w:p>
        </w:tc>
        <w:tc>
          <w:tcPr>
            <w:tcW w:w="5238" w:type="dxa"/>
          </w:tcPr>
          <w:p w14:paraId="335A2D0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w:t>
            </w:r>
          </w:p>
          <w:p w14:paraId="335A2D0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the main file for the Incomplete Records Tracking package IRT This is where all of the data is stored that will be displayed for each deficiency on the enter/edit screens and on all of the reports.</w:t>
            </w:r>
          </w:p>
        </w:tc>
      </w:tr>
      <w:tr w:rsidR="006914D7" w:rsidRPr="0002501E" w14:paraId="335A2D0E" w14:textId="77777777" w:rsidTr="006A649E">
        <w:trPr>
          <w:cantSplit/>
        </w:trPr>
        <w:tc>
          <w:tcPr>
            <w:tcW w:w="4338" w:type="dxa"/>
          </w:tcPr>
          <w:p w14:paraId="335A2D0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393.1</w:t>
            </w:r>
          </w:p>
          <w:p w14:paraId="335A2D0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MAS SERVICE</w:t>
            </w:r>
          </w:p>
        </w:tc>
        <w:tc>
          <w:tcPr>
            <w:tcW w:w="5238" w:type="dxa"/>
          </w:tcPr>
          <w:p w14:paraId="335A2D0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^DG(393.1,</w:t>
            </w:r>
          </w:p>
          <w:p w14:paraId="335A2D0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6914D7" w:rsidRPr="0002501E" w14:paraId="335A2D13" w14:textId="77777777" w:rsidTr="006A649E">
        <w:trPr>
          <w:cantSplit/>
        </w:trPr>
        <w:tc>
          <w:tcPr>
            <w:tcW w:w="4338" w:type="dxa"/>
          </w:tcPr>
          <w:p w14:paraId="335A2D0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393.2</w:t>
            </w:r>
          </w:p>
          <w:p w14:paraId="335A2D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IRT STATUS</w:t>
            </w:r>
          </w:p>
        </w:tc>
        <w:tc>
          <w:tcPr>
            <w:tcW w:w="5238" w:type="dxa"/>
          </w:tcPr>
          <w:p w14:paraId="335A2D1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^DG(393.2,</w:t>
            </w:r>
          </w:p>
          <w:p w14:paraId="335A2D1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6914D7" w:rsidRPr="0002501E" w14:paraId="335A2D18" w14:textId="77777777" w:rsidTr="006A649E">
        <w:trPr>
          <w:cantSplit/>
        </w:trPr>
        <w:tc>
          <w:tcPr>
            <w:tcW w:w="4338" w:type="dxa"/>
          </w:tcPr>
          <w:p w14:paraId="335A2D1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393.3</w:t>
            </w:r>
          </w:p>
          <w:p w14:paraId="335A2D1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IRT TYPE OF DEFICIENCY</w:t>
            </w:r>
          </w:p>
        </w:tc>
        <w:tc>
          <w:tcPr>
            <w:tcW w:w="5238" w:type="dxa"/>
          </w:tcPr>
          <w:p w14:paraId="335A2D1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^VAS(393.3,</w:t>
            </w:r>
          </w:p>
          <w:p w14:paraId="335A2D1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6914D7" w:rsidRPr="0002501E" w14:paraId="335A2D1D" w14:textId="77777777" w:rsidTr="006A649E">
        <w:trPr>
          <w:cantSplit/>
        </w:trPr>
        <w:tc>
          <w:tcPr>
            <w:tcW w:w="4338" w:type="dxa"/>
          </w:tcPr>
          <w:p w14:paraId="335A2D1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393.41</w:t>
            </w:r>
          </w:p>
          <w:p w14:paraId="335A2D1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TYPE OF CATEGORY</w:t>
            </w:r>
          </w:p>
        </w:tc>
        <w:tc>
          <w:tcPr>
            <w:tcW w:w="5238" w:type="dxa"/>
          </w:tcPr>
          <w:p w14:paraId="335A2D1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^VAS(393.41,</w:t>
            </w:r>
          </w:p>
          <w:p w14:paraId="335A2D1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6914D7" w:rsidRPr="0002501E" w14:paraId="335A2D24" w14:textId="77777777" w:rsidTr="006A649E">
        <w:trPr>
          <w:cantSplit/>
        </w:trPr>
        <w:tc>
          <w:tcPr>
            <w:tcW w:w="4338" w:type="dxa"/>
          </w:tcPr>
          <w:p w14:paraId="335A2D1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w:t>
            </w:r>
          </w:p>
          <w:p w14:paraId="335A2D1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TRANSACTION</w:t>
            </w:r>
          </w:p>
        </w:tc>
        <w:tc>
          <w:tcPr>
            <w:tcW w:w="5238" w:type="dxa"/>
          </w:tcPr>
          <w:p w14:paraId="335A2D20"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w:t>
            </w:r>
          </w:p>
          <w:p w14:paraId="335A2D21"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14:paraId="335A2D22"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 </w:t>
            </w:r>
          </w:p>
          <w:p w14:paraId="335A2D2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6914D7" w:rsidRPr="0002501E" w14:paraId="335A2D2B" w14:textId="77777777" w:rsidTr="006A649E">
        <w:trPr>
          <w:cantSplit/>
        </w:trPr>
        <w:tc>
          <w:tcPr>
            <w:tcW w:w="4338" w:type="dxa"/>
          </w:tcPr>
          <w:p w14:paraId="335A2D2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394.1</w:t>
            </w:r>
          </w:p>
          <w:p w14:paraId="335A2D2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DATA</w:t>
            </w:r>
          </w:p>
        </w:tc>
        <w:tc>
          <w:tcPr>
            <w:tcW w:w="5238" w:type="dxa"/>
          </w:tcPr>
          <w:p w14:paraId="335A2D2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^VAT(394.1,</w:t>
            </w:r>
          </w:p>
          <w:p w14:paraId="335A2D28"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14:paraId="335A2D29" w14:textId="77777777"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 </w:t>
            </w:r>
          </w:p>
          <w:p w14:paraId="335A2D2A"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6914D7" w:rsidRPr="0002501E" w14:paraId="335A2D32" w14:textId="77777777" w:rsidTr="006A649E">
        <w:trPr>
          <w:cantSplit/>
        </w:trPr>
        <w:tc>
          <w:tcPr>
            <w:tcW w:w="4338" w:type="dxa"/>
          </w:tcPr>
          <w:p w14:paraId="335A2D2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394.2</w:t>
            </w:r>
          </w:p>
          <w:p w14:paraId="335A2D2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PARAMETER</w:t>
            </w:r>
          </w:p>
        </w:tc>
        <w:tc>
          <w:tcPr>
            <w:tcW w:w="5238" w:type="dxa"/>
          </w:tcPr>
          <w:p w14:paraId="335A2D2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^VAT(394.2,</w:t>
            </w:r>
          </w:p>
          <w:p w14:paraId="335A2D2F"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14:paraId="335A2D30" w14:textId="77777777" w:rsidR="006914D7" w:rsidRPr="0002501E" w:rsidRDefault="006914D7" w:rsidP="00654FDB">
            <w:pPr>
              <w:rPr>
                <w:rFonts w:ascii="Times New Roman" w:hAnsi="Times New Roman"/>
                <w:sz w:val="22"/>
                <w:szCs w:val="22"/>
              </w:rPr>
            </w:pPr>
          </w:p>
          <w:p w14:paraId="335A2D3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6914D7" w:rsidRPr="0002501E" w14:paraId="335A2D39" w14:textId="77777777" w:rsidTr="006A649E">
        <w:trPr>
          <w:cantSplit/>
        </w:trPr>
        <w:tc>
          <w:tcPr>
            <w:tcW w:w="4338" w:type="dxa"/>
          </w:tcPr>
          <w:p w14:paraId="335A2D3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394.3</w:t>
            </w:r>
          </w:p>
          <w:p w14:paraId="335A2D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STATUS</w:t>
            </w:r>
          </w:p>
        </w:tc>
        <w:tc>
          <w:tcPr>
            <w:tcW w:w="5238" w:type="dxa"/>
          </w:tcPr>
          <w:p w14:paraId="335A2D35"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^VAT(394.3,</w:t>
            </w:r>
          </w:p>
          <w:p w14:paraId="335A2D36"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14:paraId="335A2D37"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 </w:t>
            </w:r>
          </w:p>
          <w:p w14:paraId="335A2D3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6914D7" w:rsidRPr="0002501E" w14:paraId="335A2D40" w14:textId="77777777" w:rsidTr="006A649E">
        <w:trPr>
          <w:cantSplit/>
        </w:trPr>
        <w:tc>
          <w:tcPr>
            <w:tcW w:w="4338" w:type="dxa"/>
          </w:tcPr>
          <w:p w14:paraId="335A2D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394.4</w:t>
            </w:r>
          </w:p>
          <w:p w14:paraId="335A2D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*PDX STATISTICS</w:t>
            </w:r>
          </w:p>
        </w:tc>
        <w:tc>
          <w:tcPr>
            <w:tcW w:w="5238" w:type="dxa"/>
          </w:tcPr>
          <w:p w14:paraId="335A2D3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^VAT(394.4,</w:t>
            </w:r>
          </w:p>
          <w:p w14:paraId="335A2D3D"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14:paraId="335A2D3E" w14:textId="77777777"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 </w:t>
            </w:r>
          </w:p>
          <w:p w14:paraId="335A2D3F"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6914D7" w:rsidRPr="0002501E" w14:paraId="335A2D45" w14:textId="77777777" w:rsidTr="006A649E">
        <w:trPr>
          <w:cantSplit/>
        </w:trPr>
        <w:tc>
          <w:tcPr>
            <w:tcW w:w="4338" w:type="dxa"/>
          </w:tcPr>
          <w:p w14:paraId="335A2D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394.61</w:t>
            </w:r>
          </w:p>
          <w:p w14:paraId="335A2D4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TRANSACTION</w:t>
            </w:r>
          </w:p>
        </w:tc>
        <w:tc>
          <w:tcPr>
            <w:tcW w:w="5238" w:type="dxa"/>
          </w:tcPr>
          <w:p w14:paraId="335A2D4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^VAT(394.61,</w:t>
            </w:r>
          </w:p>
          <w:p w14:paraId="335A2D44"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6914D7" w:rsidRPr="0002501E" w14:paraId="335A2D4A" w14:textId="77777777" w:rsidTr="006A649E">
        <w:trPr>
          <w:cantSplit/>
        </w:trPr>
        <w:tc>
          <w:tcPr>
            <w:tcW w:w="4338" w:type="dxa"/>
          </w:tcPr>
          <w:p w14:paraId="335A2D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394.62</w:t>
            </w:r>
          </w:p>
          <w:p w14:paraId="335A2D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DATA</w:t>
            </w:r>
          </w:p>
        </w:tc>
        <w:tc>
          <w:tcPr>
            <w:tcW w:w="5238" w:type="dxa"/>
          </w:tcPr>
          <w:p w14:paraId="335A2D4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^VAT(394.62,</w:t>
            </w:r>
          </w:p>
          <w:p w14:paraId="335A2D49"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6914D7" w:rsidRPr="0002501E" w14:paraId="335A2D4F" w14:textId="77777777" w:rsidTr="006A649E">
        <w:trPr>
          <w:cantSplit/>
        </w:trPr>
        <w:tc>
          <w:tcPr>
            <w:tcW w:w="4338" w:type="dxa"/>
          </w:tcPr>
          <w:p w14:paraId="335A2D4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394.71</w:t>
            </w:r>
          </w:p>
          <w:p w14:paraId="335A2D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DATA SEGMENT</w:t>
            </w:r>
          </w:p>
        </w:tc>
        <w:tc>
          <w:tcPr>
            <w:tcW w:w="5238" w:type="dxa"/>
          </w:tcPr>
          <w:p w14:paraId="335A2D4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^VAT(394.71,</w:t>
            </w:r>
          </w:p>
          <w:p w14:paraId="335A2D4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6914D7" w:rsidRPr="0002501E" w14:paraId="335A2D54" w14:textId="77777777" w:rsidTr="006A649E">
        <w:trPr>
          <w:cantSplit/>
        </w:trPr>
        <w:tc>
          <w:tcPr>
            <w:tcW w:w="4338" w:type="dxa"/>
          </w:tcPr>
          <w:p w14:paraId="335A2D5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394.72</w:t>
            </w:r>
          </w:p>
          <w:p w14:paraId="335A2D5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ENCRYPTION METHOD</w:t>
            </w:r>
          </w:p>
        </w:tc>
        <w:tc>
          <w:tcPr>
            <w:tcW w:w="5238" w:type="dxa"/>
          </w:tcPr>
          <w:p w14:paraId="335A2D5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^VAT(394.72,</w:t>
            </w:r>
          </w:p>
          <w:p w14:paraId="335A2D5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6914D7" w:rsidRPr="0002501E" w14:paraId="335A2D59" w14:textId="77777777" w:rsidTr="006A649E">
        <w:trPr>
          <w:cantSplit/>
        </w:trPr>
        <w:tc>
          <w:tcPr>
            <w:tcW w:w="4338" w:type="dxa"/>
          </w:tcPr>
          <w:p w14:paraId="335A2D5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394.73</w:t>
            </w:r>
          </w:p>
          <w:p w14:paraId="335A2D5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ENCRYPTED FIELDS</w:t>
            </w:r>
          </w:p>
        </w:tc>
        <w:tc>
          <w:tcPr>
            <w:tcW w:w="5238" w:type="dxa"/>
          </w:tcPr>
          <w:p w14:paraId="335A2D5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^VAT(394.73,</w:t>
            </w:r>
          </w:p>
          <w:p w14:paraId="335A2D5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6914D7" w:rsidRPr="0002501E" w14:paraId="335A2D5E" w14:textId="77777777" w:rsidTr="006A649E">
        <w:trPr>
          <w:cantSplit/>
        </w:trPr>
        <w:tc>
          <w:tcPr>
            <w:tcW w:w="4338" w:type="dxa"/>
          </w:tcPr>
          <w:p w14:paraId="335A2D5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394.81</w:t>
            </w:r>
          </w:p>
          <w:p w14:paraId="335A2D5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PARAMETER</w:t>
            </w:r>
          </w:p>
        </w:tc>
        <w:tc>
          <w:tcPr>
            <w:tcW w:w="5238" w:type="dxa"/>
          </w:tcPr>
          <w:p w14:paraId="335A2D5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^VAT(394.81,</w:t>
            </w:r>
          </w:p>
          <w:p w14:paraId="335A2D5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6914D7" w:rsidRPr="0002501E" w14:paraId="335A2D64" w14:textId="77777777" w:rsidTr="006A649E">
        <w:trPr>
          <w:cantSplit/>
        </w:trPr>
        <w:tc>
          <w:tcPr>
            <w:tcW w:w="4338" w:type="dxa"/>
          </w:tcPr>
          <w:p w14:paraId="335A2D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394.82</w:t>
            </w:r>
          </w:p>
          <w:p w14:paraId="335A2D6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RELEASE GROUP</w:t>
            </w:r>
          </w:p>
        </w:tc>
        <w:tc>
          <w:tcPr>
            <w:tcW w:w="5238" w:type="dxa"/>
          </w:tcPr>
          <w:p w14:paraId="335A2D6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^VAT(394.82,</w:t>
            </w:r>
          </w:p>
          <w:p w14:paraId="335A2D62"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14:paraId="335A2D6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Processing'.  In order for a request to be automatically processed, the requesting facility must have an entry in this file.</w:t>
            </w:r>
          </w:p>
        </w:tc>
      </w:tr>
      <w:tr w:rsidR="006914D7" w:rsidRPr="0002501E" w14:paraId="335A2D69" w14:textId="77777777" w:rsidTr="006A649E">
        <w:trPr>
          <w:cantSplit/>
        </w:trPr>
        <w:tc>
          <w:tcPr>
            <w:tcW w:w="4338" w:type="dxa"/>
          </w:tcPr>
          <w:p w14:paraId="335A2D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394.83</w:t>
            </w:r>
          </w:p>
          <w:p w14:paraId="335A2D6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OUTGOING GROUP</w:t>
            </w:r>
          </w:p>
        </w:tc>
        <w:tc>
          <w:tcPr>
            <w:tcW w:w="5238" w:type="dxa"/>
          </w:tcPr>
          <w:p w14:paraId="335A2D6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^VAT(394.83,</w:t>
            </w:r>
          </w:p>
          <w:p w14:paraId="335A2D6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6914D7" w:rsidRPr="0002501E" w14:paraId="335A2D6E" w14:textId="77777777" w:rsidTr="006A649E">
        <w:trPr>
          <w:cantSplit/>
        </w:trPr>
        <w:tc>
          <w:tcPr>
            <w:tcW w:w="4338" w:type="dxa"/>
          </w:tcPr>
          <w:p w14:paraId="335A2D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394.84</w:t>
            </w:r>
          </w:p>
          <w:p w14:paraId="335A2D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SEGMENT GROUP</w:t>
            </w:r>
          </w:p>
        </w:tc>
        <w:tc>
          <w:tcPr>
            <w:tcW w:w="5238" w:type="dxa"/>
          </w:tcPr>
          <w:p w14:paraId="335A2D6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^VAT(394.84,</w:t>
            </w:r>
          </w:p>
          <w:p w14:paraId="335A2D6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6914D7" w:rsidRPr="0002501E" w14:paraId="335A2D75" w14:textId="77777777" w:rsidTr="006A649E">
        <w:trPr>
          <w:cantSplit/>
        </w:trPr>
        <w:tc>
          <w:tcPr>
            <w:tcW w:w="4338" w:type="dxa"/>
          </w:tcPr>
          <w:p w14:paraId="335A2D6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394.85</w:t>
            </w:r>
          </w:p>
          <w:p w14:paraId="335A2D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STATUS</w:t>
            </w:r>
          </w:p>
        </w:tc>
        <w:tc>
          <w:tcPr>
            <w:tcW w:w="5238" w:type="dxa"/>
          </w:tcPr>
          <w:p w14:paraId="335A2D7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^VAT(394.85,</w:t>
            </w:r>
          </w:p>
          <w:p w14:paraId="335A2D72"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This file defines all possible statuses of a PDX transaction.</w:t>
            </w:r>
          </w:p>
          <w:p w14:paraId="335A2D73" w14:textId="77777777" w:rsidR="006914D7" w:rsidRPr="0002501E" w:rsidRDefault="006914D7" w:rsidP="009C16A8">
            <w:pPr>
              <w:rPr>
                <w:rFonts w:ascii="Times New Roman" w:hAnsi="Times New Roman"/>
                <w:sz w:val="22"/>
                <w:szCs w:val="22"/>
              </w:rPr>
            </w:pPr>
          </w:p>
          <w:p w14:paraId="335A2D74"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Codes must be in the form XXXX-YYYYY where XXXX is the namespace of the package (1-4 upper case characters) and YYYYY is 1-5 characters (upper or lower case) of the package's choosing.  [Must pattern match 1.4U1"-"1.5A]</w:t>
            </w:r>
          </w:p>
        </w:tc>
      </w:tr>
      <w:tr w:rsidR="006914D7" w:rsidRPr="0002501E" w14:paraId="335A2D7A" w14:textId="77777777" w:rsidTr="006A649E">
        <w:trPr>
          <w:cantSplit/>
        </w:trPr>
        <w:tc>
          <w:tcPr>
            <w:tcW w:w="4338" w:type="dxa"/>
          </w:tcPr>
          <w:p w14:paraId="335A2D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394.86</w:t>
            </w:r>
          </w:p>
          <w:p w14:paraId="335A2D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AUTO-NUMBERING</w:t>
            </w:r>
          </w:p>
        </w:tc>
        <w:tc>
          <w:tcPr>
            <w:tcW w:w="5238" w:type="dxa"/>
          </w:tcPr>
          <w:p w14:paraId="335A2D7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^VAT(394.86,</w:t>
            </w:r>
          </w:p>
          <w:p w14:paraId="335A2D79"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6914D7" w:rsidRPr="0002501E" w14:paraId="335A2D7F" w14:textId="77777777" w:rsidTr="006A649E">
        <w:trPr>
          <w:cantSplit/>
        </w:trPr>
        <w:tc>
          <w:tcPr>
            <w:tcW w:w="4338" w:type="dxa"/>
          </w:tcPr>
          <w:p w14:paraId="335A2D7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394.87</w:t>
            </w:r>
          </w:p>
          <w:p w14:paraId="335A2D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WORKLOAD</w:t>
            </w:r>
          </w:p>
        </w:tc>
        <w:tc>
          <w:tcPr>
            <w:tcW w:w="5238" w:type="dxa"/>
          </w:tcPr>
          <w:p w14:paraId="335A2D7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^VAT(394.87,</w:t>
            </w:r>
          </w:p>
          <w:p w14:paraId="335A2D7E"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statistics concerning the workload done using PDX.  PDX workload is considered to be requesting patient information from another facility, manually processing requests from another facility, and uploading PDX data to the Patient File.  Work done by the PDX Server is also stored in this file.</w:t>
            </w:r>
          </w:p>
        </w:tc>
      </w:tr>
      <w:tr w:rsidR="006914D7" w:rsidRPr="0002501E" w14:paraId="335A2D84" w14:textId="77777777" w:rsidTr="006A649E">
        <w:trPr>
          <w:cantSplit/>
        </w:trPr>
        <w:tc>
          <w:tcPr>
            <w:tcW w:w="4338" w:type="dxa"/>
          </w:tcPr>
          <w:p w14:paraId="335A2D8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394.88</w:t>
            </w:r>
          </w:p>
          <w:p w14:paraId="335A2D8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VAQ - WORK</w:t>
            </w:r>
          </w:p>
        </w:tc>
        <w:tc>
          <w:tcPr>
            <w:tcW w:w="5238" w:type="dxa"/>
          </w:tcPr>
          <w:p w14:paraId="335A2D8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^VAT(394.88,</w:t>
            </w:r>
          </w:p>
          <w:p w14:paraId="335A2D8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6914D7" w:rsidRPr="0002501E" w14:paraId="335A2D88" w14:textId="77777777" w:rsidTr="006A649E">
        <w:trPr>
          <w:cantSplit/>
        </w:trPr>
        <w:tc>
          <w:tcPr>
            <w:tcW w:w="4338" w:type="dxa"/>
          </w:tcPr>
          <w:p w14:paraId="335A2D8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w:t>
            </w:r>
          </w:p>
          <w:p w14:paraId="335A2D8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DVB PARAMETERS</w:t>
            </w:r>
          </w:p>
        </w:tc>
        <w:tc>
          <w:tcPr>
            <w:tcW w:w="5238" w:type="dxa"/>
          </w:tcPr>
          <w:p w14:paraId="335A2D8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w:t>
            </w:r>
          </w:p>
        </w:tc>
      </w:tr>
      <w:tr w:rsidR="006914D7" w:rsidRPr="0002501E" w14:paraId="335A2D8C" w14:textId="77777777" w:rsidTr="006A649E">
        <w:trPr>
          <w:cantSplit/>
        </w:trPr>
        <w:tc>
          <w:tcPr>
            <w:tcW w:w="4338" w:type="dxa"/>
          </w:tcPr>
          <w:p w14:paraId="335A2D8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395.1</w:t>
            </w:r>
          </w:p>
          <w:p w14:paraId="335A2D8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ENTITLEMENT CODES</w:t>
            </w:r>
          </w:p>
        </w:tc>
        <w:tc>
          <w:tcPr>
            <w:tcW w:w="5238" w:type="dxa"/>
          </w:tcPr>
          <w:p w14:paraId="335A2D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^DVB(395.1,</w:t>
            </w:r>
          </w:p>
        </w:tc>
      </w:tr>
      <w:tr w:rsidR="006914D7" w:rsidRPr="0002501E" w14:paraId="335A2D90" w14:textId="77777777" w:rsidTr="006A649E">
        <w:trPr>
          <w:cantSplit/>
        </w:trPr>
        <w:tc>
          <w:tcPr>
            <w:tcW w:w="4338" w:type="dxa"/>
          </w:tcPr>
          <w:p w14:paraId="335A2D8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395.2</w:t>
            </w:r>
          </w:p>
          <w:p w14:paraId="335A2D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ANATOMICAL-LOSS CODES</w:t>
            </w:r>
          </w:p>
        </w:tc>
        <w:tc>
          <w:tcPr>
            <w:tcW w:w="5238" w:type="dxa"/>
          </w:tcPr>
          <w:p w14:paraId="335A2D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^DVB(395.2,</w:t>
            </w:r>
          </w:p>
        </w:tc>
      </w:tr>
      <w:tr w:rsidR="006914D7" w:rsidRPr="0002501E" w14:paraId="335A2D94" w14:textId="77777777" w:rsidTr="006A649E">
        <w:trPr>
          <w:cantSplit/>
        </w:trPr>
        <w:tc>
          <w:tcPr>
            <w:tcW w:w="4338" w:type="dxa"/>
          </w:tcPr>
          <w:p w14:paraId="335A2D9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395.3</w:t>
            </w:r>
          </w:p>
          <w:p w14:paraId="335A2D9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MONTHLY COMPENSATION</w:t>
            </w:r>
          </w:p>
        </w:tc>
        <w:tc>
          <w:tcPr>
            <w:tcW w:w="5238" w:type="dxa"/>
          </w:tcPr>
          <w:p w14:paraId="335A2D9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^DVB(395.3,</w:t>
            </w:r>
          </w:p>
        </w:tc>
      </w:tr>
      <w:tr w:rsidR="006914D7" w:rsidRPr="0002501E" w14:paraId="335A2D98" w14:textId="77777777" w:rsidTr="006A649E">
        <w:trPr>
          <w:cantSplit/>
        </w:trPr>
        <w:tc>
          <w:tcPr>
            <w:tcW w:w="4338" w:type="dxa"/>
          </w:tcPr>
          <w:p w14:paraId="335A2D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395.4</w:t>
            </w:r>
          </w:p>
          <w:p w14:paraId="335A2D9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DIARY DEFINITIONS</w:t>
            </w:r>
          </w:p>
        </w:tc>
        <w:tc>
          <w:tcPr>
            <w:tcW w:w="5238" w:type="dxa"/>
          </w:tcPr>
          <w:p w14:paraId="335A2D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^DVB(395.4,</w:t>
            </w:r>
          </w:p>
        </w:tc>
      </w:tr>
      <w:tr w:rsidR="006914D7" w:rsidRPr="0002501E" w14:paraId="335A2D9C" w14:textId="77777777" w:rsidTr="006A649E">
        <w:trPr>
          <w:cantSplit/>
        </w:trPr>
        <w:tc>
          <w:tcPr>
            <w:tcW w:w="4338" w:type="dxa"/>
          </w:tcPr>
          <w:p w14:paraId="335A2D9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395.5</w:t>
            </w:r>
          </w:p>
          <w:p w14:paraId="335A2D9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HINQ SUSPENSE</w:t>
            </w:r>
          </w:p>
        </w:tc>
        <w:tc>
          <w:tcPr>
            <w:tcW w:w="5238" w:type="dxa"/>
          </w:tcPr>
          <w:p w14:paraId="335A2D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^DVB(395.5,</w:t>
            </w:r>
          </w:p>
        </w:tc>
      </w:tr>
      <w:tr w:rsidR="006914D7" w:rsidRPr="0002501E" w14:paraId="335A2DA0" w14:textId="77777777" w:rsidTr="006A649E">
        <w:trPr>
          <w:cantSplit/>
        </w:trPr>
        <w:tc>
          <w:tcPr>
            <w:tcW w:w="4338" w:type="dxa"/>
          </w:tcPr>
          <w:p w14:paraId="335A2D9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395.7</w:t>
            </w:r>
          </w:p>
          <w:p w14:paraId="335A2D9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HINQ AUDIT</w:t>
            </w:r>
          </w:p>
        </w:tc>
        <w:tc>
          <w:tcPr>
            <w:tcW w:w="5238" w:type="dxa"/>
          </w:tcPr>
          <w:p w14:paraId="335A2D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^DVB(395.7,</w:t>
            </w:r>
          </w:p>
        </w:tc>
      </w:tr>
      <w:tr w:rsidR="006914D7" w:rsidRPr="0002501E" w14:paraId="335A2DA9" w14:textId="77777777" w:rsidTr="006A649E">
        <w:trPr>
          <w:cantSplit/>
        </w:trPr>
        <w:tc>
          <w:tcPr>
            <w:tcW w:w="4338" w:type="dxa"/>
          </w:tcPr>
          <w:p w14:paraId="335A2DA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396</w:t>
            </w:r>
          </w:p>
          <w:p w14:paraId="335A2DA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FORM 7131</w:t>
            </w:r>
          </w:p>
        </w:tc>
        <w:tc>
          <w:tcPr>
            <w:tcW w:w="5238" w:type="dxa"/>
          </w:tcPr>
          <w:p w14:paraId="335A2DA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w:t>
            </w:r>
          </w:p>
          <w:p w14:paraId="335A2DA4"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14:paraId="335A2DA5"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 </w:t>
            </w:r>
          </w:p>
          <w:p w14:paraId="335A2DA6"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14:paraId="335A2DA7" w14:textId="77777777"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 </w:t>
            </w:r>
          </w:p>
          <w:p w14:paraId="335A2DA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6914D7" w:rsidRPr="0002501E" w14:paraId="335A2DAE" w14:textId="77777777" w:rsidTr="006A649E">
        <w:trPr>
          <w:cantSplit/>
        </w:trPr>
        <w:tc>
          <w:tcPr>
            <w:tcW w:w="4338" w:type="dxa"/>
          </w:tcPr>
          <w:p w14:paraId="335A2DA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w:t>
            </w:r>
          </w:p>
          <w:p w14:paraId="335A2DA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SITE PARAMETER</w:t>
            </w:r>
          </w:p>
        </w:tc>
        <w:tc>
          <w:tcPr>
            <w:tcW w:w="5238" w:type="dxa"/>
          </w:tcPr>
          <w:p w14:paraId="335A2DA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w:t>
            </w:r>
          </w:p>
          <w:p w14:paraId="335A2DA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6914D7" w:rsidRPr="0002501E" w14:paraId="335A2DB3" w14:textId="77777777" w:rsidTr="006A649E">
        <w:trPr>
          <w:cantSplit/>
        </w:trPr>
        <w:tc>
          <w:tcPr>
            <w:tcW w:w="4338" w:type="dxa"/>
          </w:tcPr>
          <w:p w14:paraId="335A2DA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396.15</w:t>
            </w:r>
          </w:p>
          <w:p w14:paraId="335A2DB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DIVISION EXAM LIST</w:t>
            </w:r>
          </w:p>
        </w:tc>
        <w:tc>
          <w:tcPr>
            <w:tcW w:w="5238" w:type="dxa"/>
          </w:tcPr>
          <w:p w14:paraId="335A2DB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^DVB(396.15,</w:t>
            </w:r>
          </w:p>
          <w:p w14:paraId="335A2DB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6914D7" w:rsidRPr="0002501E" w14:paraId="335A2DB8" w14:textId="77777777" w:rsidTr="006A649E">
        <w:trPr>
          <w:cantSplit/>
        </w:trPr>
        <w:tc>
          <w:tcPr>
            <w:tcW w:w="4338" w:type="dxa"/>
          </w:tcPr>
          <w:p w14:paraId="335A2DB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396.17</w:t>
            </w:r>
          </w:p>
          <w:p w14:paraId="335A2DB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TEMPLATES</w:t>
            </w:r>
          </w:p>
        </w:tc>
        <w:tc>
          <w:tcPr>
            <w:tcW w:w="5238" w:type="dxa"/>
          </w:tcPr>
          <w:p w14:paraId="335A2DB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^DVB(396.17,</w:t>
            </w:r>
          </w:p>
          <w:p w14:paraId="335A2DB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6914D7" w:rsidRPr="0002501E" w14:paraId="335A2DBD" w14:textId="77777777" w:rsidTr="006A649E">
        <w:trPr>
          <w:cantSplit/>
        </w:trPr>
        <w:tc>
          <w:tcPr>
            <w:tcW w:w="4338" w:type="dxa"/>
          </w:tcPr>
          <w:p w14:paraId="335A2DB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396.18</w:t>
            </w:r>
          </w:p>
          <w:p w14:paraId="335A2DB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TEMPLATE DEFINITIONS</w:t>
            </w:r>
          </w:p>
        </w:tc>
        <w:tc>
          <w:tcPr>
            <w:tcW w:w="5238" w:type="dxa"/>
          </w:tcPr>
          <w:p w14:paraId="335A2DB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^DVB(396.18,</w:t>
            </w:r>
          </w:p>
          <w:p w14:paraId="335A2DB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be modified, removed, or added except through patch installation.</w:t>
            </w:r>
          </w:p>
        </w:tc>
      </w:tr>
      <w:tr w:rsidR="006914D7" w:rsidRPr="0002501E" w14:paraId="335A2DC4" w14:textId="77777777" w:rsidTr="006A649E">
        <w:trPr>
          <w:cantSplit/>
        </w:trPr>
        <w:tc>
          <w:tcPr>
            <w:tcW w:w="4338" w:type="dxa"/>
          </w:tcPr>
          <w:p w14:paraId="335A2DB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396.2</w:t>
            </w:r>
          </w:p>
          <w:p w14:paraId="335A2DB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REPORT</w:t>
            </w:r>
          </w:p>
        </w:tc>
        <w:tc>
          <w:tcPr>
            <w:tcW w:w="5238" w:type="dxa"/>
          </w:tcPr>
          <w:p w14:paraId="335A2DC0"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^DVB(396.2,</w:t>
            </w:r>
          </w:p>
          <w:p w14:paraId="335A2DC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14:paraId="335A2DC2" w14:textId="77777777" w:rsidR="006914D7" w:rsidRPr="0002501E" w:rsidRDefault="006914D7" w:rsidP="00654FDB">
            <w:pPr>
              <w:rPr>
                <w:rFonts w:ascii="Times New Roman" w:hAnsi="Times New Roman"/>
                <w:sz w:val="22"/>
                <w:szCs w:val="22"/>
              </w:rPr>
            </w:pPr>
          </w:p>
          <w:p w14:paraId="335A2DC3"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6914D7" w:rsidRPr="0002501E" w14:paraId="335A2DC9" w14:textId="77777777" w:rsidTr="006A649E">
        <w:trPr>
          <w:cantSplit/>
        </w:trPr>
        <w:tc>
          <w:tcPr>
            <w:tcW w:w="4338" w:type="dxa"/>
          </w:tcPr>
          <w:p w14:paraId="335A2DC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396.3</w:t>
            </w:r>
          </w:p>
          <w:p w14:paraId="335A2DC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REQUEST</w:t>
            </w:r>
          </w:p>
        </w:tc>
        <w:tc>
          <w:tcPr>
            <w:tcW w:w="5238" w:type="dxa"/>
          </w:tcPr>
          <w:p w14:paraId="335A2DC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^DVB(396.3,</w:t>
            </w:r>
          </w:p>
          <w:p w14:paraId="335A2DC8"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6914D7" w:rsidRPr="0002501E" w14:paraId="335A2DCE" w14:textId="77777777" w:rsidTr="006A649E">
        <w:trPr>
          <w:cantSplit/>
        </w:trPr>
        <w:tc>
          <w:tcPr>
            <w:tcW w:w="4338" w:type="dxa"/>
          </w:tcPr>
          <w:p w14:paraId="335A2DC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396.4</w:t>
            </w:r>
          </w:p>
          <w:p w14:paraId="335A2DC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EXAM</w:t>
            </w:r>
          </w:p>
        </w:tc>
        <w:tc>
          <w:tcPr>
            <w:tcW w:w="5238" w:type="dxa"/>
          </w:tcPr>
          <w:p w14:paraId="335A2DC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^DVB(396.4,</w:t>
            </w:r>
          </w:p>
          <w:p w14:paraId="335A2DCD"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6914D7" w:rsidRPr="0002501E" w14:paraId="335A2DD3" w14:textId="77777777" w:rsidTr="006A649E">
        <w:trPr>
          <w:cantSplit/>
        </w:trPr>
        <w:tc>
          <w:tcPr>
            <w:tcW w:w="4338" w:type="dxa"/>
          </w:tcPr>
          <w:p w14:paraId="335A2DC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396.5</w:t>
            </w:r>
          </w:p>
          <w:p w14:paraId="335A2DD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CANCELLATION REASON</w:t>
            </w:r>
          </w:p>
        </w:tc>
        <w:tc>
          <w:tcPr>
            <w:tcW w:w="5238" w:type="dxa"/>
          </w:tcPr>
          <w:p w14:paraId="335A2DD1"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^DVB(396.5,</w:t>
            </w:r>
          </w:p>
          <w:p w14:paraId="335A2DD2"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6914D7" w:rsidRPr="0002501E" w14:paraId="335A2DD8" w14:textId="77777777" w:rsidTr="006A649E">
        <w:trPr>
          <w:cantSplit/>
        </w:trPr>
        <w:tc>
          <w:tcPr>
            <w:tcW w:w="4338" w:type="dxa"/>
          </w:tcPr>
          <w:p w14:paraId="335A2DD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396.6</w:t>
            </w:r>
          </w:p>
          <w:p w14:paraId="335A2DD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EXAM</w:t>
            </w:r>
          </w:p>
        </w:tc>
        <w:tc>
          <w:tcPr>
            <w:tcW w:w="5238" w:type="dxa"/>
          </w:tcPr>
          <w:p w14:paraId="335A2DD6"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^DVB(396.6,</w:t>
            </w:r>
          </w:p>
          <w:p w14:paraId="335A2DD7"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6914D7" w:rsidRPr="0002501E" w14:paraId="335A2DDD" w14:textId="77777777" w:rsidTr="006A649E">
        <w:trPr>
          <w:cantSplit/>
        </w:trPr>
        <w:tc>
          <w:tcPr>
            <w:tcW w:w="4338" w:type="dxa"/>
          </w:tcPr>
          <w:p w14:paraId="335A2DD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396.7</w:t>
            </w:r>
          </w:p>
          <w:p w14:paraId="335A2DD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BODY SYSTEM</w:t>
            </w:r>
          </w:p>
        </w:tc>
        <w:tc>
          <w:tcPr>
            <w:tcW w:w="5238" w:type="dxa"/>
          </w:tcPr>
          <w:p w14:paraId="335A2DDB"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^DVB(396.7,</w:t>
            </w:r>
          </w:p>
          <w:p w14:paraId="335A2DDC" w14:textId="77777777" w:rsidR="006914D7" w:rsidRPr="0002501E" w:rsidRDefault="006914D7" w:rsidP="00654FDB">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6914D7" w:rsidRPr="0002501E" w14:paraId="335A2DE4" w14:textId="77777777" w:rsidTr="006A649E">
        <w:trPr>
          <w:cantSplit/>
        </w:trPr>
        <w:tc>
          <w:tcPr>
            <w:tcW w:w="4338" w:type="dxa"/>
          </w:tcPr>
          <w:p w14:paraId="335A2DD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396.94</w:t>
            </w:r>
          </w:p>
          <w:p w14:paraId="335A2DD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2507 INSUFFICIENT REASONS</w:t>
            </w:r>
          </w:p>
        </w:tc>
        <w:tc>
          <w:tcPr>
            <w:tcW w:w="5238" w:type="dxa"/>
          </w:tcPr>
          <w:p w14:paraId="335A2DE0"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^DVB(396.94,</w:t>
            </w:r>
          </w:p>
          <w:p w14:paraId="335A2DE1"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14:paraId="335A2DE2" w14:textId="77777777" w:rsidR="006914D7" w:rsidRPr="0002501E" w:rsidRDefault="006914D7" w:rsidP="009F1398">
            <w:pPr>
              <w:rPr>
                <w:rFonts w:ascii="Times New Roman" w:hAnsi="Times New Roman"/>
                <w:sz w:val="22"/>
                <w:szCs w:val="22"/>
              </w:rPr>
            </w:pPr>
          </w:p>
          <w:p w14:paraId="335A2DE3"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6914D7" w:rsidRPr="0002501E" w14:paraId="335A2DEB" w14:textId="77777777" w:rsidTr="006A649E">
        <w:trPr>
          <w:cantSplit/>
        </w:trPr>
        <w:tc>
          <w:tcPr>
            <w:tcW w:w="4338" w:type="dxa"/>
          </w:tcPr>
          <w:p w14:paraId="335A2DE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396.95</w:t>
            </w:r>
          </w:p>
          <w:p w14:paraId="335A2DE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AMIE C&amp;P EXAM TRACKING</w:t>
            </w:r>
          </w:p>
        </w:tc>
        <w:tc>
          <w:tcPr>
            <w:tcW w:w="5238" w:type="dxa"/>
          </w:tcPr>
          <w:p w14:paraId="335A2DE7"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^DVB(396.95,</w:t>
            </w:r>
          </w:p>
          <w:p w14:paraId="335A2DE8"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14:paraId="335A2DE9" w14:textId="77777777" w:rsidR="006914D7" w:rsidRPr="0002501E" w:rsidRDefault="006914D7" w:rsidP="009F1398">
            <w:pPr>
              <w:rPr>
                <w:rFonts w:ascii="Times New Roman" w:hAnsi="Times New Roman"/>
                <w:sz w:val="22"/>
                <w:szCs w:val="22"/>
              </w:rPr>
            </w:pPr>
          </w:p>
          <w:p w14:paraId="335A2DEA" w14:textId="77777777"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should not be edited via FileMan.  The information in this file is crucial to proper calculation of the Average Processing Time on the AMIE AMIS 290.</w:t>
            </w:r>
          </w:p>
        </w:tc>
      </w:tr>
      <w:tr w:rsidR="006914D7" w:rsidRPr="0002501E" w14:paraId="335A2DF0" w14:textId="77777777" w:rsidTr="006A649E">
        <w:trPr>
          <w:cantSplit/>
        </w:trPr>
        <w:tc>
          <w:tcPr>
            <w:tcW w:w="4338" w:type="dxa"/>
          </w:tcPr>
          <w:p w14:paraId="335A2D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w:t>
            </w:r>
          </w:p>
          <w:p w14:paraId="335A2DE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BILLS/CLAIMS</w:t>
            </w:r>
          </w:p>
        </w:tc>
        <w:tc>
          <w:tcPr>
            <w:tcW w:w="5238" w:type="dxa"/>
          </w:tcPr>
          <w:p w14:paraId="335A2D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w:t>
            </w:r>
          </w:p>
          <w:p w14:paraId="335A2D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information necessary to complete a Third Party billing claim form.</w:t>
            </w:r>
          </w:p>
        </w:tc>
      </w:tr>
      <w:tr w:rsidR="006914D7" w:rsidRPr="0002501E" w14:paraId="335A2DF5" w14:textId="77777777" w:rsidTr="006A649E">
        <w:trPr>
          <w:cantSplit/>
        </w:trPr>
        <w:tc>
          <w:tcPr>
            <w:tcW w:w="4338" w:type="dxa"/>
          </w:tcPr>
          <w:p w14:paraId="335A2D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399.1**</w:t>
            </w:r>
          </w:p>
          <w:p w14:paraId="335A2DF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MCCR UTILITY</w:t>
            </w:r>
          </w:p>
        </w:tc>
        <w:tc>
          <w:tcPr>
            <w:tcW w:w="5238" w:type="dxa"/>
          </w:tcPr>
          <w:p w14:paraId="335A2D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^DGCR(399.1,</w:t>
            </w:r>
          </w:p>
          <w:p w14:paraId="335A2D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Occurrence Codes, Discharge Statuses, Discharge Bed sections, and Value Codes which may be used on a Third Party Claim form.</w:t>
            </w:r>
          </w:p>
        </w:tc>
      </w:tr>
      <w:tr w:rsidR="006914D7" w:rsidRPr="0002501E" w14:paraId="335A2DFA" w14:textId="77777777" w:rsidTr="006A649E">
        <w:trPr>
          <w:cantSplit/>
        </w:trPr>
        <w:tc>
          <w:tcPr>
            <w:tcW w:w="4338" w:type="dxa"/>
          </w:tcPr>
          <w:p w14:paraId="335A2D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399.2**</w:t>
            </w:r>
          </w:p>
          <w:p w14:paraId="335A2D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REVENUE CODE</w:t>
            </w:r>
          </w:p>
        </w:tc>
        <w:tc>
          <w:tcPr>
            <w:tcW w:w="5238" w:type="dxa"/>
          </w:tcPr>
          <w:p w14:paraId="335A2DF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^DGCR(399.2,</w:t>
            </w:r>
          </w:p>
          <w:p w14:paraId="335A2DF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Revenue Codes which may be used on the Third Party Claim forms.</w:t>
            </w:r>
          </w:p>
        </w:tc>
      </w:tr>
      <w:tr w:rsidR="006914D7" w:rsidRPr="0002501E" w14:paraId="335A2DFF" w14:textId="77777777" w:rsidTr="006A649E">
        <w:trPr>
          <w:cantSplit/>
        </w:trPr>
        <w:tc>
          <w:tcPr>
            <w:tcW w:w="4338" w:type="dxa"/>
          </w:tcPr>
          <w:p w14:paraId="335A2DF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399.3**</w:t>
            </w:r>
          </w:p>
          <w:p w14:paraId="335A2D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RATE TYPE</w:t>
            </w:r>
          </w:p>
        </w:tc>
        <w:tc>
          <w:tcPr>
            <w:tcW w:w="5238" w:type="dxa"/>
          </w:tcPr>
          <w:p w14:paraId="335A2D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^DGCR(399.3,</w:t>
            </w:r>
          </w:p>
          <w:p w14:paraId="335A2D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Rate Types which may be used on the Third Party Claim forms.</w:t>
            </w:r>
          </w:p>
        </w:tc>
      </w:tr>
      <w:tr w:rsidR="006914D7" w:rsidRPr="0002501E" w14:paraId="335A2E04" w14:textId="77777777" w:rsidTr="006A649E">
        <w:trPr>
          <w:cantSplit/>
        </w:trPr>
        <w:tc>
          <w:tcPr>
            <w:tcW w:w="4338" w:type="dxa"/>
          </w:tcPr>
          <w:p w14:paraId="335A2E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399.4**</w:t>
            </w:r>
          </w:p>
          <w:p w14:paraId="335A2E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MCCR INCONSISTENT DATA ELEMENTS</w:t>
            </w:r>
          </w:p>
        </w:tc>
        <w:tc>
          <w:tcPr>
            <w:tcW w:w="5238" w:type="dxa"/>
          </w:tcPr>
          <w:p w14:paraId="335A2E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^DGCR(399.4,</w:t>
            </w:r>
          </w:p>
          <w:p w14:paraId="335A2E03" w14:textId="77777777" w:rsidR="006914D7" w:rsidRPr="0002501E" w:rsidRDefault="006914D7" w:rsidP="002570D0">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6914D7" w:rsidRPr="0002501E" w14:paraId="335A2E09" w14:textId="77777777" w:rsidTr="006A649E">
        <w:trPr>
          <w:cantSplit/>
        </w:trPr>
        <w:tc>
          <w:tcPr>
            <w:tcW w:w="4338" w:type="dxa"/>
          </w:tcPr>
          <w:p w14:paraId="335A2E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399.5**</w:t>
            </w:r>
          </w:p>
          <w:p w14:paraId="335A2E0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BILLING RATES</w:t>
            </w:r>
          </w:p>
        </w:tc>
        <w:tc>
          <w:tcPr>
            <w:tcW w:w="5238" w:type="dxa"/>
          </w:tcPr>
          <w:p w14:paraId="335A2E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^DGCR(399.5,</w:t>
            </w:r>
          </w:p>
          <w:p w14:paraId="335A2E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394880" w:rsidRPr="00394880" w14:paraId="7E5C0725" w14:textId="77777777" w:rsidTr="006A649E">
        <w:trPr>
          <w:cantSplit/>
          <w:ins w:id="105" w:author="Department of Veterans Affairs" w:date="2018-05-31T13:00:00Z"/>
        </w:trPr>
        <w:tc>
          <w:tcPr>
            <w:tcW w:w="4338" w:type="dxa"/>
          </w:tcPr>
          <w:p w14:paraId="547BB22A" w14:textId="77777777" w:rsidR="00394880" w:rsidRPr="00394880" w:rsidRDefault="00394880" w:rsidP="00062B1B">
            <w:pPr>
              <w:rPr>
                <w:ins w:id="106" w:author="Department of Veterans Affairs" w:date="2018-05-31T13:01:00Z"/>
                <w:rFonts w:ascii="Times New Roman" w:hAnsi="Times New Roman"/>
                <w:sz w:val="22"/>
                <w:szCs w:val="22"/>
              </w:rPr>
            </w:pPr>
            <w:ins w:id="107" w:author="Department of Veterans Affairs" w:date="2018-05-31T13:01:00Z">
              <w:r w:rsidRPr="00394880">
                <w:rPr>
                  <w:rFonts w:ascii="Times New Roman" w:hAnsi="Times New Roman"/>
                  <w:sz w:val="22"/>
                  <w:szCs w:val="22"/>
                </w:rPr>
                <w:t>399.6</w:t>
              </w:r>
            </w:ins>
          </w:p>
          <w:p w14:paraId="12CF08B6" w14:textId="286EE162" w:rsidR="00394880" w:rsidRPr="00394880" w:rsidRDefault="00394880" w:rsidP="00ED6416">
            <w:pPr>
              <w:rPr>
                <w:ins w:id="108" w:author="Department of Veterans Affairs" w:date="2018-05-31T13:00:00Z"/>
                <w:rFonts w:ascii="Times New Roman" w:hAnsi="Times New Roman"/>
                <w:sz w:val="22"/>
                <w:szCs w:val="22"/>
              </w:rPr>
            </w:pPr>
            <w:ins w:id="109" w:author="Department of Veterans Affairs" w:date="2018-05-31T13:01:00Z">
              <w:r w:rsidRPr="00394880">
                <w:rPr>
                  <w:rFonts w:ascii="Times New Roman" w:hAnsi="Times New Roman"/>
                  <w:sz w:val="22"/>
                  <w:szCs w:val="22"/>
                </w:rPr>
                <w:t>CMN FORM TYPES</w:t>
              </w:r>
            </w:ins>
          </w:p>
        </w:tc>
        <w:tc>
          <w:tcPr>
            <w:tcW w:w="5238" w:type="dxa"/>
          </w:tcPr>
          <w:p w14:paraId="40C92433" w14:textId="77777777" w:rsidR="00394880" w:rsidRPr="00394880" w:rsidRDefault="00394880" w:rsidP="00062B1B">
            <w:pPr>
              <w:rPr>
                <w:ins w:id="110" w:author="Department of Veterans Affairs" w:date="2018-05-31T13:01:00Z"/>
                <w:rFonts w:ascii="Times New Roman" w:hAnsi="Times New Roman"/>
                <w:sz w:val="22"/>
                <w:szCs w:val="22"/>
              </w:rPr>
            </w:pPr>
            <w:ins w:id="111" w:author="Department of Veterans Affairs" w:date="2018-05-31T13:01:00Z">
              <w:r w:rsidRPr="00394880">
                <w:rPr>
                  <w:rFonts w:ascii="Times New Roman" w:hAnsi="Times New Roman"/>
                  <w:sz w:val="22"/>
                  <w:szCs w:val="22"/>
                </w:rPr>
                <w:t>^IBE(399.6,</w:t>
              </w:r>
            </w:ins>
          </w:p>
          <w:p w14:paraId="7F7E89D2" w14:textId="77777777" w:rsidR="00394880" w:rsidRPr="00394880" w:rsidRDefault="00394880" w:rsidP="00062B1B">
            <w:pPr>
              <w:rPr>
                <w:ins w:id="112" w:author="Department of Veterans Affairs" w:date="2018-05-31T13:01:00Z"/>
                <w:rFonts w:ascii="Times New Roman" w:hAnsi="Times New Roman"/>
                <w:sz w:val="22"/>
                <w:szCs w:val="22"/>
              </w:rPr>
            </w:pPr>
            <w:ins w:id="113" w:author="Department of Veterans Affairs" w:date="2018-05-31T13:01:00Z">
              <w:r w:rsidRPr="00394880">
                <w:rPr>
                  <w:rFonts w:ascii="Times New Roman" w:hAnsi="Times New Roman"/>
                  <w:sz w:val="22"/>
                  <w:szCs w:val="22"/>
                </w:rPr>
                <w:t>This file contains the various Certificate of Medical Necessity (CMN) form types and is used in Enter/Edit Billing when the user specifies CMN information for an</w:t>
              </w:r>
            </w:ins>
          </w:p>
          <w:p w14:paraId="2B8DEA23" w14:textId="347A4091" w:rsidR="00394880" w:rsidRPr="00394880" w:rsidRDefault="00394880" w:rsidP="00ED6416">
            <w:pPr>
              <w:rPr>
                <w:ins w:id="114" w:author="Department of Veterans Affairs" w:date="2018-05-31T13:00:00Z"/>
                <w:rFonts w:ascii="Times New Roman" w:hAnsi="Times New Roman"/>
                <w:sz w:val="22"/>
                <w:szCs w:val="22"/>
              </w:rPr>
            </w:pPr>
            <w:ins w:id="115" w:author="Department of Veterans Affairs" w:date="2018-05-31T13:01:00Z">
              <w:r w:rsidRPr="00394880">
                <w:rPr>
                  <w:rFonts w:ascii="Times New Roman" w:hAnsi="Times New Roman"/>
                  <w:sz w:val="22"/>
                  <w:szCs w:val="22"/>
                </w:rPr>
                <w:t>eligible procedure.</w:t>
              </w:r>
            </w:ins>
          </w:p>
        </w:tc>
      </w:tr>
      <w:tr w:rsidR="006914D7" w:rsidRPr="0002501E" w14:paraId="335A2E0E" w14:textId="77777777" w:rsidTr="006A649E">
        <w:trPr>
          <w:cantSplit/>
        </w:trPr>
        <w:tc>
          <w:tcPr>
            <w:tcW w:w="4338" w:type="dxa"/>
          </w:tcPr>
          <w:p w14:paraId="335A2E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409.95</w:t>
            </w:r>
          </w:p>
          <w:p w14:paraId="335A2E0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MANAGER CLINIC SETUP</w:t>
            </w:r>
          </w:p>
        </w:tc>
        <w:tc>
          <w:tcPr>
            <w:tcW w:w="5238" w:type="dxa"/>
          </w:tcPr>
          <w:p w14:paraId="335A2E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^SD(409.95,</w:t>
            </w:r>
          </w:p>
          <w:p w14:paraId="335A2E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defines which encounter forms to use for a particular clinic.  It can also be used to define other forms or reports to print, along with the new encounter forms.  For each appointment, a packet of forms can be printed, saving the effort of collating the forms manually.</w:t>
            </w:r>
          </w:p>
        </w:tc>
      </w:tr>
      <w:tr w:rsidR="006914D7" w:rsidRPr="0002501E" w14:paraId="335A2E13" w14:textId="77777777" w:rsidTr="006A649E">
        <w:trPr>
          <w:cantSplit/>
        </w:trPr>
        <w:tc>
          <w:tcPr>
            <w:tcW w:w="4338" w:type="dxa"/>
          </w:tcPr>
          <w:p w14:paraId="335A2E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409.96</w:t>
            </w:r>
          </w:p>
          <w:p w14:paraId="335A2E1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MANAGER DIVISION SETUP</w:t>
            </w:r>
          </w:p>
        </w:tc>
        <w:tc>
          <w:tcPr>
            <w:tcW w:w="5238" w:type="dxa"/>
          </w:tcPr>
          <w:p w14:paraId="335A2E1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^SD(409.96,</w:t>
            </w:r>
          </w:p>
          <w:p w14:paraId="335A2E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14:paraId="335A2E14"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14:paraId="335A2E15"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14:paraId="335A2E16" w14:textId="77777777" w:rsidR="00531745" w:rsidRPr="0002501E" w:rsidRDefault="00531745" w:rsidP="0097311F">
      <w:pPr>
        <w:pStyle w:val="Heading2"/>
      </w:pPr>
      <w:r w:rsidRPr="0002501E">
        <w:br w:type="page"/>
      </w:r>
      <w:bookmarkStart w:id="116" w:name="_Toc200787537"/>
      <w:bookmarkStart w:id="117" w:name="_Toc442890973"/>
      <w:bookmarkStart w:id="118" w:name="_Toc514255814"/>
      <w:r w:rsidRPr="0002501E">
        <w:lastRenderedPageBreak/>
        <w:t>Templates</w:t>
      </w:r>
      <w:bookmarkEnd w:id="116"/>
      <w:bookmarkEnd w:id="117"/>
      <w:bookmarkEnd w:id="118"/>
    </w:p>
    <w:p w14:paraId="335A2E17" w14:textId="77777777" w:rsidR="004D61A0" w:rsidRPr="0002501E" w:rsidRDefault="004D61A0">
      <w:pPr>
        <w:rPr>
          <w:rFonts w:ascii="Times New Roman" w:hAnsi="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14:paraId="335A2E1A" w14:textId="77777777" w:rsidTr="00F73FD0">
        <w:trPr>
          <w:cantSplit/>
          <w:tblHeader/>
        </w:trPr>
        <w:tc>
          <w:tcPr>
            <w:tcW w:w="9378" w:type="dxa"/>
            <w:gridSpan w:val="2"/>
          </w:tcPr>
          <w:p w14:paraId="335A2E18" w14:textId="77777777" w:rsidR="004D61A0" w:rsidRPr="0002501E" w:rsidRDefault="000008B3" w:rsidP="00B93355">
            <w:pPr>
              <w:pStyle w:val="Heading3"/>
            </w:pPr>
            <w:bookmarkStart w:id="119" w:name="_Toc442890974"/>
            <w:bookmarkStart w:id="120" w:name="_Toc514255815"/>
            <w:r w:rsidRPr="0002501E">
              <w:t>List</w:t>
            </w:r>
            <w:r w:rsidR="004D61A0" w:rsidRPr="0002501E">
              <w:t xml:space="preserve"> Templates</w:t>
            </w:r>
            <w:bookmarkEnd w:id="119"/>
            <w:bookmarkEnd w:id="120"/>
          </w:p>
          <w:p w14:paraId="335A2E19" w14:textId="77777777" w:rsidR="004D61A0" w:rsidRPr="0002501E" w:rsidRDefault="004D61A0" w:rsidP="00B93355">
            <w:pPr>
              <w:rPr>
                <w:rFonts w:ascii="Times New Roman" w:hAnsi="Times New Roman"/>
                <w:b/>
                <w:sz w:val="22"/>
                <w:szCs w:val="22"/>
              </w:rPr>
            </w:pPr>
          </w:p>
        </w:tc>
      </w:tr>
      <w:tr w:rsidR="00352F41" w:rsidRPr="0002501E" w14:paraId="335A2E1D" w14:textId="77777777" w:rsidTr="00F73FD0">
        <w:trPr>
          <w:cantSplit/>
          <w:tblHeader/>
        </w:trPr>
        <w:tc>
          <w:tcPr>
            <w:tcW w:w="3960" w:type="dxa"/>
          </w:tcPr>
          <w:p w14:paraId="335A2E1B"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14:paraId="335A2E1C"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5B1C4A" w:rsidRPr="0002501E" w14:paraId="335A2E20" w14:textId="77777777" w:rsidTr="00F73FD0">
        <w:trPr>
          <w:cantSplit/>
        </w:trPr>
        <w:tc>
          <w:tcPr>
            <w:tcW w:w="3960" w:type="dxa"/>
          </w:tcPr>
          <w:p w14:paraId="335A2E1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IBCE VIEW LOC</w:t>
            </w:r>
            <w:r>
              <w:rPr>
                <w:rFonts w:ascii="Times New Roman" w:hAnsi="Times New Roman"/>
                <w:sz w:val="22"/>
                <w:szCs w:val="22"/>
              </w:rPr>
              <w:t xml:space="preserve"> PRINT</w:t>
            </w:r>
          </w:p>
        </w:tc>
        <w:tc>
          <w:tcPr>
            <w:tcW w:w="5418" w:type="dxa"/>
          </w:tcPr>
          <w:p w14:paraId="335A2E1F"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previously printed claims screen.</w:t>
            </w:r>
          </w:p>
        </w:tc>
      </w:tr>
      <w:tr w:rsidR="003F162D" w:rsidRPr="0002501E" w14:paraId="335A2E23" w14:textId="77777777" w:rsidTr="00F73FD0">
        <w:trPr>
          <w:cantSplit/>
        </w:trPr>
        <w:tc>
          <w:tcPr>
            <w:tcW w:w="3960" w:type="dxa"/>
          </w:tcPr>
          <w:p w14:paraId="335A2E21"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INS CO SELECTED</w:t>
            </w:r>
          </w:p>
        </w:tc>
        <w:tc>
          <w:tcPr>
            <w:tcW w:w="5418" w:type="dxa"/>
          </w:tcPr>
          <w:p w14:paraId="335A2E22"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Insurance Companies selected by template IBCN INS CO SELECTOR. Allows users to deselect an Insurance Company.</w:t>
            </w:r>
          </w:p>
        </w:tc>
      </w:tr>
      <w:tr w:rsidR="003F162D" w:rsidRPr="0002501E" w14:paraId="335A2E26" w14:textId="77777777" w:rsidTr="00F73FD0">
        <w:trPr>
          <w:cantSplit/>
        </w:trPr>
        <w:tc>
          <w:tcPr>
            <w:tcW w:w="3960" w:type="dxa"/>
          </w:tcPr>
          <w:p w14:paraId="335A2E24"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INS CO SELECTOR</w:t>
            </w:r>
          </w:p>
        </w:tc>
        <w:tc>
          <w:tcPr>
            <w:tcW w:w="5418" w:type="dxa"/>
          </w:tcPr>
          <w:p w14:paraId="335A2E25"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F162D" w:rsidRPr="0002501E" w14:paraId="335A2E29" w14:textId="77777777" w:rsidTr="00F73FD0">
        <w:trPr>
          <w:cantSplit/>
        </w:trPr>
        <w:tc>
          <w:tcPr>
            <w:tcW w:w="3960" w:type="dxa"/>
          </w:tcPr>
          <w:p w14:paraId="335A2E27"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SUBSCRIBER SELECTED</w:t>
            </w:r>
          </w:p>
        </w:tc>
        <w:tc>
          <w:tcPr>
            <w:tcW w:w="5418" w:type="dxa"/>
          </w:tcPr>
          <w:p w14:paraId="335A2E28"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F162D" w:rsidRPr="0002501E" w14:paraId="335A2E2C" w14:textId="77777777" w:rsidTr="00F73FD0">
        <w:trPr>
          <w:cantSplit/>
        </w:trPr>
        <w:tc>
          <w:tcPr>
            <w:tcW w:w="3960" w:type="dxa"/>
          </w:tcPr>
          <w:p w14:paraId="335A2E2A" w14:textId="77777777" w:rsidR="003F162D" w:rsidRPr="0002501E" w:rsidRDefault="003F162D" w:rsidP="00B93355">
            <w:pPr>
              <w:rPr>
                <w:rFonts w:ascii="Times New Roman" w:hAnsi="Times New Roman"/>
                <w:sz w:val="22"/>
                <w:szCs w:val="22"/>
              </w:rPr>
            </w:pPr>
            <w:r>
              <w:rPr>
                <w:rFonts w:ascii="Times New Roman" w:hAnsi="Times New Roman"/>
                <w:sz w:val="22"/>
                <w:szCs w:val="22"/>
              </w:rPr>
              <w:t>IBCN SUBSCRIBER SELECTOR</w:t>
            </w:r>
          </w:p>
        </w:tc>
        <w:tc>
          <w:tcPr>
            <w:tcW w:w="5418" w:type="dxa"/>
          </w:tcPr>
          <w:p w14:paraId="335A2E2B"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F162D" w:rsidRPr="0002501E" w14:paraId="335A2E2F" w14:textId="77777777" w:rsidTr="00F73FD0">
        <w:trPr>
          <w:cantSplit/>
        </w:trPr>
        <w:tc>
          <w:tcPr>
            <w:tcW w:w="3960" w:type="dxa"/>
          </w:tcPr>
          <w:p w14:paraId="335A2E2D" w14:textId="77777777" w:rsidR="003F162D" w:rsidRPr="0002501E" w:rsidRDefault="003F162D" w:rsidP="00B93355">
            <w:pPr>
              <w:rPr>
                <w:rFonts w:ascii="Times New Roman" w:hAnsi="Times New Roman"/>
                <w:sz w:val="22"/>
                <w:szCs w:val="22"/>
              </w:rPr>
            </w:pPr>
            <w:r>
              <w:rPr>
                <w:rFonts w:ascii="Times New Roman" w:hAnsi="Times New Roman"/>
                <w:sz w:val="22"/>
                <w:szCs w:val="22"/>
              </w:rPr>
              <w:t>IBCNB INSURANCE BUFFER PAYER</w:t>
            </w:r>
          </w:p>
        </w:tc>
        <w:tc>
          <w:tcPr>
            <w:tcW w:w="5418" w:type="dxa"/>
          </w:tcPr>
          <w:p w14:paraId="335A2E2E" w14:textId="77777777"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F162D" w:rsidRPr="0002501E" w14:paraId="335A2E32" w14:textId="77777777" w:rsidTr="00F73FD0">
        <w:trPr>
          <w:cantSplit/>
        </w:trPr>
        <w:tc>
          <w:tcPr>
            <w:tcW w:w="3960" w:type="dxa"/>
          </w:tcPr>
          <w:p w14:paraId="335A2E30" w14:textId="77777777" w:rsidR="003F162D" w:rsidRPr="0002501E" w:rsidRDefault="003F162D" w:rsidP="00B93355">
            <w:pPr>
              <w:rPr>
                <w:rFonts w:ascii="Times New Roman" w:hAnsi="Times New Roman"/>
                <w:sz w:val="22"/>
                <w:szCs w:val="22"/>
              </w:rPr>
            </w:pPr>
            <w:r>
              <w:rPr>
                <w:rFonts w:ascii="Times New Roman" w:hAnsi="Times New Roman"/>
                <w:sz w:val="22"/>
                <w:szCs w:val="22"/>
              </w:rPr>
              <w:t>IBCNCH POL COMMENT EXPAND VIEW</w:t>
            </w:r>
          </w:p>
        </w:tc>
        <w:tc>
          <w:tcPr>
            <w:tcW w:w="5418" w:type="dxa"/>
          </w:tcPr>
          <w:p w14:paraId="335A2E31"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w:t>
            </w:r>
          </w:p>
        </w:tc>
      </w:tr>
      <w:tr w:rsidR="003F162D" w:rsidRPr="0002501E" w14:paraId="335A2E35" w14:textId="77777777" w:rsidTr="00F73FD0">
        <w:trPr>
          <w:cantSplit/>
        </w:trPr>
        <w:tc>
          <w:tcPr>
            <w:tcW w:w="3960" w:type="dxa"/>
          </w:tcPr>
          <w:p w14:paraId="335A2E33" w14:textId="77777777" w:rsidR="003F162D" w:rsidRPr="0002501E" w:rsidRDefault="00C933AB" w:rsidP="00B93355">
            <w:pPr>
              <w:rPr>
                <w:rFonts w:ascii="Times New Roman" w:hAnsi="Times New Roman"/>
                <w:sz w:val="22"/>
                <w:szCs w:val="22"/>
              </w:rPr>
            </w:pPr>
            <w:r>
              <w:rPr>
                <w:rFonts w:ascii="Times New Roman" w:hAnsi="Times New Roman"/>
                <w:sz w:val="22"/>
                <w:szCs w:val="22"/>
              </w:rPr>
              <w:t>IBCNCH POLICY COMMENT EXPAND</w:t>
            </w:r>
          </w:p>
        </w:tc>
        <w:tc>
          <w:tcPr>
            <w:tcW w:w="5418" w:type="dxa"/>
          </w:tcPr>
          <w:p w14:paraId="335A2E34"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  Allows the user to edit or delete the comment under specified conditions.</w:t>
            </w:r>
          </w:p>
        </w:tc>
      </w:tr>
      <w:tr w:rsidR="003F162D" w:rsidRPr="0002501E" w14:paraId="335A2E38" w14:textId="77777777" w:rsidTr="00F73FD0">
        <w:trPr>
          <w:cantSplit/>
        </w:trPr>
        <w:tc>
          <w:tcPr>
            <w:tcW w:w="3960" w:type="dxa"/>
          </w:tcPr>
          <w:p w14:paraId="335A2E36" w14:textId="77777777" w:rsidR="003F162D" w:rsidRPr="0002501E" w:rsidRDefault="00C933AB" w:rsidP="00B93355">
            <w:pPr>
              <w:rPr>
                <w:rFonts w:ascii="Times New Roman" w:hAnsi="Times New Roman"/>
                <w:sz w:val="22"/>
                <w:szCs w:val="22"/>
              </w:rPr>
            </w:pPr>
            <w:r>
              <w:rPr>
                <w:rFonts w:ascii="Times New Roman" w:hAnsi="Times New Roman"/>
                <w:sz w:val="22"/>
                <w:szCs w:val="22"/>
              </w:rPr>
              <w:t>IBCNCH POLICY COMMENT HISTORY</w:t>
            </w:r>
          </w:p>
        </w:tc>
        <w:tc>
          <w:tcPr>
            <w:tcW w:w="5418" w:type="dxa"/>
          </w:tcPr>
          <w:p w14:paraId="335A2E37"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all of the Patient Policy Comments for a specified patient and policy.  Allows the user to add a new comment, expand a comment, search all comments for a specified string, edit a comment and delete a comment.</w:t>
            </w:r>
          </w:p>
        </w:tc>
      </w:tr>
      <w:tr w:rsidR="003F162D" w:rsidRPr="0002501E" w14:paraId="335A2E3B" w14:textId="77777777" w:rsidTr="00F73FD0">
        <w:trPr>
          <w:cantSplit/>
        </w:trPr>
        <w:tc>
          <w:tcPr>
            <w:tcW w:w="3960" w:type="dxa"/>
          </w:tcPr>
          <w:p w14:paraId="335A2E39" w14:textId="77777777" w:rsidR="003F162D" w:rsidRPr="0002501E" w:rsidRDefault="00C933AB" w:rsidP="00B93355">
            <w:pPr>
              <w:rPr>
                <w:rFonts w:ascii="Times New Roman" w:hAnsi="Times New Roman"/>
                <w:sz w:val="22"/>
                <w:szCs w:val="22"/>
              </w:rPr>
            </w:pPr>
            <w:r>
              <w:rPr>
                <w:rFonts w:ascii="Times New Roman" w:hAnsi="Times New Roman"/>
                <w:sz w:val="22"/>
                <w:szCs w:val="22"/>
              </w:rPr>
              <w:t>IBCN POLICY COMMENT SEARCH</w:t>
            </w:r>
          </w:p>
        </w:tc>
        <w:tc>
          <w:tcPr>
            <w:tcW w:w="5418" w:type="dxa"/>
          </w:tcPr>
          <w:p w14:paraId="335A2E3A"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F162D" w:rsidRPr="0002501E" w14:paraId="335A2E3E" w14:textId="77777777" w:rsidTr="00F73FD0">
        <w:trPr>
          <w:cantSplit/>
        </w:trPr>
        <w:tc>
          <w:tcPr>
            <w:tcW w:w="3960" w:type="dxa"/>
          </w:tcPr>
          <w:p w14:paraId="335A2E3C" w14:textId="77777777" w:rsidR="003F162D" w:rsidRPr="0002501E" w:rsidRDefault="00C933AB" w:rsidP="00B93355">
            <w:pPr>
              <w:rPr>
                <w:rFonts w:ascii="Times New Roman" w:hAnsi="Times New Roman"/>
                <w:sz w:val="22"/>
                <w:szCs w:val="22"/>
              </w:rPr>
            </w:pPr>
            <w:r>
              <w:rPr>
                <w:rFonts w:ascii="Times New Roman" w:hAnsi="Times New Roman"/>
                <w:sz w:val="22"/>
                <w:szCs w:val="22"/>
              </w:rPr>
              <w:t>IBCN POLICY COMMENT VIEW</w:t>
            </w:r>
          </w:p>
        </w:tc>
        <w:tc>
          <w:tcPr>
            <w:tcW w:w="5418" w:type="dxa"/>
          </w:tcPr>
          <w:p w14:paraId="335A2E3D" w14:textId="77777777"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52F41" w:rsidRPr="0002501E" w14:paraId="335A2E41" w14:textId="77777777" w:rsidTr="00F73FD0">
        <w:trPr>
          <w:cantSplit/>
        </w:trPr>
        <w:tc>
          <w:tcPr>
            <w:tcW w:w="3960" w:type="dxa"/>
          </w:tcPr>
          <w:p w14:paraId="335A2E3F" w14:textId="77777777" w:rsidR="00352F41" w:rsidRPr="0002501E" w:rsidRDefault="00352F41" w:rsidP="00B93355">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14:paraId="335A2E40" w14:textId="77777777" w:rsidR="00352F41" w:rsidRPr="0002501E" w:rsidRDefault="00B12240" w:rsidP="00B12240">
            <w:pPr>
              <w:rPr>
                <w:rFonts w:ascii="Times New Roman" w:hAnsi="Times New Roman"/>
                <w:sz w:val="22"/>
                <w:szCs w:val="22"/>
              </w:rPr>
            </w:pPr>
            <w:r w:rsidRPr="0002501E">
              <w:rPr>
                <w:rFonts w:ascii="Times New Roman" w:hAnsi="Times New Roman"/>
                <w:sz w:val="22"/>
                <w:szCs w:val="22"/>
              </w:rPr>
              <w:t xml:space="preserve">Protocol List Type.  Generates the eIV Elig/Benefit Information screen.  </w:t>
            </w:r>
          </w:p>
        </w:tc>
      </w:tr>
      <w:tr w:rsidR="00352F41" w:rsidRPr="0002501E" w14:paraId="335A2E44" w14:textId="77777777" w:rsidTr="00F73FD0">
        <w:trPr>
          <w:cantSplit/>
        </w:trPr>
        <w:tc>
          <w:tcPr>
            <w:tcW w:w="3960" w:type="dxa"/>
          </w:tcPr>
          <w:p w14:paraId="335A2E42" w14:textId="77777777" w:rsidR="00352F41" w:rsidRPr="0002501E" w:rsidRDefault="00352F41" w:rsidP="00B93355">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14:paraId="335A2E43" w14:textId="77777777" w:rsidR="00352F41" w:rsidRPr="0002501E" w:rsidRDefault="00B12240" w:rsidP="00B12240">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52F41" w:rsidRPr="0002501E" w14:paraId="335A2E47" w14:textId="77777777" w:rsidTr="00F73FD0">
        <w:trPr>
          <w:cantSplit/>
        </w:trPr>
        <w:tc>
          <w:tcPr>
            <w:tcW w:w="3960" w:type="dxa"/>
          </w:tcPr>
          <w:p w14:paraId="335A2E45" w14:textId="77777777" w:rsidR="00352F41" w:rsidRPr="0002501E" w:rsidRDefault="00352F41" w:rsidP="00B93355">
            <w:pPr>
              <w:rPr>
                <w:rFonts w:ascii="Times New Roman" w:hAnsi="Times New Roman"/>
                <w:sz w:val="22"/>
                <w:szCs w:val="22"/>
              </w:rPr>
            </w:pPr>
            <w:r w:rsidRPr="0002501E">
              <w:rPr>
                <w:rFonts w:ascii="Times New Roman" w:hAnsi="Times New Roman"/>
                <w:sz w:val="22"/>
                <w:szCs w:val="22"/>
              </w:rPr>
              <w:lastRenderedPageBreak/>
              <w:t>IBCNE MEDICARE COB LIST</w:t>
            </w:r>
          </w:p>
        </w:tc>
        <w:tc>
          <w:tcPr>
            <w:tcW w:w="5418" w:type="dxa"/>
          </w:tcPr>
          <w:p w14:paraId="335A2E46" w14:textId="77777777" w:rsidR="00352F41" w:rsidRPr="0002501E" w:rsidRDefault="00B12240" w:rsidP="00B93355">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5B1C4A" w14:paraId="335A2E4A" w14:textId="77777777" w:rsidTr="00F73FD0">
        <w:trPr>
          <w:cantSplit/>
        </w:trPr>
        <w:tc>
          <w:tcPr>
            <w:tcW w:w="3960" w:type="dxa"/>
          </w:tcPr>
          <w:p w14:paraId="335A2E48" w14:textId="77777777" w:rsidR="005B1C4A" w:rsidRDefault="005B1C4A" w:rsidP="00C91C80">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14:paraId="335A2E49" w14:textId="77777777" w:rsidR="005B1C4A" w:rsidRDefault="005B1C4A" w:rsidP="00C91C80">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5B1C4A" w14:paraId="335A2E4D" w14:textId="77777777" w:rsidTr="00F73FD0">
        <w:trPr>
          <w:cantSplit/>
        </w:trPr>
        <w:tc>
          <w:tcPr>
            <w:tcW w:w="3960" w:type="dxa"/>
          </w:tcPr>
          <w:p w14:paraId="335A2E4B" w14:textId="77777777" w:rsidR="005B1C4A" w:rsidRDefault="005B1C4A" w:rsidP="00C91C80">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14:paraId="335A2E4C" w14:textId="77777777" w:rsidR="005B1C4A" w:rsidRDefault="005B1C4A" w:rsidP="00C91C80">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5B1C4A" w14:paraId="335A2E50" w14:textId="77777777" w:rsidTr="00F73FD0">
        <w:trPr>
          <w:cantSplit/>
        </w:trPr>
        <w:tc>
          <w:tcPr>
            <w:tcW w:w="3960" w:type="dxa"/>
          </w:tcPr>
          <w:p w14:paraId="335A2E4E" w14:textId="77777777" w:rsidR="005B1C4A" w:rsidRDefault="005B1C4A" w:rsidP="00C91C80">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14:paraId="335A2E4F" w14:textId="77777777" w:rsidR="005B1C4A" w:rsidRDefault="005B1C4A" w:rsidP="00C91C80">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5B1C4A" w:rsidRPr="0002501E" w14:paraId="335A2E53" w14:textId="77777777" w:rsidTr="00F73FD0">
        <w:trPr>
          <w:cantSplit/>
        </w:trPr>
        <w:tc>
          <w:tcPr>
            <w:tcW w:w="3960" w:type="dxa"/>
          </w:tcPr>
          <w:p w14:paraId="335A2E51"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CLAIMS TRACKING</w:t>
            </w:r>
          </w:p>
        </w:tc>
        <w:tc>
          <w:tcPr>
            <w:tcW w:w="5418" w:type="dxa"/>
          </w:tcPr>
          <w:p w14:paraId="335A2E52"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5B1C4A" w:rsidRPr="0002501E" w14:paraId="335A2E56" w14:textId="77777777" w:rsidTr="00F73FD0">
        <w:trPr>
          <w:cantSplit/>
        </w:trPr>
        <w:tc>
          <w:tcPr>
            <w:tcW w:w="3960" w:type="dxa"/>
          </w:tcPr>
          <w:p w14:paraId="335A2E54"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ADM INSCO</w:t>
            </w:r>
          </w:p>
        </w:tc>
        <w:tc>
          <w:tcPr>
            <w:tcW w:w="5418" w:type="dxa"/>
          </w:tcPr>
          <w:p w14:paraId="335A2E55"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5B1C4A" w:rsidRPr="0002501E" w14:paraId="335A2E59" w14:textId="77777777" w:rsidTr="00F73FD0">
        <w:trPr>
          <w:cantSplit/>
        </w:trPr>
        <w:tc>
          <w:tcPr>
            <w:tcW w:w="3960" w:type="dxa"/>
          </w:tcPr>
          <w:p w14:paraId="335A2E57"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APPT INSCO</w:t>
            </w:r>
          </w:p>
        </w:tc>
        <w:tc>
          <w:tcPr>
            <w:tcW w:w="5418" w:type="dxa"/>
          </w:tcPr>
          <w:p w14:paraId="335A2E58"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5B1C4A" w:rsidRPr="0002501E" w14:paraId="335A2E5C" w14:textId="77777777" w:rsidTr="00F73FD0">
        <w:trPr>
          <w:cantSplit/>
        </w:trPr>
        <w:tc>
          <w:tcPr>
            <w:tcW w:w="3960" w:type="dxa"/>
          </w:tcPr>
          <w:p w14:paraId="335A2E5A"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CLINICS</w:t>
            </w:r>
          </w:p>
        </w:tc>
        <w:tc>
          <w:tcPr>
            <w:tcW w:w="5418" w:type="dxa"/>
          </w:tcPr>
          <w:p w14:paraId="335A2E5B"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5B1C4A" w:rsidRPr="0002501E" w14:paraId="335A2E5F" w14:textId="77777777" w:rsidTr="00F73FD0">
        <w:trPr>
          <w:cantSplit/>
        </w:trPr>
        <w:tc>
          <w:tcPr>
            <w:tcW w:w="3960" w:type="dxa"/>
          </w:tcPr>
          <w:p w14:paraId="335A2E5D"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PARAMETERS</w:t>
            </w:r>
          </w:p>
        </w:tc>
        <w:tc>
          <w:tcPr>
            <w:tcW w:w="5418" w:type="dxa"/>
          </w:tcPr>
          <w:p w14:paraId="335A2E5E"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Parameters screen.</w:t>
            </w:r>
          </w:p>
        </w:tc>
      </w:tr>
      <w:tr w:rsidR="005B1C4A" w:rsidRPr="0002501E" w14:paraId="335A2E62" w14:textId="77777777" w:rsidTr="00F73FD0">
        <w:trPr>
          <w:cantSplit/>
        </w:trPr>
        <w:tc>
          <w:tcPr>
            <w:tcW w:w="3960" w:type="dxa"/>
          </w:tcPr>
          <w:p w14:paraId="335A2E60" w14:textId="77777777" w:rsidR="005B1C4A" w:rsidRPr="0002501E" w:rsidRDefault="005B1C4A" w:rsidP="00C91C80">
            <w:pPr>
              <w:rPr>
                <w:rFonts w:ascii="Times New Roman" w:hAnsi="Times New Roman"/>
                <w:sz w:val="22"/>
                <w:szCs w:val="22"/>
              </w:rPr>
            </w:pPr>
            <w:r>
              <w:rPr>
                <w:rFonts w:ascii="Times New Roman" w:hAnsi="Times New Roman"/>
                <w:sz w:val="22"/>
                <w:szCs w:val="22"/>
              </w:rPr>
              <w:t>IBJP HCSR WARDS</w:t>
            </w:r>
          </w:p>
        </w:tc>
        <w:tc>
          <w:tcPr>
            <w:tcW w:w="5418" w:type="dxa"/>
          </w:tcPr>
          <w:p w14:paraId="335A2E61" w14:textId="77777777"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Wards Exclusions screen.</w:t>
            </w:r>
          </w:p>
        </w:tc>
      </w:tr>
      <w:tr w:rsidR="00FC4D32" w:rsidRPr="00FC4D32" w14:paraId="0095545E" w14:textId="77777777" w:rsidTr="00F73FD0">
        <w:trPr>
          <w:cantSplit/>
          <w:ins w:id="121" w:author="Department of Veterans Affairs" w:date="2018-05-31T13:01:00Z"/>
        </w:trPr>
        <w:tc>
          <w:tcPr>
            <w:tcW w:w="3960" w:type="dxa"/>
          </w:tcPr>
          <w:p w14:paraId="3E9A31B7" w14:textId="1ABD20AB" w:rsidR="00FC4D32" w:rsidRPr="00FC4D32" w:rsidRDefault="00FC4D32" w:rsidP="00C91C80">
            <w:pPr>
              <w:rPr>
                <w:ins w:id="122" w:author="Department of Veterans Affairs" w:date="2018-05-31T13:01:00Z"/>
                <w:rFonts w:ascii="Times New Roman" w:hAnsi="Times New Roman"/>
                <w:sz w:val="22"/>
                <w:szCs w:val="22"/>
              </w:rPr>
            </w:pPr>
            <w:ins w:id="123" w:author="Department of Veterans Affairs" w:date="2018-05-31T13:02:00Z">
              <w:r w:rsidRPr="00FC4D32">
                <w:rPr>
                  <w:rFonts w:ascii="Times New Roman" w:hAnsi="Times New Roman"/>
                  <w:sz w:val="22"/>
                  <w:szCs w:val="22"/>
                </w:rPr>
                <w:t>IBJP IB NON-MCCF RATE TYPES</w:t>
              </w:r>
            </w:ins>
          </w:p>
        </w:tc>
        <w:tc>
          <w:tcPr>
            <w:tcW w:w="5418" w:type="dxa"/>
          </w:tcPr>
          <w:p w14:paraId="3C721B7D" w14:textId="649B079A" w:rsidR="00FC4D32" w:rsidRPr="00FC4D32" w:rsidRDefault="00FC4D32" w:rsidP="00C91C80">
            <w:pPr>
              <w:rPr>
                <w:ins w:id="124" w:author="Department of Veterans Affairs" w:date="2018-05-31T13:01:00Z"/>
                <w:rFonts w:ascii="Times New Roman" w:hAnsi="Times New Roman"/>
                <w:sz w:val="22"/>
                <w:szCs w:val="22"/>
              </w:rPr>
            </w:pPr>
            <w:ins w:id="125" w:author="Department of Veterans Affairs" w:date="2018-05-31T13:02:00Z">
              <w:r w:rsidRPr="00FC4D32">
                <w:rPr>
                  <w:rFonts w:ascii="Times New Roman" w:hAnsi="Times New Roman"/>
                  <w:sz w:val="22"/>
                  <w:szCs w:val="22"/>
                </w:rPr>
                <w:t>Protocol List Type.  Allows user to  define what a NON-MCCF RATE TYPE is in the IB Site Parameters.</w:t>
              </w:r>
            </w:ins>
          </w:p>
        </w:tc>
      </w:tr>
      <w:tr w:rsidR="00E26231" w:rsidRPr="0002501E" w14:paraId="335A2E65" w14:textId="77777777" w:rsidTr="00F73FD0">
        <w:trPr>
          <w:cantSplit/>
        </w:trPr>
        <w:tc>
          <w:tcPr>
            <w:tcW w:w="3960" w:type="dxa"/>
          </w:tcPr>
          <w:p w14:paraId="335A2E63" w14:textId="77777777" w:rsidR="00E26231" w:rsidRPr="0002501E" w:rsidRDefault="00E26231" w:rsidP="00AF10D0">
            <w:pPr>
              <w:rPr>
                <w:rFonts w:ascii="Times New Roman" w:hAnsi="Times New Roman"/>
                <w:sz w:val="22"/>
                <w:szCs w:val="22"/>
              </w:rPr>
            </w:pPr>
            <w:r>
              <w:rPr>
                <w:rFonts w:ascii="Times New Roman" w:hAnsi="Times New Roman"/>
                <w:sz w:val="22"/>
                <w:szCs w:val="22"/>
              </w:rPr>
              <w:t>IBJP IB PAY-TO PROVIDERS</w:t>
            </w:r>
          </w:p>
        </w:tc>
        <w:tc>
          <w:tcPr>
            <w:tcW w:w="5418" w:type="dxa"/>
          </w:tcPr>
          <w:p w14:paraId="335A2E64" w14:textId="77777777" w:rsidR="00E26231" w:rsidRPr="0002501E" w:rsidRDefault="00E26231" w:rsidP="00AF10D0">
            <w:pPr>
              <w:rPr>
                <w:rFonts w:ascii="Times New Roman" w:hAnsi="Times New Roman"/>
                <w:sz w:val="22"/>
                <w:szCs w:val="22"/>
              </w:rPr>
            </w:pPr>
            <w:r>
              <w:rPr>
                <w:rFonts w:ascii="Times New Roman" w:hAnsi="Times New Roman"/>
                <w:sz w:val="22"/>
                <w:szCs w:val="22"/>
              </w:rPr>
              <w:t>Protocol List Type.</w:t>
            </w:r>
            <w:r w:rsidR="008E2ED3">
              <w:rPr>
                <w:rFonts w:ascii="Times New Roman" w:hAnsi="Times New Roman"/>
                <w:sz w:val="22"/>
                <w:szCs w:val="22"/>
              </w:rPr>
              <w:t xml:space="preserve"> </w:t>
            </w:r>
            <w:r>
              <w:rPr>
                <w:rFonts w:ascii="Times New Roman" w:hAnsi="Times New Roman"/>
                <w:sz w:val="22"/>
                <w:szCs w:val="22"/>
              </w:rPr>
              <w:t xml:space="preserve"> Displays list of Pay-to Providers defined under IB Site Parameters; allows user to add, edit, and delete Pay-to Providers; allows user to go to Pay-to Associations.</w:t>
            </w:r>
          </w:p>
        </w:tc>
      </w:tr>
      <w:tr w:rsidR="00E26231" w:rsidRPr="0002501E" w14:paraId="335A2E68" w14:textId="77777777" w:rsidTr="00F73FD0">
        <w:trPr>
          <w:cantSplit/>
        </w:trPr>
        <w:tc>
          <w:tcPr>
            <w:tcW w:w="3960" w:type="dxa"/>
          </w:tcPr>
          <w:p w14:paraId="335A2E66" w14:textId="77777777" w:rsidR="00E26231" w:rsidRPr="0002501E" w:rsidRDefault="00E26231" w:rsidP="00AF10D0">
            <w:pPr>
              <w:rPr>
                <w:rFonts w:ascii="Times New Roman" w:hAnsi="Times New Roman"/>
                <w:sz w:val="22"/>
                <w:szCs w:val="22"/>
              </w:rPr>
            </w:pPr>
            <w:r>
              <w:rPr>
                <w:rFonts w:ascii="Times New Roman" w:hAnsi="Times New Roman"/>
                <w:sz w:val="22"/>
                <w:szCs w:val="22"/>
              </w:rPr>
              <w:t>IBJP IB PAY-TO ASSOCIATIONS</w:t>
            </w:r>
          </w:p>
        </w:tc>
        <w:tc>
          <w:tcPr>
            <w:tcW w:w="5418" w:type="dxa"/>
          </w:tcPr>
          <w:p w14:paraId="335A2E67" w14:textId="77777777" w:rsidR="00E26231" w:rsidRPr="0002501E" w:rsidRDefault="00E26231" w:rsidP="00AF10D0">
            <w:pPr>
              <w:rPr>
                <w:rFonts w:ascii="Times New Roman" w:hAnsi="Times New Roman"/>
                <w:sz w:val="22"/>
                <w:szCs w:val="22"/>
              </w:rPr>
            </w:pPr>
            <w:r>
              <w:rPr>
                <w:rFonts w:ascii="Times New Roman" w:hAnsi="Times New Roman"/>
                <w:sz w:val="22"/>
                <w:szCs w:val="22"/>
              </w:rPr>
              <w:t xml:space="preserve">Protocol List Type. </w:t>
            </w:r>
            <w:r w:rsidR="008E2ED3">
              <w:rPr>
                <w:rFonts w:ascii="Times New Roman" w:hAnsi="Times New Roman"/>
                <w:sz w:val="22"/>
                <w:szCs w:val="22"/>
              </w:rPr>
              <w:t xml:space="preserve"> </w:t>
            </w:r>
            <w:r>
              <w:rPr>
                <w:rFonts w:ascii="Times New Roman" w:hAnsi="Times New Roman"/>
                <w:sz w:val="22"/>
                <w:szCs w:val="22"/>
              </w:rPr>
              <w:t>Displays Divisions associated with each Pay-to Provider; allows user to add, edit, and delete associations.</w:t>
            </w:r>
          </w:p>
        </w:tc>
      </w:tr>
      <w:tr w:rsidR="00E26231" w:rsidRPr="0002501E" w14:paraId="335A2E6B" w14:textId="77777777" w:rsidTr="00F73FD0">
        <w:trPr>
          <w:cantSplit/>
        </w:trPr>
        <w:tc>
          <w:tcPr>
            <w:tcW w:w="3960" w:type="dxa"/>
          </w:tcPr>
          <w:p w14:paraId="335A2E69" w14:textId="77777777" w:rsidR="00E26231" w:rsidRDefault="00E26231" w:rsidP="00AF10D0">
            <w:pPr>
              <w:rPr>
                <w:rFonts w:ascii="Times New Roman" w:hAnsi="Times New Roman"/>
                <w:sz w:val="22"/>
                <w:szCs w:val="22"/>
              </w:rPr>
            </w:pPr>
            <w:r>
              <w:rPr>
                <w:rFonts w:ascii="Times New Roman" w:hAnsi="Times New Roman"/>
                <w:sz w:val="22"/>
                <w:szCs w:val="22"/>
              </w:rPr>
              <w:t>IBJP IB TRICARE PAY-TO PROVS</w:t>
            </w:r>
          </w:p>
        </w:tc>
        <w:tc>
          <w:tcPr>
            <w:tcW w:w="5418" w:type="dxa"/>
          </w:tcPr>
          <w:p w14:paraId="335A2E6A" w14:textId="77777777" w:rsidR="00E26231" w:rsidRDefault="00E26231" w:rsidP="00AF10D0">
            <w:pPr>
              <w:rPr>
                <w:rFonts w:ascii="Times New Roman" w:hAnsi="Times New Roman"/>
                <w:sz w:val="22"/>
                <w:szCs w:val="22"/>
              </w:rPr>
            </w:pPr>
            <w:r>
              <w:rPr>
                <w:rFonts w:ascii="Times New Roman" w:hAnsi="Times New Roman"/>
                <w:sz w:val="22"/>
                <w:szCs w:val="22"/>
              </w:rPr>
              <w:t xml:space="preserve">Protocol List Type. </w:t>
            </w:r>
            <w:r w:rsidR="008E2ED3">
              <w:rPr>
                <w:rFonts w:ascii="Times New Roman" w:hAnsi="Times New Roman"/>
                <w:sz w:val="22"/>
                <w:szCs w:val="22"/>
              </w:rPr>
              <w:t xml:space="preserve"> </w:t>
            </w:r>
            <w:r>
              <w:rPr>
                <w:rFonts w:ascii="Times New Roman" w:hAnsi="Times New Roman"/>
                <w:sz w:val="22"/>
                <w:szCs w:val="22"/>
              </w:rPr>
              <w:t>Displays list of TRICARE-specific Pay-to Providers defined under IB Site Parameters; allows user to add, edit, delete TRICARE-specific Pay-to Providers; allows user to go to TRICARE-specific Pay-to Associations.</w:t>
            </w:r>
          </w:p>
        </w:tc>
      </w:tr>
      <w:tr w:rsidR="00E26231" w:rsidRPr="0002501E" w14:paraId="335A2E6E" w14:textId="77777777" w:rsidTr="00F73FD0">
        <w:trPr>
          <w:cantSplit/>
        </w:trPr>
        <w:tc>
          <w:tcPr>
            <w:tcW w:w="3960" w:type="dxa"/>
          </w:tcPr>
          <w:p w14:paraId="335A2E6C" w14:textId="77777777" w:rsidR="00E26231" w:rsidRDefault="00E26231" w:rsidP="00AF10D0">
            <w:pPr>
              <w:rPr>
                <w:rFonts w:ascii="Times New Roman" w:hAnsi="Times New Roman"/>
                <w:sz w:val="22"/>
                <w:szCs w:val="22"/>
              </w:rPr>
            </w:pPr>
            <w:r>
              <w:rPr>
                <w:rFonts w:ascii="Times New Roman" w:hAnsi="Times New Roman"/>
                <w:sz w:val="22"/>
                <w:szCs w:val="22"/>
              </w:rPr>
              <w:t>IBJP IB TRICARE PAY-TO ASSOCS</w:t>
            </w:r>
          </w:p>
        </w:tc>
        <w:tc>
          <w:tcPr>
            <w:tcW w:w="5418" w:type="dxa"/>
          </w:tcPr>
          <w:p w14:paraId="335A2E6D" w14:textId="77777777" w:rsidR="00E26231" w:rsidRDefault="00E26231" w:rsidP="00AF10D0">
            <w:pPr>
              <w:rPr>
                <w:rFonts w:ascii="Times New Roman" w:hAnsi="Times New Roman"/>
                <w:sz w:val="22"/>
                <w:szCs w:val="22"/>
              </w:rPr>
            </w:pPr>
            <w:r>
              <w:rPr>
                <w:rFonts w:ascii="Times New Roman" w:hAnsi="Times New Roman"/>
                <w:sz w:val="22"/>
                <w:szCs w:val="22"/>
              </w:rPr>
              <w:t xml:space="preserve">Protocol List Type. </w:t>
            </w:r>
            <w:r w:rsidR="008E2ED3">
              <w:rPr>
                <w:rFonts w:ascii="Times New Roman" w:hAnsi="Times New Roman"/>
                <w:sz w:val="22"/>
                <w:szCs w:val="22"/>
              </w:rPr>
              <w:t xml:space="preserve"> </w:t>
            </w:r>
            <w:r>
              <w:rPr>
                <w:rFonts w:ascii="Times New Roman" w:hAnsi="Times New Roman"/>
                <w:sz w:val="22"/>
                <w:szCs w:val="22"/>
              </w:rPr>
              <w:t>Displays Divisions associated with each TRICARE-specific Pay-to Provider; allows user to add, edit, and delete associations.</w:t>
            </w:r>
          </w:p>
        </w:tc>
      </w:tr>
      <w:tr w:rsidR="00C933AB" w:rsidRPr="0002501E" w14:paraId="335A2E71" w14:textId="77777777" w:rsidTr="00F73FD0">
        <w:trPr>
          <w:cantSplit/>
        </w:trPr>
        <w:tc>
          <w:tcPr>
            <w:tcW w:w="3960" w:type="dxa"/>
          </w:tcPr>
          <w:p w14:paraId="335A2E6F" w14:textId="77777777" w:rsidR="00C933AB" w:rsidRDefault="00C933AB" w:rsidP="00AF10D0">
            <w:pPr>
              <w:rPr>
                <w:rFonts w:ascii="Times New Roman" w:hAnsi="Times New Roman"/>
                <w:sz w:val="22"/>
                <w:szCs w:val="22"/>
              </w:rPr>
            </w:pPr>
            <w:r>
              <w:rPr>
                <w:rFonts w:ascii="Times New Roman" w:hAnsi="Times New Roman"/>
                <w:sz w:val="22"/>
                <w:szCs w:val="22"/>
              </w:rPr>
              <w:t>IBJP IIV SITE PARAMETERS</w:t>
            </w:r>
          </w:p>
        </w:tc>
        <w:tc>
          <w:tcPr>
            <w:tcW w:w="5418" w:type="dxa"/>
          </w:tcPr>
          <w:p w14:paraId="335A2E70" w14:textId="77777777" w:rsidR="00C933AB" w:rsidRDefault="00C933AB" w:rsidP="00AF10D0">
            <w:pPr>
              <w:rPr>
                <w:rFonts w:ascii="Times New Roman" w:hAnsi="Times New Roman"/>
                <w:sz w:val="22"/>
                <w:szCs w:val="22"/>
              </w:rPr>
            </w:pPr>
            <w:r>
              <w:rPr>
                <w:rFonts w:ascii="Times New Roman" w:hAnsi="Times New Roman"/>
                <w:sz w:val="22"/>
                <w:szCs w:val="22"/>
              </w:rPr>
              <w:t>Protocol List Type. Displays the IV Site Parameters.</w:t>
            </w:r>
          </w:p>
        </w:tc>
      </w:tr>
      <w:tr w:rsidR="009A4802" w:rsidRPr="009A4802" w14:paraId="4D219A8D" w14:textId="77777777" w:rsidTr="00F73FD0">
        <w:trPr>
          <w:cantSplit/>
          <w:ins w:id="126" w:author="Department of Veterans Affairs" w:date="2018-05-31T13:02:00Z"/>
        </w:trPr>
        <w:tc>
          <w:tcPr>
            <w:tcW w:w="3960" w:type="dxa"/>
          </w:tcPr>
          <w:p w14:paraId="767C0BE4" w14:textId="48CDC7B7" w:rsidR="009A4802" w:rsidRPr="009A4802" w:rsidRDefault="009A4802" w:rsidP="00AF10D0">
            <w:pPr>
              <w:rPr>
                <w:ins w:id="127" w:author="Department of Veterans Affairs" w:date="2018-05-31T13:02:00Z"/>
                <w:rFonts w:ascii="Times New Roman" w:hAnsi="Times New Roman"/>
                <w:sz w:val="22"/>
                <w:szCs w:val="22"/>
              </w:rPr>
            </w:pPr>
            <w:ins w:id="128" w:author="Department of Veterans Affairs" w:date="2018-05-31T13:02:00Z">
              <w:r w:rsidRPr="009A4802">
                <w:rPr>
                  <w:rFonts w:ascii="Times New Roman" w:hAnsi="Times New Roman"/>
                  <w:sz w:val="22"/>
                  <w:szCs w:val="22"/>
                </w:rPr>
                <w:t>IBJPS CMN CPTS</w:t>
              </w:r>
            </w:ins>
          </w:p>
        </w:tc>
        <w:tc>
          <w:tcPr>
            <w:tcW w:w="5418" w:type="dxa"/>
          </w:tcPr>
          <w:p w14:paraId="0FE13101" w14:textId="19739239" w:rsidR="009A4802" w:rsidRPr="009A4802" w:rsidRDefault="009A4802" w:rsidP="00AF10D0">
            <w:pPr>
              <w:rPr>
                <w:ins w:id="129" w:author="Department of Veterans Affairs" w:date="2018-05-31T13:02:00Z"/>
                <w:rFonts w:ascii="Times New Roman" w:hAnsi="Times New Roman"/>
                <w:sz w:val="22"/>
                <w:szCs w:val="22"/>
              </w:rPr>
            </w:pPr>
            <w:ins w:id="130" w:author="Department of Veterans Affairs" w:date="2018-05-31T13:02:00Z">
              <w:r w:rsidRPr="009A4802">
                <w:rPr>
                  <w:rFonts w:ascii="Times New Roman" w:hAnsi="Times New Roman"/>
                  <w:sz w:val="22"/>
                  <w:szCs w:val="22"/>
                </w:rPr>
                <w:t>Protocol List Type.  Displays a list of CPT codes/descriptions under “IB Site Parameters” for which the user should be prompted for Certificate of Medical Necessity (CMN) info and allows user to add additional CPTs.</w:t>
              </w:r>
            </w:ins>
          </w:p>
        </w:tc>
      </w:tr>
      <w:tr w:rsidR="00F73FD0" w14:paraId="55D53C7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20889FDD" w14:textId="77777777" w:rsidR="00F73FD0" w:rsidRDefault="00F73FD0">
            <w:pPr>
              <w:rPr>
                <w:rFonts w:ascii="Times New Roman" w:hAnsi="Times New Roman"/>
                <w:sz w:val="22"/>
                <w:szCs w:val="22"/>
              </w:rPr>
            </w:pPr>
            <w:r>
              <w:rPr>
                <w:rFonts w:ascii="Times New Roman" w:hAnsi="Times New Roman"/>
                <w:sz w:val="22"/>
                <w:szCs w:val="22"/>
              </w:rPr>
              <w:t>IBJT ACTIVE LIST</w:t>
            </w:r>
          </w:p>
        </w:tc>
        <w:tc>
          <w:tcPr>
            <w:tcW w:w="5418" w:type="dxa"/>
            <w:tcBorders>
              <w:top w:val="single" w:sz="4" w:space="0" w:color="auto"/>
              <w:left w:val="single" w:sz="4" w:space="0" w:color="auto"/>
              <w:bottom w:val="single" w:sz="4" w:space="0" w:color="auto"/>
              <w:right w:val="single" w:sz="4" w:space="0" w:color="auto"/>
            </w:tcBorders>
            <w:hideMark/>
          </w:tcPr>
          <w:p w14:paraId="3469B1C2" w14:textId="77777777" w:rsidR="00F73FD0" w:rsidRDefault="00F73FD0">
            <w:pPr>
              <w:rPr>
                <w:rFonts w:ascii="Times New Roman" w:hAnsi="Times New Roman"/>
                <w:sz w:val="22"/>
                <w:szCs w:val="22"/>
              </w:rPr>
            </w:pPr>
            <w:r>
              <w:rPr>
                <w:rFonts w:ascii="Times New Roman" w:hAnsi="Times New Roman"/>
                <w:sz w:val="22"/>
                <w:szCs w:val="22"/>
              </w:rPr>
              <w:t>Third Party Joint inquiry – active bills</w:t>
            </w:r>
          </w:p>
        </w:tc>
      </w:tr>
      <w:tr w:rsidR="00F73FD0" w14:paraId="2C66CAC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707D64AA" w14:textId="77777777" w:rsidR="00F73FD0" w:rsidRDefault="00F73FD0">
            <w:pPr>
              <w:rPr>
                <w:rFonts w:ascii="Times New Roman" w:hAnsi="Times New Roman"/>
                <w:sz w:val="22"/>
                <w:szCs w:val="22"/>
              </w:rPr>
            </w:pPr>
            <w:r>
              <w:rPr>
                <w:rFonts w:ascii="Times New Roman" w:hAnsi="Times New Roman"/>
                <w:sz w:val="22"/>
                <w:szCs w:val="22"/>
              </w:rPr>
              <w:t>IBJT INACTIVE LIST</w:t>
            </w:r>
          </w:p>
        </w:tc>
        <w:tc>
          <w:tcPr>
            <w:tcW w:w="5418" w:type="dxa"/>
            <w:tcBorders>
              <w:top w:val="single" w:sz="4" w:space="0" w:color="auto"/>
              <w:left w:val="single" w:sz="4" w:space="0" w:color="auto"/>
              <w:bottom w:val="single" w:sz="4" w:space="0" w:color="auto"/>
              <w:right w:val="single" w:sz="4" w:space="0" w:color="auto"/>
            </w:tcBorders>
            <w:hideMark/>
          </w:tcPr>
          <w:p w14:paraId="158BB9E2" w14:textId="77777777" w:rsidR="00F73FD0" w:rsidRDefault="00F73FD0">
            <w:pPr>
              <w:rPr>
                <w:rFonts w:ascii="Times New Roman" w:hAnsi="Times New Roman"/>
                <w:sz w:val="22"/>
                <w:szCs w:val="22"/>
              </w:rPr>
            </w:pPr>
            <w:r>
              <w:rPr>
                <w:rFonts w:ascii="Times New Roman" w:hAnsi="Times New Roman"/>
                <w:sz w:val="22"/>
                <w:szCs w:val="22"/>
              </w:rPr>
              <w:t>Third Party Joint inquiry – inactive bills</w:t>
            </w:r>
          </w:p>
        </w:tc>
      </w:tr>
      <w:tr w:rsidR="003C4A17" w14:paraId="335A2E74" w14:textId="77777777" w:rsidTr="00F73FD0">
        <w:trPr>
          <w:cantSplit/>
        </w:trPr>
        <w:tc>
          <w:tcPr>
            <w:tcW w:w="3960" w:type="dxa"/>
          </w:tcPr>
          <w:p w14:paraId="335A2E72" w14:textId="77777777" w:rsidR="003C4A17" w:rsidRDefault="003C4A17" w:rsidP="00ED2CBB">
            <w:pPr>
              <w:rPr>
                <w:rFonts w:ascii="Times New Roman" w:hAnsi="Times New Roman"/>
                <w:sz w:val="22"/>
                <w:szCs w:val="22"/>
              </w:rPr>
            </w:pPr>
            <w:r w:rsidRPr="00D34CEC">
              <w:rPr>
                <w:rFonts w:ascii="Times New Roman" w:hAnsi="Times New Roman"/>
                <w:sz w:val="22"/>
                <w:szCs w:val="22"/>
              </w:rPr>
              <w:lastRenderedPageBreak/>
              <w:t>IBRFI 277 DETAIL</w:t>
            </w:r>
            <w:r>
              <w:rPr>
                <w:rFonts w:ascii="Times New Roman" w:hAnsi="Times New Roman"/>
                <w:sz w:val="22"/>
                <w:szCs w:val="22"/>
              </w:rPr>
              <w:t xml:space="preserve"> WL</w:t>
            </w:r>
          </w:p>
        </w:tc>
        <w:tc>
          <w:tcPr>
            <w:tcW w:w="5418" w:type="dxa"/>
          </w:tcPr>
          <w:p w14:paraId="335A2E73" w14:textId="77777777" w:rsidR="003C4A17" w:rsidRDefault="003C4A17" w:rsidP="00ED2CBB">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C4A17" w14:paraId="335A2E77" w14:textId="77777777" w:rsidTr="00F73FD0">
        <w:trPr>
          <w:cantSplit/>
        </w:trPr>
        <w:tc>
          <w:tcPr>
            <w:tcW w:w="3960" w:type="dxa"/>
          </w:tcPr>
          <w:p w14:paraId="335A2E75" w14:textId="77777777" w:rsidR="003C4A17" w:rsidRDefault="003C4A17" w:rsidP="00ED2CBB">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14:paraId="335A2E76" w14:textId="77777777" w:rsidR="003C4A17" w:rsidRDefault="003C4A17" w:rsidP="00ED2CBB">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C4A17" w14:paraId="335A2E7A" w14:textId="77777777" w:rsidTr="00F73FD0">
        <w:trPr>
          <w:cantSplit/>
        </w:trPr>
        <w:tc>
          <w:tcPr>
            <w:tcW w:w="3960" w:type="dxa"/>
          </w:tcPr>
          <w:p w14:paraId="335A2E78" w14:textId="77777777" w:rsidR="003C4A17" w:rsidRDefault="003C4A17" w:rsidP="00ED2CBB">
            <w:pPr>
              <w:rPr>
                <w:rFonts w:ascii="Times New Roman" w:hAnsi="Times New Roman"/>
                <w:sz w:val="22"/>
                <w:szCs w:val="22"/>
              </w:rPr>
            </w:pPr>
            <w:r w:rsidRPr="00D34CEC">
              <w:rPr>
                <w:rFonts w:ascii="Times New Roman" w:hAnsi="Times New Roman"/>
                <w:sz w:val="22"/>
                <w:szCs w:val="22"/>
              </w:rPr>
              <w:t>IBRFI COMMENTS</w:t>
            </w:r>
          </w:p>
        </w:tc>
        <w:tc>
          <w:tcPr>
            <w:tcW w:w="5418" w:type="dxa"/>
          </w:tcPr>
          <w:p w14:paraId="335A2E79" w14:textId="77777777" w:rsidR="003C4A17" w:rsidRDefault="003C4A17" w:rsidP="00ED2CBB">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2B776F" w14:paraId="335A2E7D" w14:textId="77777777" w:rsidTr="00F73FD0">
        <w:trPr>
          <w:cantSplit/>
        </w:trPr>
        <w:tc>
          <w:tcPr>
            <w:tcW w:w="3960" w:type="dxa"/>
          </w:tcPr>
          <w:p w14:paraId="335A2E7B" w14:textId="77777777" w:rsidR="002B776F" w:rsidRDefault="002B776F" w:rsidP="00BC4355">
            <w:pPr>
              <w:rPr>
                <w:rFonts w:ascii="Times New Roman" w:hAnsi="Times New Roman"/>
                <w:sz w:val="22"/>
                <w:szCs w:val="22"/>
              </w:rPr>
            </w:pPr>
            <w:r>
              <w:rPr>
                <w:rFonts w:ascii="Times New Roman" w:hAnsi="Times New Roman"/>
                <w:sz w:val="22"/>
                <w:szCs w:val="22"/>
              </w:rPr>
              <w:t>IBT CLAIMS TRACKING EDITOR</w:t>
            </w:r>
          </w:p>
        </w:tc>
        <w:tc>
          <w:tcPr>
            <w:tcW w:w="5418" w:type="dxa"/>
          </w:tcPr>
          <w:p w14:paraId="335A2E7C" w14:textId="77777777" w:rsidR="002B776F" w:rsidRDefault="002B776F" w:rsidP="00BC4355">
            <w:pPr>
              <w:rPr>
                <w:rFonts w:ascii="Times New Roman" w:hAnsi="Times New Roman"/>
                <w:sz w:val="22"/>
                <w:szCs w:val="22"/>
              </w:rPr>
            </w:pPr>
            <w:r>
              <w:rPr>
                <w:rFonts w:ascii="Times New Roman" w:hAnsi="Times New Roman"/>
                <w:sz w:val="22"/>
                <w:szCs w:val="22"/>
              </w:rPr>
              <w:t>Protocol List Type.  Generates the Claims Tracking Editor screen.</w:t>
            </w:r>
          </w:p>
        </w:tc>
      </w:tr>
      <w:tr w:rsidR="002B776F" w14:paraId="335A2E80" w14:textId="77777777" w:rsidTr="00F73FD0">
        <w:trPr>
          <w:cantSplit/>
        </w:trPr>
        <w:tc>
          <w:tcPr>
            <w:tcW w:w="3960" w:type="dxa"/>
          </w:tcPr>
          <w:p w14:paraId="335A2E7E" w14:textId="77777777" w:rsidR="002B776F" w:rsidRDefault="002B776F" w:rsidP="00BC4355">
            <w:pPr>
              <w:rPr>
                <w:rFonts w:ascii="Times New Roman" w:hAnsi="Times New Roman"/>
                <w:sz w:val="22"/>
                <w:szCs w:val="22"/>
              </w:rPr>
            </w:pPr>
            <w:r>
              <w:rPr>
                <w:rFonts w:ascii="Times New Roman" w:hAnsi="Times New Roman"/>
                <w:sz w:val="22"/>
                <w:szCs w:val="22"/>
              </w:rPr>
              <w:t>IBT COMMUNICATIONS EDITOR</w:t>
            </w:r>
          </w:p>
        </w:tc>
        <w:tc>
          <w:tcPr>
            <w:tcW w:w="5418" w:type="dxa"/>
          </w:tcPr>
          <w:p w14:paraId="335A2E7F" w14:textId="77777777" w:rsidR="002B776F" w:rsidRDefault="002B776F" w:rsidP="00BC4355">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C4A17" w14:paraId="335A2E83" w14:textId="77777777" w:rsidTr="00F73FD0">
        <w:trPr>
          <w:cantSplit/>
        </w:trPr>
        <w:tc>
          <w:tcPr>
            <w:tcW w:w="3960" w:type="dxa"/>
          </w:tcPr>
          <w:p w14:paraId="335A2E81" w14:textId="77777777" w:rsidR="003C4A17" w:rsidRDefault="003C4A17" w:rsidP="00ED2CBB">
            <w:pPr>
              <w:rPr>
                <w:rFonts w:ascii="Times New Roman" w:hAnsi="Times New Roman"/>
                <w:sz w:val="22"/>
                <w:szCs w:val="22"/>
              </w:rPr>
            </w:pPr>
            <w:r>
              <w:rPr>
                <w:rFonts w:ascii="Times New Roman" w:hAnsi="Times New Roman"/>
                <w:sz w:val="22"/>
                <w:szCs w:val="22"/>
              </w:rPr>
              <w:t>IBT HCSR ENTRY</w:t>
            </w:r>
          </w:p>
        </w:tc>
        <w:tc>
          <w:tcPr>
            <w:tcW w:w="5418" w:type="dxa"/>
          </w:tcPr>
          <w:p w14:paraId="335A2E82" w14:textId="77777777" w:rsidR="003C4A17" w:rsidRDefault="003C4A17" w:rsidP="00ED2CBB">
            <w:pPr>
              <w:rPr>
                <w:rFonts w:ascii="Times New Roman" w:hAnsi="Times New Roman"/>
                <w:sz w:val="22"/>
                <w:szCs w:val="22"/>
              </w:rPr>
            </w:pPr>
            <w:r>
              <w:rPr>
                <w:rFonts w:ascii="Times New Roman" w:hAnsi="Times New Roman"/>
                <w:sz w:val="22"/>
                <w:szCs w:val="22"/>
              </w:rPr>
              <w:t>Protocol List Type.  Generates the HCSR Expanded Entry screen.</w:t>
            </w:r>
          </w:p>
        </w:tc>
      </w:tr>
      <w:tr w:rsidR="003C4A17" w14:paraId="335A2E86" w14:textId="77777777" w:rsidTr="00F73FD0">
        <w:trPr>
          <w:cantSplit/>
        </w:trPr>
        <w:tc>
          <w:tcPr>
            <w:tcW w:w="3960" w:type="dxa"/>
          </w:tcPr>
          <w:p w14:paraId="335A2E84" w14:textId="77777777" w:rsidR="003C4A17" w:rsidRDefault="003C4A17" w:rsidP="00ED2CBB">
            <w:pPr>
              <w:rPr>
                <w:rFonts w:ascii="Times New Roman" w:hAnsi="Times New Roman"/>
                <w:sz w:val="22"/>
                <w:szCs w:val="22"/>
              </w:rPr>
            </w:pPr>
            <w:r>
              <w:rPr>
                <w:rFonts w:ascii="Times New Roman" w:hAnsi="Times New Roman"/>
                <w:sz w:val="22"/>
                <w:szCs w:val="22"/>
              </w:rPr>
              <w:t>IBT HCSR RESPONSE VIEW</w:t>
            </w:r>
          </w:p>
        </w:tc>
        <w:tc>
          <w:tcPr>
            <w:tcW w:w="5418" w:type="dxa"/>
          </w:tcPr>
          <w:p w14:paraId="335A2E85" w14:textId="77777777" w:rsidR="003C4A17" w:rsidRDefault="003C4A17" w:rsidP="00ED2CBB">
            <w:pPr>
              <w:rPr>
                <w:rFonts w:ascii="Times New Roman" w:hAnsi="Times New Roman"/>
                <w:sz w:val="22"/>
                <w:szCs w:val="22"/>
              </w:rPr>
            </w:pPr>
            <w:r>
              <w:rPr>
                <w:rFonts w:ascii="Times New Roman" w:hAnsi="Times New Roman"/>
                <w:sz w:val="22"/>
                <w:szCs w:val="22"/>
              </w:rPr>
              <w:t>Display List Type.  Generates the HCSR Response View screen.</w:t>
            </w:r>
          </w:p>
        </w:tc>
      </w:tr>
      <w:tr w:rsidR="003C4A17" w14:paraId="335A2E89" w14:textId="77777777" w:rsidTr="00F73FD0">
        <w:trPr>
          <w:cantSplit/>
        </w:trPr>
        <w:tc>
          <w:tcPr>
            <w:tcW w:w="3960" w:type="dxa"/>
          </w:tcPr>
          <w:p w14:paraId="335A2E87" w14:textId="77777777" w:rsidR="003C4A17" w:rsidRDefault="003C4A17" w:rsidP="00ED2CBB">
            <w:pPr>
              <w:rPr>
                <w:rFonts w:ascii="Times New Roman" w:hAnsi="Times New Roman"/>
                <w:sz w:val="22"/>
                <w:szCs w:val="22"/>
              </w:rPr>
            </w:pPr>
            <w:r>
              <w:rPr>
                <w:rFonts w:ascii="Times New Roman" w:hAnsi="Times New Roman"/>
                <w:sz w:val="22"/>
                <w:szCs w:val="22"/>
              </w:rPr>
              <w:t>IBT HCSR RESPONSE WORKLIST</w:t>
            </w:r>
          </w:p>
        </w:tc>
        <w:tc>
          <w:tcPr>
            <w:tcW w:w="5418" w:type="dxa"/>
          </w:tcPr>
          <w:p w14:paraId="335A2E88" w14:textId="77777777" w:rsidR="003C4A17" w:rsidRDefault="003C4A17" w:rsidP="00ED2CBB">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C4A17" w14:paraId="335A2E8C" w14:textId="77777777" w:rsidTr="00F73FD0">
        <w:trPr>
          <w:cantSplit/>
        </w:trPr>
        <w:tc>
          <w:tcPr>
            <w:tcW w:w="3960" w:type="dxa"/>
          </w:tcPr>
          <w:p w14:paraId="335A2E8A" w14:textId="77777777" w:rsidR="003C4A17" w:rsidRDefault="003C4A17" w:rsidP="00ED2CBB">
            <w:pPr>
              <w:rPr>
                <w:rFonts w:ascii="Times New Roman" w:hAnsi="Times New Roman"/>
                <w:sz w:val="22"/>
                <w:szCs w:val="22"/>
              </w:rPr>
            </w:pPr>
            <w:r w:rsidRPr="008A790F">
              <w:rPr>
                <w:rFonts w:ascii="Times New Roman" w:hAnsi="Times New Roman"/>
                <w:sz w:val="22"/>
                <w:szCs w:val="22"/>
              </w:rPr>
              <w:t>IBT HCSR SEND 278 SHORT</w:t>
            </w:r>
          </w:p>
        </w:tc>
        <w:tc>
          <w:tcPr>
            <w:tcW w:w="5418" w:type="dxa"/>
          </w:tcPr>
          <w:p w14:paraId="335A2E8B" w14:textId="77777777" w:rsidR="003C4A17" w:rsidRDefault="003C4A17" w:rsidP="00ED2CBB">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C4A17" w14:paraId="335A2E8F" w14:textId="77777777" w:rsidTr="00F73FD0">
        <w:trPr>
          <w:cantSplit/>
        </w:trPr>
        <w:tc>
          <w:tcPr>
            <w:tcW w:w="3960" w:type="dxa"/>
          </w:tcPr>
          <w:p w14:paraId="335A2E8D" w14:textId="77777777" w:rsidR="003C4A17" w:rsidRDefault="003C4A17" w:rsidP="00ED2CBB">
            <w:pPr>
              <w:rPr>
                <w:rFonts w:ascii="Times New Roman" w:hAnsi="Times New Roman"/>
                <w:sz w:val="22"/>
                <w:szCs w:val="22"/>
              </w:rPr>
            </w:pPr>
            <w:r>
              <w:rPr>
                <w:rFonts w:ascii="Times New Roman" w:hAnsi="Times New Roman"/>
                <w:sz w:val="22"/>
                <w:szCs w:val="22"/>
              </w:rPr>
              <w:t>IBT HCSR WORKLIST</w:t>
            </w:r>
          </w:p>
        </w:tc>
        <w:tc>
          <w:tcPr>
            <w:tcW w:w="5418" w:type="dxa"/>
          </w:tcPr>
          <w:p w14:paraId="335A2E8E" w14:textId="77777777" w:rsidR="003C4A17" w:rsidRDefault="003C4A17" w:rsidP="00ED2CBB">
            <w:pPr>
              <w:rPr>
                <w:rFonts w:ascii="Times New Roman" w:hAnsi="Times New Roman"/>
                <w:sz w:val="22"/>
                <w:szCs w:val="22"/>
              </w:rPr>
            </w:pPr>
            <w:r>
              <w:rPr>
                <w:rFonts w:ascii="Times New Roman" w:hAnsi="Times New Roman"/>
                <w:sz w:val="22"/>
                <w:szCs w:val="22"/>
              </w:rPr>
              <w:t>Protocol List Type.  Generates the HCSR Worklist screen.</w:t>
            </w:r>
          </w:p>
        </w:tc>
      </w:tr>
      <w:tr w:rsidR="005B1C4A" w:rsidRPr="0002501E" w14:paraId="335A2E92"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0" w14:textId="77777777" w:rsidR="005B1C4A" w:rsidRDefault="005B1C4A" w:rsidP="005B1C4A">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14:paraId="335A2E91" w14:textId="77777777" w:rsidR="005B1C4A" w:rsidRDefault="005B1C4A" w:rsidP="005B1C4A">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5B1C4A" w:rsidRPr="0002501E" w14:paraId="335A2E95"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3" w14:textId="77777777" w:rsidR="005B1C4A" w:rsidRDefault="005B1C4A" w:rsidP="005B1C4A">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14:paraId="335A2E94" w14:textId="77777777" w:rsidR="005B1C4A" w:rsidRDefault="005B1C4A" w:rsidP="005B1C4A">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5B1C4A" w:rsidRPr="0002501E" w14:paraId="335A2E98"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6" w14:textId="77777777" w:rsidR="005B1C4A" w:rsidRDefault="005B1C4A" w:rsidP="005B1C4A">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14:paraId="335A2E97" w14:textId="77777777" w:rsidR="005B1C4A" w:rsidRDefault="005B1C4A" w:rsidP="005B1C4A">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which display Electronic Remittance Advice/835 information.</w:t>
            </w:r>
          </w:p>
        </w:tc>
      </w:tr>
    </w:tbl>
    <w:p w14:paraId="335A2E99"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14:paraId="335A2E9C" w14:textId="77777777" w:rsidTr="00393F6B">
        <w:trPr>
          <w:cantSplit/>
          <w:tblHeader/>
        </w:trPr>
        <w:tc>
          <w:tcPr>
            <w:tcW w:w="9576" w:type="dxa"/>
            <w:gridSpan w:val="3"/>
          </w:tcPr>
          <w:p w14:paraId="335A2E9A" w14:textId="77777777" w:rsidR="00E9468A" w:rsidRPr="0002501E" w:rsidRDefault="00E9468A" w:rsidP="008B2D9F">
            <w:pPr>
              <w:pStyle w:val="Heading3"/>
            </w:pPr>
            <w:bookmarkStart w:id="131" w:name="_Toc442890975"/>
            <w:bookmarkStart w:id="132" w:name="_Toc514255816"/>
            <w:r w:rsidRPr="0002501E">
              <w:t>Input Templates</w:t>
            </w:r>
            <w:bookmarkEnd w:id="131"/>
            <w:bookmarkEnd w:id="132"/>
          </w:p>
          <w:p w14:paraId="335A2E9B" w14:textId="77777777" w:rsidR="00E9468A" w:rsidRPr="0002501E" w:rsidRDefault="00E9468A">
            <w:pPr>
              <w:rPr>
                <w:rFonts w:ascii="Times New Roman" w:hAnsi="Times New Roman"/>
                <w:b/>
                <w:sz w:val="22"/>
                <w:szCs w:val="22"/>
              </w:rPr>
            </w:pPr>
          </w:p>
        </w:tc>
      </w:tr>
      <w:tr w:rsidR="008B2D9F" w:rsidRPr="0002501E" w14:paraId="335A2EA0" w14:textId="77777777" w:rsidTr="00393F6B">
        <w:trPr>
          <w:cantSplit/>
          <w:tblHeader/>
        </w:trPr>
        <w:tc>
          <w:tcPr>
            <w:tcW w:w="1188" w:type="dxa"/>
          </w:tcPr>
          <w:p w14:paraId="335A2E9D"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2E9E"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2E9F"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14:paraId="335A2EA4" w14:textId="77777777" w:rsidTr="00393F6B">
        <w:trPr>
          <w:cantSplit/>
        </w:trPr>
        <w:tc>
          <w:tcPr>
            <w:tcW w:w="1188" w:type="dxa"/>
          </w:tcPr>
          <w:p w14:paraId="335A2EA1" w14:textId="77777777"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14:paraId="335A2EA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14:paraId="335A2EA3" w14:textId="77777777"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14:paraId="335A2EA8" w14:textId="77777777" w:rsidTr="00393F6B">
        <w:trPr>
          <w:cantSplit/>
        </w:trPr>
        <w:tc>
          <w:tcPr>
            <w:tcW w:w="1188" w:type="dxa"/>
          </w:tcPr>
          <w:p w14:paraId="335A2EA5" w14:textId="77777777"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14:paraId="335A2EA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14:paraId="335A2EA7"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COMPANY file from Insurance Company Edit option.</w:t>
            </w:r>
          </w:p>
        </w:tc>
      </w:tr>
      <w:tr w:rsidR="00E745A8" w:rsidRPr="0002501E" w14:paraId="335A2EAC" w14:textId="77777777" w:rsidTr="00393F6B">
        <w:trPr>
          <w:cantSplit/>
        </w:trPr>
        <w:tc>
          <w:tcPr>
            <w:tcW w:w="1188" w:type="dxa"/>
          </w:tcPr>
          <w:p w14:paraId="335A2EA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14:paraId="335A2EAB" w14:textId="77777777"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14:paraId="335A2EB0" w14:textId="77777777" w:rsidTr="00393F6B">
        <w:trPr>
          <w:cantSplit/>
        </w:trPr>
        <w:tc>
          <w:tcPr>
            <w:tcW w:w="1188" w:type="dxa"/>
          </w:tcPr>
          <w:p w14:paraId="335A2EA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14:paraId="335A2EAF"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14:paraId="335A2EB4" w14:textId="77777777" w:rsidTr="00393F6B">
        <w:trPr>
          <w:cantSplit/>
        </w:trPr>
        <w:tc>
          <w:tcPr>
            <w:tcW w:w="1188" w:type="dxa"/>
          </w:tcPr>
          <w:p w14:paraId="335A2EB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14:paraId="335A2EB3"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14:paraId="335A2EBD" w14:textId="77777777" w:rsidTr="00393F6B">
        <w:trPr>
          <w:cantSplit/>
        </w:trPr>
        <w:tc>
          <w:tcPr>
            <w:tcW w:w="1188" w:type="dxa"/>
          </w:tcPr>
          <w:p w14:paraId="335A2EB5"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350.9</w:t>
            </w:r>
          </w:p>
        </w:tc>
        <w:tc>
          <w:tcPr>
            <w:tcW w:w="3960" w:type="dxa"/>
          </w:tcPr>
          <w:p w14:paraId="335A2EB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14:paraId="335A2EB7"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14:paraId="335A2EB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PHONE;REQ</w:t>
            </w:r>
          </w:p>
          <w:p w14:paraId="335A2EB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ADDRESS;REQ</w:t>
            </w:r>
          </w:p>
          <w:p w14:paraId="335A2EBC"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14:paraId="335A2EC1" w14:textId="77777777" w:rsidTr="00393F6B">
        <w:trPr>
          <w:cantSplit/>
        </w:trPr>
        <w:tc>
          <w:tcPr>
            <w:tcW w:w="1188" w:type="dxa"/>
          </w:tcPr>
          <w:p w14:paraId="335A2EBE" w14:textId="77777777"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14:paraId="335A2EBF" w14:textId="77777777"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14:paraId="335A2EC0" w14:textId="77777777" w:rsidR="00807ACD" w:rsidRPr="0002501E" w:rsidRDefault="00807ACD" w:rsidP="00807ACD">
            <w:pPr>
              <w:rPr>
                <w:rFonts w:ascii="Times New Roman" w:hAnsi="Times New Roman"/>
                <w:sz w:val="22"/>
                <w:szCs w:val="22"/>
              </w:rPr>
            </w:pPr>
            <w:r w:rsidRPr="0002501E">
              <w:rPr>
                <w:rFonts w:ascii="Times New Roman" w:hAnsi="Times New Roman"/>
                <w:sz w:val="22"/>
                <w:szCs w:val="22"/>
              </w:rPr>
              <w:t>Edits the eII configuration parameter fields in IB SITE PARAMETERS (#350.9); it is called from IBCNFCON routine.</w:t>
            </w:r>
          </w:p>
        </w:tc>
      </w:tr>
      <w:tr w:rsidR="00E745A8" w:rsidRPr="0002501E" w14:paraId="335A2EC5" w14:textId="77777777" w:rsidTr="00393F6B">
        <w:trPr>
          <w:cantSplit/>
        </w:trPr>
        <w:tc>
          <w:tcPr>
            <w:tcW w:w="1188" w:type="dxa"/>
          </w:tcPr>
          <w:p w14:paraId="335A2E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14:paraId="335A2EC4"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14:paraId="335A2EC9" w14:textId="77777777" w:rsidTr="00393F6B">
        <w:trPr>
          <w:cantSplit/>
        </w:trPr>
        <w:tc>
          <w:tcPr>
            <w:tcW w:w="1188" w:type="dxa"/>
          </w:tcPr>
          <w:p w14:paraId="335A2E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14:paraId="335A2EC8"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edit existing entry.</w:t>
            </w:r>
          </w:p>
        </w:tc>
      </w:tr>
      <w:tr w:rsidR="00E745A8" w:rsidRPr="0002501E" w14:paraId="335A2ED1" w14:textId="77777777" w:rsidTr="00393F6B">
        <w:trPr>
          <w:cantSplit/>
        </w:trPr>
        <w:tc>
          <w:tcPr>
            <w:tcW w:w="1188" w:type="dxa"/>
          </w:tcPr>
          <w:p w14:paraId="335A2E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351.61</w:t>
            </w:r>
          </w:p>
        </w:tc>
        <w:tc>
          <w:tcPr>
            <w:tcW w:w="3960" w:type="dxa"/>
          </w:tcPr>
          <w:p w14:paraId="335A2E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14:paraId="335A2EC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14:paraId="335A2EC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14:paraId="335A2EC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14:paraId="335A2EC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14:paraId="335A2ED0"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14:paraId="335A2ED5" w14:textId="77777777" w:rsidTr="00393F6B">
        <w:trPr>
          <w:cantSplit/>
        </w:trPr>
        <w:tc>
          <w:tcPr>
            <w:tcW w:w="1188" w:type="dxa"/>
          </w:tcPr>
          <w:p w14:paraId="335A2E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14:paraId="335A2ED4" w14:textId="77777777"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14:paraId="335A2EE2" w14:textId="77777777" w:rsidTr="00393F6B">
        <w:trPr>
          <w:cantSplit/>
        </w:trPr>
        <w:tc>
          <w:tcPr>
            <w:tcW w:w="1188" w:type="dxa"/>
          </w:tcPr>
          <w:p w14:paraId="335A2E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14:paraId="335A2ED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14:paraId="335A2ED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14:paraId="335A2ED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14:paraId="335A2ED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14:paraId="335A2ED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14:paraId="335A2ED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14:paraId="335A2ED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14:paraId="335A2ED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14:paraId="335A2EE0"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14:paraId="335A2EE1"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14:paraId="335A2EE6" w14:textId="77777777" w:rsidTr="00393F6B">
        <w:trPr>
          <w:cantSplit/>
        </w:trPr>
        <w:tc>
          <w:tcPr>
            <w:tcW w:w="1188" w:type="dxa"/>
          </w:tcPr>
          <w:p w14:paraId="335A2E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14:paraId="335A2E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14:paraId="335A2EE5"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Updates the current status in the BILLING PATIENT file whenever a new exemption is created.</w:t>
            </w:r>
          </w:p>
        </w:tc>
      </w:tr>
      <w:tr w:rsidR="00E745A8" w:rsidRPr="0002501E" w14:paraId="335A2EEA" w14:textId="77777777" w:rsidTr="00393F6B">
        <w:trPr>
          <w:cantSplit/>
        </w:trPr>
        <w:tc>
          <w:tcPr>
            <w:tcW w:w="1188" w:type="dxa"/>
          </w:tcPr>
          <w:p w14:paraId="335A2EE7"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14:paraId="335A2EE9"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lang w:val="fr-FR"/>
              </w:rPr>
              <w:t xml:space="preserve">Inactivates actives exemptions.  </w:t>
            </w:r>
            <w:r w:rsidRPr="0002501E">
              <w:rPr>
                <w:rFonts w:ascii="Times New Roman" w:hAnsi="Times New Roman"/>
                <w:sz w:val="22"/>
                <w:szCs w:val="22"/>
              </w:rPr>
              <w:t>Only one exemption for a date may be active.</w:t>
            </w:r>
          </w:p>
        </w:tc>
      </w:tr>
      <w:tr w:rsidR="00E745A8" w:rsidRPr="0002501E" w14:paraId="335A2EEE" w14:textId="77777777" w:rsidTr="00393F6B">
        <w:trPr>
          <w:cantSplit/>
        </w:trPr>
        <w:tc>
          <w:tcPr>
            <w:tcW w:w="1188" w:type="dxa"/>
          </w:tcPr>
          <w:p w14:paraId="335A2EEB"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14:paraId="335A2EED"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14:paraId="335A2EF2" w14:textId="77777777" w:rsidTr="00393F6B">
        <w:trPr>
          <w:cantSplit/>
        </w:trPr>
        <w:tc>
          <w:tcPr>
            <w:tcW w:w="1188" w:type="dxa"/>
          </w:tcPr>
          <w:p w14:paraId="335A2EE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14:paraId="335A2EF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14:paraId="335A2EF1"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14:paraId="335A2EF6" w14:textId="77777777" w:rsidTr="00393F6B">
        <w:trPr>
          <w:cantSplit/>
        </w:trPr>
        <w:tc>
          <w:tcPr>
            <w:tcW w:w="1188" w:type="dxa"/>
          </w:tcPr>
          <w:p w14:paraId="335A2EF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14:paraId="335A2EF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14:paraId="335A2EFA" w14:textId="77777777" w:rsidTr="00393F6B">
        <w:trPr>
          <w:cantSplit/>
        </w:trPr>
        <w:tc>
          <w:tcPr>
            <w:tcW w:w="1188" w:type="dxa"/>
          </w:tcPr>
          <w:p w14:paraId="335A2EF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14:paraId="335A2EF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14:paraId="335A2EFE" w14:textId="77777777" w:rsidTr="00393F6B">
        <w:trPr>
          <w:cantSplit/>
        </w:trPr>
        <w:tc>
          <w:tcPr>
            <w:tcW w:w="1188" w:type="dxa"/>
          </w:tcPr>
          <w:p w14:paraId="335A2EF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14:paraId="335A2EF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14:paraId="335A2F02" w14:textId="77777777" w:rsidTr="00393F6B">
        <w:trPr>
          <w:cantSplit/>
        </w:trPr>
        <w:tc>
          <w:tcPr>
            <w:tcW w:w="1188" w:type="dxa"/>
          </w:tcPr>
          <w:p w14:paraId="335A2E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14:paraId="335A2F0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14:paraId="335A2F06" w14:textId="77777777" w:rsidTr="00393F6B">
        <w:trPr>
          <w:cantSplit/>
        </w:trPr>
        <w:tc>
          <w:tcPr>
            <w:tcW w:w="1188" w:type="dxa"/>
          </w:tcPr>
          <w:p w14:paraId="335A2F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14:paraId="335A2F05"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14:paraId="335A2F0A" w14:textId="77777777" w:rsidTr="00393F6B">
        <w:trPr>
          <w:cantSplit/>
        </w:trPr>
        <w:tc>
          <w:tcPr>
            <w:tcW w:w="1188" w:type="dxa"/>
          </w:tcPr>
          <w:p w14:paraId="335A2F07"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355.4</w:t>
            </w:r>
          </w:p>
        </w:tc>
        <w:tc>
          <w:tcPr>
            <w:tcW w:w="3960" w:type="dxa"/>
          </w:tcPr>
          <w:p w14:paraId="335A2F0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14:paraId="335A2F0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IV Mgmt section of ANNUAL BENEFITS.</w:t>
            </w:r>
          </w:p>
        </w:tc>
      </w:tr>
      <w:tr w:rsidR="00E745A8" w:rsidRPr="0002501E" w14:paraId="335A2F0E" w14:textId="77777777" w:rsidTr="00393F6B">
        <w:trPr>
          <w:cantSplit/>
        </w:trPr>
        <w:tc>
          <w:tcPr>
            <w:tcW w:w="1188" w:type="dxa"/>
          </w:tcPr>
          <w:p w14:paraId="335A2F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14:paraId="335A2F0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14:paraId="335A2F12" w14:textId="77777777" w:rsidTr="00393F6B">
        <w:trPr>
          <w:cantSplit/>
        </w:trPr>
        <w:tc>
          <w:tcPr>
            <w:tcW w:w="1188" w:type="dxa"/>
          </w:tcPr>
          <w:p w14:paraId="335A2F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14:paraId="335A2F1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14:paraId="335A2F16" w14:textId="77777777" w:rsidTr="00393F6B">
        <w:trPr>
          <w:cantSplit/>
        </w:trPr>
        <w:tc>
          <w:tcPr>
            <w:tcW w:w="1188" w:type="dxa"/>
          </w:tcPr>
          <w:p w14:paraId="335A2F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14:paraId="335A2F1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14:paraId="335A2F1A" w14:textId="77777777" w:rsidTr="00393F6B">
        <w:trPr>
          <w:cantSplit/>
        </w:trPr>
        <w:tc>
          <w:tcPr>
            <w:tcW w:w="1188" w:type="dxa"/>
          </w:tcPr>
          <w:p w14:paraId="335A2F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14:paraId="335A2F1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14:paraId="335A2F1E" w14:textId="77777777" w:rsidTr="00393F6B">
        <w:trPr>
          <w:cantSplit/>
        </w:trPr>
        <w:tc>
          <w:tcPr>
            <w:tcW w:w="1188" w:type="dxa"/>
          </w:tcPr>
          <w:p w14:paraId="335A2F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14:paraId="335A2F1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14:paraId="335A2F22" w14:textId="77777777" w:rsidTr="00393F6B">
        <w:trPr>
          <w:cantSplit/>
        </w:trPr>
        <w:tc>
          <w:tcPr>
            <w:tcW w:w="1188" w:type="dxa"/>
          </w:tcPr>
          <w:p w14:paraId="335A2F1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14:paraId="335A2F2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14:paraId="335A2F26" w14:textId="77777777" w:rsidTr="00393F6B">
        <w:trPr>
          <w:cantSplit/>
        </w:trPr>
        <w:tc>
          <w:tcPr>
            <w:tcW w:w="1188" w:type="dxa"/>
          </w:tcPr>
          <w:p w14:paraId="335A2F2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14:paraId="335A2F2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14:paraId="335A2F2A" w14:textId="77777777" w:rsidTr="00393F6B">
        <w:trPr>
          <w:cantSplit/>
        </w:trPr>
        <w:tc>
          <w:tcPr>
            <w:tcW w:w="1188" w:type="dxa"/>
          </w:tcPr>
          <w:p w14:paraId="335A2F2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14:paraId="335A2F2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14:paraId="335A2F2E" w14:textId="77777777" w:rsidTr="00393F6B">
        <w:trPr>
          <w:cantSplit/>
        </w:trPr>
        <w:tc>
          <w:tcPr>
            <w:tcW w:w="1188" w:type="dxa"/>
          </w:tcPr>
          <w:p w14:paraId="335A2F2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14:paraId="335A2F2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14:paraId="335A2F32" w14:textId="77777777" w:rsidTr="00393F6B">
        <w:trPr>
          <w:cantSplit/>
        </w:trPr>
        <w:tc>
          <w:tcPr>
            <w:tcW w:w="1188" w:type="dxa"/>
          </w:tcPr>
          <w:p w14:paraId="335A2F2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14:paraId="335A2F3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14:paraId="335A2F36" w14:textId="77777777" w:rsidTr="00393F6B">
        <w:trPr>
          <w:cantSplit/>
        </w:trPr>
        <w:tc>
          <w:tcPr>
            <w:tcW w:w="1188" w:type="dxa"/>
          </w:tcPr>
          <w:p w14:paraId="335A2F3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14:paraId="335A2F3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14:paraId="335A2F3A" w14:textId="77777777" w:rsidTr="00393F6B">
        <w:trPr>
          <w:cantSplit/>
        </w:trPr>
        <w:tc>
          <w:tcPr>
            <w:tcW w:w="1188" w:type="dxa"/>
          </w:tcPr>
          <w:p w14:paraId="335A2F3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14:paraId="335A2F3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14:paraId="335A2F3E" w14:textId="77777777" w:rsidTr="00393F6B">
        <w:trPr>
          <w:cantSplit/>
        </w:trPr>
        <w:tc>
          <w:tcPr>
            <w:tcW w:w="1188" w:type="dxa"/>
          </w:tcPr>
          <w:p w14:paraId="335A2F3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3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14:paraId="335A2F42" w14:textId="77777777" w:rsidTr="00393F6B">
        <w:trPr>
          <w:cantSplit/>
        </w:trPr>
        <w:tc>
          <w:tcPr>
            <w:tcW w:w="1188" w:type="dxa"/>
          </w:tcPr>
          <w:p w14:paraId="335A2F3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4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14:paraId="335A2F46" w14:textId="77777777" w:rsidTr="00393F6B">
        <w:trPr>
          <w:cantSplit/>
        </w:trPr>
        <w:tc>
          <w:tcPr>
            <w:tcW w:w="1188" w:type="dxa"/>
          </w:tcPr>
          <w:p w14:paraId="335A2F4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14:paraId="335A2F45" w14:textId="77777777"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14:paraId="335A2F4A" w14:textId="77777777" w:rsidTr="00393F6B">
        <w:trPr>
          <w:cantSplit/>
        </w:trPr>
        <w:tc>
          <w:tcPr>
            <w:tcW w:w="1188" w:type="dxa"/>
          </w:tcPr>
          <w:p w14:paraId="335A2F4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14:paraId="335A2F4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14:paraId="335A2F4E" w14:textId="77777777" w:rsidTr="00393F6B">
        <w:trPr>
          <w:cantSplit/>
        </w:trPr>
        <w:tc>
          <w:tcPr>
            <w:tcW w:w="1188" w:type="dxa"/>
          </w:tcPr>
          <w:p w14:paraId="335A2F4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4D"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14:paraId="335A2F52" w14:textId="77777777" w:rsidTr="00393F6B">
        <w:trPr>
          <w:cantSplit/>
        </w:trPr>
        <w:tc>
          <w:tcPr>
            <w:tcW w:w="1188" w:type="dxa"/>
          </w:tcPr>
          <w:p w14:paraId="335A2F4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14:paraId="335A2F51"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14:paraId="335A2F56" w14:textId="77777777" w:rsidTr="00393F6B">
        <w:trPr>
          <w:cantSplit/>
        </w:trPr>
        <w:tc>
          <w:tcPr>
            <w:tcW w:w="1188" w:type="dxa"/>
          </w:tcPr>
          <w:p w14:paraId="335A2F5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14:paraId="335A2F5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si/is</w:t>
            </w:r>
            <w:r w:rsidRPr="0002501E">
              <w:rPr>
                <w:rFonts w:ascii="Times New Roman" w:hAnsi="Times New Roman"/>
                <w:sz w:val="22"/>
                <w:szCs w:val="22"/>
              </w:rPr>
              <w:t xml:space="preserve"> fields.</w:t>
            </w:r>
          </w:p>
        </w:tc>
      </w:tr>
      <w:tr w:rsidR="00E745A8" w:rsidRPr="0002501E" w14:paraId="335A2F5A" w14:textId="77777777" w:rsidTr="00393F6B">
        <w:trPr>
          <w:cantSplit/>
        </w:trPr>
        <w:tc>
          <w:tcPr>
            <w:tcW w:w="1188" w:type="dxa"/>
          </w:tcPr>
          <w:p w14:paraId="335A2F5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5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14:paraId="335A2F64" w14:textId="77777777" w:rsidTr="00393F6B">
        <w:trPr>
          <w:cantSplit/>
        </w:trPr>
        <w:tc>
          <w:tcPr>
            <w:tcW w:w="1188" w:type="dxa"/>
          </w:tcPr>
          <w:p w14:paraId="335A2F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14:paraId="335A2F5D"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14:paraId="335A2F5E"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14:paraId="335A2F5F"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14:paraId="335A2F60"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14:paraId="335A2F61"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14:paraId="335A2F62"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14:paraId="335A2F63"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14:paraId="335A2F6E" w14:textId="77777777" w:rsidTr="00393F6B">
        <w:trPr>
          <w:cantSplit/>
        </w:trPr>
        <w:tc>
          <w:tcPr>
            <w:tcW w:w="1188" w:type="dxa"/>
          </w:tcPr>
          <w:p w14:paraId="335A2F65"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356.19</w:t>
            </w:r>
          </w:p>
        </w:tc>
        <w:tc>
          <w:tcPr>
            <w:tcW w:w="3960" w:type="dxa"/>
          </w:tcPr>
          <w:p w14:paraId="335A2F6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14:paraId="335A2F67"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14:paraId="335A2F68"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14:paraId="335A2F69"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14:paraId="335A2F6A"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14:paraId="335A2F6B"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14:paraId="335A2F6C"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14:paraId="335A2F6D"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14:paraId="335A2F85" w14:textId="77777777" w:rsidTr="00393F6B">
        <w:trPr>
          <w:cantSplit/>
        </w:trPr>
        <w:tc>
          <w:tcPr>
            <w:tcW w:w="1188" w:type="dxa"/>
          </w:tcPr>
          <w:p w14:paraId="335A2F6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7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14:paraId="335A2F7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14:paraId="335A2F7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14:paraId="335A2F7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14:paraId="335A2F74"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14:paraId="335A2F75"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14:paraId="335A2F76"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14:paraId="335A2F77"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14:paraId="335A2F78"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14:paraId="335A2F79"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14:paraId="335A2F7A"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14:paraId="335A2F7B"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14:paraId="335A2F7C"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14:paraId="335A2F7D"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14:paraId="335A2F7E"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14:paraId="335A2F7F"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14:paraId="335A2F80"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14:paraId="335A2F8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14:paraId="335A2F8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14:paraId="335A2F8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14:paraId="335A2F84" w14:textId="77777777"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14:paraId="335A2F89" w14:textId="77777777" w:rsidTr="00393F6B">
        <w:trPr>
          <w:cantSplit/>
        </w:trPr>
        <w:tc>
          <w:tcPr>
            <w:tcW w:w="1188" w:type="dxa"/>
          </w:tcPr>
          <w:p w14:paraId="335A2F8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14:paraId="335A2F88"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14:paraId="335A2F8D" w14:textId="77777777" w:rsidTr="00393F6B">
        <w:trPr>
          <w:cantSplit/>
        </w:trPr>
        <w:tc>
          <w:tcPr>
            <w:tcW w:w="1188" w:type="dxa"/>
          </w:tcPr>
          <w:p w14:paraId="335A2F8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14:paraId="335A2F8C"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14:paraId="335A2F91" w14:textId="77777777" w:rsidTr="00393F6B">
        <w:trPr>
          <w:cantSplit/>
        </w:trPr>
        <w:tc>
          <w:tcPr>
            <w:tcW w:w="1188" w:type="dxa"/>
          </w:tcPr>
          <w:p w14:paraId="335A2F8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14:paraId="335A2F9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14:paraId="335A2F95" w14:textId="77777777" w:rsidTr="00393F6B">
        <w:trPr>
          <w:cantSplit/>
        </w:trPr>
        <w:tc>
          <w:tcPr>
            <w:tcW w:w="1188" w:type="dxa"/>
          </w:tcPr>
          <w:p w14:paraId="335A2F9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14:paraId="335A2F9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14:paraId="335A2F99" w14:textId="77777777" w:rsidTr="00393F6B">
        <w:trPr>
          <w:cantSplit/>
        </w:trPr>
        <w:tc>
          <w:tcPr>
            <w:tcW w:w="1188" w:type="dxa"/>
          </w:tcPr>
          <w:p w14:paraId="335A2F9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14:paraId="335A2F98"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14:paraId="335A2F9D" w14:textId="77777777" w:rsidTr="00393F6B">
        <w:trPr>
          <w:cantSplit/>
        </w:trPr>
        <w:tc>
          <w:tcPr>
            <w:tcW w:w="1188" w:type="dxa"/>
          </w:tcPr>
          <w:p w14:paraId="335A2F9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14:paraId="335A2F9C"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specifying final outcome of an appeal.</w:t>
            </w:r>
          </w:p>
        </w:tc>
      </w:tr>
      <w:tr w:rsidR="00E745A8" w:rsidRPr="0002501E" w14:paraId="335A2FA1" w14:textId="77777777" w:rsidTr="00393F6B">
        <w:trPr>
          <w:cantSplit/>
        </w:trPr>
        <w:tc>
          <w:tcPr>
            <w:tcW w:w="1188" w:type="dxa"/>
          </w:tcPr>
          <w:p w14:paraId="335A2F9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14:paraId="335A2FA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14:paraId="335A2FA5" w14:textId="77777777" w:rsidTr="00393F6B">
        <w:trPr>
          <w:cantSplit/>
        </w:trPr>
        <w:tc>
          <w:tcPr>
            <w:tcW w:w="1188" w:type="dxa"/>
          </w:tcPr>
          <w:p w14:paraId="335A2FA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14:paraId="335A2FA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14:paraId="335A2FA9" w14:textId="77777777" w:rsidTr="00393F6B">
        <w:trPr>
          <w:cantSplit/>
        </w:trPr>
        <w:tc>
          <w:tcPr>
            <w:tcW w:w="1188" w:type="dxa"/>
          </w:tcPr>
          <w:p w14:paraId="335A2FA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A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14:paraId="335A2FAD" w14:textId="77777777" w:rsidTr="00393F6B">
        <w:trPr>
          <w:cantSplit/>
        </w:trPr>
        <w:tc>
          <w:tcPr>
            <w:tcW w:w="1188" w:type="dxa"/>
          </w:tcPr>
          <w:p w14:paraId="335A2FA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AC"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14:paraId="335A2FB1" w14:textId="77777777" w:rsidTr="00393F6B">
        <w:trPr>
          <w:cantSplit/>
        </w:trPr>
        <w:tc>
          <w:tcPr>
            <w:tcW w:w="1188" w:type="dxa"/>
          </w:tcPr>
          <w:p w14:paraId="335A2FA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B0"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14:paraId="335A2FB5" w14:textId="77777777" w:rsidTr="00C91C80">
        <w:trPr>
          <w:cantSplit/>
        </w:trPr>
        <w:tc>
          <w:tcPr>
            <w:tcW w:w="1188" w:type="dxa"/>
          </w:tcPr>
          <w:p w14:paraId="335A2FB2"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3" w14:textId="77777777"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14:paraId="335A2FB4"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9" w14:textId="77777777" w:rsidTr="00C91C80">
        <w:trPr>
          <w:cantSplit/>
        </w:trPr>
        <w:tc>
          <w:tcPr>
            <w:tcW w:w="1188" w:type="dxa"/>
          </w:tcPr>
          <w:p w14:paraId="335A2FB6"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7"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w:t>
            </w:r>
          </w:p>
        </w:tc>
        <w:tc>
          <w:tcPr>
            <w:tcW w:w="4428" w:type="dxa"/>
          </w:tcPr>
          <w:p w14:paraId="335A2FB8"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D" w14:textId="77777777" w:rsidTr="00C91C80">
        <w:trPr>
          <w:cantSplit/>
        </w:trPr>
        <w:tc>
          <w:tcPr>
            <w:tcW w:w="1188" w:type="dxa"/>
          </w:tcPr>
          <w:p w14:paraId="335A2FBA" w14:textId="77777777" w:rsidR="005B1C4A" w:rsidRPr="0002501E" w:rsidRDefault="005B1C4A" w:rsidP="00C91C80">
            <w:pPr>
              <w:rPr>
                <w:rFonts w:ascii="Times New Roman" w:hAnsi="Times New Roman"/>
                <w:sz w:val="22"/>
                <w:szCs w:val="22"/>
              </w:rPr>
            </w:pPr>
            <w:r>
              <w:rPr>
                <w:rFonts w:ascii="Times New Roman" w:hAnsi="Times New Roman"/>
                <w:sz w:val="22"/>
                <w:szCs w:val="22"/>
              </w:rPr>
              <w:lastRenderedPageBreak/>
              <w:t>356.22</w:t>
            </w:r>
          </w:p>
        </w:tc>
        <w:tc>
          <w:tcPr>
            <w:tcW w:w="3960" w:type="dxa"/>
          </w:tcPr>
          <w:p w14:paraId="335A2FBB"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14:paraId="335A2FBC"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14:paraId="335A2FC1" w14:textId="77777777" w:rsidTr="00393F6B">
        <w:trPr>
          <w:cantSplit/>
        </w:trPr>
        <w:tc>
          <w:tcPr>
            <w:tcW w:w="1188" w:type="dxa"/>
          </w:tcPr>
          <w:p w14:paraId="335A2FB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B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14:paraId="335A2FC0"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14:paraId="335A2FC5" w14:textId="77777777" w:rsidTr="00393F6B">
        <w:trPr>
          <w:cantSplit/>
        </w:trPr>
        <w:tc>
          <w:tcPr>
            <w:tcW w:w="1188" w:type="dxa"/>
          </w:tcPr>
          <w:p w14:paraId="335A2F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14:paraId="335A2FC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14:paraId="335A2FC9" w14:textId="77777777" w:rsidTr="00393F6B">
        <w:trPr>
          <w:cantSplit/>
        </w:trPr>
        <w:tc>
          <w:tcPr>
            <w:tcW w:w="1188" w:type="dxa"/>
          </w:tcPr>
          <w:p w14:paraId="335A2F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14:paraId="335A2FC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14:paraId="335A2FCD" w14:textId="77777777" w:rsidTr="00393F6B">
        <w:trPr>
          <w:cantSplit/>
        </w:trPr>
        <w:tc>
          <w:tcPr>
            <w:tcW w:w="1188" w:type="dxa"/>
          </w:tcPr>
          <w:p w14:paraId="335A2F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14:paraId="335A2FC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14:paraId="335A2FD1" w14:textId="77777777" w:rsidTr="00393F6B">
        <w:trPr>
          <w:cantSplit/>
        </w:trPr>
        <w:tc>
          <w:tcPr>
            <w:tcW w:w="1188" w:type="dxa"/>
          </w:tcPr>
          <w:p w14:paraId="335A2FC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14:paraId="335A2FD0"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14:paraId="335A2FD5" w14:textId="77777777" w:rsidTr="00393F6B">
        <w:trPr>
          <w:cantSplit/>
        </w:trPr>
        <w:tc>
          <w:tcPr>
            <w:tcW w:w="1188" w:type="dxa"/>
          </w:tcPr>
          <w:p w14:paraId="335A2F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14:paraId="335A2FD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14:paraId="335A2FD9" w14:textId="77777777" w:rsidTr="00393F6B">
        <w:trPr>
          <w:cantSplit/>
        </w:trPr>
        <w:tc>
          <w:tcPr>
            <w:tcW w:w="1188" w:type="dxa"/>
          </w:tcPr>
          <w:p w14:paraId="335A2F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14:paraId="335A2FD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14:paraId="335A2FDD" w14:textId="77777777" w:rsidTr="00393F6B">
        <w:trPr>
          <w:cantSplit/>
        </w:trPr>
        <w:tc>
          <w:tcPr>
            <w:tcW w:w="1188" w:type="dxa"/>
          </w:tcPr>
          <w:p w14:paraId="335A2FD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14:paraId="335A2FD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14:paraId="335A2FE2" w14:textId="77777777" w:rsidTr="00393F6B">
        <w:trPr>
          <w:cantSplit/>
        </w:trPr>
        <w:tc>
          <w:tcPr>
            <w:tcW w:w="1188" w:type="dxa"/>
          </w:tcPr>
          <w:p w14:paraId="335A2FD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D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14:paraId="335A2FE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14:paraId="335A2FE1"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14:paraId="335A2FE8" w14:textId="77777777" w:rsidTr="00393F6B">
        <w:trPr>
          <w:cantSplit/>
        </w:trPr>
        <w:tc>
          <w:tcPr>
            <w:tcW w:w="1188" w:type="dxa"/>
          </w:tcPr>
          <w:p w14:paraId="335A2F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14:paraId="335A2FE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14:paraId="335A2FE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14:paraId="335A2FE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14:paraId="335A2FEC" w14:textId="77777777" w:rsidTr="00393F6B">
        <w:trPr>
          <w:cantSplit/>
        </w:trPr>
        <w:tc>
          <w:tcPr>
            <w:tcW w:w="1188" w:type="dxa"/>
          </w:tcPr>
          <w:p w14:paraId="335A2FE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14:paraId="335A2FEB" w14:textId="77777777"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14:paraId="335A2FF0" w14:textId="77777777" w:rsidTr="00393F6B">
        <w:trPr>
          <w:cantSplit/>
        </w:trPr>
        <w:tc>
          <w:tcPr>
            <w:tcW w:w="1188" w:type="dxa"/>
          </w:tcPr>
          <w:p w14:paraId="335A2FE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E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14:paraId="335A2FEF"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14:paraId="335A2FF4" w14:textId="77777777" w:rsidTr="00393F6B">
        <w:trPr>
          <w:cantSplit/>
        </w:trPr>
        <w:tc>
          <w:tcPr>
            <w:tcW w:w="1188" w:type="dxa"/>
          </w:tcPr>
          <w:p w14:paraId="335A2FF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14:paraId="335A2FF3"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14:paraId="335A2FFE" w14:textId="77777777" w:rsidTr="00393F6B">
        <w:trPr>
          <w:cantSplit/>
        </w:trPr>
        <w:tc>
          <w:tcPr>
            <w:tcW w:w="1188" w:type="dxa"/>
          </w:tcPr>
          <w:p w14:paraId="335A2FF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14:paraId="335A2FF7"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2FF8"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2FF9"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14:paraId="335A2FFA"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14:paraId="335A2FFB"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14:paraId="335A2FFC"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2FFD"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14:paraId="335A3002" w14:textId="77777777" w:rsidTr="00393F6B">
        <w:trPr>
          <w:cantSplit/>
        </w:trPr>
        <w:tc>
          <w:tcPr>
            <w:tcW w:w="1188" w:type="dxa"/>
          </w:tcPr>
          <w:p w14:paraId="335A2F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14:paraId="335A300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14:paraId="335A3006" w14:textId="77777777" w:rsidTr="00393F6B">
        <w:trPr>
          <w:cantSplit/>
        </w:trPr>
        <w:tc>
          <w:tcPr>
            <w:tcW w:w="1188" w:type="dxa"/>
          </w:tcPr>
          <w:p w14:paraId="335A30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14:paraId="335A300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14:paraId="335A300A" w14:textId="77777777" w:rsidTr="00393F6B">
        <w:trPr>
          <w:cantSplit/>
        </w:trPr>
        <w:tc>
          <w:tcPr>
            <w:tcW w:w="1188" w:type="dxa"/>
          </w:tcPr>
          <w:p w14:paraId="335A30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8"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14:paraId="335A3009"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14:paraId="335A300E" w14:textId="77777777" w:rsidTr="00393F6B">
        <w:trPr>
          <w:cantSplit/>
        </w:trPr>
        <w:tc>
          <w:tcPr>
            <w:tcW w:w="1188" w:type="dxa"/>
          </w:tcPr>
          <w:p w14:paraId="335A30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14:paraId="335A300C" w14:textId="77777777"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14:paraId="335A300D" w14:textId="77777777"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14:paraId="335A3012" w14:textId="77777777" w:rsidTr="00393F6B">
        <w:trPr>
          <w:cantSplit/>
        </w:trPr>
        <w:tc>
          <w:tcPr>
            <w:tcW w:w="1188" w:type="dxa"/>
          </w:tcPr>
          <w:p w14:paraId="335A30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14:paraId="335A30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14:paraId="335A301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14:paraId="335A3016" w14:textId="77777777" w:rsidTr="00393F6B">
        <w:trPr>
          <w:cantSplit/>
        </w:trPr>
        <w:tc>
          <w:tcPr>
            <w:tcW w:w="1188" w:type="dxa"/>
          </w:tcPr>
          <w:p w14:paraId="335A30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14:paraId="335A30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14:paraId="335A301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14:paraId="335A301A" w14:textId="77777777" w:rsidTr="00393F6B">
        <w:trPr>
          <w:cantSplit/>
        </w:trPr>
        <w:tc>
          <w:tcPr>
            <w:tcW w:w="1188" w:type="dxa"/>
          </w:tcPr>
          <w:p w14:paraId="335A30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14:paraId="335A30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14:paraId="335A3019"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14:paraId="335A3028" w14:textId="77777777" w:rsidTr="00393F6B">
        <w:trPr>
          <w:cantSplit/>
        </w:trPr>
        <w:tc>
          <w:tcPr>
            <w:tcW w:w="1188" w:type="dxa"/>
          </w:tcPr>
          <w:p w14:paraId="335A301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357.93</w:t>
            </w:r>
          </w:p>
        </w:tc>
        <w:tc>
          <w:tcPr>
            <w:tcW w:w="3960" w:type="dxa"/>
          </w:tcPr>
          <w:p w14:paraId="335A30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14:paraId="335A301D"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301E"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301F"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14:paraId="335A302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14:paraId="335A3021"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14:paraId="335A3022"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14:paraId="335A3023"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14:paraId="335A3024"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14:paraId="335A302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302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14:paraId="335A302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14:paraId="335A3031" w14:textId="77777777" w:rsidTr="00393F6B">
        <w:trPr>
          <w:cantSplit/>
        </w:trPr>
        <w:tc>
          <w:tcPr>
            <w:tcW w:w="1188" w:type="dxa"/>
          </w:tcPr>
          <w:p w14:paraId="335A302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357.94</w:t>
            </w:r>
          </w:p>
        </w:tc>
        <w:tc>
          <w:tcPr>
            <w:tcW w:w="3960" w:type="dxa"/>
          </w:tcPr>
          <w:p w14:paraId="335A302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14:paraId="335A302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14:paraId="335A302C"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14:paraId="335A302D"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14:paraId="335A302E"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14:paraId="335A302F"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14:paraId="335A3030"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14:paraId="335A303D" w14:textId="77777777" w:rsidTr="00393F6B">
        <w:trPr>
          <w:cantSplit/>
        </w:trPr>
        <w:tc>
          <w:tcPr>
            <w:tcW w:w="1188" w:type="dxa"/>
          </w:tcPr>
          <w:p w14:paraId="335A303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14:paraId="335A3034"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14:paraId="335A3035"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14:paraId="335A3036"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14:paraId="335A3037"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14:paraId="335A3038"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14:paraId="335A3039"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14:paraId="335A303A"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14:paraId="335A303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14:paraId="335A303C"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14:paraId="335A3043" w14:textId="77777777" w:rsidTr="00393F6B">
        <w:trPr>
          <w:cantSplit/>
        </w:trPr>
        <w:tc>
          <w:tcPr>
            <w:tcW w:w="1188" w:type="dxa"/>
          </w:tcPr>
          <w:p w14:paraId="335A303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14:paraId="335A3040"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14:paraId="335A3041"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14:paraId="335A3042" w14:textId="77777777"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14:paraId="335A304B" w14:textId="77777777" w:rsidTr="00393F6B">
        <w:trPr>
          <w:cantSplit/>
        </w:trPr>
        <w:tc>
          <w:tcPr>
            <w:tcW w:w="1188" w:type="dxa"/>
          </w:tcPr>
          <w:p w14:paraId="335A3044" w14:textId="77777777"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14:paraId="335A304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14:paraId="335A304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14:paraId="335A304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14:paraId="335A3049"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14:paraId="335A304A"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14:paraId="335A305A" w14:textId="77777777" w:rsidTr="00393F6B">
        <w:trPr>
          <w:cantSplit/>
        </w:trPr>
        <w:tc>
          <w:tcPr>
            <w:tcW w:w="1188" w:type="dxa"/>
          </w:tcPr>
          <w:p w14:paraId="335A304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364.5</w:t>
            </w:r>
          </w:p>
        </w:tc>
        <w:tc>
          <w:tcPr>
            <w:tcW w:w="3960" w:type="dxa"/>
          </w:tcPr>
          <w:p w14:paraId="335A304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14:paraId="335A304E"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F"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14:paraId="335A3050"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14:paraId="335A3051"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14:paraId="335A3052"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3"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4"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14:paraId="335A3055"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14:paraId="335A305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14:paraId="335A305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14:paraId="335A305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14:paraId="335A3059"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14:paraId="335A3066" w14:textId="77777777" w:rsidTr="00393F6B">
        <w:trPr>
          <w:cantSplit/>
        </w:trPr>
        <w:tc>
          <w:tcPr>
            <w:tcW w:w="1188" w:type="dxa"/>
          </w:tcPr>
          <w:p w14:paraId="335A30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14:paraId="335A30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14:paraId="335A305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14:paraId="335A305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14:paraId="335A305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14:paraId="335A306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14:paraId="335A306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14:paraId="335A3062"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14:paraId="335A3063"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14:paraId="335A3064"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14:paraId="335A3065"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14:paraId="335A3073" w14:textId="77777777" w:rsidTr="00393F6B">
        <w:trPr>
          <w:cantSplit/>
        </w:trPr>
        <w:tc>
          <w:tcPr>
            <w:tcW w:w="1188" w:type="dxa"/>
          </w:tcPr>
          <w:p w14:paraId="335A3067"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364.7</w:t>
            </w:r>
          </w:p>
        </w:tc>
        <w:tc>
          <w:tcPr>
            <w:tcW w:w="3960" w:type="dxa"/>
          </w:tcPr>
          <w:p w14:paraId="335A306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14:paraId="335A3069"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14:paraId="335A306A"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14:paraId="335A306B"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14:paraId="335A306C"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14:paraId="335A306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14:paraId="335A306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14:paraId="335A306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14:paraId="335A307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14:paraId="335A307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14:paraId="335A307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14:paraId="335A3077" w14:textId="77777777" w:rsidTr="00393F6B">
        <w:trPr>
          <w:cantSplit/>
        </w:trPr>
        <w:tc>
          <w:tcPr>
            <w:tcW w:w="1188" w:type="dxa"/>
          </w:tcPr>
          <w:p w14:paraId="335A307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14:paraId="335A307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14:paraId="335A307B" w14:textId="77777777" w:rsidTr="00393F6B">
        <w:trPr>
          <w:cantSplit/>
        </w:trPr>
        <w:tc>
          <w:tcPr>
            <w:tcW w:w="1188" w:type="dxa"/>
          </w:tcPr>
          <w:p w14:paraId="335A307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14:paraId="335A307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14:paraId="335A307F" w14:textId="77777777" w:rsidTr="00393F6B">
        <w:trPr>
          <w:cantSplit/>
        </w:trPr>
        <w:tc>
          <w:tcPr>
            <w:tcW w:w="1188" w:type="dxa"/>
          </w:tcPr>
          <w:p w14:paraId="335A307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14:paraId="335A307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14:paraId="335A3083" w14:textId="77777777" w:rsidTr="00393F6B">
        <w:trPr>
          <w:cantSplit/>
        </w:trPr>
        <w:tc>
          <w:tcPr>
            <w:tcW w:w="1188" w:type="dxa"/>
          </w:tcPr>
          <w:p w14:paraId="335A308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14:paraId="335A308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7" w14:textId="77777777" w:rsidTr="00393F6B">
        <w:trPr>
          <w:cantSplit/>
        </w:trPr>
        <w:tc>
          <w:tcPr>
            <w:tcW w:w="1188" w:type="dxa"/>
          </w:tcPr>
          <w:p w14:paraId="335A308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14:paraId="335A3086"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B" w14:textId="77777777" w:rsidTr="00393F6B">
        <w:trPr>
          <w:cantSplit/>
        </w:trPr>
        <w:tc>
          <w:tcPr>
            <w:tcW w:w="1188" w:type="dxa"/>
          </w:tcPr>
          <w:p w14:paraId="335A308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14:paraId="335A308A"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F" w14:textId="77777777" w:rsidTr="00393F6B">
        <w:trPr>
          <w:cantSplit/>
        </w:trPr>
        <w:tc>
          <w:tcPr>
            <w:tcW w:w="1188" w:type="dxa"/>
          </w:tcPr>
          <w:p w14:paraId="335A308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14:paraId="335A308E"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14:paraId="335A3093" w14:textId="77777777" w:rsidTr="00393F6B">
        <w:trPr>
          <w:cantSplit/>
        </w:trPr>
        <w:tc>
          <w:tcPr>
            <w:tcW w:w="1188" w:type="dxa"/>
          </w:tcPr>
          <w:p w14:paraId="335A309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14:paraId="335A309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14:paraId="335A3097" w14:textId="77777777" w:rsidTr="00393F6B">
        <w:trPr>
          <w:cantSplit/>
        </w:trPr>
        <w:tc>
          <w:tcPr>
            <w:tcW w:w="1188" w:type="dxa"/>
          </w:tcPr>
          <w:p w14:paraId="335A309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14:paraId="335A3096"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14:paraId="335A309B" w14:textId="77777777" w:rsidTr="00393F6B">
        <w:trPr>
          <w:cantSplit/>
        </w:trPr>
        <w:tc>
          <w:tcPr>
            <w:tcW w:w="1188" w:type="dxa"/>
          </w:tcPr>
          <w:p w14:paraId="335A309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14:paraId="335A309A"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14:paraId="335A309F" w14:textId="77777777" w:rsidTr="00393F6B">
        <w:trPr>
          <w:cantSplit/>
        </w:trPr>
        <w:tc>
          <w:tcPr>
            <w:tcW w:w="1188" w:type="dxa"/>
          </w:tcPr>
          <w:p w14:paraId="335A309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399</w:t>
            </w:r>
          </w:p>
        </w:tc>
        <w:tc>
          <w:tcPr>
            <w:tcW w:w="3960" w:type="dxa"/>
          </w:tcPr>
          <w:p w14:paraId="335A309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14:paraId="335A309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14:paraId="335A30A3" w14:textId="77777777" w:rsidTr="00393F6B">
        <w:trPr>
          <w:cantSplit/>
        </w:trPr>
        <w:tc>
          <w:tcPr>
            <w:tcW w:w="1188" w:type="dxa"/>
          </w:tcPr>
          <w:p w14:paraId="335A30A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14:paraId="335A30A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14:paraId="335A30A7" w14:textId="77777777" w:rsidTr="00393F6B">
        <w:trPr>
          <w:cantSplit/>
        </w:trPr>
        <w:tc>
          <w:tcPr>
            <w:tcW w:w="1188" w:type="dxa"/>
          </w:tcPr>
          <w:p w14:paraId="335A30A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14:paraId="335A30A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14:paraId="335A30AB" w14:textId="77777777" w:rsidTr="00393F6B">
        <w:trPr>
          <w:cantSplit/>
        </w:trPr>
        <w:tc>
          <w:tcPr>
            <w:tcW w:w="1188" w:type="dxa"/>
          </w:tcPr>
          <w:p w14:paraId="335A30A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14:paraId="335A30A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14:paraId="335A30AF" w14:textId="77777777" w:rsidTr="00393F6B">
        <w:trPr>
          <w:cantSplit/>
        </w:trPr>
        <w:tc>
          <w:tcPr>
            <w:tcW w:w="1188" w:type="dxa"/>
          </w:tcPr>
          <w:p w14:paraId="335A30A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14:paraId="335A30A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14:paraId="335A30B3" w14:textId="77777777" w:rsidTr="00393F6B">
        <w:trPr>
          <w:cantSplit/>
        </w:trPr>
        <w:tc>
          <w:tcPr>
            <w:tcW w:w="1188" w:type="dxa"/>
          </w:tcPr>
          <w:p w14:paraId="335A30B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14:paraId="335A30B2" w14:textId="77777777"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14:paraId="335A30B7" w14:textId="77777777" w:rsidTr="00393F6B">
        <w:trPr>
          <w:cantSplit/>
        </w:trPr>
        <w:tc>
          <w:tcPr>
            <w:tcW w:w="1188" w:type="dxa"/>
          </w:tcPr>
          <w:p w14:paraId="335A30B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14:paraId="335A30B6"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14:paraId="335A30BB" w14:textId="77777777" w:rsidTr="00393F6B">
        <w:trPr>
          <w:cantSplit/>
        </w:trPr>
        <w:tc>
          <w:tcPr>
            <w:tcW w:w="1188" w:type="dxa"/>
          </w:tcPr>
          <w:p w14:paraId="335A30B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14:paraId="335A30B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14:paraId="335A30BA" w14:textId="77777777"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14:paraId="335A30BF" w14:textId="77777777" w:rsidTr="00393F6B">
        <w:trPr>
          <w:cantSplit/>
        </w:trPr>
        <w:tc>
          <w:tcPr>
            <w:tcW w:w="1188" w:type="dxa"/>
          </w:tcPr>
          <w:p w14:paraId="335A30B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14:paraId="335A30B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14:paraId="335A30BE"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14:paraId="335A30C3" w14:textId="77777777" w:rsidTr="00393F6B">
        <w:trPr>
          <w:cantSplit/>
        </w:trPr>
        <w:tc>
          <w:tcPr>
            <w:tcW w:w="1188" w:type="dxa"/>
          </w:tcPr>
          <w:p w14:paraId="335A30C0"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14:paraId="335A30C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2"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14:paraId="335A30C7" w14:textId="77777777" w:rsidTr="00393F6B">
        <w:trPr>
          <w:cantSplit/>
        </w:trPr>
        <w:tc>
          <w:tcPr>
            <w:tcW w:w="1188" w:type="dxa"/>
          </w:tcPr>
          <w:p w14:paraId="335A30C4"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14:paraId="335A30C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6"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14:paraId="335A30C8" w14:textId="77777777" w:rsidR="00AC2345" w:rsidRPr="0002501E" w:rsidRDefault="00AC2345" w:rsidP="00CE4ACD">
      <w:pPr>
        <w:pStyle w:val="10ptcenturyschoolbook"/>
        <w:tabs>
          <w:tab w:val="left" w:pos="1080"/>
          <w:tab w:val="left" w:pos="5040"/>
        </w:tabs>
        <w:rPr>
          <w:rFonts w:ascii="Times New Roman" w:hAnsi="Times New Roman"/>
          <w:sz w:val="22"/>
          <w:szCs w:val="22"/>
        </w:rPr>
      </w:pPr>
    </w:p>
    <w:p w14:paraId="335A30C9" w14:textId="77777777" w:rsidR="00F3086E" w:rsidRPr="0002501E" w:rsidRDefault="00F3086E" w:rsidP="00CE4ACD">
      <w:pPr>
        <w:pStyle w:val="10ptcenturyschoolbook"/>
        <w:tabs>
          <w:tab w:val="left" w:pos="1080"/>
          <w:tab w:val="left" w:pos="5040"/>
        </w:tabs>
        <w:rPr>
          <w:rFonts w:ascii="Times New Roman" w:hAnsi="Times New Roman"/>
          <w:sz w:val="22"/>
          <w:szCs w:val="22"/>
        </w:rPr>
      </w:pPr>
    </w:p>
    <w:p w14:paraId="335A30CA" w14:textId="77777777"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14:paraId="335A30CD" w14:textId="77777777" w:rsidTr="00D55815">
        <w:trPr>
          <w:cantSplit/>
          <w:tblHeader/>
        </w:trPr>
        <w:tc>
          <w:tcPr>
            <w:tcW w:w="9576" w:type="dxa"/>
            <w:gridSpan w:val="3"/>
          </w:tcPr>
          <w:p w14:paraId="335A30CB" w14:textId="77777777" w:rsidR="00AC2345" w:rsidRPr="0002501E" w:rsidRDefault="00AC2345" w:rsidP="00D55815">
            <w:pPr>
              <w:pStyle w:val="Heading3"/>
            </w:pPr>
            <w:bookmarkStart w:id="133" w:name="_Toc442890976"/>
            <w:bookmarkStart w:id="134" w:name="_Toc514255817"/>
            <w:r w:rsidRPr="0002501E">
              <w:lastRenderedPageBreak/>
              <w:t>Sort Templates</w:t>
            </w:r>
            <w:bookmarkEnd w:id="133"/>
            <w:bookmarkEnd w:id="134"/>
          </w:p>
          <w:p w14:paraId="335A30CC" w14:textId="77777777" w:rsidR="00AC2345" w:rsidRPr="0002501E" w:rsidRDefault="00AC2345" w:rsidP="00D55815">
            <w:pPr>
              <w:rPr>
                <w:rFonts w:ascii="Times New Roman" w:hAnsi="Times New Roman"/>
                <w:b/>
                <w:sz w:val="22"/>
                <w:szCs w:val="22"/>
              </w:rPr>
            </w:pPr>
          </w:p>
        </w:tc>
      </w:tr>
      <w:tr w:rsidR="00AC2345" w:rsidRPr="0002501E" w14:paraId="335A30D1" w14:textId="77777777" w:rsidTr="00D55815">
        <w:trPr>
          <w:cantSplit/>
          <w:tblHeader/>
        </w:trPr>
        <w:tc>
          <w:tcPr>
            <w:tcW w:w="1188" w:type="dxa"/>
          </w:tcPr>
          <w:p w14:paraId="335A30CE"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0CF"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0D0"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14:paraId="335A30D5" w14:textId="77777777" w:rsidTr="00D55815">
        <w:trPr>
          <w:cantSplit/>
        </w:trPr>
        <w:tc>
          <w:tcPr>
            <w:tcW w:w="1188" w:type="dxa"/>
          </w:tcPr>
          <w:p w14:paraId="335A30D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0D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14:paraId="335A30D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14:paraId="335A30D9" w14:textId="77777777" w:rsidTr="00D55815">
        <w:trPr>
          <w:cantSplit/>
        </w:trPr>
        <w:tc>
          <w:tcPr>
            <w:tcW w:w="1188" w:type="dxa"/>
          </w:tcPr>
          <w:p w14:paraId="335A30D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0D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0D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14:paraId="335A30DD" w14:textId="77777777" w:rsidTr="00D55815">
        <w:trPr>
          <w:cantSplit/>
        </w:trPr>
        <w:tc>
          <w:tcPr>
            <w:tcW w:w="1188" w:type="dxa"/>
          </w:tcPr>
          <w:p w14:paraId="335A30DA"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14:paraId="335A30DB"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14:paraId="335A30DC"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14:paraId="335A30E1" w14:textId="77777777" w:rsidTr="00D55815">
        <w:trPr>
          <w:cantSplit/>
        </w:trPr>
        <w:tc>
          <w:tcPr>
            <w:tcW w:w="1188" w:type="dxa"/>
          </w:tcPr>
          <w:p w14:paraId="335A30D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0D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0E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14:paraId="335A30ED" w14:textId="77777777" w:rsidTr="00D55815">
        <w:trPr>
          <w:cantSplit/>
        </w:trPr>
        <w:tc>
          <w:tcPr>
            <w:tcW w:w="1188" w:type="dxa"/>
          </w:tcPr>
          <w:p w14:paraId="335A30E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0E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14:paraId="335A30E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14:paraId="335A30E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14:paraId="335A30E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14:paraId="335A30E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14:paraId="335A30E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14:paraId="335A30E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14:paraId="335A30E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14:paraId="335A30E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14:paraId="335A30EC"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14:paraId="335A30F1" w14:textId="77777777" w:rsidTr="00D55815">
        <w:trPr>
          <w:cantSplit/>
        </w:trPr>
        <w:tc>
          <w:tcPr>
            <w:tcW w:w="1188" w:type="dxa"/>
          </w:tcPr>
          <w:p w14:paraId="335A30E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E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0F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14:paraId="335A30F5" w14:textId="77777777" w:rsidTr="00D55815">
        <w:trPr>
          <w:cantSplit/>
        </w:trPr>
        <w:tc>
          <w:tcPr>
            <w:tcW w:w="1188" w:type="dxa"/>
          </w:tcPr>
          <w:p w14:paraId="335A30F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14:paraId="335A30F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14:paraId="335A30F9" w14:textId="77777777" w:rsidTr="00D55815">
        <w:trPr>
          <w:cantSplit/>
        </w:trPr>
        <w:tc>
          <w:tcPr>
            <w:tcW w:w="1188" w:type="dxa"/>
          </w:tcPr>
          <w:p w14:paraId="335A30F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14:paraId="335A30F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14:paraId="335A30FD" w14:textId="77777777" w:rsidTr="00D55815">
        <w:trPr>
          <w:cantSplit/>
        </w:trPr>
        <w:tc>
          <w:tcPr>
            <w:tcW w:w="1188" w:type="dxa"/>
          </w:tcPr>
          <w:p w14:paraId="335A30F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14:paraId="335A30F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14:paraId="335A3101" w14:textId="77777777" w:rsidTr="00D55815">
        <w:trPr>
          <w:cantSplit/>
        </w:trPr>
        <w:tc>
          <w:tcPr>
            <w:tcW w:w="1188" w:type="dxa"/>
          </w:tcPr>
          <w:p w14:paraId="335A30F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14:paraId="335A310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14:paraId="335A3105" w14:textId="77777777" w:rsidTr="00D55815">
        <w:trPr>
          <w:cantSplit/>
        </w:trPr>
        <w:tc>
          <w:tcPr>
            <w:tcW w:w="1188" w:type="dxa"/>
          </w:tcPr>
          <w:p w14:paraId="335A310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0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0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14:paraId="335A3109" w14:textId="77777777" w:rsidTr="00D55815">
        <w:trPr>
          <w:cantSplit/>
        </w:trPr>
        <w:tc>
          <w:tcPr>
            <w:tcW w:w="1188" w:type="dxa"/>
          </w:tcPr>
          <w:p w14:paraId="335A310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0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0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14:paraId="335A310D" w14:textId="77777777" w:rsidTr="00D55815">
        <w:trPr>
          <w:cantSplit/>
        </w:trPr>
        <w:tc>
          <w:tcPr>
            <w:tcW w:w="1188" w:type="dxa"/>
          </w:tcPr>
          <w:p w14:paraId="335A310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14:paraId="335A310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14:paraId="335A310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14:paraId="335A3111" w14:textId="77777777" w:rsidTr="00D55815">
        <w:trPr>
          <w:cantSplit/>
        </w:trPr>
        <w:tc>
          <w:tcPr>
            <w:tcW w:w="1188" w:type="dxa"/>
          </w:tcPr>
          <w:p w14:paraId="335A310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0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10"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14:paraId="335A3123" w14:textId="77777777" w:rsidTr="00D55815">
        <w:trPr>
          <w:cantSplit/>
        </w:trPr>
        <w:tc>
          <w:tcPr>
            <w:tcW w:w="1188" w:type="dxa"/>
          </w:tcPr>
          <w:p w14:paraId="335A311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1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1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14:paraId="335A311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14:paraId="335A311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14:paraId="335A311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14:paraId="335A311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14:paraId="335A311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C"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D"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14:paraId="335A311E"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14:paraId="335A311F"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DATE/TIME;S1</w:t>
            </w:r>
          </w:p>
          <w:p w14:paraId="335A3120"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21"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22"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14:paraId="335A3127" w14:textId="77777777" w:rsidTr="00D55815">
        <w:trPr>
          <w:cantSplit/>
        </w:trPr>
        <w:tc>
          <w:tcPr>
            <w:tcW w:w="1188" w:type="dxa"/>
          </w:tcPr>
          <w:p w14:paraId="335A312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2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2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14:paraId="335A312B" w14:textId="77777777" w:rsidTr="00D55815">
        <w:trPr>
          <w:cantSplit/>
        </w:trPr>
        <w:tc>
          <w:tcPr>
            <w:tcW w:w="1188" w:type="dxa"/>
          </w:tcPr>
          <w:p w14:paraId="335A312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29"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2A"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14:paraId="335A312F" w14:textId="77777777" w:rsidTr="00D55815">
        <w:trPr>
          <w:cantSplit/>
        </w:trPr>
        <w:tc>
          <w:tcPr>
            <w:tcW w:w="1188" w:type="dxa"/>
          </w:tcPr>
          <w:p w14:paraId="335A312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12D"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12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14:paraId="335A3133" w14:textId="77777777" w:rsidTr="00D55815">
        <w:trPr>
          <w:cantSplit/>
        </w:trPr>
        <w:tc>
          <w:tcPr>
            <w:tcW w:w="1188" w:type="dxa"/>
          </w:tcPr>
          <w:p w14:paraId="335A313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131"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13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14:paraId="335A3137" w14:textId="77777777" w:rsidTr="00D55815">
        <w:trPr>
          <w:cantSplit/>
        </w:trPr>
        <w:tc>
          <w:tcPr>
            <w:tcW w:w="1188" w:type="dxa"/>
          </w:tcPr>
          <w:p w14:paraId="335A313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14:paraId="335A313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14:paraId="335A313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14:paraId="335A3138"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p>
    <w:p w14:paraId="335A3139"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14:paraId="335A313C" w14:textId="77777777" w:rsidTr="00D55815">
        <w:trPr>
          <w:cantSplit/>
          <w:tblHeader/>
        </w:trPr>
        <w:tc>
          <w:tcPr>
            <w:tcW w:w="9576" w:type="dxa"/>
            <w:gridSpan w:val="3"/>
          </w:tcPr>
          <w:p w14:paraId="335A313A" w14:textId="77777777" w:rsidR="00D915AA" w:rsidRPr="0002501E" w:rsidRDefault="007E18DE" w:rsidP="00D55815">
            <w:pPr>
              <w:pStyle w:val="Heading3"/>
            </w:pPr>
            <w:r w:rsidRPr="0002501E">
              <w:rPr>
                <w:rFonts w:ascii="Times New Roman" w:hAnsi="Times New Roman"/>
                <w:sz w:val="22"/>
                <w:szCs w:val="22"/>
              </w:rPr>
              <w:lastRenderedPageBreak/>
              <w:br w:type="page"/>
            </w:r>
            <w:bookmarkStart w:id="135" w:name="_Toc442890977"/>
            <w:bookmarkStart w:id="136" w:name="_Toc514255818"/>
            <w:r w:rsidR="00D915AA" w:rsidRPr="0002501E">
              <w:t>Print Templates</w:t>
            </w:r>
            <w:bookmarkEnd w:id="135"/>
            <w:bookmarkEnd w:id="136"/>
          </w:p>
          <w:p w14:paraId="335A313B" w14:textId="77777777" w:rsidR="00D915AA" w:rsidRPr="0002501E" w:rsidRDefault="00D915AA" w:rsidP="00D55815">
            <w:pPr>
              <w:rPr>
                <w:rFonts w:ascii="Times New Roman" w:hAnsi="Times New Roman"/>
                <w:b/>
                <w:sz w:val="22"/>
                <w:szCs w:val="22"/>
              </w:rPr>
            </w:pPr>
          </w:p>
        </w:tc>
      </w:tr>
      <w:tr w:rsidR="00D915AA" w:rsidRPr="0002501E" w14:paraId="335A3140" w14:textId="77777777" w:rsidTr="00D55815">
        <w:trPr>
          <w:cantSplit/>
          <w:tblHeader/>
        </w:trPr>
        <w:tc>
          <w:tcPr>
            <w:tcW w:w="1188" w:type="dxa"/>
          </w:tcPr>
          <w:p w14:paraId="335A313D"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13E"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13F"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14:paraId="335A3144" w14:textId="77777777" w:rsidTr="00D55815">
        <w:trPr>
          <w:cantSplit/>
        </w:trPr>
        <w:tc>
          <w:tcPr>
            <w:tcW w:w="1188" w:type="dxa"/>
          </w:tcPr>
          <w:p w14:paraId="335A314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14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14:paraId="335A314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14:paraId="335A3148" w14:textId="77777777" w:rsidTr="00D55815">
        <w:trPr>
          <w:cantSplit/>
        </w:trPr>
        <w:tc>
          <w:tcPr>
            <w:tcW w:w="1188" w:type="dxa"/>
          </w:tcPr>
          <w:p w14:paraId="335A314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14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14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14:paraId="335A314C" w14:textId="77777777" w:rsidTr="00D55815">
        <w:trPr>
          <w:cantSplit/>
        </w:trPr>
        <w:tc>
          <w:tcPr>
            <w:tcW w:w="1188" w:type="dxa"/>
          </w:tcPr>
          <w:p w14:paraId="335A314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14:paraId="335A314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14:paraId="335A314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14:paraId="335A3150" w14:textId="77777777" w:rsidTr="00D55815">
        <w:trPr>
          <w:cantSplit/>
        </w:trPr>
        <w:tc>
          <w:tcPr>
            <w:tcW w:w="1188" w:type="dxa"/>
          </w:tcPr>
          <w:p w14:paraId="335A314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4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14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14:paraId="335A3154" w14:textId="77777777" w:rsidTr="00D55815">
        <w:trPr>
          <w:cantSplit/>
        </w:trPr>
        <w:tc>
          <w:tcPr>
            <w:tcW w:w="1188" w:type="dxa"/>
          </w:tcPr>
          <w:p w14:paraId="335A315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5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14:paraId="335A315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14:paraId="335A3158" w14:textId="77777777" w:rsidTr="00D55815">
        <w:trPr>
          <w:cantSplit/>
        </w:trPr>
        <w:tc>
          <w:tcPr>
            <w:tcW w:w="1188" w:type="dxa"/>
          </w:tcPr>
          <w:p w14:paraId="335A315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14:paraId="335A315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14:paraId="335A3157" w14:textId="77777777"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14:paraId="335A315C" w14:textId="77777777" w:rsidTr="00D55815">
        <w:trPr>
          <w:cantSplit/>
        </w:trPr>
        <w:tc>
          <w:tcPr>
            <w:tcW w:w="1188" w:type="dxa"/>
          </w:tcPr>
          <w:p w14:paraId="335A315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14:paraId="335A315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14:paraId="335A315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14:paraId="335A3160" w14:textId="77777777" w:rsidTr="00D55815">
        <w:trPr>
          <w:cantSplit/>
        </w:trPr>
        <w:tc>
          <w:tcPr>
            <w:tcW w:w="1188" w:type="dxa"/>
          </w:tcPr>
          <w:p w14:paraId="335A315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14:paraId="335A315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14:paraId="335A315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14:paraId="335A3164" w14:textId="77777777" w:rsidTr="00D55815">
        <w:trPr>
          <w:cantSplit/>
        </w:trPr>
        <w:tc>
          <w:tcPr>
            <w:tcW w:w="1188" w:type="dxa"/>
          </w:tcPr>
          <w:p w14:paraId="335A316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14:paraId="335A316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14:paraId="335A316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procedures associated with a particular Check-off Sheet sub header.</w:t>
            </w:r>
          </w:p>
        </w:tc>
      </w:tr>
      <w:tr w:rsidR="00866C5C" w:rsidRPr="0002501E" w14:paraId="335A3168" w14:textId="77777777" w:rsidTr="00D55815">
        <w:trPr>
          <w:cantSplit/>
        </w:trPr>
        <w:tc>
          <w:tcPr>
            <w:tcW w:w="1188" w:type="dxa"/>
          </w:tcPr>
          <w:p w14:paraId="335A316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14:paraId="335A316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14:paraId="335A316C" w14:textId="77777777" w:rsidTr="00D55815">
        <w:trPr>
          <w:cantSplit/>
        </w:trPr>
        <w:tc>
          <w:tcPr>
            <w:tcW w:w="1188" w:type="dxa"/>
          </w:tcPr>
          <w:p w14:paraId="335A316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14:paraId="335A316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14:paraId="335A3170" w14:textId="77777777" w:rsidTr="00D55815">
        <w:trPr>
          <w:cantSplit/>
        </w:trPr>
        <w:tc>
          <w:tcPr>
            <w:tcW w:w="1188" w:type="dxa"/>
          </w:tcPr>
          <w:p w14:paraId="335A316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6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14:paraId="335A316F" w14:textId="77777777" w:rsidR="00866C5C" w:rsidRPr="0002501E" w:rsidRDefault="00866C5C" w:rsidP="00D55815">
            <w:pPr>
              <w:rPr>
                <w:rFonts w:ascii="Times New Roman" w:hAnsi="Times New Roman"/>
                <w:sz w:val="22"/>
                <w:szCs w:val="22"/>
              </w:rPr>
            </w:pPr>
          </w:p>
        </w:tc>
      </w:tr>
      <w:tr w:rsidR="00866C5C" w:rsidRPr="0002501E" w14:paraId="335A3174" w14:textId="77777777" w:rsidTr="00D55815">
        <w:trPr>
          <w:cantSplit/>
        </w:trPr>
        <w:tc>
          <w:tcPr>
            <w:tcW w:w="1188" w:type="dxa"/>
          </w:tcPr>
          <w:p w14:paraId="335A317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7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14:paraId="335A3173" w14:textId="77777777" w:rsidR="00866C5C" w:rsidRPr="0002501E" w:rsidRDefault="00866C5C" w:rsidP="00D55815">
            <w:pPr>
              <w:rPr>
                <w:rFonts w:ascii="Times New Roman" w:hAnsi="Times New Roman"/>
                <w:sz w:val="22"/>
                <w:szCs w:val="22"/>
              </w:rPr>
            </w:pPr>
          </w:p>
        </w:tc>
      </w:tr>
      <w:tr w:rsidR="00866C5C" w:rsidRPr="0002501E" w14:paraId="335A3178" w14:textId="77777777" w:rsidTr="00D55815">
        <w:trPr>
          <w:cantSplit/>
        </w:trPr>
        <w:tc>
          <w:tcPr>
            <w:tcW w:w="1188" w:type="dxa"/>
          </w:tcPr>
          <w:p w14:paraId="335A317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14:paraId="335A317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14:paraId="335A317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14:paraId="335A317C" w14:textId="77777777" w:rsidTr="00D55815">
        <w:trPr>
          <w:cantSplit/>
        </w:trPr>
        <w:tc>
          <w:tcPr>
            <w:tcW w:w="1188" w:type="dxa"/>
          </w:tcPr>
          <w:p w14:paraId="335A317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17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14:paraId="335A3180" w14:textId="77777777" w:rsidTr="00D55815">
        <w:trPr>
          <w:cantSplit/>
        </w:trPr>
        <w:tc>
          <w:tcPr>
            <w:tcW w:w="1188" w:type="dxa"/>
          </w:tcPr>
          <w:p w14:paraId="335A317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14:paraId="335A317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14:paraId="335A3184" w14:textId="77777777" w:rsidTr="00D55815">
        <w:trPr>
          <w:cantSplit/>
        </w:trPr>
        <w:tc>
          <w:tcPr>
            <w:tcW w:w="1188" w:type="dxa"/>
          </w:tcPr>
          <w:p w14:paraId="335A318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14:paraId="335A318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14:paraId="335A3188" w14:textId="77777777" w:rsidTr="00D55815">
        <w:trPr>
          <w:cantSplit/>
        </w:trPr>
        <w:tc>
          <w:tcPr>
            <w:tcW w:w="1188" w:type="dxa"/>
          </w:tcPr>
          <w:p w14:paraId="335A318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14:paraId="335A3187"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14:paraId="335A318C" w14:textId="77777777" w:rsidTr="00D55815">
        <w:trPr>
          <w:cantSplit/>
        </w:trPr>
        <w:tc>
          <w:tcPr>
            <w:tcW w:w="1188" w:type="dxa"/>
          </w:tcPr>
          <w:p w14:paraId="335A318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14:paraId="335A318B"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14:paraId="335A3190" w14:textId="77777777" w:rsidTr="00D55815">
        <w:trPr>
          <w:cantSplit/>
        </w:trPr>
        <w:tc>
          <w:tcPr>
            <w:tcW w:w="1188" w:type="dxa"/>
          </w:tcPr>
          <w:p w14:paraId="335A318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8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8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14:paraId="335A3194" w14:textId="77777777" w:rsidTr="00D55815">
        <w:trPr>
          <w:cantSplit/>
        </w:trPr>
        <w:tc>
          <w:tcPr>
            <w:tcW w:w="1188" w:type="dxa"/>
          </w:tcPr>
          <w:p w14:paraId="335A319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14:paraId="335A319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14:paraId="335A31A4" w14:textId="77777777" w:rsidTr="00D55815">
        <w:trPr>
          <w:cantSplit/>
        </w:trPr>
        <w:tc>
          <w:tcPr>
            <w:tcW w:w="1188" w:type="dxa"/>
          </w:tcPr>
          <w:p w14:paraId="335A319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356</w:t>
            </w:r>
          </w:p>
        </w:tc>
        <w:tc>
          <w:tcPr>
            <w:tcW w:w="3960" w:type="dxa"/>
          </w:tcPr>
          <w:p w14:paraId="335A319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9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9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9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ID";L13</w:t>
            </w:r>
          </w:p>
          <w:p w14:paraId="335A319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LOCATION;L10;"WARD"</w:t>
            </w:r>
          </w:p>
          <w:p w14:paraId="335A319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14:paraId="335A319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14:paraId="335A319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DATE(EPISODE DATE);"DATE";L11</w:t>
            </w:r>
          </w:p>
          <w:p w14:paraId="335A319E"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INSURANCE CLAIM?;"INS. CASE";L4</w:t>
            </w:r>
          </w:p>
          <w:p w14:paraId="335A319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RANDOM SAMPLE?;"RANDOM CASE"</w:t>
            </w:r>
          </w:p>
          <w:p w14:paraId="335A31A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14:paraId="335A31A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A LOCAL ADDITION?;"LOCAL CASE"</w:t>
            </w:r>
          </w:p>
          <w:p w14:paraId="335A31A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HOSPITAL REVIEWS ASSIGNED TO;L12;"HOSP REVIEWER"</w:t>
            </w:r>
          </w:p>
          <w:p w14:paraId="335A31A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INS. REVIEWS ASSIGNED TO;L12;"INS REVIEWER"</w:t>
            </w:r>
          </w:p>
        </w:tc>
      </w:tr>
      <w:tr w:rsidR="00866C5C" w:rsidRPr="0002501E" w14:paraId="335A31AE" w14:textId="77777777" w:rsidTr="00D55815">
        <w:trPr>
          <w:cantSplit/>
        </w:trPr>
        <w:tc>
          <w:tcPr>
            <w:tcW w:w="1188" w:type="dxa"/>
          </w:tcPr>
          <w:p w14:paraId="335A31A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A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14:paraId="335A31A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A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PATIENT:SSN;"SSN"</w:t>
            </w:r>
          </w:p>
          <w:p w14:paraId="335A31A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ENCOUNTER:LOCATION;"LOCATION";C1;L15</w:t>
            </w:r>
          </w:p>
          <w:p w14:paraId="335A31A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ENCOUNTER;"DATE/TIME";C18;L20</w:t>
            </w:r>
          </w:p>
          <w:p w14:paraId="335A31A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REASON NOT BILLABLE;C1</w:t>
            </w:r>
          </w:p>
          <w:p w14:paraId="335A31A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14:paraId="335A31AD"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14:paraId="335A31B8" w14:textId="77777777" w:rsidTr="00D55815">
        <w:trPr>
          <w:cantSplit/>
        </w:trPr>
        <w:tc>
          <w:tcPr>
            <w:tcW w:w="1188" w:type="dxa"/>
          </w:tcPr>
          <w:p w14:paraId="335A31A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B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B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PATIENT;L25!</w:t>
            </w:r>
          </w:p>
          <w:p w14:paraId="335A31B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14:paraId="335A31B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ID;"SSN";L12</w:t>
            </w:r>
          </w:p>
          <w:p w14:paraId="335A31B4" w14:textId="77777777" w:rsidR="005A02DF" w:rsidRPr="0002501E" w:rsidRDefault="005A02DF" w:rsidP="005A02DF">
            <w:pPr>
              <w:rPr>
                <w:rFonts w:ascii="Times New Roman" w:hAnsi="Times New Roman"/>
                <w:sz w:val="22"/>
                <w:szCs w:val="22"/>
              </w:rPr>
            </w:pPr>
          </w:p>
          <w:p w14:paraId="335A31B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CLINIC;L25</w:t>
            </w:r>
          </w:p>
          <w:p w14:paraId="335A31B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DATE/TIME PRINTED;L20</w:t>
            </w:r>
          </w:p>
          <w:p w14:paraId="335A31B7"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PROCESSING STATUS;L18</w:t>
            </w:r>
          </w:p>
        </w:tc>
      </w:tr>
      <w:tr w:rsidR="00866C5C" w:rsidRPr="0002501E" w14:paraId="335A31C4" w14:textId="77777777" w:rsidTr="00D55815">
        <w:trPr>
          <w:cantSplit/>
        </w:trPr>
        <w:tc>
          <w:tcPr>
            <w:tcW w:w="1188" w:type="dxa"/>
          </w:tcPr>
          <w:p w14:paraId="335A31B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B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B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B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B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ID;"ID";L12</w:t>
            </w:r>
          </w:p>
          <w:p w14:paraId="335A31BE" w14:textId="77777777" w:rsidR="001E6D5F" w:rsidRPr="0002501E" w:rsidRDefault="001E6D5F" w:rsidP="001E6D5F">
            <w:pPr>
              <w:rPr>
                <w:rFonts w:ascii="Times New Roman" w:hAnsi="Times New Roman"/>
                <w:sz w:val="22"/>
                <w:szCs w:val="22"/>
              </w:rPr>
            </w:pPr>
          </w:p>
          <w:p w14:paraId="335A31B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DATE";L16</w:t>
            </w:r>
          </w:p>
          <w:p w14:paraId="335A31C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ID";R9</w:t>
            </w:r>
          </w:p>
          <w:p w14:paraId="335A31C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14:paraId="335A31C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USER;L20</w:t>
            </w:r>
          </w:p>
          <w:p w14:paraId="335A31C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ERROR MESSAGE;W35</w:t>
            </w:r>
          </w:p>
        </w:tc>
      </w:tr>
      <w:tr w:rsidR="00866C5C" w:rsidRPr="0002501E" w14:paraId="335A31C8" w14:textId="77777777" w:rsidTr="00D55815">
        <w:trPr>
          <w:cantSplit/>
        </w:trPr>
        <w:tc>
          <w:tcPr>
            <w:tcW w:w="1188" w:type="dxa"/>
          </w:tcPr>
          <w:p w14:paraId="335A31C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C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C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14:paraId="335A31E1" w14:textId="77777777" w:rsidTr="00D55815">
        <w:trPr>
          <w:cantSplit/>
        </w:trPr>
        <w:tc>
          <w:tcPr>
            <w:tcW w:w="1188" w:type="dxa"/>
          </w:tcPr>
          <w:p w14:paraId="335A31C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C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14:paraId="335A31C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"_#.01;X;C1</w:t>
            </w:r>
          </w:p>
          <w:p w14:paraId="335A31C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TYPE: "_MESSAGE TYPE;C40;X</w:t>
            </w:r>
          </w:p>
          <w:p w14:paraId="335A31C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"_NUMDATE(DATE RECORDED)_"@"_TIME(DATE RECORDED);C3;X</w:t>
            </w:r>
          </w:p>
          <w:p w14:paraId="335A31C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"BATCH NUMBER: "_BATCH NUMBER;C40;X</w:t>
            </w:r>
          </w:p>
          <w:p w14:paraId="335A31C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 "_TRANSMIT BILL;C3;X</w:t>
            </w:r>
          </w:p>
          <w:p w14:paraId="335A31D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"_STATUS;C40;X</w:t>
            </w:r>
          </w:p>
          <w:p w14:paraId="335A31D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"_NUMDATE(MESSAGE DATE)_"@"_TIME(MESSAGE DATE);C3;X</w:t>
            </w:r>
          </w:p>
          <w:p w14:paraId="335A31D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"UPDATE TASK: "_UPDATE TASK;C40;X</w:t>
            </w:r>
          </w:p>
          <w:p w14:paraId="335A31D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"_NUMDATE(STATUS CHANGED DATE)_"@"_TIME(STATUS CHANGED DAT</w:t>
            </w:r>
          </w:p>
          <w:p w14:paraId="335A31D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BY: "_STATUS CHANGED BY;C3;X</w:t>
            </w:r>
          </w:p>
          <w:p w14:paraId="335A31D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LEVEL: "_SOURCE LEVEL;C3;X</w:t>
            </w:r>
          </w:p>
          <w:p w14:paraId="335A31D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"_SOURCE;C40;X</w:t>
            </w:r>
          </w:p>
          <w:p w14:paraId="335A31D7"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w:t>
            </w:r>
          </w:p>
          <w:p w14:paraId="335A31D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MESSAGE;C1;X;m</w:t>
            </w:r>
          </w:p>
          <w:p w14:paraId="335A31D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NUMBERS:";C7;S;""</w:t>
            </w:r>
          </w:p>
          <w:p w14:paraId="335A31DA"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STATUS:";C29;""</w:t>
            </w:r>
          </w:p>
          <w:p w14:paraId="335A31D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"-------------";C7;""</w:t>
            </w:r>
          </w:p>
          <w:p w14:paraId="335A31D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"--------------------";C29;""</w:t>
            </w:r>
          </w:p>
          <w:p w14:paraId="335A31DD"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14:paraId="335A31D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14:paraId="335A31D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NUMBER;"";C7</w:t>
            </w:r>
          </w:p>
          <w:p w14:paraId="335A31E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STATUS;"";C29</w:t>
            </w:r>
          </w:p>
        </w:tc>
      </w:tr>
      <w:tr w:rsidR="00866C5C" w:rsidRPr="0002501E" w14:paraId="335A31E9" w14:textId="77777777" w:rsidTr="00D55815">
        <w:trPr>
          <w:cantSplit/>
        </w:trPr>
        <w:tc>
          <w:tcPr>
            <w:tcW w:w="1188" w:type="dxa"/>
          </w:tcPr>
          <w:p w14:paraId="335A31E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364.2</w:t>
            </w:r>
          </w:p>
        </w:tc>
        <w:tc>
          <w:tcPr>
            <w:tcW w:w="3960" w:type="dxa"/>
          </w:tcPr>
          <w:p w14:paraId="335A31E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14:paraId="335A31E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DETAIL";C0;""</w:t>
            </w:r>
          </w:p>
          <w:p w14:paraId="335A31E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DATE(TODAY);C45;L18;"";d</w:t>
            </w:r>
          </w:p>
          <w:p w14:paraId="335A31E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TIME(NOW);C59;""</w:t>
            </w:r>
          </w:p>
          <w:p w14:paraId="335A31E7"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14:paraId="335A31E8" w14:textId="77777777"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14:paraId="335A31ED" w14:textId="77777777" w:rsidTr="00D55815">
        <w:trPr>
          <w:cantSplit/>
        </w:trPr>
        <w:tc>
          <w:tcPr>
            <w:tcW w:w="1188" w:type="dxa"/>
          </w:tcPr>
          <w:p w14:paraId="335A31E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14:paraId="335A31E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14:paraId="335A31F5" w14:textId="77777777" w:rsidTr="00D55815">
        <w:trPr>
          <w:cantSplit/>
        </w:trPr>
        <w:tc>
          <w:tcPr>
            <w:tcW w:w="1188" w:type="dxa"/>
          </w:tcPr>
          <w:p w14:paraId="335A31E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14:paraId="335A31F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DETAIL";C1</w:t>
            </w:r>
          </w:p>
          <w:p w14:paraId="335A31F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NOW;C36;X;L18</w:t>
            </w:r>
          </w:p>
          <w:p w14:paraId="335A31F2"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14:paraId="335A31F3"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14:paraId="335A31F4"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";C1;X</w:t>
            </w:r>
          </w:p>
        </w:tc>
      </w:tr>
      <w:tr w:rsidR="00866C5C" w:rsidRPr="0002501E" w14:paraId="335A3206" w14:textId="77777777" w:rsidTr="00D55815">
        <w:trPr>
          <w:cantSplit/>
        </w:trPr>
        <w:tc>
          <w:tcPr>
            <w:tcW w:w="1188" w:type="dxa"/>
          </w:tcPr>
          <w:p w14:paraId="335A31F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F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F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14:paraId="335A31F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  ";X;L18</w:t>
            </w:r>
          </w:p>
          <w:p w14:paraId="335A31FA" w14:textId="77777777" w:rsidR="005A02DF" w:rsidRPr="0002501E" w:rsidRDefault="005A02DF" w:rsidP="005A02DF">
            <w:pPr>
              <w:rPr>
                <w:rFonts w:ascii="Times New Roman" w:hAnsi="Times New Roman"/>
                <w:sz w:val="22"/>
                <w:szCs w:val="22"/>
              </w:rPr>
            </w:pPr>
          </w:p>
          <w:p w14:paraId="335A31F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DESCRIPTION_$J("",20);C19;"DESCRIPTION";L20</w:t>
            </w:r>
          </w:p>
          <w:p w14:paraId="335A31F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14:paraId="335A31F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ELEMENT;L28</w:t>
            </w:r>
          </w:p>
          <w:p w14:paraId="335A31F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";C10;X</w:t>
            </w:r>
          </w:p>
          <w:p w14:paraId="335A31F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CODE;C16;W50;"FORMAT CODE"</w:t>
            </w:r>
          </w:p>
          <w:p w14:paraId="335A320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";C10;X</w:t>
            </w:r>
          </w:p>
          <w:p w14:paraId="335A320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DESCRIPTION;C16;W50;m;w</w:t>
            </w:r>
          </w:p>
          <w:p w14:paraId="335A320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"_$S(INSURANCE COMPANY="":"ALL",1:INSURANCE COMPANY);C10;</w:t>
            </w:r>
          </w:p>
          <w:p w14:paraId="335A320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"_$S(BILL TYPE="":"ALL",1:BILL TYPE);"";C10</w:t>
            </w:r>
          </w:p>
          <w:p w14:paraId="335A3204" w14:textId="77777777" w:rsidR="005A02DF" w:rsidRPr="0002501E" w:rsidRDefault="005A02DF" w:rsidP="005A02DF">
            <w:pPr>
              <w:rPr>
                <w:rFonts w:ascii="Times New Roman" w:hAnsi="Times New Roman"/>
                <w:sz w:val="22"/>
                <w:szCs w:val="22"/>
              </w:rPr>
            </w:pPr>
          </w:p>
          <w:p w14:paraId="335A3205"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w:t>
            </w:r>
          </w:p>
        </w:tc>
      </w:tr>
      <w:tr w:rsidR="00866C5C" w:rsidRPr="0002501E" w14:paraId="335A320A" w14:textId="77777777" w:rsidTr="00D55815">
        <w:trPr>
          <w:cantSplit/>
        </w:trPr>
        <w:tc>
          <w:tcPr>
            <w:tcW w:w="1188" w:type="dxa"/>
          </w:tcPr>
          <w:p w14:paraId="335A320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8"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20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0E" w14:textId="77777777" w:rsidTr="00D55815">
        <w:trPr>
          <w:cantSplit/>
        </w:trPr>
        <w:tc>
          <w:tcPr>
            <w:tcW w:w="1188" w:type="dxa"/>
          </w:tcPr>
          <w:p w14:paraId="335A320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C"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14:paraId="335A320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12" w14:textId="77777777" w:rsidTr="00D55815">
        <w:trPr>
          <w:cantSplit/>
        </w:trPr>
        <w:tc>
          <w:tcPr>
            <w:tcW w:w="1188" w:type="dxa"/>
          </w:tcPr>
          <w:p w14:paraId="335A320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21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21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14:paraId="335A3216" w14:textId="77777777" w:rsidTr="00D55815">
        <w:trPr>
          <w:cantSplit/>
        </w:trPr>
        <w:tc>
          <w:tcPr>
            <w:tcW w:w="1188" w:type="dxa"/>
          </w:tcPr>
          <w:p w14:paraId="335A321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14:paraId="335A3214"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14:paraId="335A321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14:paraId="335A3217" w14:textId="77777777" w:rsidR="00B3089D" w:rsidRPr="0002501E" w:rsidRDefault="00531745" w:rsidP="00B3089D">
      <w:pPr>
        <w:pStyle w:val="Heading2"/>
      </w:pPr>
      <w:r w:rsidRPr="0002501E">
        <w:rPr>
          <w:rFonts w:ascii="Times New Roman" w:hAnsi="Times New Roman"/>
          <w:sz w:val="22"/>
          <w:szCs w:val="22"/>
        </w:rPr>
        <w:br w:type="page"/>
      </w:r>
      <w:bookmarkStart w:id="137" w:name="_Toc442890978"/>
      <w:bookmarkStart w:id="138" w:name="_Toc514255819"/>
      <w:r w:rsidR="00B3089D" w:rsidRPr="0002501E">
        <w:lastRenderedPageBreak/>
        <w:t>File Flow Chart</w:t>
      </w:r>
      <w:bookmarkEnd w:id="137"/>
      <w:bookmarkEnd w:id="138"/>
    </w:p>
    <w:p w14:paraId="335A3218" w14:textId="77777777" w:rsidR="00B3089D" w:rsidRPr="0002501E" w:rsidRDefault="00B3089D" w:rsidP="006B621E">
      <w:pPr>
        <w:rPr>
          <w:rFonts w:ascii="Times New Roman" w:hAnsi="Times New Roman"/>
          <w:sz w:val="22"/>
          <w:szCs w:val="22"/>
        </w:rPr>
      </w:pPr>
    </w:p>
    <w:p w14:paraId="335A3219" w14:textId="77777777" w:rsidR="00B3089D" w:rsidRPr="0002501E" w:rsidRDefault="00B3089D" w:rsidP="006B62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14:paraId="335A321C" w14:textId="77777777" w:rsidTr="00F74EB9">
        <w:trPr>
          <w:cantSplit/>
          <w:tblHeader/>
        </w:trPr>
        <w:tc>
          <w:tcPr>
            <w:tcW w:w="9576" w:type="dxa"/>
            <w:gridSpan w:val="3"/>
          </w:tcPr>
          <w:p w14:paraId="335A321A" w14:textId="77777777" w:rsidR="00F4078F" w:rsidRPr="0002501E" w:rsidRDefault="00F4078F" w:rsidP="00307527">
            <w:pPr>
              <w:pStyle w:val="Heading2"/>
            </w:pPr>
            <w:bookmarkStart w:id="139" w:name="_Toc442890979"/>
            <w:bookmarkStart w:id="140" w:name="_Toc514255820"/>
            <w:r w:rsidRPr="0002501E">
              <w:t>File Flow Chart</w:t>
            </w:r>
            <w:bookmarkEnd w:id="139"/>
            <w:bookmarkEnd w:id="140"/>
          </w:p>
          <w:p w14:paraId="335A321B" w14:textId="77777777" w:rsidR="00F4078F" w:rsidRPr="0002501E" w:rsidRDefault="00F4078F" w:rsidP="00233376">
            <w:pPr>
              <w:rPr>
                <w:rFonts w:ascii="Times New Roman" w:hAnsi="Times New Roman"/>
                <w:b/>
                <w:sz w:val="22"/>
                <w:szCs w:val="22"/>
              </w:rPr>
            </w:pPr>
          </w:p>
        </w:tc>
      </w:tr>
      <w:tr w:rsidR="00F4078F" w:rsidRPr="0002501E" w14:paraId="335A3221" w14:textId="77777777" w:rsidTr="00F74EB9">
        <w:trPr>
          <w:cantSplit/>
          <w:tblHeader/>
        </w:trPr>
        <w:tc>
          <w:tcPr>
            <w:tcW w:w="2988" w:type="dxa"/>
          </w:tcPr>
          <w:p w14:paraId="335A321D"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14:paraId="335A321E"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335A321F"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335A3220"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14:paraId="335A328C" w14:textId="77777777" w:rsidTr="00F74EB9">
        <w:trPr>
          <w:cantSplit/>
        </w:trPr>
        <w:tc>
          <w:tcPr>
            <w:tcW w:w="2988" w:type="dxa"/>
          </w:tcPr>
          <w:p w14:paraId="335A3222" w14:textId="77777777"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14:paraId="335A3223" w14:textId="77777777"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14:paraId="335A3226" w14:textId="77777777" w:rsidTr="007F6E4A">
              <w:tc>
                <w:tcPr>
                  <w:tcW w:w="882" w:type="dxa"/>
                </w:tcPr>
                <w:p w14:paraId="335A3224"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14:paraId="335A3225"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14:paraId="335A3229" w14:textId="77777777" w:rsidTr="007F6E4A">
              <w:tc>
                <w:tcPr>
                  <w:tcW w:w="882" w:type="dxa"/>
                </w:tcPr>
                <w:p w14:paraId="335A3227"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14:paraId="335A3228"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14:paraId="335A322C" w14:textId="77777777" w:rsidTr="007F6E4A">
              <w:tc>
                <w:tcPr>
                  <w:tcW w:w="882" w:type="dxa"/>
                </w:tcPr>
                <w:p w14:paraId="335A322A"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14:paraId="335A322B"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14:paraId="335A322F" w14:textId="77777777" w:rsidTr="007F6E4A">
              <w:tc>
                <w:tcPr>
                  <w:tcW w:w="882" w:type="dxa"/>
                </w:tcPr>
                <w:p w14:paraId="335A322D"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14:paraId="335A322E"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14:paraId="335A3232" w14:textId="77777777" w:rsidTr="007F6E4A">
              <w:tc>
                <w:tcPr>
                  <w:tcW w:w="882" w:type="dxa"/>
                </w:tcPr>
                <w:p w14:paraId="335A3230"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14:paraId="335A3231"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14:paraId="335A3235" w14:textId="77777777" w:rsidTr="007F6E4A">
              <w:tc>
                <w:tcPr>
                  <w:tcW w:w="882" w:type="dxa"/>
                </w:tcPr>
                <w:p w14:paraId="335A3233"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14:paraId="335A3234"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14:paraId="335A3238" w14:textId="77777777" w:rsidTr="007F6E4A">
              <w:tc>
                <w:tcPr>
                  <w:tcW w:w="882" w:type="dxa"/>
                </w:tcPr>
                <w:p w14:paraId="335A3236"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14:paraId="335A3237"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14:paraId="335A3239" w14:textId="77777777"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3C" w14:textId="77777777" w:rsidTr="005F131F">
              <w:tc>
                <w:tcPr>
                  <w:tcW w:w="882" w:type="dxa"/>
                </w:tcPr>
                <w:p w14:paraId="335A323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3B"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14:paraId="335A323F" w14:textId="77777777" w:rsidTr="005F131F">
              <w:tc>
                <w:tcPr>
                  <w:tcW w:w="882" w:type="dxa"/>
                </w:tcPr>
                <w:p w14:paraId="335A323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23E"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14:paraId="335A3242" w14:textId="77777777" w:rsidTr="005F131F">
              <w:tc>
                <w:tcPr>
                  <w:tcW w:w="882" w:type="dxa"/>
                </w:tcPr>
                <w:p w14:paraId="335A3240"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14:paraId="335A3241"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14:paraId="335A3245" w14:textId="77777777" w:rsidTr="005F131F">
              <w:tc>
                <w:tcPr>
                  <w:tcW w:w="882" w:type="dxa"/>
                </w:tcPr>
                <w:p w14:paraId="335A3243"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14:paraId="335A3244"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14:paraId="335A3248" w14:textId="77777777" w:rsidTr="005F131F">
              <w:tc>
                <w:tcPr>
                  <w:tcW w:w="882" w:type="dxa"/>
                </w:tcPr>
                <w:p w14:paraId="335A3246"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14:paraId="335A3247"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14:paraId="335A324B" w14:textId="77777777" w:rsidTr="005F131F">
              <w:tc>
                <w:tcPr>
                  <w:tcW w:w="882" w:type="dxa"/>
                </w:tcPr>
                <w:p w14:paraId="335A3249"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24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14:paraId="335A324E" w14:textId="77777777" w:rsidTr="005F131F">
              <w:tc>
                <w:tcPr>
                  <w:tcW w:w="882" w:type="dxa"/>
                </w:tcPr>
                <w:p w14:paraId="335A324C"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14:paraId="335A324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14:paraId="335A3251" w14:textId="77777777" w:rsidTr="005F131F">
              <w:tc>
                <w:tcPr>
                  <w:tcW w:w="882" w:type="dxa"/>
                </w:tcPr>
                <w:p w14:paraId="335A324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14:paraId="335A3250"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14:paraId="335A3254" w14:textId="77777777" w:rsidTr="005F131F">
              <w:tc>
                <w:tcPr>
                  <w:tcW w:w="882" w:type="dxa"/>
                </w:tcPr>
                <w:p w14:paraId="335A325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14:paraId="335A3253"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14:paraId="335A3257" w14:textId="77777777" w:rsidTr="005F131F">
              <w:tc>
                <w:tcPr>
                  <w:tcW w:w="882" w:type="dxa"/>
                </w:tcPr>
                <w:p w14:paraId="335A325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256"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14:paraId="335A325A" w14:textId="77777777" w:rsidTr="005F131F">
              <w:tc>
                <w:tcPr>
                  <w:tcW w:w="882" w:type="dxa"/>
                </w:tcPr>
                <w:p w14:paraId="335A325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259"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14:paraId="335A325D" w14:textId="77777777" w:rsidTr="005F131F">
              <w:tc>
                <w:tcPr>
                  <w:tcW w:w="882" w:type="dxa"/>
                </w:tcPr>
                <w:p w14:paraId="335A325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14:paraId="335A325C"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14:paraId="335A3260" w14:textId="77777777" w:rsidTr="005F131F">
              <w:tc>
                <w:tcPr>
                  <w:tcW w:w="882" w:type="dxa"/>
                </w:tcPr>
                <w:p w14:paraId="335A325E"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14:paraId="335A325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14:paraId="335A3263" w14:textId="77777777" w:rsidTr="005F131F">
              <w:tc>
                <w:tcPr>
                  <w:tcW w:w="882" w:type="dxa"/>
                </w:tcPr>
                <w:p w14:paraId="335A3261"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14:paraId="335A326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14:paraId="335A3266" w14:textId="77777777" w:rsidTr="005F131F">
              <w:tc>
                <w:tcPr>
                  <w:tcW w:w="882" w:type="dxa"/>
                </w:tcPr>
                <w:p w14:paraId="335A3264"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14:paraId="335A326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14:paraId="335A3269" w14:textId="77777777" w:rsidTr="005F131F">
              <w:tc>
                <w:tcPr>
                  <w:tcW w:w="882" w:type="dxa"/>
                </w:tcPr>
                <w:p w14:paraId="335A3267"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14:paraId="335A326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14:paraId="335A326C" w14:textId="77777777" w:rsidTr="005F131F">
              <w:tc>
                <w:tcPr>
                  <w:tcW w:w="882" w:type="dxa"/>
                </w:tcPr>
                <w:p w14:paraId="335A326A"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14:paraId="335A326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14:paraId="335A326F" w14:textId="77777777" w:rsidTr="005F131F">
              <w:tc>
                <w:tcPr>
                  <w:tcW w:w="882" w:type="dxa"/>
                </w:tcPr>
                <w:p w14:paraId="335A326D" w14:textId="77777777"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14:paraId="335A326E" w14:textId="77777777"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14:paraId="335A3272" w14:textId="77777777" w:rsidTr="005F131F">
              <w:tc>
                <w:tcPr>
                  <w:tcW w:w="882" w:type="dxa"/>
                </w:tcPr>
                <w:p w14:paraId="335A327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14:paraId="335A3271"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14:paraId="335A3275" w14:textId="77777777" w:rsidTr="005F131F">
              <w:tc>
                <w:tcPr>
                  <w:tcW w:w="882" w:type="dxa"/>
                </w:tcPr>
                <w:p w14:paraId="335A327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14:paraId="335A3274"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14:paraId="335A3278" w14:textId="77777777" w:rsidTr="005F131F">
              <w:tc>
                <w:tcPr>
                  <w:tcW w:w="882" w:type="dxa"/>
                </w:tcPr>
                <w:p w14:paraId="335A327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14:paraId="335A3277"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14:paraId="335A327B" w14:textId="77777777" w:rsidTr="005F131F">
              <w:tc>
                <w:tcPr>
                  <w:tcW w:w="882" w:type="dxa"/>
                </w:tcPr>
                <w:p w14:paraId="335A327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14:paraId="335A327A"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14:paraId="335A327E" w14:textId="77777777" w:rsidTr="005F131F">
              <w:tc>
                <w:tcPr>
                  <w:tcW w:w="882" w:type="dxa"/>
                </w:tcPr>
                <w:p w14:paraId="335A327C"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14:paraId="335A327D"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14:paraId="335A3281" w14:textId="77777777" w:rsidTr="005F131F">
              <w:tc>
                <w:tcPr>
                  <w:tcW w:w="882" w:type="dxa"/>
                </w:tcPr>
                <w:p w14:paraId="335A327F"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14:paraId="335A328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14:paraId="335A3284" w14:textId="77777777" w:rsidTr="005F131F">
              <w:tc>
                <w:tcPr>
                  <w:tcW w:w="882" w:type="dxa"/>
                </w:tcPr>
                <w:p w14:paraId="335A3282"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14:paraId="335A328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14:paraId="335A3287" w14:textId="77777777" w:rsidTr="005F131F">
              <w:tc>
                <w:tcPr>
                  <w:tcW w:w="882" w:type="dxa"/>
                </w:tcPr>
                <w:p w14:paraId="335A3285"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14:paraId="335A328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14:paraId="335A328A" w14:textId="77777777" w:rsidTr="005F131F">
              <w:tc>
                <w:tcPr>
                  <w:tcW w:w="882" w:type="dxa"/>
                </w:tcPr>
                <w:p w14:paraId="335A3288"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28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14:paraId="335A328B" w14:textId="77777777" w:rsidR="00F4078F" w:rsidRPr="0002501E" w:rsidRDefault="00F4078F" w:rsidP="00233376">
            <w:pPr>
              <w:rPr>
                <w:rFonts w:ascii="Times New Roman" w:hAnsi="Times New Roman"/>
                <w:sz w:val="18"/>
                <w:szCs w:val="18"/>
              </w:rPr>
            </w:pPr>
          </w:p>
        </w:tc>
      </w:tr>
      <w:tr w:rsidR="006159E7" w:rsidRPr="0002501E" w14:paraId="335A32A6" w14:textId="77777777" w:rsidTr="00F74EB9">
        <w:trPr>
          <w:cantSplit/>
        </w:trPr>
        <w:tc>
          <w:tcPr>
            <w:tcW w:w="2988" w:type="dxa"/>
          </w:tcPr>
          <w:p w14:paraId="335A328D"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14:paraId="335A328E"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1" w14:textId="77777777" w:rsidTr="00544DD8">
              <w:tc>
                <w:tcPr>
                  <w:tcW w:w="882" w:type="dxa"/>
                </w:tcPr>
                <w:p w14:paraId="335A328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14:paraId="335A3290"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14:paraId="335A3294" w14:textId="77777777" w:rsidTr="00544DD8">
              <w:tc>
                <w:tcPr>
                  <w:tcW w:w="882" w:type="dxa"/>
                </w:tcPr>
                <w:p w14:paraId="335A329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14:paraId="335A329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14:paraId="335A3297" w14:textId="77777777" w:rsidTr="00544DD8">
              <w:trPr>
                <w:trHeight w:val="251"/>
              </w:trPr>
              <w:tc>
                <w:tcPr>
                  <w:tcW w:w="882" w:type="dxa"/>
                </w:tcPr>
                <w:p w14:paraId="335A3295"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14:paraId="335A3296"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14:paraId="335A329A" w14:textId="77777777" w:rsidTr="00544DD8">
              <w:trPr>
                <w:trHeight w:val="251"/>
              </w:trPr>
              <w:tc>
                <w:tcPr>
                  <w:tcW w:w="882" w:type="dxa"/>
                </w:tcPr>
                <w:p w14:paraId="335A3298"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14:paraId="335A3299"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14:paraId="335A329B" w14:textId="77777777"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E" w14:textId="77777777" w:rsidTr="00544DD8">
              <w:tc>
                <w:tcPr>
                  <w:tcW w:w="882" w:type="dxa"/>
                </w:tcPr>
                <w:p w14:paraId="335A329C"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14:paraId="335A329D"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14:paraId="335A32A1" w14:textId="77777777" w:rsidTr="00544DD8">
              <w:tc>
                <w:tcPr>
                  <w:tcW w:w="882" w:type="dxa"/>
                </w:tcPr>
                <w:p w14:paraId="335A329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14:paraId="335A32A0"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14:paraId="335A32A4" w14:textId="77777777" w:rsidTr="00544DD8">
              <w:trPr>
                <w:trHeight w:val="251"/>
              </w:trPr>
              <w:tc>
                <w:tcPr>
                  <w:tcW w:w="882" w:type="dxa"/>
                </w:tcPr>
                <w:p w14:paraId="335A32A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14:paraId="335A32A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14:paraId="335A32A5" w14:textId="77777777" w:rsidR="006159E7" w:rsidRPr="0002501E" w:rsidRDefault="006159E7" w:rsidP="00983EFE">
            <w:pPr>
              <w:rPr>
                <w:rFonts w:ascii="Times New Roman" w:hAnsi="Times New Roman"/>
                <w:sz w:val="18"/>
                <w:szCs w:val="18"/>
              </w:rPr>
            </w:pPr>
          </w:p>
        </w:tc>
      </w:tr>
      <w:tr w:rsidR="00F4078F" w:rsidRPr="0002501E" w14:paraId="335A32DB" w14:textId="77777777" w:rsidTr="00F74EB9">
        <w:trPr>
          <w:cantSplit/>
        </w:trPr>
        <w:tc>
          <w:tcPr>
            <w:tcW w:w="2988" w:type="dxa"/>
          </w:tcPr>
          <w:p w14:paraId="335A32A7"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lastRenderedPageBreak/>
              <w:t>350</w:t>
            </w:r>
          </w:p>
          <w:p w14:paraId="335A32A8"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14:paraId="335A32AB" w14:textId="77777777" w:rsidTr="00983EFE">
              <w:tc>
                <w:tcPr>
                  <w:tcW w:w="882" w:type="dxa"/>
                </w:tcPr>
                <w:p w14:paraId="335A32A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AA"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14:paraId="335A32AE" w14:textId="77777777" w:rsidTr="00983EFE">
              <w:tc>
                <w:tcPr>
                  <w:tcW w:w="882" w:type="dxa"/>
                </w:tcPr>
                <w:p w14:paraId="335A32A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2AD"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14:paraId="335A32B1" w14:textId="77777777" w:rsidTr="00983EFE">
              <w:tc>
                <w:tcPr>
                  <w:tcW w:w="882" w:type="dxa"/>
                </w:tcPr>
                <w:p w14:paraId="335A32A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2B0"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14:paraId="335A32B4" w14:textId="77777777" w:rsidTr="00983EFE">
              <w:tc>
                <w:tcPr>
                  <w:tcW w:w="882" w:type="dxa"/>
                </w:tcPr>
                <w:p w14:paraId="335A32B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B3"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14:paraId="335A32B7" w14:textId="77777777" w:rsidTr="00983EFE">
              <w:tc>
                <w:tcPr>
                  <w:tcW w:w="882" w:type="dxa"/>
                </w:tcPr>
                <w:p w14:paraId="335A32B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B6"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14:paraId="335A32BA" w14:textId="77777777" w:rsidTr="00983EFE">
              <w:tc>
                <w:tcPr>
                  <w:tcW w:w="882" w:type="dxa"/>
                </w:tcPr>
                <w:p w14:paraId="335A32B8"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14:paraId="335A32B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14:paraId="335A32BD" w14:textId="77777777" w:rsidTr="00983EFE">
              <w:tc>
                <w:tcPr>
                  <w:tcW w:w="882" w:type="dxa"/>
                </w:tcPr>
                <w:p w14:paraId="335A32BB"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2B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14:paraId="335A32C0" w14:textId="77777777" w:rsidTr="00983EFE">
              <w:tc>
                <w:tcPr>
                  <w:tcW w:w="882" w:type="dxa"/>
                </w:tcPr>
                <w:p w14:paraId="335A32BE"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14:paraId="335A32B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14:paraId="335A32C3" w14:textId="77777777" w:rsidTr="00983EFE">
              <w:tc>
                <w:tcPr>
                  <w:tcW w:w="882" w:type="dxa"/>
                </w:tcPr>
                <w:p w14:paraId="335A32C1"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C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14:paraId="335A32C6" w14:textId="77777777" w:rsidTr="00983EFE">
              <w:tc>
                <w:tcPr>
                  <w:tcW w:w="882" w:type="dxa"/>
                </w:tcPr>
                <w:p w14:paraId="335A32C4"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14:paraId="335A32C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14:paraId="335A32C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CA" w14:textId="77777777" w:rsidTr="006B0250">
              <w:tc>
                <w:tcPr>
                  <w:tcW w:w="882" w:type="dxa"/>
                </w:tcPr>
                <w:p w14:paraId="335A32C8"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14:paraId="335A32C9"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14:paraId="335A32CD" w14:textId="77777777" w:rsidTr="006B0250">
              <w:tc>
                <w:tcPr>
                  <w:tcW w:w="882" w:type="dxa"/>
                </w:tcPr>
                <w:p w14:paraId="335A32CB"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CC"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14:paraId="335A32D0" w14:textId="77777777" w:rsidTr="006B0250">
              <w:tc>
                <w:tcPr>
                  <w:tcW w:w="882" w:type="dxa"/>
                </w:tcPr>
                <w:p w14:paraId="335A32CE"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14:paraId="335A32CF"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14:paraId="335A32D3" w14:textId="77777777" w:rsidTr="006B0250">
              <w:tc>
                <w:tcPr>
                  <w:tcW w:w="882" w:type="dxa"/>
                </w:tcPr>
                <w:p w14:paraId="335A32D1"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2D2"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14:paraId="335A32D6" w14:textId="77777777" w:rsidTr="006B0250">
              <w:tc>
                <w:tcPr>
                  <w:tcW w:w="882" w:type="dxa"/>
                </w:tcPr>
                <w:p w14:paraId="335A32D4"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D5"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14:paraId="335A32D9" w14:textId="77777777" w:rsidTr="006B0250">
              <w:tc>
                <w:tcPr>
                  <w:tcW w:w="882" w:type="dxa"/>
                </w:tcPr>
                <w:p w14:paraId="335A32D7"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14:paraId="335A32D8"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14:paraId="335A32DA" w14:textId="77777777" w:rsidR="00F4078F" w:rsidRPr="0002501E" w:rsidRDefault="00F4078F" w:rsidP="00233376">
            <w:pPr>
              <w:rPr>
                <w:rFonts w:ascii="Times New Roman" w:hAnsi="Times New Roman"/>
                <w:sz w:val="18"/>
                <w:szCs w:val="18"/>
              </w:rPr>
            </w:pPr>
          </w:p>
        </w:tc>
      </w:tr>
      <w:tr w:rsidR="00F4078F" w:rsidRPr="0002501E" w14:paraId="335A3301" w14:textId="77777777" w:rsidTr="00F74EB9">
        <w:trPr>
          <w:cantSplit/>
        </w:trPr>
        <w:tc>
          <w:tcPr>
            <w:tcW w:w="2988" w:type="dxa"/>
          </w:tcPr>
          <w:p w14:paraId="335A32DC"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14:paraId="335A32DD"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14:paraId="335A32E0" w14:textId="77777777" w:rsidTr="00983EFE">
              <w:tc>
                <w:tcPr>
                  <w:tcW w:w="882" w:type="dxa"/>
                </w:tcPr>
                <w:p w14:paraId="335A32DE"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2DF"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14:paraId="335A32E3" w14:textId="77777777" w:rsidTr="00983EFE">
              <w:tc>
                <w:tcPr>
                  <w:tcW w:w="882" w:type="dxa"/>
                </w:tcPr>
                <w:p w14:paraId="335A32E1"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E2"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14:paraId="335A32E6" w14:textId="77777777" w:rsidTr="00983EFE">
              <w:tc>
                <w:tcPr>
                  <w:tcW w:w="882" w:type="dxa"/>
                </w:tcPr>
                <w:p w14:paraId="335A32E4"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2E5"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14:paraId="335A32E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14:paraId="335A32EA" w14:textId="77777777" w:rsidTr="00D6294F">
              <w:tc>
                <w:tcPr>
                  <w:tcW w:w="882" w:type="dxa"/>
                </w:tcPr>
                <w:p w14:paraId="335A32E8"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14:paraId="335A32E9"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14:paraId="335A32ED" w14:textId="77777777" w:rsidTr="00D6294F">
              <w:tc>
                <w:tcPr>
                  <w:tcW w:w="882" w:type="dxa"/>
                </w:tcPr>
                <w:p w14:paraId="335A32E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2EC"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14:paraId="335A32F0" w14:textId="77777777" w:rsidTr="00D6294F">
              <w:tc>
                <w:tcPr>
                  <w:tcW w:w="882" w:type="dxa"/>
                </w:tcPr>
                <w:p w14:paraId="335A32E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14:paraId="335A32EF"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14:paraId="335A32F3" w14:textId="77777777" w:rsidTr="00D6294F">
              <w:tc>
                <w:tcPr>
                  <w:tcW w:w="882" w:type="dxa"/>
                </w:tcPr>
                <w:p w14:paraId="335A32F1"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14:paraId="335A32F2"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14:paraId="335A32F6" w14:textId="77777777" w:rsidTr="00D6294F">
              <w:tc>
                <w:tcPr>
                  <w:tcW w:w="882" w:type="dxa"/>
                </w:tcPr>
                <w:p w14:paraId="335A32F4"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14:paraId="335A32F5"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14:paraId="335A32F9" w14:textId="77777777" w:rsidTr="00D6294F">
              <w:tc>
                <w:tcPr>
                  <w:tcW w:w="882" w:type="dxa"/>
                </w:tcPr>
                <w:p w14:paraId="335A32F7"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14:paraId="335A32F8" w14:textId="77777777"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14:paraId="335A32FC" w14:textId="77777777" w:rsidTr="00D6294F">
              <w:tc>
                <w:tcPr>
                  <w:tcW w:w="882" w:type="dxa"/>
                </w:tcPr>
                <w:p w14:paraId="335A32FA"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2F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14:paraId="335A32FF" w14:textId="77777777" w:rsidTr="00D6294F">
              <w:tc>
                <w:tcPr>
                  <w:tcW w:w="882" w:type="dxa"/>
                </w:tcPr>
                <w:p w14:paraId="335A32FD"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14:paraId="335A32F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14:paraId="335A3300" w14:textId="77777777" w:rsidR="00F4078F" w:rsidRPr="0002501E" w:rsidRDefault="00F4078F" w:rsidP="00233376">
            <w:pPr>
              <w:rPr>
                <w:rFonts w:ascii="Times New Roman" w:hAnsi="Times New Roman"/>
                <w:sz w:val="18"/>
                <w:szCs w:val="18"/>
              </w:rPr>
            </w:pPr>
          </w:p>
        </w:tc>
      </w:tr>
      <w:tr w:rsidR="0030027D" w:rsidRPr="0002501E" w14:paraId="335A3309" w14:textId="77777777" w:rsidTr="00F74EB9">
        <w:trPr>
          <w:cantSplit/>
        </w:trPr>
        <w:tc>
          <w:tcPr>
            <w:tcW w:w="2988" w:type="dxa"/>
          </w:tcPr>
          <w:p w14:paraId="335A3302"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14:paraId="335A3303"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306" w14:textId="77777777" w:rsidTr="00983EFE">
              <w:tc>
                <w:tcPr>
                  <w:tcW w:w="882" w:type="dxa"/>
                </w:tcPr>
                <w:p w14:paraId="335A3304"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05"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07" w14:textId="77777777" w:rsidR="0030027D" w:rsidRPr="0002501E" w:rsidRDefault="0030027D">
            <w:pPr>
              <w:rPr>
                <w:sz w:val="18"/>
                <w:szCs w:val="18"/>
              </w:rPr>
            </w:pPr>
          </w:p>
        </w:tc>
        <w:tc>
          <w:tcPr>
            <w:tcW w:w="3168" w:type="dxa"/>
          </w:tcPr>
          <w:p w14:paraId="335A3308" w14:textId="77777777" w:rsidR="0030027D" w:rsidRPr="0002501E" w:rsidRDefault="0030027D">
            <w:pPr>
              <w:rPr>
                <w:sz w:val="18"/>
                <w:szCs w:val="18"/>
              </w:rPr>
            </w:pPr>
          </w:p>
        </w:tc>
      </w:tr>
      <w:tr w:rsidR="00060701" w:rsidRPr="0002501E" w14:paraId="335A3311" w14:textId="77777777" w:rsidTr="00F74EB9">
        <w:trPr>
          <w:cantSplit/>
        </w:trPr>
        <w:tc>
          <w:tcPr>
            <w:tcW w:w="2988" w:type="dxa"/>
          </w:tcPr>
          <w:p w14:paraId="335A330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14:paraId="335A330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14:paraId="335A33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0F" w14:textId="77777777" w:rsidTr="00D6294F">
              <w:tc>
                <w:tcPr>
                  <w:tcW w:w="882" w:type="dxa"/>
                </w:tcPr>
                <w:p w14:paraId="335A330D"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0E"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14:paraId="335A3310" w14:textId="77777777" w:rsidR="00060701" w:rsidRPr="0002501E" w:rsidRDefault="00060701"/>
        </w:tc>
      </w:tr>
      <w:tr w:rsidR="00060701" w:rsidRPr="0002501E" w14:paraId="335A331C" w14:textId="77777777" w:rsidTr="00F74EB9">
        <w:trPr>
          <w:cantSplit/>
        </w:trPr>
        <w:tc>
          <w:tcPr>
            <w:tcW w:w="2988" w:type="dxa"/>
          </w:tcPr>
          <w:p w14:paraId="335A33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14:paraId="335A33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14:paraId="335A331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17" w14:textId="77777777" w:rsidTr="00D6294F">
              <w:tc>
                <w:tcPr>
                  <w:tcW w:w="882" w:type="dxa"/>
                </w:tcPr>
                <w:p w14:paraId="335A3315"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16"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1A" w14:textId="77777777" w:rsidTr="00D6294F">
              <w:tc>
                <w:tcPr>
                  <w:tcW w:w="882" w:type="dxa"/>
                </w:tcPr>
                <w:p w14:paraId="335A3318"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319"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31B" w14:textId="77777777" w:rsidR="00060701" w:rsidRPr="0002501E" w:rsidRDefault="00060701"/>
        </w:tc>
      </w:tr>
      <w:tr w:rsidR="00060701" w:rsidRPr="0002501E" w14:paraId="335A3327" w14:textId="77777777" w:rsidTr="00F74EB9">
        <w:trPr>
          <w:cantSplit/>
        </w:trPr>
        <w:tc>
          <w:tcPr>
            <w:tcW w:w="2988" w:type="dxa"/>
          </w:tcPr>
          <w:p w14:paraId="335A331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14:paraId="335A331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1" w14:textId="77777777" w:rsidTr="00983EFE">
              <w:tc>
                <w:tcPr>
                  <w:tcW w:w="882" w:type="dxa"/>
                </w:tcPr>
                <w:p w14:paraId="335A331F"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0"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4" w14:textId="77777777" w:rsidTr="00983EFE">
              <w:tc>
                <w:tcPr>
                  <w:tcW w:w="882" w:type="dxa"/>
                </w:tcPr>
                <w:p w14:paraId="335A3322"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3"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25" w14:textId="77777777" w:rsidR="00060701" w:rsidRPr="0002501E" w:rsidRDefault="00060701">
            <w:pPr>
              <w:rPr>
                <w:sz w:val="18"/>
                <w:szCs w:val="18"/>
              </w:rPr>
            </w:pPr>
          </w:p>
        </w:tc>
        <w:tc>
          <w:tcPr>
            <w:tcW w:w="3168" w:type="dxa"/>
          </w:tcPr>
          <w:p w14:paraId="335A3326" w14:textId="77777777" w:rsidR="00060701" w:rsidRPr="0002501E" w:rsidRDefault="00060701"/>
        </w:tc>
      </w:tr>
      <w:tr w:rsidR="00060701" w:rsidRPr="0002501E" w14:paraId="335A3332" w14:textId="77777777" w:rsidTr="00F74EB9">
        <w:trPr>
          <w:cantSplit/>
        </w:trPr>
        <w:tc>
          <w:tcPr>
            <w:tcW w:w="2988" w:type="dxa"/>
          </w:tcPr>
          <w:p w14:paraId="335A33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14:paraId="335A33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C" w14:textId="77777777" w:rsidTr="00983EFE">
              <w:tc>
                <w:tcPr>
                  <w:tcW w:w="882" w:type="dxa"/>
                </w:tcPr>
                <w:p w14:paraId="335A332A"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B"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F" w14:textId="77777777" w:rsidTr="00983EFE">
              <w:tc>
                <w:tcPr>
                  <w:tcW w:w="882" w:type="dxa"/>
                </w:tcPr>
                <w:p w14:paraId="335A332D"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E"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14:paraId="335A3330" w14:textId="77777777" w:rsidR="00060701" w:rsidRPr="0002501E" w:rsidRDefault="00060701">
            <w:pPr>
              <w:rPr>
                <w:sz w:val="18"/>
                <w:szCs w:val="18"/>
              </w:rPr>
            </w:pPr>
          </w:p>
        </w:tc>
        <w:tc>
          <w:tcPr>
            <w:tcW w:w="3168" w:type="dxa"/>
          </w:tcPr>
          <w:p w14:paraId="335A3331" w14:textId="77777777" w:rsidR="00060701" w:rsidRPr="0002501E" w:rsidRDefault="00060701"/>
        </w:tc>
      </w:tr>
      <w:tr w:rsidR="00060701" w:rsidRPr="0002501E" w14:paraId="335A333A" w14:textId="77777777" w:rsidTr="00F74EB9">
        <w:trPr>
          <w:cantSplit/>
        </w:trPr>
        <w:tc>
          <w:tcPr>
            <w:tcW w:w="2988" w:type="dxa"/>
          </w:tcPr>
          <w:p w14:paraId="335A33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14:paraId="335A33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7" w14:textId="77777777" w:rsidTr="00983EFE">
              <w:tc>
                <w:tcPr>
                  <w:tcW w:w="882" w:type="dxa"/>
                </w:tcPr>
                <w:p w14:paraId="335A333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3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338" w14:textId="77777777" w:rsidR="00060701" w:rsidRPr="0002501E" w:rsidRDefault="00060701">
            <w:pPr>
              <w:rPr>
                <w:sz w:val="18"/>
                <w:szCs w:val="18"/>
              </w:rPr>
            </w:pPr>
          </w:p>
        </w:tc>
        <w:tc>
          <w:tcPr>
            <w:tcW w:w="3168" w:type="dxa"/>
          </w:tcPr>
          <w:p w14:paraId="335A3339" w14:textId="77777777" w:rsidR="00060701" w:rsidRPr="0002501E" w:rsidRDefault="00060701"/>
        </w:tc>
      </w:tr>
      <w:tr w:rsidR="00060701" w:rsidRPr="0002501E" w14:paraId="335A3345" w14:textId="77777777" w:rsidTr="00F74EB9">
        <w:trPr>
          <w:cantSplit/>
        </w:trPr>
        <w:tc>
          <w:tcPr>
            <w:tcW w:w="2988" w:type="dxa"/>
          </w:tcPr>
          <w:p w14:paraId="335A333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14:paraId="335A333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F" w14:textId="77777777" w:rsidTr="00983EFE">
              <w:tc>
                <w:tcPr>
                  <w:tcW w:w="882" w:type="dxa"/>
                </w:tcPr>
                <w:p w14:paraId="335A333D"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33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14:paraId="335A3342" w14:textId="77777777" w:rsidTr="00983EFE">
              <w:tc>
                <w:tcPr>
                  <w:tcW w:w="882" w:type="dxa"/>
                </w:tcPr>
                <w:p w14:paraId="335A334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4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14:paraId="335A3343" w14:textId="77777777" w:rsidR="00060701" w:rsidRPr="0002501E" w:rsidRDefault="00060701">
            <w:pPr>
              <w:rPr>
                <w:sz w:val="18"/>
                <w:szCs w:val="18"/>
              </w:rPr>
            </w:pPr>
          </w:p>
        </w:tc>
        <w:tc>
          <w:tcPr>
            <w:tcW w:w="3168" w:type="dxa"/>
          </w:tcPr>
          <w:p w14:paraId="335A3344" w14:textId="77777777" w:rsidR="00060701" w:rsidRPr="0002501E" w:rsidRDefault="00060701"/>
        </w:tc>
      </w:tr>
      <w:tr w:rsidR="00060701" w:rsidRPr="0002501E" w14:paraId="335A3350" w14:textId="77777777" w:rsidTr="00F74EB9">
        <w:trPr>
          <w:cantSplit/>
        </w:trPr>
        <w:tc>
          <w:tcPr>
            <w:tcW w:w="2988" w:type="dxa"/>
          </w:tcPr>
          <w:p w14:paraId="335A334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14:paraId="335A334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14:paraId="335A334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4B" w14:textId="77777777" w:rsidTr="00D6294F">
              <w:tc>
                <w:tcPr>
                  <w:tcW w:w="882" w:type="dxa"/>
                </w:tcPr>
                <w:p w14:paraId="335A334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14:paraId="335A334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14:paraId="335A334E" w14:textId="77777777" w:rsidTr="00D6294F">
              <w:tc>
                <w:tcPr>
                  <w:tcW w:w="882" w:type="dxa"/>
                </w:tcPr>
                <w:p w14:paraId="335A334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4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4F" w14:textId="77777777" w:rsidR="00060701" w:rsidRPr="0002501E" w:rsidRDefault="00060701"/>
        </w:tc>
      </w:tr>
      <w:tr w:rsidR="00060701" w:rsidRPr="0002501E" w14:paraId="335A3361" w14:textId="77777777" w:rsidTr="00F74EB9">
        <w:trPr>
          <w:cantSplit/>
        </w:trPr>
        <w:tc>
          <w:tcPr>
            <w:tcW w:w="2988" w:type="dxa"/>
          </w:tcPr>
          <w:p w14:paraId="335A335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350.71</w:t>
            </w:r>
          </w:p>
          <w:p w14:paraId="335A335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55" w14:textId="77777777" w:rsidTr="00983EFE">
              <w:tc>
                <w:tcPr>
                  <w:tcW w:w="882" w:type="dxa"/>
                </w:tcPr>
                <w:p w14:paraId="335A3353"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14:paraId="335A335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14:paraId="335A3358" w14:textId="77777777" w:rsidTr="00983EFE">
              <w:tc>
                <w:tcPr>
                  <w:tcW w:w="882" w:type="dxa"/>
                </w:tcPr>
                <w:p w14:paraId="335A335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14:paraId="335A3357"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14:paraId="335A335B" w14:textId="77777777" w:rsidTr="00983EFE">
              <w:tc>
                <w:tcPr>
                  <w:tcW w:w="882" w:type="dxa"/>
                </w:tcPr>
                <w:p w14:paraId="335A3359"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5A"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14:paraId="335A335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5F" w14:textId="77777777" w:rsidTr="00D6294F">
              <w:tc>
                <w:tcPr>
                  <w:tcW w:w="882" w:type="dxa"/>
                </w:tcPr>
                <w:p w14:paraId="335A33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5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60" w14:textId="77777777" w:rsidR="00060701" w:rsidRPr="0002501E" w:rsidRDefault="00060701"/>
        </w:tc>
      </w:tr>
      <w:tr w:rsidR="00060701" w:rsidRPr="0002501E" w14:paraId="335A336C" w14:textId="77777777" w:rsidTr="00F74EB9">
        <w:trPr>
          <w:cantSplit/>
        </w:trPr>
        <w:tc>
          <w:tcPr>
            <w:tcW w:w="2988" w:type="dxa"/>
          </w:tcPr>
          <w:p w14:paraId="335A336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14:paraId="335A336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66" w14:textId="77777777" w:rsidTr="00983EFE">
              <w:tc>
                <w:tcPr>
                  <w:tcW w:w="882" w:type="dxa"/>
                </w:tcPr>
                <w:p w14:paraId="335A336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36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14:paraId="335A336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6A" w14:textId="77777777" w:rsidTr="00D6294F">
              <w:tc>
                <w:tcPr>
                  <w:tcW w:w="882" w:type="dxa"/>
                </w:tcPr>
                <w:p w14:paraId="335A336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36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36B" w14:textId="77777777" w:rsidR="00060701" w:rsidRPr="0002501E" w:rsidRDefault="00060701"/>
        </w:tc>
      </w:tr>
      <w:tr w:rsidR="00060701" w:rsidRPr="0002501E" w14:paraId="335A33B3" w14:textId="77777777" w:rsidTr="00F74EB9">
        <w:trPr>
          <w:cantSplit/>
        </w:trPr>
        <w:tc>
          <w:tcPr>
            <w:tcW w:w="2988" w:type="dxa"/>
          </w:tcPr>
          <w:p w14:paraId="335A336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14:paraId="335A336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71" w14:textId="77777777" w:rsidTr="00983EFE">
              <w:tc>
                <w:tcPr>
                  <w:tcW w:w="882" w:type="dxa"/>
                </w:tcPr>
                <w:p w14:paraId="335A336F"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37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14:paraId="335A3374" w14:textId="77777777" w:rsidTr="00983EFE">
              <w:tc>
                <w:tcPr>
                  <w:tcW w:w="882" w:type="dxa"/>
                </w:tcPr>
                <w:p w14:paraId="335A3372"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14:paraId="335A3373"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14:paraId="335A3377" w14:textId="77777777" w:rsidTr="00983EFE">
              <w:tc>
                <w:tcPr>
                  <w:tcW w:w="882" w:type="dxa"/>
                </w:tcPr>
                <w:p w14:paraId="335A337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76"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7A" w14:textId="77777777" w:rsidTr="00983EFE">
              <w:tc>
                <w:tcPr>
                  <w:tcW w:w="882" w:type="dxa"/>
                </w:tcPr>
                <w:p w14:paraId="335A3378"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14:paraId="335A3379"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14:paraId="335A337D" w14:textId="77777777" w:rsidTr="00983EFE">
              <w:tc>
                <w:tcPr>
                  <w:tcW w:w="882" w:type="dxa"/>
                </w:tcPr>
                <w:p w14:paraId="335A337B"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14:paraId="335A337C"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14:paraId="335A3380" w14:textId="77777777" w:rsidTr="00983EFE">
              <w:tc>
                <w:tcPr>
                  <w:tcW w:w="882" w:type="dxa"/>
                </w:tcPr>
                <w:p w14:paraId="335A337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14:paraId="335A337F"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14:paraId="335A3383" w14:textId="77777777" w:rsidTr="00983EFE">
              <w:tc>
                <w:tcPr>
                  <w:tcW w:w="882" w:type="dxa"/>
                </w:tcPr>
                <w:p w14:paraId="335A338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382"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14:paraId="335A3386" w14:textId="77777777" w:rsidTr="00983EFE">
              <w:tc>
                <w:tcPr>
                  <w:tcW w:w="882" w:type="dxa"/>
                </w:tcPr>
                <w:p w14:paraId="335A338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385"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14:paraId="335A3389" w14:textId="77777777" w:rsidTr="00983EFE">
              <w:tc>
                <w:tcPr>
                  <w:tcW w:w="882" w:type="dxa"/>
                </w:tcPr>
                <w:p w14:paraId="335A338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388"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14:paraId="335A338C" w14:textId="77777777" w:rsidTr="00983EFE">
              <w:tc>
                <w:tcPr>
                  <w:tcW w:w="882" w:type="dxa"/>
                </w:tcPr>
                <w:p w14:paraId="335A338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38B"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14:paraId="335A338F" w14:textId="77777777" w:rsidTr="00983EFE">
              <w:tc>
                <w:tcPr>
                  <w:tcW w:w="882" w:type="dxa"/>
                </w:tcPr>
                <w:p w14:paraId="335A338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8E"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14:paraId="335A3392" w14:textId="77777777" w:rsidTr="00983EFE">
              <w:tc>
                <w:tcPr>
                  <w:tcW w:w="882" w:type="dxa"/>
                </w:tcPr>
                <w:p w14:paraId="335A339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91"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14:paraId="335A3395" w14:textId="77777777" w:rsidTr="00983EFE">
              <w:tc>
                <w:tcPr>
                  <w:tcW w:w="882" w:type="dxa"/>
                </w:tcPr>
                <w:p w14:paraId="335A339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9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14:paraId="335A3398" w14:textId="77777777" w:rsidTr="00983EFE">
              <w:tc>
                <w:tcPr>
                  <w:tcW w:w="882" w:type="dxa"/>
                </w:tcPr>
                <w:p w14:paraId="335A3396"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14:paraId="335A339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14:paraId="335A339B" w14:textId="77777777" w:rsidTr="00983EFE">
              <w:tc>
                <w:tcPr>
                  <w:tcW w:w="882" w:type="dxa"/>
                </w:tcPr>
                <w:p w14:paraId="335A3399"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14:paraId="335A339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14:paraId="335A339E" w14:textId="77777777" w:rsidTr="00983EFE">
              <w:tc>
                <w:tcPr>
                  <w:tcW w:w="882" w:type="dxa"/>
                </w:tcPr>
                <w:p w14:paraId="335A339C"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39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14:paraId="335A33A1" w14:textId="77777777" w:rsidTr="00983EFE">
              <w:tc>
                <w:tcPr>
                  <w:tcW w:w="882" w:type="dxa"/>
                </w:tcPr>
                <w:p w14:paraId="335A339F"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3A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14:paraId="335A33A4" w14:textId="77777777" w:rsidTr="00983EFE">
              <w:tc>
                <w:tcPr>
                  <w:tcW w:w="882" w:type="dxa"/>
                </w:tcPr>
                <w:p w14:paraId="335A33A2"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3A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14:paraId="335A33A7" w14:textId="77777777" w:rsidTr="00983EFE">
              <w:tc>
                <w:tcPr>
                  <w:tcW w:w="882" w:type="dxa"/>
                </w:tcPr>
                <w:p w14:paraId="335A33A5" w14:textId="77777777"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14:paraId="335A33A6" w14:textId="77777777"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14:paraId="335A33AA" w14:textId="77777777" w:rsidTr="00983EFE">
              <w:tc>
                <w:tcPr>
                  <w:tcW w:w="882" w:type="dxa"/>
                </w:tcPr>
                <w:p w14:paraId="335A33A8" w14:textId="77777777"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14:paraId="335A33A9" w14:textId="77777777"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14:paraId="335A33AD" w14:textId="77777777" w:rsidTr="00983EFE">
              <w:tc>
                <w:tcPr>
                  <w:tcW w:w="882" w:type="dxa"/>
                </w:tcPr>
                <w:p w14:paraId="335A33AB" w14:textId="77777777"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14:paraId="335A33AC" w14:textId="77777777"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14:paraId="335A33B0" w14:textId="77777777" w:rsidTr="00983EFE">
              <w:tc>
                <w:tcPr>
                  <w:tcW w:w="882" w:type="dxa"/>
                </w:tcPr>
                <w:p w14:paraId="335A33AE" w14:textId="77777777"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14:paraId="335A33AF" w14:textId="77777777"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14:paraId="335A33B1" w14:textId="77777777" w:rsidR="00060701" w:rsidRPr="0002501E" w:rsidRDefault="00060701">
            <w:pPr>
              <w:rPr>
                <w:sz w:val="18"/>
                <w:szCs w:val="18"/>
              </w:rPr>
            </w:pPr>
          </w:p>
        </w:tc>
        <w:tc>
          <w:tcPr>
            <w:tcW w:w="3168" w:type="dxa"/>
          </w:tcPr>
          <w:p w14:paraId="335A33B2" w14:textId="77777777" w:rsidR="00060701" w:rsidRPr="0002501E" w:rsidRDefault="00060701"/>
        </w:tc>
      </w:tr>
      <w:tr w:rsidR="005B1C4A" w:rsidRPr="0002501E" w14:paraId="335A33BB" w14:textId="77777777" w:rsidTr="00C91C80">
        <w:trPr>
          <w:cantSplit/>
        </w:trPr>
        <w:tc>
          <w:tcPr>
            <w:tcW w:w="2988" w:type="dxa"/>
          </w:tcPr>
          <w:p w14:paraId="335A33B4" w14:textId="77777777" w:rsidR="005B1C4A" w:rsidRDefault="005B1C4A" w:rsidP="00C91C80">
            <w:pPr>
              <w:rPr>
                <w:rFonts w:ascii="Times New Roman" w:hAnsi="Times New Roman"/>
                <w:sz w:val="18"/>
                <w:szCs w:val="18"/>
              </w:rPr>
            </w:pPr>
            <w:r>
              <w:rPr>
                <w:rFonts w:ascii="Times New Roman" w:hAnsi="Times New Roman"/>
                <w:sz w:val="18"/>
                <w:szCs w:val="18"/>
              </w:rPr>
              <w:t>350.963</w:t>
            </w:r>
          </w:p>
          <w:p w14:paraId="335A33B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14:paraId="335A33B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B9" w14:textId="77777777" w:rsidTr="00C91C80">
              <w:tc>
                <w:tcPr>
                  <w:tcW w:w="882" w:type="dxa"/>
                </w:tcPr>
                <w:p w14:paraId="335A33B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B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BA" w14:textId="77777777" w:rsidR="005B1C4A" w:rsidRPr="0002501E" w:rsidRDefault="005B1C4A" w:rsidP="00C91C80"/>
        </w:tc>
      </w:tr>
      <w:tr w:rsidR="005B1C4A" w:rsidRPr="0002501E" w14:paraId="335A33C3" w14:textId="77777777" w:rsidTr="00C91C80">
        <w:trPr>
          <w:cantSplit/>
        </w:trPr>
        <w:tc>
          <w:tcPr>
            <w:tcW w:w="2988" w:type="dxa"/>
          </w:tcPr>
          <w:p w14:paraId="335A33BC" w14:textId="77777777" w:rsidR="005B1C4A" w:rsidRDefault="005B1C4A" w:rsidP="00C91C80">
            <w:pPr>
              <w:rPr>
                <w:rFonts w:ascii="Times New Roman" w:hAnsi="Times New Roman"/>
                <w:sz w:val="18"/>
                <w:szCs w:val="18"/>
              </w:rPr>
            </w:pPr>
            <w:r>
              <w:rPr>
                <w:rFonts w:ascii="Times New Roman" w:hAnsi="Times New Roman"/>
                <w:sz w:val="18"/>
                <w:szCs w:val="18"/>
              </w:rPr>
              <w:t>350.964</w:t>
            </w:r>
          </w:p>
          <w:p w14:paraId="335A33B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14:paraId="335A33B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1" w14:textId="77777777" w:rsidTr="00C91C80">
              <w:tc>
                <w:tcPr>
                  <w:tcW w:w="882" w:type="dxa"/>
                </w:tcPr>
                <w:p w14:paraId="335A33B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2" w14:textId="77777777" w:rsidR="005B1C4A" w:rsidRPr="0002501E" w:rsidRDefault="005B1C4A" w:rsidP="00C91C80"/>
        </w:tc>
      </w:tr>
      <w:tr w:rsidR="005B1C4A" w:rsidRPr="0002501E" w14:paraId="335A33CB" w14:textId="77777777" w:rsidTr="00C91C80">
        <w:trPr>
          <w:cantSplit/>
        </w:trPr>
        <w:tc>
          <w:tcPr>
            <w:tcW w:w="2988" w:type="dxa"/>
          </w:tcPr>
          <w:p w14:paraId="335A33C4" w14:textId="77777777" w:rsidR="005B1C4A" w:rsidRDefault="005B1C4A" w:rsidP="00C91C80">
            <w:pPr>
              <w:rPr>
                <w:rFonts w:ascii="Times New Roman" w:hAnsi="Times New Roman"/>
                <w:sz w:val="18"/>
                <w:szCs w:val="18"/>
              </w:rPr>
            </w:pPr>
            <w:r>
              <w:rPr>
                <w:rFonts w:ascii="Times New Roman" w:hAnsi="Times New Roman"/>
                <w:sz w:val="18"/>
                <w:szCs w:val="18"/>
              </w:rPr>
              <w:t>350.965</w:t>
            </w:r>
          </w:p>
          <w:p w14:paraId="335A33C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14:paraId="335A33C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9" w14:textId="77777777" w:rsidTr="00C91C80">
              <w:tc>
                <w:tcPr>
                  <w:tcW w:w="882" w:type="dxa"/>
                </w:tcPr>
                <w:p w14:paraId="335A33C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A" w14:textId="77777777" w:rsidR="005B1C4A" w:rsidRPr="0002501E" w:rsidRDefault="005B1C4A" w:rsidP="00C91C80"/>
        </w:tc>
      </w:tr>
      <w:tr w:rsidR="005B1C4A" w:rsidRPr="0002501E" w14:paraId="335A33D3" w14:textId="77777777" w:rsidTr="00C91C80">
        <w:trPr>
          <w:cantSplit/>
        </w:trPr>
        <w:tc>
          <w:tcPr>
            <w:tcW w:w="2988" w:type="dxa"/>
          </w:tcPr>
          <w:p w14:paraId="335A33CC" w14:textId="77777777" w:rsidR="005B1C4A" w:rsidRDefault="005B1C4A" w:rsidP="00C91C80">
            <w:pPr>
              <w:rPr>
                <w:rFonts w:ascii="Times New Roman" w:hAnsi="Times New Roman"/>
                <w:sz w:val="18"/>
                <w:szCs w:val="18"/>
              </w:rPr>
            </w:pPr>
            <w:r>
              <w:rPr>
                <w:rFonts w:ascii="Times New Roman" w:hAnsi="Times New Roman"/>
                <w:sz w:val="18"/>
                <w:szCs w:val="18"/>
              </w:rPr>
              <w:t>350.966</w:t>
            </w:r>
          </w:p>
          <w:p w14:paraId="335A33C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14:paraId="335A33C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D1" w14:textId="77777777" w:rsidTr="00C91C80">
              <w:tc>
                <w:tcPr>
                  <w:tcW w:w="882" w:type="dxa"/>
                </w:tcPr>
                <w:p w14:paraId="335A33C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D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D2" w14:textId="77777777" w:rsidR="005B1C4A" w:rsidRPr="0002501E" w:rsidRDefault="005B1C4A" w:rsidP="00C91C80"/>
        </w:tc>
      </w:tr>
      <w:tr w:rsidR="00060701" w:rsidRPr="0002501E" w14:paraId="335A33DE" w14:textId="77777777" w:rsidTr="00F74EB9">
        <w:trPr>
          <w:cantSplit/>
        </w:trPr>
        <w:tc>
          <w:tcPr>
            <w:tcW w:w="2988" w:type="dxa"/>
          </w:tcPr>
          <w:p w14:paraId="335A33D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14:paraId="335A33D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D8" w14:textId="77777777" w:rsidTr="00983EFE">
              <w:tc>
                <w:tcPr>
                  <w:tcW w:w="882" w:type="dxa"/>
                </w:tcPr>
                <w:p w14:paraId="335A33D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D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DB" w14:textId="77777777" w:rsidTr="00983EFE">
              <w:tc>
                <w:tcPr>
                  <w:tcW w:w="882" w:type="dxa"/>
                </w:tcPr>
                <w:p w14:paraId="335A33D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D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DC" w14:textId="77777777" w:rsidR="00060701" w:rsidRPr="0002501E" w:rsidRDefault="00060701">
            <w:pPr>
              <w:rPr>
                <w:sz w:val="18"/>
                <w:szCs w:val="18"/>
              </w:rPr>
            </w:pPr>
          </w:p>
        </w:tc>
        <w:tc>
          <w:tcPr>
            <w:tcW w:w="3168" w:type="dxa"/>
          </w:tcPr>
          <w:p w14:paraId="335A33DD" w14:textId="77777777" w:rsidR="00060701" w:rsidRPr="0002501E" w:rsidRDefault="00060701"/>
        </w:tc>
      </w:tr>
      <w:tr w:rsidR="00060701" w:rsidRPr="0002501E" w14:paraId="335A33E9" w14:textId="77777777" w:rsidTr="00F74EB9">
        <w:trPr>
          <w:cantSplit/>
        </w:trPr>
        <w:tc>
          <w:tcPr>
            <w:tcW w:w="2988" w:type="dxa"/>
          </w:tcPr>
          <w:p w14:paraId="335A33D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14:paraId="335A33E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3" w14:textId="77777777" w:rsidTr="00983EFE">
              <w:tc>
                <w:tcPr>
                  <w:tcW w:w="882" w:type="dxa"/>
                </w:tcPr>
                <w:p w14:paraId="335A33E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E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E6" w14:textId="77777777" w:rsidTr="00983EFE">
              <w:tc>
                <w:tcPr>
                  <w:tcW w:w="882" w:type="dxa"/>
                </w:tcPr>
                <w:p w14:paraId="335A33E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E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E7" w14:textId="77777777" w:rsidR="00060701" w:rsidRPr="0002501E" w:rsidRDefault="00060701">
            <w:pPr>
              <w:rPr>
                <w:sz w:val="18"/>
                <w:szCs w:val="18"/>
              </w:rPr>
            </w:pPr>
          </w:p>
        </w:tc>
        <w:tc>
          <w:tcPr>
            <w:tcW w:w="3168" w:type="dxa"/>
          </w:tcPr>
          <w:p w14:paraId="335A33E8" w14:textId="77777777" w:rsidR="00060701" w:rsidRPr="0002501E" w:rsidRDefault="00060701"/>
        </w:tc>
      </w:tr>
      <w:tr w:rsidR="00060701" w:rsidRPr="0002501E" w14:paraId="335A33FA" w14:textId="77777777" w:rsidTr="00F74EB9">
        <w:trPr>
          <w:cantSplit/>
        </w:trPr>
        <w:tc>
          <w:tcPr>
            <w:tcW w:w="2988" w:type="dxa"/>
          </w:tcPr>
          <w:p w14:paraId="335A33E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14:paraId="335A33E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E" w14:textId="77777777" w:rsidTr="00983EFE">
              <w:tc>
                <w:tcPr>
                  <w:tcW w:w="882" w:type="dxa"/>
                </w:tcPr>
                <w:p w14:paraId="335A33EC"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3E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F1" w14:textId="77777777" w:rsidTr="00983EFE">
              <w:tc>
                <w:tcPr>
                  <w:tcW w:w="882" w:type="dxa"/>
                </w:tcPr>
                <w:p w14:paraId="335A33EF"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F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F4" w14:textId="77777777" w:rsidTr="00983EFE">
              <w:tc>
                <w:tcPr>
                  <w:tcW w:w="882" w:type="dxa"/>
                </w:tcPr>
                <w:p w14:paraId="335A33F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F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3F7" w14:textId="77777777" w:rsidTr="00983EFE">
              <w:tc>
                <w:tcPr>
                  <w:tcW w:w="882" w:type="dxa"/>
                </w:tcPr>
                <w:p w14:paraId="335A33F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3F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14:paraId="335A33F8" w14:textId="77777777" w:rsidR="00060701" w:rsidRPr="0002501E" w:rsidRDefault="00060701">
            <w:pPr>
              <w:rPr>
                <w:sz w:val="18"/>
                <w:szCs w:val="18"/>
              </w:rPr>
            </w:pPr>
          </w:p>
        </w:tc>
        <w:tc>
          <w:tcPr>
            <w:tcW w:w="3168" w:type="dxa"/>
          </w:tcPr>
          <w:p w14:paraId="335A33F9" w14:textId="77777777" w:rsidR="00060701" w:rsidRPr="0002501E" w:rsidRDefault="00060701"/>
        </w:tc>
      </w:tr>
      <w:tr w:rsidR="00060701" w:rsidRPr="0002501E" w14:paraId="335A3411" w14:textId="77777777" w:rsidTr="00F74EB9">
        <w:trPr>
          <w:cantSplit/>
        </w:trPr>
        <w:tc>
          <w:tcPr>
            <w:tcW w:w="2988" w:type="dxa"/>
          </w:tcPr>
          <w:p w14:paraId="335A33F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lastRenderedPageBreak/>
              <w:t>351.5</w:t>
            </w:r>
          </w:p>
          <w:p w14:paraId="335A33FC"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FF" w14:textId="77777777" w:rsidTr="00983EFE">
              <w:tc>
                <w:tcPr>
                  <w:tcW w:w="882" w:type="dxa"/>
                </w:tcPr>
                <w:p w14:paraId="335A33F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3FE"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02" w14:textId="77777777" w:rsidTr="00983EFE">
              <w:tc>
                <w:tcPr>
                  <w:tcW w:w="882" w:type="dxa"/>
                </w:tcPr>
                <w:p w14:paraId="335A340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40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405" w14:textId="77777777" w:rsidTr="00983EFE">
              <w:tc>
                <w:tcPr>
                  <w:tcW w:w="882" w:type="dxa"/>
                </w:tcPr>
                <w:p w14:paraId="335A340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0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08" w14:textId="77777777" w:rsidTr="00983EFE">
              <w:tc>
                <w:tcPr>
                  <w:tcW w:w="882" w:type="dxa"/>
                </w:tcPr>
                <w:p w14:paraId="335A340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0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40B" w14:textId="77777777" w:rsidTr="00983EFE">
              <w:tc>
                <w:tcPr>
                  <w:tcW w:w="882" w:type="dxa"/>
                </w:tcPr>
                <w:p w14:paraId="335A340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14:paraId="335A340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14:paraId="335A34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0F" w14:textId="77777777" w:rsidTr="00D6294F">
              <w:tc>
                <w:tcPr>
                  <w:tcW w:w="882" w:type="dxa"/>
                </w:tcPr>
                <w:p w14:paraId="335A340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14:paraId="335A340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14:paraId="335A3410" w14:textId="77777777" w:rsidR="00060701" w:rsidRPr="0002501E" w:rsidRDefault="00060701"/>
        </w:tc>
      </w:tr>
      <w:tr w:rsidR="00060701" w:rsidRPr="0002501E" w14:paraId="335A3419" w14:textId="77777777" w:rsidTr="00F74EB9">
        <w:trPr>
          <w:cantSplit/>
        </w:trPr>
        <w:tc>
          <w:tcPr>
            <w:tcW w:w="2988" w:type="dxa"/>
          </w:tcPr>
          <w:p w14:paraId="335A341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14:paraId="335A341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16" w14:textId="77777777" w:rsidTr="00983EFE">
              <w:tc>
                <w:tcPr>
                  <w:tcW w:w="882" w:type="dxa"/>
                </w:tcPr>
                <w:p w14:paraId="335A341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41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14:paraId="335A3417" w14:textId="77777777" w:rsidR="00060701" w:rsidRPr="0002501E" w:rsidRDefault="00060701">
            <w:pPr>
              <w:rPr>
                <w:sz w:val="18"/>
                <w:szCs w:val="18"/>
              </w:rPr>
            </w:pPr>
          </w:p>
        </w:tc>
        <w:tc>
          <w:tcPr>
            <w:tcW w:w="3168" w:type="dxa"/>
          </w:tcPr>
          <w:p w14:paraId="335A3418" w14:textId="77777777" w:rsidR="00060701" w:rsidRPr="0002501E" w:rsidRDefault="00060701"/>
        </w:tc>
      </w:tr>
      <w:tr w:rsidR="00060701" w:rsidRPr="0002501E" w14:paraId="335A3421" w14:textId="77777777" w:rsidTr="00F74EB9">
        <w:trPr>
          <w:cantSplit/>
        </w:trPr>
        <w:tc>
          <w:tcPr>
            <w:tcW w:w="2988" w:type="dxa"/>
          </w:tcPr>
          <w:p w14:paraId="335A341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14:paraId="335A341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14:paraId="335A341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1F" w14:textId="77777777" w:rsidTr="00D6294F">
              <w:tc>
                <w:tcPr>
                  <w:tcW w:w="882" w:type="dxa"/>
                </w:tcPr>
                <w:p w14:paraId="335A341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14:paraId="335A341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14:paraId="335A3420" w14:textId="77777777" w:rsidR="00060701" w:rsidRPr="0002501E" w:rsidRDefault="00060701"/>
        </w:tc>
      </w:tr>
      <w:tr w:rsidR="00060701" w:rsidRPr="0002501E" w14:paraId="335A3432" w14:textId="77777777" w:rsidTr="00F74EB9">
        <w:trPr>
          <w:cantSplit/>
        </w:trPr>
        <w:tc>
          <w:tcPr>
            <w:tcW w:w="2988" w:type="dxa"/>
          </w:tcPr>
          <w:p w14:paraId="335A342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14:paraId="335A342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26" w14:textId="77777777" w:rsidTr="00983EFE">
              <w:tc>
                <w:tcPr>
                  <w:tcW w:w="882" w:type="dxa"/>
                </w:tcPr>
                <w:p w14:paraId="335A3424"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2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29" w14:textId="77777777" w:rsidTr="00983EFE">
              <w:tc>
                <w:tcPr>
                  <w:tcW w:w="882" w:type="dxa"/>
                </w:tcPr>
                <w:p w14:paraId="335A3427"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28"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14:paraId="335A342A"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2D" w14:textId="77777777" w:rsidTr="00D6294F">
              <w:tc>
                <w:tcPr>
                  <w:tcW w:w="882" w:type="dxa"/>
                </w:tcPr>
                <w:p w14:paraId="335A342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14:paraId="335A342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14:paraId="335A3430" w14:textId="77777777" w:rsidTr="00D6294F">
              <w:tc>
                <w:tcPr>
                  <w:tcW w:w="882" w:type="dxa"/>
                </w:tcPr>
                <w:p w14:paraId="335A342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2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31" w14:textId="77777777" w:rsidR="00060701" w:rsidRPr="0002501E" w:rsidRDefault="00060701"/>
        </w:tc>
      </w:tr>
      <w:tr w:rsidR="00060701" w:rsidRPr="0002501E" w14:paraId="335A3455" w14:textId="77777777" w:rsidTr="00F74EB9">
        <w:trPr>
          <w:cantSplit/>
        </w:trPr>
        <w:tc>
          <w:tcPr>
            <w:tcW w:w="2988" w:type="dxa"/>
          </w:tcPr>
          <w:p w14:paraId="335A34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14:paraId="335A34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37" w14:textId="77777777" w:rsidTr="00983EFE">
              <w:tc>
                <w:tcPr>
                  <w:tcW w:w="882" w:type="dxa"/>
                </w:tcPr>
                <w:p w14:paraId="335A343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436"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43A" w14:textId="77777777" w:rsidTr="00983EFE">
              <w:tc>
                <w:tcPr>
                  <w:tcW w:w="882" w:type="dxa"/>
                </w:tcPr>
                <w:p w14:paraId="335A343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14:paraId="335A343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14:paraId="335A343D" w14:textId="77777777" w:rsidTr="00983EFE">
              <w:tc>
                <w:tcPr>
                  <w:tcW w:w="882" w:type="dxa"/>
                </w:tcPr>
                <w:p w14:paraId="335A343B"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14:paraId="335A343C"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14:paraId="335A3440" w14:textId="77777777" w:rsidTr="00983EFE">
              <w:tc>
                <w:tcPr>
                  <w:tcW w:w="882" w:type="dxa"/>
                </w:tcPr>
                <w:p w14:paraId="335A343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43F"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14:paraId="335A3443" w14:textId="77777777" w:rsidTr="00983EFE">
              <w:tc>
                <w:tcPr>
                  <w:tcW w:w="882" w:type="dxa"/>
                </w:tcPr>
                <w:p w14:paraId="335A3441"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42"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46" w14:textId="77777777" w:rsidTr="00983EFE">
              <w:tc>
                <w:tcPr>
                  <w:tcW w:w="882" w:type="dxa"/>
                </w:tcPr>
                <w:p w14:paraId="335A3444"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445"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14:paraId="335A3449" w14:textId="77777777" w:rsidTr="00983EFE">
              <w:tc>
                <w:tcPr>
                  <w:tcW w:w="882" w:type="dxa"/>
                </w:tcPr>
                <w:p w14:paraId="335A3447"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14:paraId="335A3448"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14:paraId="335A344C" w14:textId="77777777" w:rsidTr="00983EFE">
              <w:tc>
                <w:tcPr>
                  <w:tcW w:w="882" w:type="dxa"/>
                </w:tcPr>
                <w:p w14:paraId="335A344A"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44B"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14:paraId="335A344F" w14:textId="77777777" w:rsidTr="00983EFE">
              <w:tc>
                <w:tcPr>
                  <w:tcW w:w="882" w:type="dxa"/>
                </w:tcPr>
                <w:p w14:paraId="335A344D"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14:paraId="335A344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14:paraId="335A345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53" w14:textId="77777777" w:rsidTr="00D6294F">
              <w:tc>
                <w:tcPr>
                  <w:tcW w:w="882" w:type="dxa"/>
                </w:tcPr>
                <w:p w14:paraId="335A345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5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54" w14:textId="77777777" w:rsidR="00060701" w:rsidRPr="0002501E" w:rsidRDefault="00060701"/>
        </w:tc>
      </w:tr>
      <w:tr w:rsidR="00060701" w:rsidRPr="0002501E" w14:paraId="335A345D" w14:textId="77777777" w:rsidTr="00F74EB9">
        <w:trPr>
          <w:cantSplit/>
        </w:trPr>
        <w:tc>
          <w:tcPr>
            <w:tcW w:w="2988" w:type="dxa"/>
          </w:tcPr>
          <w:p w14:paraId="335A345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14:paraId="335A345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5A" w14:textId="77777777" w:rsidTr="00983EFE">
              <w:tc>
                <w:tcPr>
                  <w:tcW w:w="882" w:type="dxa"/>
                </w:tcPr>
                <w:p w14:paraId="335A345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14:paraId="335A345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14:paraId="335A345B" w14:textId="77777777" w:rsidR="00060701" w:rsidRPr="0002501E" w:rsidRDefault="00060701">
            <w:pPr>
              <w:rPr>
                <w:sz w:val="18"/>
                <w:szCs w:val="18"/>
              </w:rPr>
            </w:pPr>
          </w:p>
        </w:tc>
        <w:tc>
          <w:tcPr>
            <w:tcW w:w="3168" w:type="dxa"/>
          </w:tcPr>
          <w:p w14:paraId="335A345C" w14:textId="77777777" w:rsidR="00060701" w:rsidRPr="0002501E" w:rsidRDefault="00060701"/>
        </w:tc>
      </w:tr>
      <w:tr w:rsidR="00060701" w:rsidRPr="0002501E" w14:paraId="335A3464" w14:textId="77777777" w:rsidTr="00F74EB9">
        <w:trPr>
          <w:cantSplit/>
        </w:trPr>
        <w:tc>
          <w:tcPr>
            <w:tcW w:w="2988" w:type="dxa"/>
          </w:tcPr>
          <w:p w14:paraId="335A345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  IB DM EXTRACT REPORTS FILE  </w:t>
            </w:r>
          </w:p>
        </w:tc>
        <w:tc>
          <w:tcPr>
            <w:tcW w:w="3420" w:type="dxa"/>
          </w:tcPr>
          <w:p w14:paraId="335A345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62" w14:textId="77777777" w:rsidTr="00D6294F">
              <w:tc>
                <w:tcPr>
                  <w:tcW w:w="882" w:type="dxa"/>
                </w:tcPr>
                <w:p w14:paraId="335A34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14:paraId="335A346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14:paraId="335A3463" w14:textId="77777777" w:rsidR="00060701" w:rsidRPr="0002501E" w:rsidRDefault="00060701"/>
        </w:tc>
      </w:tr>
      <w:tr w:rsidR="00060701" w:rsidRPr="0002501E" w14:paraId="335A346E" w14:textId="77777777" w:rsidTr="00F74EB9">
        <w:trPr>
          <w:cantSplit/>
        </w:trPr>
        <w:tc>
          <w:tcPr>
            <w:tcW w:w="2988" w:type="dxa"/>
          </w:tcPr>
          <w:p w14:paraId="335A346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351.701  IB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68" w14:textId="77777777" w:rsidTr="00983EFE">
              <w:tc>
                <w:tcPr>
                  <w:tcW w:w="882" w:type="dxa"/>
                </w:tcPr>
                <w:p w14:paraId="335A3466"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67"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14:paraId="335A346C" w14:textId="77777777" w:rsidTr="00E11D4C">
              <w:tc>
                <w:tcPr>
                  <w:tcW w:w="882" w:type="dxa"/>
                </w:tcPr>
                <w:p w14:paraId="335A346A"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14:paraId="335A346B"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14:paraId="335A346D" w14:textId="77777777" w:rsidR="00060701" w:rsidRPr="0002501E" w:rsidRDefault="00060701"/>
        </w:tc>
      </w:tr>
      <w:tr w:rsidR="00060701" w:rsidRPr="0002501E" w14:paraId="335A3478" w14:textId="77777777" w:rsidTr="00F74EB9">
        <w:trPr>
          <w:cantSplit/>
        </w:trPr>
        <w:tc>
          <w:tcPr>
            <w:tcW w:w="2988" w:type="dxa"/>
          </w:tcPr>
          <w:p w14:paraId="335A346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351.71  IB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2" w14:textId="77777777" w:rsidTr="00983EFE">
              <w:tc>
                <w:tcPr>
                  <w:tcW w:w="882" w:type="dxa"/>
                </w:tcPr>
                <w:p w14:paraId="335A3470"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14:paraId="335A3471"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14:paraId="335A3475" w14:textId="77777777" w:rsidTr="00983EFE">
              <w:tc>
                <w:tcPr>
                  <w:tcW w:w="882" w:type="dxa"/>
                </w:tcPr>
                <w:p w14:paraId="335A3473"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74"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76" w14:textId="77777777" w:rsidR="00060701" w:rsidRPr="0002501E" w:rsidRDefault="00060701">
            <w:pPr>
              <w:rPr>
                <w:sz w:val="18"/>
                <w:szCs w:val="18"/>
              </w:rPr>
            </w:pPr>
          </w:p>
        </w:tc>
        <w:tc>
          <w:tcPr>
            <w:tcW w:w="3168" w:type="dxa"/>
          </w:tcPr>
          <w:p w14:paraId="335A3477" w14:textId="77777777" w:rsidR="00060701" w:rsidRPr="0002501E" w:rsidRDefault="00060701"/>
        </w:tc>
      </w:tr>
      <w:tr w:rsidR="00060701" w:rsidRPr="0002501E" w14:paraId="335A3482" w14:textId="77777777" w:rsidTr="00F74EB9">
        <w:trPr>
          <w:cantSplit/>
        </w:trPr>
        <w:tc>
          <w:tcPr>
            <w:tcW w:w="2988" w:type="dxa"/>
          </w:tcPr>
          <w:p w14:paraId="335A347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351.73  IB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C" w14:textId="77777777" w:rsidTr="00983EFE">
              <w:tc>
                <w:tcPr>
                  <w:tcW w:w="882" w:type="dxa"/>
                </w:tcPr>
                <w:p w14:paraId="335A347A"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47B"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14:paraId="335A347F" w14:textId="77777777" w:rsidTr="00983EFE">
              <w:tc>
                <w:tcPr>
                  <w:tcW w:w="882" w:type="dxa"/>
                </w:tcPr>
                <w:p w14:paraId="335A347D"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7E"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14:paraId="335A3480" w14:textId="77777777" w:rsidR="00060701" w:rsidRPr="0002501E" w:rsidRDefault="00060701">
            <w:pPr>
              <w:rPr>
                <w:sz w:val="18"/>
                <w:szCs w:val="18"/>
              </w:rPr>
            </w:pPr>
          </w:p>
        </w:tc>
        <w:tc>
          <w:tcPr>
            <w:tcW w:w="3168" w:type="dxa"/>
          </w:tcPr>
          <w:p w14:paraId="335A3481" w14:textId="77777777" w:rsidR="00060701" w:rsidRPr="0002501E" w:rsidRDefault="00060701"/>
        </w:tc>
      </w:tr>
      <w:tr w:rsidR="00060701" w:rsidRPr="0002501E" w14:paraId="335A348C" w14:textId="77777777" w:rsidTr="00F74EB9">
        <w:trPr>
          <w:cantSplit/>
        </w:trPr>
        <w:tc>
          <w:tcPr>
            <w:tcW w:w="2988" w:type="dxa"/>
          </w:tcPr>
          <w:p w14:paraId="335A348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351.81  LTC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86" w14:textId="77777777" w:rsidTr="00983EFE">
              <w:tc>
                <w:tcPr>
                  <w:tcW w:w="882" w:type="dxa"/>
                </w:tcPr>
                <w:p w14:paraId="335A3484"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85"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89" w14:textId="77777777" w:rsidTr="00983EFE">
              <w:tc>
                <w:tcPr>
                  <w:tcW w:w="882" w:type="dxa"/>
                </w:tcPr>
                <w:p w14:paraId="335A3487"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88"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14:paraId="335A348A" w14:textId="77777777" w:rsidR="00060701" w:rsidRPr="0002501E" w:rsidRDefault="00060701">
            <w:pPr>
              <w:rPr>
                <w:sz w:val="18"/>
                <w:szCs w:val="18"/>
              </w:rPr>
            </w:pPr>
          </w:p>
        </w:tc>
        <w:tc>
          <w:tcPr>
            <w:tcW w:w="3168" w:type="dxa"/>
          </w:tcPr>
          <w:p w14:paraId="335A348B" w14:textId="77777777" w:rsidR="00060701" w:rsidRPr="0002501E" w:rsidRDefault="00060701"/>
        </w:tc>
      </w:tr>
      <w:tr w:rsidR="00060701" w:rsidRPr="0002501E" w14:paraId="335A3499" w14:textId="77777777" w:rsidTr="00F74EB9">
        <w:trPr>
          <w:cantSplit/>
        </w:trPr>
        <w:tc>
          <w:tcPr>
            <w:tcW w:w="2988" w:type="dxa"/>
          </w:tcPr>
          <w:p w14:paraId="335A348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  CLAIMSMANAGER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90" w14:textId="77777777" w:rsidTr="00983EFE">
              <w:tc>
                <w:tcPr>
                  <w:tcW w:w="882" w:type="dxa"/>
                </w:tcPr>
                <w:p w14:paraId="335A348E"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48F"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93" w14:textId="77777777" w:rsidTr="00983EFE">
              <w:tc>
                <w:tcPr>
                  <w:tcW w:w="882" w:type="dxa"/>
                </w:tcPr>
                <w:p w14:paraId="335A3491"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14:paraId="335A3492"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14:paraId="335A3496" w14:textId="77777777" w:rsidTr="00983EFE">
              <w:tc>
                <w:tcPr>
                  <w:tcW w:w="882" w:type="dxa"/>
                </w:tcPr>
                <w:p w14:paraId="335A349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95"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14:paraId="335A3497" w14:textId="77777777" w:rsidR="00060701" w:rsidRPr="0002501E" w:rsidRDefault="00060701">
            <w:pPr>
              <w:rPr>
                <w:sz w:val="18"/>
                <w:szCs w:val="18"/>
              </w:rPr>
            </w:pPr>
          </w:p>
        </w:tc>
        <w:tc>
          <w:tcPr>
            <w:tcW w:w="3168" w:type="dxa"/>
          </w:tcPr>
          <w:p w14:paraId="335A3498" w14:textId="77777777" w:rsidR="00060701" w:rsidRPr="0002501E" w:rsidRDefault="00060701"/>
        </w:tc>
      </w:tr>
      <w:tr w:rsidR="00060701" w:rsidRPr="0002501E" w14:paraId="335A34A0" w14:textId="77777777" w:rsidTr="00F74EB9">
        <w:trPr>
          <w:cantSplit/>
        </w:trPr>
        <w:tc>
          <w:tcPr>
            <w:tcW w:w="2988" w:type="dxa"/>
          </w:tcPr>
          <w:p w14:paraId="335A349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351.91  CLAIMSMANAGER STATUS FILE  </w:t>
            </w:r>
          </w:p>
        </w:tc>
        <w:tc>
          <w:tcPr>
            <w:tcW w:w="3420" w:type="dxa"/>
          </w:tcPr>
          <w:p w14:paraId="335A349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9E" w14:textId="77777777" w:rsidTr="00D6294F">
              <w:tc>
                <w:tcPr>
                  <w:tcW w:w="882" w:type="dxa"/>
                </w:tcPr>
                <w:p w14:paraId="335A349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14:paraId="335A349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14:paraId="335A349F" w14:textId="77777777" w:rsidR="00060701" w:rsidRPr="0002501E" w:rsidRDefault="00060701"/>
        </w:tc>
      </w:tr>
      <w:tr w:rsidR="00060701" w:rsidRPr="0002501E" w14:paraId="335A34A8" w14:textId="77777777" w:rsidTr="00F74EB9">
        <w:trPr>
          <w:cantSplit/>
        </w:trPr>
        <w:tc>
          <w:tcPr>
            <w:tcW w:w="2988" w:type="dxa"/>
          </w:tcPr>
          <w:p w14:paraId="335A34A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14:paraId="335A34A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5" w14:textId="77777777" w:rsidTr="00983EFE">
              <w:tc>
                <w:tcPr>
                  <w:tcW w:w="882" w:type="dxa"/>
                </w:tcPr>
                <w:p w14:paraId="335A34A3"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14:paraId="335A34A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14:paraId="335A34A6" w14:textId="77777777" w:rsidR="00060701" w:rsidRPr="0002501E" w:rsidRDefault="00060701">
            <w:pPr>
              <w:rPr>
                <w:sz w:val="18"/>
                <w:szCs w:val="18"/>
              </w:rPr>
            </w:pPr>
          </w:p>
        </w:tc>
        <w:tc>
          <w:tcPr>
            <w:tcW w:w="3168" w:type="dxa"/>
          </w:tcPr>
          <w:p w14:paraId="335A34A7" w14:textId="77777777" w:rsidR="00060701" w:rsidRPr="0002501E" w:rsidRDefault="00060701"/>
        </w:tc>
      </w:tr>
      <w:tr w:rsidR="00060701" w:rsidRPr="0002501E" w14:paraId="335A34B0" w14:textId="77777777" w:rsidTr="00F74EB9">
        <w:trPr>
          <w:cantSplit/>
        </w:trPr>
        <w:tc>
          <w:tcPr>
            <w:tcW w:w="2988" w:type="dxa"/>
          </w:tcPr>
          <w:p w14:paraId="335A34A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352.2</w:t>
            </w:r>
          </w:p>
          <w:p w14:paraId="335A34A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D" w14:textId="77777777" w:rsidTr="00983EFE">
              <w:tc>
                <w:tcPr>
                  <w:tcW w:w="882" w:type="dxa"/>
                </w:tcPr>
                <w:p w14:paraId="335A34AB"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14:paraId="335A34AC"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14:paraId="335A34AE" w14:textId="77777777" w:rsidR="00060701" w:rsidRPr="0002501E" w:rsidRDefault="00060701">
            <w:pPr>
              <w:rPr>
                <w:sz w:val="18"/>
                <w:szCs w:val="18"/>
              </w:rPr>
            </w:pPr>
          </w:p>
        </w:tc>
        <w:tc>
          <w:tcPr>
            <w:tcW w:w="3168" w:type="dxa"/>
          </w:tcPr>
          <w:p w14:paraId="335A34AF" w14:textId="77777777" w:rsidR="00060701" w:rsidRPr="0002501E" w:rsidRDefault="00060701"/>
        </w:tc>
      </w:tr>
      <w:tr w:rsidR="00060701" w:rsidRPr="0002501E" w14:paraId="335A34B8" w14:textId="77777777" w:rsidTr="00F74EB9">
        <w:trPr>
          <w:cantSplit/>
        </w:trPr>
        <w:tc>
          <w:tcPr>
            <w:tcW w:w="2988" w:type="dxa"/>
          </w:tcPr>
          <w:p w14:paraId="335A34B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14:paraId="335A34B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5" w14:textId="77777777" w:rsidTr="00983EFE">
              <w:tc>
                <w:tcPr>
                  <w:tcW w:w="882" w:type="dxa"/>
                </w:tcPr>
                <w:p w14:paraId="335A34B3"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14:paraId="335A34B4"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14:paraId="335A34B6" w14:textId="77777777" w:rsidR="00060701" w:rsidRPr="0002501E" w:rsidRDefault="00060701">
            <w:pPr>
              <w:rPr>
                <w:sz w:val="18"/>
                <w:szCs w:val="18"/>
              </w:rPr>
            </w:pPr>
          </w:p>
        </w:tc>
        <w:tc>
          <w:tcPr>
            <w:tcW w:w="3168" w:type="dxa"/>
          </w:tcPr>
          <w:p w14:paraId="335A34B7" w14:textId="77777777" w:rsidR="00060701" w:rsidRPr="0002501E" w:rsidRDefault="00060701"/>
        </w:tc>
      </w:tr>
      <w:tr w:rsidR="00060701" w:rsidRPr="0002501E" w14:paraId="335A34C0" w14:textId="77777777" w:rsidTr="00F74EB9">
        <w:trPr>
          <w:cantSplit/>
        </w:trPr>
        <w:tc>
          <w:tcPr>
            <w:tcW w:w="2988" w:type="dxa"/>
          </w:tcPr>
          <w:p w14:paraId="335A34B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14:paraId="335A34B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D" w14:textId="77777777" w:rsidTr="00983EFE">
              <w:tc>
                <w:tcPr>
                  <w:tcW w:w="882" w:type="dxa"/>
                </w:tcPr>
                <w:p w14:paraId="335A34BB"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14:paraId="335A34BC"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14:paraId="335A34BE" w14:textId="77777777" w:rsidR="00060701" w:rsidRPr="0002501E" w:rsidRDefault="00060701">
            <w:pPr>
              <w:rPr>
                <w:sz w:val="18"/>
                <w:szCs w:val="18"/>
              </w:rPr>
            </w:pPr>
          </w:p>
        </w:tc>
        <w:tc>
          <w:tcPr>
            <w:tcW w:w="3168" w:type="dxa"/>
          </w:tcPr>
          <w:p w14:paraId="335A34BF" w14:textId="77777777" w:rsidR="00060701" w:rsidRPr="0002501E" w:rsidRDefault="00060701"/>
        </w:tc>
      </w:tr>
      <w:tr w:rsidR="00060701" w:rsidRPr="0002501E" w14:paraId="335A34C8" w14:textId="77777777" w:rsidTr="00F74EB9">
        <w:trPr>
          <w:cantSplit/>
        </w:trPr>
        <w:tc>
          <w:tcPr>
            <w:tcW w:w="2988" w:type="dxa"/>
          </w:tcPr>
          <w:p w14:paraId="335A34C1"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14:paraId="335A34C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14:paraId="335A34C3"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C6" w14:textId="77777777" w:rsidTr="00D6294F">
              <w:tc>
                <w:tcPr>
                  <w:tcW w:w="882" w:type="dxa"/>
                </w:tcPr>
                <w:p w14:paraId="335A34C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4C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14:paraId="335A34C7" w14:textId="77777777" w:rsidR="00060701" w:rsidRPr="0002501E" w:rsidRDefault="00060701"/>
        </w:tc>
      </w:tr>
      <w:tr w:rsidR="00060701" w:rsidRPr="0002501E" w14:paraId="335A34DC" w14:textId="77777777" w:rsidTr="00F74EB9">
        <w:trPr>
          <w:cantSplit/>
        </w:trPr>
        <w:tc>
          <w:tcPr>
            <w:tcW w:w="2988" w:type="dxa"/>
          </w:tcPr>
          <w:p w14:paraId="335A34C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14:paraId="335A34C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CD" w14:textId="77777777" w:rsidTr="00983EFE">
              <w:tc>
                <w:tcPr>
                  <w:tcW w:w="882" w:type="dxa"/>
                </w:tcPr>
                <w:p w14:paraId="335A34CB"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14:paraId="335A34CC"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14:paraId="335A34D0" w14:textId="77777777" w:rsidTr="00983EFE">
              <w:tc>
                <w:tcPr>
                  <w:tcW w:w="882" w:type="dxa"/>
                </w:tcPr>
                <w:p w14:paraId="335A34CE"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4CF"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14:paraId="335A34D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D4" w14:textId="77777777" w:rsidTr="00D6294F">
              <w:tc>
                <w:tcPr>
                  <w:tcW w:w="882" w:type="dxa"/>
                </w:tcPr>
                <w:p w14:paraId="335A34D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14:paraId="335A34D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14:paraId="335A34D7" w14:textId="77777777" w:rsidTr="00D6294F">
              <w:tc>
                <w:tcPr>
                  <w:tcW w:w="882" w:type="dxa"/>
                </w:tcPr>
                <w:p w14:paraId="335A34D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14:paraId="335A34D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14:paraId="335A34DA" w14:textId="77777777" w:rsidTr="00D6294F">
              <w:tc>
                <w:tcPr>
                  <w:tcW w:w="882" w:type="dxa"/>
                </w:tcPr>
                <w:p w14:paraId="335A34D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D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DB" w14:textId="77777777" w:rsidR="00060701" w:rsidRPr="0002501E" w:rsidRDefault="00060701"/>
        </w:tc>
      </w:tr>
      <w:tr w:rsidR="00060701" w:rsidRPr="0002501E" w14:paraId="335A34E4" w14:textId="77777777" w:rsidTr="00F74EB9">
        <w:trPr>
          <w:cantSplit/>
        </w:trPr>
        <w:tc>
          <w:tcPr>
            <w:tcW w:w="2988" w:type="dxa"/>
          </w:tcPr>
          <w:p w14:paraId="335A34D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14:paraId="335A34D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14:paraId="335A34D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2" w14:textId="77777777" w:rsidTr="00D6294F">
              <w:tc>
                <w:tcPr>
                  <w:tcW w:w="882" w:type="dxa"/>
                </w:tcPr>
                <w:p w14:paraId="335A34E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E3" w14:textId="77777777" w:rsidR="00060701" w:rsidRPr="0002501E" w:rsidRDefault="00060701"/>
        </w:tc>
      </w:tr>
      <w:tr w:rsidR="00060701" w:rsidRPr="0002501E" w14:paraId="335A34EF" w14:textId="77777777" w:rsidTr="00F74EB9">
        <w:trPr>
          <w:cantSplit/>
        </w:trPr>
        <w:tc>
          <w:tcPr>
            <w:tcW w:w="2988" w:type="dxa"/>
          </w:tcPr>
          <w:p w14:paraId="335A34E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14:paraId="335A34E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14:paraId="335A34E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A" w14:textId="77777777" w:rsidTr="00D6294F">
              <w:tc>
                <w:tcPr>
                  <w:tcW w:w="882" w:type="dxa"/>
                </w:tcPr>
                <w:p w14:paraId="335A34E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14:paraId="335A34ED" w14:textId="77777777" w:rsidTr="00D6294F">
              <w:tc>
                <w:tcPr>
                  <w:tcW w:w="882" w:type="dxa"/>
                </w:tcPr>
                <w:p w14:paraId="335A34EB"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14:paraId="335A34EC"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14:paraId="335A34EE" w14:textId="77777777" w:rsidR="00060701" w:rsidRPr="0002501E" w:rsidRDefault="00060701"/>
        </w:tc>
      </w:tr>
      <w:tr w:rsidR="00060701" w:rsidRPr="0002501E" w14:paraId="335A34FD" w14:textId="77777777" w:rsidTr="00F74EB9">
        <w:trPr>
          <w:cantSplit/>
        </w:trPr>
        <w:tc>
          <w:tcPr>
            <w:tcW w:w="2988" w:type="dxa"/>
          </w:tcPr>
          <w:p w14:paraId="335A34F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14:paraId="335A34F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F4" w14:textId="77777777" w:rsidTr="00983EFE">
              <w:tc>
                <w:tcPr>
                  <w:tcW w:w="882" w:type="dxa"/>
                </w:tcPr>
                <w:p w14:paraId="335A34F2"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4F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4F7" w14:textId="77777777" w:rsidTr="00983EFE">
              <w:tc>
                <w:tcPr>
                  <w:tcW w:w="882" w:type="dxa"/>
                </w:tcPr>
                <w:p w14:paraId="335A34F5"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F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14:paraId="335A34F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FB" w14:textId="77777777" w:rsidTr="00D6294F">
              <w:tc>
                <w:tcPr>
                  <w:tcW w:w="882" w:type="dxa"/>
                </w:tcPr>
                <w:p w14:paraId="335A34F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4F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4FC" w14:textId="77777777" w:rsidR="00060701" w:rsidRPr="0002501E" w:rsidRDefault="00060701"/>
        </w:tc>
      </w:tr>
      <w:tr w:rsidR="00060701" w:rsidRPr="0002501E" w14:paraId="335A350E" w14:textId="77777777" w:rsidTr="00F74EB9">
        <w:trPr>
          <w:cantSplit/>
        </w:trPr>
        <w:tc>
          <w:tcPr>
            <w:tcW w:w="2988" w:type="dxa"/>
          </w:tcPr>
          <w:p w14:paraId="335A34F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14:paraId="335A34F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02" w14:textId="77777777" w:rsidTr="00983EFE">
              <w:tc>
                <w:tcPr>
                  <w:tcW w:w="882" w:type="dxa"/>
                </w:tcPr>
                <w:p w14:paraId="335A3500"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14:paraId="335A3501"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14:paraId="335A3505" w14:textId="77777777" w:rsidTr="00983EFE">
              <w:tc>
                <w:tcPr>
                  <w:tcW w:w="882" w:type="dxa"/>
                </w:tcPr>
                <w:p w14:paraId="335A350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14:paraId="335A3504"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14:paraId="335A3508" w14:textId="77777777" w:rsidTr="00983EFE">
              <w:tc>
                <w:tcPr>
                  <w:tcW w:w="882" w:type="dxa"/>
                </w:tcPr>
                <w:p w14:paraId="335A350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507"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50B" w14:textId="77777777" w:rsidTr="00983EFE">
              <w:tc>
                <w:tcPr>
                  <w:tcW w:w="882" w:type="dxa"/>
                </w:tcPr>
                <w:p w14:paraId="335A3509"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0A"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14:paraId="335A350C" w14:textId="77777777" w:rsidR="00060701" w:rsidRPr="0002501E" w:rsidRDefault="00060701">
            <w:pPr>
              <w:rPr>
                <w:sz w:val="18"/>
                <w:szCs w:val="18"/>
              </w:rPr>
            </w:pPr>
          </w:p>
        </w:tc>
        <w:tc>
          <w:tcPr>
            <w:tcW w:w="3168" w:type="dxa"/>
          </w:tcPr>
          <w:p w14:paraId="335A350D" w14:textId="77777777" w:rsidR="00060701" w:rsidRPr="0002501E" w:rsidRDefault="00060701"/>
        </w:tc>
      </w:tr>
      <w:tr w:rsidR="00060701" w:rsidRPr="0002501E" w14:paraId="335A3519" w14:textId="77777777" w:rsidTr="00F74EB9">
        <w:trPr>
          <w:cantSplit/>
        </w:trPr>
        <w:tc>
          <w:tcPr>
            <w:tcW w:w="2988" w:type="dxa"/>
          </w:tcPr>
          <w:p w14:paraId="335A350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14:paraId="335A351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14:paraId="335A351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14" w14:textId="77777777" w:rsidTr="00D6294F">
              <w:tc>
                <w:tcPr>
                  <w:tcW w:w="882" w:type="dxa"/>
                </w:tcPr>
                <w:p w14:paraId="335A351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14:paraId="335A351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14:paraId="335A3517" w14:textId="77777777" w:rsidTr="00D6294F">
              <w:tc>
                <w:tcPr>
                  <w:tcW w:w="882" w:type="dxa"/>
                </w:tcPr>
                <w:p w14:paraId="335A351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1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18" w14:textId="77777777" w:rsidR="00060701" w:rsidRPr="0002501E" w:rsidRDefault="00060701"/>
        </w:tc>
      </w:tr>
      <w:tr w:rsidR="00060701" w:rsidRPr="0002501E" w14:paraId="335A3527" w14:textId="77777777" w:rsidTr="00F74EB9">
        <w:trPr>
          <w:cantSplit/>
        </w:trPr>
        <w:tc>
          <w:tcPr>
            <w:tcW w:w="2988" w:type="dxa"/>
          </w:tcPr>
          <w:p w14:paraId="335A351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14:paraId="335A351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1E" w14:textId="77777777" w:rsidTr="00983EFE">
              <w:tc>
                <w:tcPr>
                  <w:tcW w:w="882" w:type="dxa"/>
                </w:tcPr>
                <w:p w14:paraId="335A351C"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51D"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14:paraId="335A3521" w14:textId="77777777" w:rsidTr="00983EFE">
              <w:tc>
                <w:tcPr>
                  <w:tcW w:w="882" w:type="dxa"/>
                </w:tcPr>
                <w:p w14:paraId="335A351F"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0"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14:paraId="335A35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25" w14:textId="77777777" w:rsidTr="00D6294F">
              <w:tc>
                <w:tcPr>
                  <w:tcW w:w="882" w:type="dxa"/>
                </w:tcPr>
                <w:p w14:paraId="335A352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2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26" w14:textId="77777777" w:rsidR="00060701" w:rsidRPr="0002501E" w:rsidRDefault="00060701"/>
        </w:tc>
      </w:tr>
      <w:tr w:rsidR="00060701" w:rsidRPr="0002501E" w14:paraId="335A3538" w14:textId="77777777" w:rsidTr="00F74EB9">
        <w:trPr>
          <w:cantSplit/>
        </w:trPr>
        <w:tc>
          <w:tcPr>
            <w:tcW w:w="2988" w:type="dxa"/>
          </w:tcPr>
          <w:p w14:paraId="335A35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14:paraId="335A35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2C" w14:textId="77777777" w:rsidTr="00983EFE">
              <w:tc>
                <w:tcPr>
                  <w:tcW w:w="882" w:type="dxa"/>
                </w:tcPr>
                <w:p w14:paraId="335A352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52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14:paraId="335A352F" w14:textId="77777777" w:rsidTr="00983EFE">
              <w:tc>
                <w:tcPr>
                  <w:tcW w:w="882" w:type="dxa"/>
                </w:tcPr>
                <w:p w14:paraId="335A352D"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E"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3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33" w14:textId="77777777" w:rsidTr="00D6294F">
              <w:tc>
                <w:tcPr>
                  <w:tcW w:w="882" w:type="dxa"/>
                </w:tcPr>
                <w:p w14:paraId="335A353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14:paraId="335A353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14:paraId="335A3536" w14:textId="77777777" w:rsidTr="00D6294F">
              <w:tc>
                <w:tcPr>
                  <w:tcW w:w="882" w:type="dxa"/>
                </w:tcPr>
                <w:p w14:paraId="335A353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14:paraId="335A353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14:paraId="335A3537" w14:textId="77777777" w:rsidR="00060701" w:rsidRPr="0002501E" w:rsidRDefault="00060701"/>
        </w:tc>
      </w:tr>
      <w:tr w:rsidR="00060701" w:rsidRPr="0002501E" w14:paraId="335A3543" w14:textId="77777777" w:rsidTr="00F74EB9">
        <w:trPr>
          <w:cantSplit/>
        </w:trPr>
        <w:tc>
          <w:tcPr>
            <w:tcW w:w="2988" w:type="dxa"/>
          </w:tcPr>
          <w:p w14:paraId="335A3539"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14:paraId="335A353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3D" w14:textId="77777777" w:rsidTr="00983EFE">
              <w:tc>
                <w:tcPr>
                  <w:tcW w:w="882" w:type="dxa"/>
                </w:tcPr>
                <w:p w14:paraId="335A353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3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14:paraId="335A353E"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41" w14:textId="77777777" w:rsidTr="00D6294F">
              <w:tc>
                <w:tcPr>
                  <w:tcW w:w="882" w:type="dxa"/>
                </w:tcPr>
                <w:p w14:paraId="335A353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4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42" w14:textId="77777777" w:rsidR="00060701" w:rsidRPr="0002501E" w:rsidRDefault="00060701"/>
        </w:tc>
      </w:tr>
      <w:tr w:rsidR="00060701" w:rsidRPr="0002501E" w14:paraId="335A3566" w14:textId="77777777" w:rsidTr="00F74EB9">
        <w:trPr>
          <w:cantSplit/>
        </w:trPr>
        <w:tc>
          <w:tcPr>
            <w:tcW w:w="2988" w:type="dxa"/>
          </w:tcPr>
          <w:p w14:paraId="335A3544"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14:paraId="335A3545"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48" w14:textId="77777777" w:rsidTr="00983EFE">
              <w:tc>
                <w:tcPr>
                  <w:tcW w:w="882" w:type="dxa"/>
                </w:tcPr>
                <w:p w14:paraId="335A354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547"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14:paraId="335A354B" w14:textId="77777777" w:rsidTr="00983EFE">
              <w:tc>
                <w:tcPr>
                  <w:tcW w:w="882" w:type="dxa"/>
                </w:tcPr>
                <w:p w14:paraId="335A354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54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14:paraId="335A354E" w14:textId="77777777" w:rsidTr="00983EFE">
              <w:tc>
                <w:tcPr>
                  <w:tcW w:w="882" w:type="dxa"/>
                </w:tcPr>
                <w:p w14:paraId="335A354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54D" w14:textId="77777777"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14:paraId="335A3551" w14:textId="77777777" w:rsidTr="00983EFE">
              <w:tc>
                <w:tcPr>
                  <w:tcW w:w="882" w:type="dxa"/>
                </w:tcPr>
                <w:p w14:paraId="335A354F"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14:paraId="335A3550"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14:paraId="335A3554" w14:textId="77777777" w:rsidTr="00983EFE">
              <w:tc>
                <w:tcPr>
                  <w:tcW w:w="882" w:type="dxa"/>
                </w:tcPr>
                <w:p w14:paraId="335A3552"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53"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57" w14:textId="77777777" w:rsidTr="00983EFE">
              <w:tc>
                <w:tcPr>
                  <w:tcW w:w="882" w:type="dxa"/>
                </w:tcPr>
                <w:p w14:paraId="335A3555"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55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55A" w14:textId="77777777" w:rsidTr="00983EFE">
              <w:tc>
                <w:tcPr>
                  <w:tcW w:w="882" w:type="dxa"/>
                </w:tcPr>
                <w:p w14:paraId="335A3558"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5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5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5E" w14:textId="77777777" w:rsidTr="00D6294F">
              <w:tc>
                <w:tcPr>
                  <w:tcW w:w="882" w:type="dxa"/>
                </w:tcPr>
                <w:p w14:paraId="335A355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14:paraId="335A35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14:paraId="335A3561" w14:textId="77777777" w:rsidTr="00D6294F">
              <w:tc>
                <w:tcPr>
                  <w:tcW w:w="882" w:type="dxa"/>
                </w:tcPr>
                <w:p w14:paraId="335A355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5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14:paraId="335A3564" w14:textId="77777777" w:rsidTr="00D6294F">
              <w:tc>
                <w:tcPr>
                  <w:tcW w:w="882" w:type="dxa"/>
                </w:tcPr>
                <w:p w14:paraId="335A356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6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65" w14:textId="77777777" w:rsidR="00060701" w:rsidRPr="0002501E" w:rsidRDefault="00060701"/>
        </w:tc>
      </w:tr>
      <w:tr w:rsidR="00060701" w:rsidRPr="0002501E" w14:paraId="335A3571" w14:textId="77777777" w:rsidTr="00F74EB9">
        <w:trPr>
          <w:cantSplit/>
        </w:trPr>
        <w:tc>
          <w:tcPr>
            <w:tcW w:w="2988" w:type="dxa"/>
          </w:tcPr>
          <w:p w14:paraId="335A3567" w14:textId="77777777" w:rsidR="00060701" w:rsidRPr="0002501E" w:rsidRDefault="00060701" w:rsidP="00D67B18">
            <w:pPr>
              <w:rPr>
                <w:sz w:val="18"/>
                <w:szCs w:val="18"/>
              </w:rPr>
            </w:pPr>
            <w:r w:rsidRPr="0002501E">
              <w:rPr>
                <w:rFonts w:ascii="Times New Roman" w:hAnsi="Times New Roman"/>
                <w:sz w:val="18"/>
                <w:szCs w:val="18"/>
              </w:rPr>
              <w:t>355.1</w:t>
            </w:r>
          </w:p>
          <w:p w14:paraId="335A3568"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14:paraId="335A35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6C" w14:textId="77777777" w:rsidTr="00D6294F">
              <w:tc>
                <w:tcPr>
                  <w:tcW w:w="882" w:type="dxa"/>
                </w:tcPr>
                <w:p w14:paraId="335A356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6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14:paraId="335A356F" w14:textId="77777777" w:rsidTr="00D6294F">
              <w:tc>
                <w:tcPr>
                  <w:tcW w:w="882" w:type="dxa"/>
                </w:tcPr>
                <w:p w14:paraId="335A356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6E"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14:paraId="335A3570" w14:textId="77777777" w:rsidR="00060701" w:rsidRPr="0002501E" w:rsidRDefault="00060701"/>
        </w:tc>
      </w:tr>
      <w:tr w:rsidR="00060701" w:rsidRPr="0002501E" w14:paraId="335A3579" w14:textId="77777777" w:rsidTr="00F74EB9">
        <w:trPr>
          <w:cantSplit/>
        </w:trPr>
        <w:tc>
          <w:tcPr>
            <w:tcW w:w="2988" w:type="dxa"/>
          </w:tcPr>
          <w:p w14:paraId="335A3572"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355.12</w:t>
            </w:r>
          </w:p>
          <w:p w14:paraId="335A3573"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14:paraId="335A357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7" w14:textId="77777777" w:rsidTr="00D6294F">
              <w:tc>
                <w:tcPr>
                  <w:tcW w:w="882" w:type="dxa"/>
                </w:tcPr>
                <w:p w14:paraId="335A357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76"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bl>
          <w:p w14:paraId="335A3578" w14:textId="77777777" w:rsidR="00060701" w:rsidRPr="0002501E" w:rsidRDefault="00060701"/>
        </w:tc>
      </w:tr>
      <w:tr w:rsidR="00060701" w:rsidRPr="0002501E" w14:paraId="335A3584" w14:textId="77777777" w:rsidTr="00F74EB9">
        <w:trPr>
          <w:cantSplit/>
        </w:trPr>
        <w:tc>
          <w:tcPr>
            <w:tcW w:w="2988" w:type="dxa"/>
          </w:tcPr>
          <w:p w14:paraId="335A357A"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lastRenderedPageBreak/>
              <w:t>355.13</w:t>
            </w:r>
          </w:p>
          <w:p w14:paraId="335A357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14:paraId="335A357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F" w14:textId="77777777" w:rsidTr="00D6294F">
              <w:tc>
                <w:tcPr>
                  <w:tcW w:w="882" w:type="dxa"/>
                </w:tcPr>
                <w:p w14:paraId="335A357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7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14:paraId="335A3582" w14:textId="77777777" w:rsidTr="00D6294F">
              <w:tc>
                <w:tcPr>
                  <w:tcW w:w="882" w:type="dxa"/>
                </w:tcPr>
                <w:p w14:paraId="335A358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8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14:paraId="335A3583" w14:textId="77777777" w:rsidR="00060701" w:rsidRPr="0002501E" w:rsidRDefault="00060701"/>
        </w:tc>
      </w:tr>
      <w:tr w:rsidR="00060701" w:rsidRPr="0002501E" w14:paraId="335A3590" w14:textId="77777777" w:rsidTr="00F74EB9">
        <w:trPr>
          <w:cantSplit/>
        </w:trPr>
        <w:tc>
          <w:tcPr>
            <w:tcW w:w="2988" w:type="dxa"/>
          </w:tcPr>
          <w:p w14:paraId="335A358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14:paraId="335A358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14:paraId="335A358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8A" w14:textId="77777777" w:rsidTr="00D6294F">
              <w:tc>
                <w:tcPr>
                  <w:tcW w:w="882" w:type="dxa"/>
                </w:tcPr>
                <w:p w14:paraId="335A358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8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14:paraId="335A358E" w14:textId="77777777" w:rsidTr="00D6294F">
              <w:tc>
                <w:tcPr>
                  <w:tcW w:w="882" w:type="dxa"/>
                </w:tcPr>
                <w:p w14:paraId="335A358B" w14:textId="77777777"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14:paraId="335A358C" w14:textId="77777777"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14:paraId="335A358D" w14:textId="77777777" w:rsidR="005F131F" w:rsidRPr="0002501E" w:rsidRDefault="005F131F" w:rsidP="00425F3C">
                  <w:pPr>
                    <w:rPr>
                      <w:rFonts w:ascii="Times New Roman" w:hAnsi="Times New Roman"/>
                      <w:sz w:val="18"/>
                      <w:szCs w:val="18"/>
                    </w:rPr>
                  </w:pPr>
                </w:p>
              </w:tc>
            </w:tr>
          </w:tbl>
          <w:p w14:paraId="335A358F" w14:textId="77777777" w:rsidR="00060701" w:rsidRPr="0002501E" w:rsidRDefault="00060701"/>
        </w:tc>
      </w:tr>
      <w:tr w:rsidR="00060701" w:rsidRPr="0002501E" w14:paraId="335A35BF" w14:textId="77777777" w:rsidTr="00F74EB9">
        <w:trPr>
          <w:cantSplit/>
        </w:trPr>
        <w:tc>
          <w:tcPr>
            <w:tcW w:w="2988" w:type="dxa"/>
          </w:tcPr>
          <w:p w14:paraId="335A359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14:paraId="335A359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95" w14:textId="77777777" w:rsidTr="00983EFE">
              <w:tc>
                <w:tcPr>
                  <w:tcW w:w="882" w:type="dxa"/>
                </w:tcPr>
                <w:p w14:paraId="335A359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594"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598" w14:textId="77777777" w:rsidTr="00983EFE">
              <w:tc>
                <w:tcPr>
                  <w:tcW w:w="882" w:type="dxa"/>
                </w:tcPr>
                <w:p w14:paraId="335A3596"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14:paraId="335A3597"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14:paraId="335A359B" w14:textId="77777777" w:rsidTr="00983EFE">
              <w:tc>
                <w:tcPr>
                  <w:tcW w:w="882" w:type="dxa"/>
                </w:tcPr>
                <w:p w14:paraId="335A3599"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9A"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9E" w14:textId="77777777" w:rsidTr="00983EFE">
              <w:tc>
                <w:tcPr>
                  <w:tcW w:w="882" w:type="dxa"/>
                </w:tcPr>
                <w:p w14:paraId="335A359C"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9D"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A1" w14:textId="77777777" w:rsidTr="00983EFE">
              <w:tc>
                <w:tcPr>
                  <w:tcW w:w="882" w:type="dxa"/>
                </w:tcPr>
                <w:p w14:paraId="335A359F"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14:paraId="335A35A0"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14:paraId="335A35A4" w14:textId="77777777" w:rsidTr="00983EFE">
              <w:tc>
                <w:tcPr>
                  <w:tcW w:w="882" w:type="dxa"/>
                </w:tcPr>
                <w:p w14:paraId="335A35A2"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A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14:paraId="335A35A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A8" w14:textId="77777777" w:rsidTr="00D6294F">
              <w:tc>
                <w:tcPr>
                  <w:tcW w:w="882" w:type="dxa"/>
                </w:tcPr>
                <w:p w14:paraId="335A35A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A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14:paraId="335A35AB" w14:textId="77777777" w:rsidTr="00D6294F">
              <w:tc>
                <w:tcPr>
                  <w:tcW w:w="882" w:type="dxa"/>
                </w:tcPr>
                <w:p w14:paraId="335A35A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14:paraId="335A35A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14:paraId="335A35AE" w14:textId="77777777" w:rsidTr="00D6294F">
              <w:tc>
                <w:tcPr>
                  <w:tcW w:w="882" w:type="dxa"/>
                </w:tcPr>
                <w:p w14:paraId="335A35A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14:paraId="335A35A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14:paraId="335A35B1" w14:textId="77777777" w:rsidTr="00D6294F">
              <w:tc>
                <w:tcPr>
                  <w:tcW w:w="882" w:type="dxa"/>
                </w:tcPr>
                <w:p w14:paraId="335A35A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14:paraId="335A35B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NDC NON COVERED BY PLAN</w:t>
                  </w:r>
                </w:p>
              </w:tc>
            </w:tr>
            <w:tr w:rsidR="00CC01A1" w:rsidRPr="0002501E" w14:paraId="335A35B4" w14:textId="77777777" w:rsidTr="00D6294F">
              <w:tc>
                <w:tcPr>
                  <w:tcW w:w="882" w:type="dxa"/>
                </w:tcPr>
                <w:p w14:paraId="335A35B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14:paraId="335A35B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14:paraId="335A35B7" w14:textId="77777777" w:rsidTr="00D6294F">
              <w:tc>
                <w:tcPr>
                  <w:tcW w:w="882" w:type="dxa"/>
                </w:tcPr>
                <w:p w14:paraId="335A35B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5B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14:paraId="335A35BA" w14:textId="77777777" w:rsidTr="00D6294F">
              <w:tc>
                <w:tcPr>
                  <w:tcW w:w="882" w:type="dxa"/>
                </w:tcPr>
                <w:p w14:paraId="335A35B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14:paraId="335A35B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14:paraId="335A35BD" w14:textId="77777777" w:rsidTr="00D6294F">
              <w:tc>
                <w:tcPr>
                  <w:tcW w:w="882" w:type="dxa"/>
                </w:tcPr>
                <w:p w14:paraId="335A35B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5B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14:paraId="335A35BE" w14:textId="77777777" w:rsidR="00060701" w:rsidRPr="0002501E" w:rsidRDefault="00060701"/>
        </w:tc>
      </w:tr>
      <w:tr w:rsidR="00060701" w:rsidRPr="0002501E" w14:paraId="335A35CA" w14:textId="77777777" w:rsidTr="00F74EB9">
        <w:trPr>
          <w:cantSplit/>
        </w:trPr>
        <w:tc>
          <w:tcPr>
            <w:tcW w:w="2988" w:type="dxa"/>
          </w:tcPr>
          <w:p w14:paraId="335A35C0"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14:paraId="335A35C1"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4" w14:textId="77777777" w:rsidTr="00983EFE">
              <w:tc>
                <w:tcPr>
                  <w:tcW w:w="882" w:type="dxa"/>
                </w:tcPr>
                <w:p w14:paraId="335A35C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5C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14:paraId="335A35C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C8" w14:textId="77777777" w:rsidTr="00D6294F">
              <w:tc>
                <w:tcPr>
                  <w:tcW w:w="882" w:type="dxa"/>
                </w:tcPr>
                <w:p w14:paraId="335A35C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C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14:paraId="335A35C9" w14:textId="77777777" w:rsidR="00060701" w:rsidRPr="0002501E" w:rsidRDefault="00060701"/>
        </w:tc>
      </w:tr>
      <w:tr w:rsidR="00060701" w:rsidRPr="0002501E" w14:paraId="335A35D8" w14:textId="77777777" w:rsidTr="00F74EB9">
        <w:trPr>
          <w:cantSplit/>
        </w:trPr>
        <w:tc>
          <w:tcPr>
            <w:tcW w:w="2988" w:type="dxa"/>
          </w:tcPr>
          <w:p w14:paraId="335A35C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14:paraId="335A35CC"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F" w14:textId="77777777" w:rsidTr="00983EFE">
              <w:tc>
                <w:tcPr>
                  <w:tcW w:w="882" w:type="dxa"/>
                </w:tcPr>
                <w:p w14:paraId="335A35C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5C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5D2" w14:textId="77777777" w:rsidTr="00983EFE">
              <w:tc>
                <w:tcPr>
                  <w:tcW w:w="882" w:type="dxa"/>
                </w:tcPr>
                <w:p w14:paraId="335A35D0"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D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D5" w14:textId="77777777" w:rsidTr="00983EFE">
              <w:tc>
                <w:tcPr>
                  <w:tcW w:w="882" w:type="dxa"/>
                </w:tcPr>
                <w:p w14:paraId="335A35D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14:paraId="335A35D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14:paraId="335A35D6" w14:textId="77777777" w:rsidR="00060701" w:rsidRPr="0002501E" w:rsidRDefault="00060701">
            <w:pPr>
              <w:rPr>
                <w:sz w:val="18"/>
                <w:szCs w:val="18"/>
              </w:rPr>
            </w:pPr>
          </w:p>
        </w:tc>
        <w:tc>
          <w:tcPr>
            <w:tcW w:w="3168" w:type="dxa"/>
          </w:tcPr>
          <w:p w14:paraId="335A35D7" w14:textId="77777777" w:rsidR="00060701" w:rsidRPr="0002501E" w:rsidRDefault="00060701"/>
        </w:tc>
      </w:tr>
      <w:tr w:rsidR="00060701" w:rsidRPr="0002501E" w14:paraId="335A35F8" w14:textId="77777777" w:rsidTr="00F74EB9">
        <w:trPr>
          <w:cantSplit/>
        </w:trPr>
        <w:tc>
          <w:tcPr>
            <w:tcW w:w="2988" w:type="dxa"/>
          </w:tcPr>
          <w:p w14:paraId="335A35D9"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14:paraId="335A35DA" w14:textId="77777777"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DD" w14:textId="77777777" w:rsidTr="00983EFE">
              <w:tc>
                <w:tcPr>
                  <w:tcW w:w="882" w:type="dxa"/>
                </w:tcPr>
                <w:p w14:paraId="335A35D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14:paraId="335A35DC"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14:paraId="335A35E0" w14:textId="77777777" w:rsidTr="00983EFE">
              <w:tc>
                <w:tcPr>
                  <w:tcW w:w="882" w:type="dxa"/>
                </w:tcPr>
                <w:p w14:paraId="335A35D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DF"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E3" w14:textId="77777777" w:rsidTr="00983EFE">
              <w:tc>
                <w:tcPr>
                  <w:tcW w:w="882" w:type="dxa"/>
                </w:tcPr>
                <w:p w14:paraId="335A35E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E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E6" w14:textId="77777777" w:rsidTr="00983EFE">
              <w:tc>
                <w:tcPr>
                  <w:tcW w:w="882" w:type="dxa"/>
                </w:tcPr>
                <w:p w14:paraId="335A35E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E5"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E9" w14:textId="77777777" w:rsidTr="00983EFE">
              <w:tc>
                <w:tcPr>
                  <w:tcW w:w="882" w:type="dxa"/>
                </w:tcPr>
                <w:p w14:paraId="335A35E7"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14:paraId="335A35E8"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14:paraId="335A35EC" w14:textId="77777777" w:rsidTr="00983EFE">
              <w:tc>
                <w:tcPr>
                  <w:tcW w:w="882" w:type="dxa"/>
                </w:tcPr>
                <w:p w14:paraId="335A35EA"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5E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14:paraId="335A35EF" w14:textId="77777777" w:rsidTr="00983EFE">
              <w:tc>
                <w:tcPr>
                  <w:tcW w:w="882" w:type="dxa"/>
                </w:tcPr>
                <w:p w14:paraId="335A35E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E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14:paraId="335A35F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F3" w14:textId="77777777" w:rsidTr="00D6294F">
              <w:tc>
                <w:tcPr>
                  <w:tcW w:w="882" w:type="dxa"/>
                </w:tcPr>
                <w:p w14:paraId="335A35F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14:paraId="335A35F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14:paraId="335A35F6" w14:textId="77777777" w:rsidTr="00D6294F">
              <w:tc>
                <w:tcPr>
                  <w:tcW w:w="882" w:type="dxa"/>
                </w:tcPr>
                <w:p w14:paraId="335A35F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14:paraId="335A35F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14:paraId="335A35F7" w14:textId="77777777" w:rsidR="00060701" w:rsidRPr="0002501E" w:rsidRDefault="00060701"/>
        </w:tc>
      </w:tr>
      <w:tr w:rsidR="007048D5" w:rsidRPr="0002501E" w14:paraId="335A35FF" w14:textId="77777777" w:rsidTr="00F74EB9">
        <w:trPr>
          <w:cantSplit/>
        </w:trPr>
        <w:tc>
          <w:tcPr>
            <w:tcW w:w="2988" w:type="dxa"/>
          </w:tcPr>
          <w:p w14:paraId="335A35F9"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14:paraId="335A35FA" w14:textId="77777777"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14:paraId="335A35FB"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5FC" w14:textId="77777777" w:rsidR="007048D5" w:rsidRPr="0002501E" w:rsidRDefault="007048D5" w:rsidP="00B25AC1">
            <w:pPr>
              <w:rPr>
                <w:rFonts w:ascii="Times New Roman" w:hAnsi="Times New Roman"/>
                <w:sz w:val="18"/>
                <w:szCs w:val="18"/>
              </w:rPr>
            </w:pPr>
          </w:p>
          <w:p w14:paraId="335A35FD"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5FE" w14:textId="77777777" w:rsidR="007048D5" w:rsidRPr="0002501E" w:rsidRDefault="007048D5"/>
        </w:tc>
      </w:tr>
      <w:tr w:rsidR="007048D5" w:rsidRPr="0002501E" w14:paraId="335A3606" w14:textId="77777777" w:rsidTr="00F74EB9">
        <w:trPr>
          <w:cantSplit/>
        </w:trPr>
        <w:tc>
          <w:tcPr>
            <w:tcW w:w="2988" w:type="dxa"/>
          </w:tcPr>
          <w:p w14:paraId="335A3600"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14:paraId="335A3601"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14:paraId="335A3602"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603" w14:textId="77777777" w:rsidR="007048D5" w:rsidRPr="0002501E" w:rsidRDefault="007048D5" w:rsidP="00B25AC1">
            <w:pPr>
              <w:rPr>
                <w:rFonts w:ascii="Times New Roman" w:hAnsi="Times New Roman"/>
                <w:sz w:val="18"/>
                <w:szCs w:val="18"/>
              </w:rPr>
            </w:pPr>
          </w:p>
          <w:p w14:paraId="335A3604" w14:textId="77777777" w:rsidR="007048D5" w:rsidRPr="0002501E" w:rsidRDefault="007048D5" w:rsidP="00983EFE">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605" w14:textId="77777777" w:rsidR="007048D5" w:rsidRPr="0002501E" w:rsidRDefault="007048D5"/>
        </w:tc>
      </w:tr>
      <w:tr w:rsidR="00060701" w:rsidRPr="0002501E" w14:paraId="335A3611" w14:textId="77777777" w:rsidTr="00F74EB9">
        <w:trPr>
          <w:cantSplit/>
        </w:trPr>
        <w:tc>
          <w:tcPr>
            <w:tcW w:w="2988" w:type="dxa"/>
          </w:tcPr>
          <w:p w14:paraId="335A360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355.4</w:t>
            </w:r>
          </w:p>
          <w:p w14:paraId="335A360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0B" w14:textId="77777777" w:rsidTr="00983EFE">
              <w:tc>
                <w:tcPr>
                  <w:tcW w:w="882" w:type="dxa"/>
                </w:tcPr>
                <w:p w14:paraId="335A3609"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0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0E" w14:textId="77777777" w:rsidTr="00983EFE">
              <w:tc>
                <w:tcPr>
                  <w:tcW w:w="882" w:type="dxa"/>
                </w:tcPr>
                <w:p w14:paraId="335A360C"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0D"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14:paraId="335A360F" w14:textId="77777777" w:rsidR="00060701" w:rsidRPr="0002501E" w:rsidRDefault="00060701">
            <w:pPr>
              <w:rPr>
                <w:sz w:val="18"/>
                <w:szCs w:val="18"/>
              </w:rPr>
            </w:pPr>
          </w:p>
        </w:tc>
        <w:tc>
          <w:tcPr>
            <w:tcW w:w="3168" w:type="dxa"/>
          </w:tcPr>
          <w:p w14:paraId="335A3610" w14:textId="77777777" w:rsidR="00060701" w:rsidRPr="0002501E" w:rsidRDefault="00060701"/>
        </w:tc>
      </w:tr>
      <w:tr w:rsidR="00060701" w:rsidRPr="0002501E" w14:paraId="335A361F" w14:textId="77777777" w:rsidTr="00F74EB9">
        <w:trPr>
          <w:cantSplit/>
        </w:trPr>
        <w:tc>
          <w:tcPr>
            <w:tcW w:w="2988" w:type="dxa"/>
          </w:tcPr>
          <w:p w14:paraId="335A36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14:paraId="335A36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16" w14:textId="77777777" w:rsidTr="00983EFE">
              <w:tc>
                <w:tcPr>
                  <w:tcW w:w="882" w:type="dxa"/>
                </w:tcPr>
                <w:p w14:paraId="335A3614"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15"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19" w14:textId="77777777" w:rsidTr="00983EFE">
              <w:tc>
                <w:tcPr>
                  <w:tcW w:w="882" w:type="dxa"/>
                </w:tcPr>
                <w:p w14:paraId="335A3617"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18"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1C" w14:textId="77777777" w:rsidTr="00983EFE">
              <w:tc>
                <w:tcPr>
                  <w:tcW w:w="882" w:type="dxa"/>
                </w:tcPr>
                <w:p w14:paraId="335A361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1B"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14:paraId="335A361D" w14:textId="77777777" w:rsidR="00060701" w:rsidRPr="0002501E" w:rsidRDefault="00060701">
            <w:pPr>
              <w:rPr>
                <w:sz w:val="18"/>
                <w:szCs w:val="18"/>
              </w:rPr>
            </w:pPr>
          </w:p>
        </w:tc>
        <w:tc>
          <w:tcPr>
            <w:tcW w:w="3168" w:type="dxa"/>
          </w:tcPr>
          <w:p w14:paraId="335A361E" w14:textId="77777777" w:rsidR="00060701" w:rsidRPr="0002501E" w:rsidRDefault="00060701"/>
        </w:tc>
      </w:tr>
      <w:tr w:rsidR="00060701" w:rsidRPr="0002501E" w14:paraId="335A362A" w14:textId="77777777" w:rsidTr="00F74EB9">
        <w:trPr>
          <w:cantSplit/>
        </w:trPr>
        <w:tc>
          <w:tcPr>
            <w:tcW w:w="2988" w:type="dxa"/>
          </w:tcPr>
          <w:p w14:paraId="335A362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355.6</w:t>
            </w:r>
          </w:p>
          <w:p w14:paraId="335A362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14:paraId="335A36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25" w14:textId="77777777" w:rsidTr="00D6294F">
              <w:tc>
                <w:tcPr>
                  <w:tcW w:w="882" w:type="dxa"/>
                </w:tcPr>
                <w:p w14:paraId="335A362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14:paraId="335A362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14:paraId="335A3628" w14:textId="77777777" w:rsidTr="00D6294F">
              <w:tc>
                <w:tcPr>
                  <w:tcW w:w="882" w:type="dxa"/>
                </w:tcPr>
                <w:p w14:paraId="335A362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14:paraId="335A3627"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14:paraId="335A3629" w14:textId="77777777" w:rsidR="00060701" w:rsidRPr="0002501E" w:rsidRDefault="00060701"/>
        </w:tc>
      </w:tr>
      <w:tr w:rsidR="00060701" w:rsidRPr="0002501E" w14:paraId="335A3635" w14:textId="77777777" w:rsidTr="00F74EB9">
        <w:trPr>
          <w:cantSplit/>
        </w:trPr>
        <w:tc>
          <w:tcPr>
            <w:tcW w:w="2988" w:type="dxa"/>
          </w:tcPr>
          <w:p w14:paraId="335A362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14:paraId="335A362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2F" w14:textId="77777777" w:rsidTr="00983EFE">
              <w:tc>
                <w:tcPr>
                  <w:tcW w:w="882" w:type="dxa"/>
                </w:tcPr>
                <w:p w14:paraId="335A362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62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14:paraId="335A3632" w14:textId="77777777" w:rsidTr="00983EFE">
              <w:tc>
                <w:tcPr>
                  <w:tcW w:w="882" w:type="dxa"/>
                </w:tcPr>
                <w:p w14:paraId="335A3630"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1"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14:paraId="335A3633" w14:textId="77777777" w:rsidR="00060701" w:rsidRPr="0002501E" w:rsidRDefault="00060701">
            <w:pPr>
              <w:rPr>
                <w:sz w:val="18"/>
                <w:szCs w:val="18"/>
              </w:rPr>
            </w:pPr>
          </w:p>
        </w:tc>
        <w:tc>
          <w:tcPr>
            <w:tcW w:w="3168" w:type="dxa"/>
          </w:tcPr>
          <w:p w14:paraId="335A3634" w14:textId="77777777" w:rsidR="00060701" w:rsidRPr="0002501E" w:rsidRDefault="00060701"/>
        </w:tc>
      </w:tr>
      <w:tr w:rsidR="00060701" w:rsidRPr="0002501E" w14:paraId="335A3646" w14:textId="77777777" w:rsidTr="00F74EB9">
        <w:trPr>
          <w:cantSplit/>
        </w:trPr>
        <w:tc>
          <w:tcPr>
            <w:tcW w:w="2988" w:type="dxa"/>
          </w:tcPr>
          <w:p w14:paraId="335A363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14:paraId="335A363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3A" w14:textId="77777777" w:rsidTr="00983EFE">
              <w:tc>
                <w:tcPr>
                  <w:tcW w:w="882" w:type="dxa"/>
                </w:tcPr>
                <w:p w14:paraId="335A3638"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14:paraId="335A363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14:paraId="335A363D" w14:textId="77777777" w:rsidTr="00983EFE">
              <w:tc>
                <w:tcPr>
                  <w:tcW w:w="882" w:type="dxa"/>
                </w:tcPr>
                <w:p w14:paraId="335A363B"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0" w14:textId="77777777" w:rsidTr="00983EFE">
              <w:tc>
                <w:tcPr>
                  <w:tcW w:w="882" w:type="dxa"/>
                </w:tcPr>
                <w:p w14:paraId="335A363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14:paraId="335A363F"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14:paraId="335A364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44" w14:textId="77777777" w:rsidTr="00D6294F">
              <w:tc>
                <w:tcPr>
                  <w:tcW w:w="882" w:type="dxa"/>
                </w:tcPr>
                <w:p w14:paraId="335A364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14:paraId="335A364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14:paraId="335A3645" w14:textId="77777777" w:rsidR="00060701" w:rsidRPr="0002501E" w:rsidRDefault="00060701"/>
        </w:tc>
      </w:tr>
      <w:tr w:rsidR="00060701" w:rsidRPr="0002501E" w14:paraId="335A3651" w14:textId="77777777" w:rsidTr="00F74EB9">
        <w:trPr>
          <w:cantSplit/>
        </w:trPr>
        <w:tc>
          <w:tcPr>
            <w:tcW w:w="2988" w:type="dxa"/>
          </w:tcPr>
          <w:p w14:paraId="335A364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14:paraId="335A3648"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4B" w14:textId="77777777" w:rsidTr="00983EFE">
              <w:tc>
                <w:tcPr>
                  <w:tcW w:w="882" w:type="dxa"/>
                </w:tcPr>
                <w:p w14:paraId="335A364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4A"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E" w14:textId="77777777" w:rsidTr="00983EFE">
              <w:tc>
                <w:tcPr>
                  <w:tcW w:w="882" w:type="dxa"/>
                </w:tcPr>
                <w:p w14:paraId="335A364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14:paraId="335A364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14:paraId="335A364F" w14:textId="77777777" w:rsidR="00060701" w:rsidRPr="0002501E" w:rsidRDefault="00060701">
            <w:pPr>
              <w:rPr>
                <w:rFonts w:ascii="Times New Roman" w:hAnsi="Times New Roman"/>
                <w:sz w:val="18"/>
                <w:szCs w:val="18"/>
              </w:rPr>
            </w:pPr>
          </w:p>
        </w:tc>
        <w:tc>
          <w:tcPr>
            <w:tcW w:w="3168" w:type="dxa"/>
          </w:tcPr>
          <w:p w14:paraId="335A3650" w14:textId="77777777" w:rsidR="00060701" w:rsidRPr="0002501E" w:rsidRDefault="00060701">
            <w:pPr>
              <w:rPr>
                <w:rFonts w:ascii="Times New Roman" w:hAnsi="Times New Roman"/>
                <w:sz w:val="18"/>
                <w:szCs w:val="18"/>
              </w:rPr>
            </w:pPr>
          </w:p>
        </w:tc>
      </w:tr>
      <w:tr w:rsidR="00060701" w:rsidRPr="0002501E" w14:paraId="335A3659" w14:textId="77777777" w:rsidTr="00F74EB9">
        <w:trPr>
          <w:cantSplit/>
        </w:trPr>
        <w:tc>
          <w:tcPr>
            <w:tcW w:w="2988" w:type="dxa"/>
          </w:tcPr>
          <w:p w14:paraId="335A3652"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14:paraId="335A3653"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14:paraId="335A3654"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57" w14:textId="77777777" w:rsidTr="00D6294F">
              <w:tc>
                <w:tcPr>
                  <w:tcW w:w="882" w:type="dxa"/>
                </w:tcPr>
                <w:p w14:paraId="335A365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14:paraId="335A365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14:paraId="335A3658" w14:textId="77777777" w:rsidR="00060701" w:rsidRPr="0002501E" w:rsidRDefault="00060701">
            <w:pPr>
              <w:rPr>
                <w:rFonts w:ascii="Times New Roman" w:hAnsi="Times New Roman"/>
                <w:sz w:val="18"/>
                <w:szCs w:val="18"/>
              </w:rPr>
            </w:pPr>
          </w:p>
        </w:tc>
      </w:tr>
      <w:tr w:rsidR="00060701" w:rsidRPr="0002501E" w14:paraId="335A366D" w14:textId="77777777" w:rsidTr="00F74EB9">
        <w:trPr>
          <w:cantSplit/>
        </w:trPr>
        <w:tc>
          <w:tcPr>
            <w:tcW w:w="2988" w:type="dxa"/>
          </w:tcPr>
          <w:p w14:paraId="335A365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14:paraId="335A365B"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5E" w14:textId="77777777" w:rsidTr="00983EFE">
              <w:tc>
                <w:tcPr>
                  <w:tcW w:w="882" w:type="dxa"/>
                </w:tcPr>
                <w:p w14:paraId="335A365C"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5D"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61" w14:textId="77777777" w:rsidTr="00983EFE">
              <w:tc>
                <w:tcPr>
                  <w:tcW w:w="882" w:type="dxa"/>
                </w:tcPr>
                <w:p w14:paraId="335A365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14:paraId="335A366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14:paraId="335A3664" w14:textId="77777777" w:rsidTr="00983EFE">
              <w:tc>
                <w:tcPr>
                  <w:tcW w:w="882" w:type="dxa"/>
                </w:tcPr>
                <w:p w14:paraId="335A366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6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14:paraId="335A3667" w14:textId="77777777" w:rsidTr="00983EFE">
              <w:tc>
                <w:tcPr>
                  <w:tcW w:w="882" w:type="dxa"/>
                </w:tcPr>
                <w:p w14:paraId="335A366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6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6A" w14:textId="77777777" w:rsidTr="00983EFE">
              <w:tc>
                <w:tcPr>
                  <w:tcW w:w="882" w:type="dxa"/>
                </w:tcPr>
                <w:p w14:paraId="335A366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6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14:paraId="335A366B" w14:textId="77777777" w:rsidR="00060701" w:rsidRPr="0002501E" w:rsidRDefault="00060701">
            <w:pPr>
              <w:rPr>
                <w:rFonts w:ascii="Times New Roman" w:hAnsi="Times New Roman"/>
                <w:sz w:val="18"/>
                <w:szCs w:val="18"/>
              </w:rPr>
            </w:pPr>
          </w:p>
        </w:tc>
        <w:tc>
          <w:tcPr>
            <w:tcW w:w="3168" w:type="dxa"/>
          </w:tcPr>
          <w:p w14:paraId="335A366C" w14:textId="77777777" w:rsidR="00060701" w:rsidRPr="0002501E" w:rsidRDefault="00060701">
            <w:pPr>
              <w:rPr>
                <w:rFonts w:ascii="Times New Roman" w:hAnsi="Times New Roman"/>
                <w:sz w:val="18"/>
                <w:szCs w:val="18"/>
              </w:rPr>
            </w:pPr>
          </w:p>
        </w:tc>
      </w:tr>
      <w:tr w:rsidR="00060701" w:rsidRPr="0002501E" w14:paraId="335A367B" w14:textId="77777777" w:rsidTr="00F74EB9">
        <w:trPr>
          <w:cantSplit/>
        </w:trPr>
        <w:tc>
          <w:tcPr>
            <w:tcW w:w="2988" w:type="dxa"/>
          </w:tcPr>
          <w:p w14:paraId="335A366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14:paraId="335A366F"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72" w14:textId="77777777" w:rsidTr="00983EFE">
              <w:tc>
                <w:tcPr>
                  <w:tcW w:w="882" w:type="dxa"/>
                </w:tcPr>
                <w:p w14:paraId="335A367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7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75" w14:textId="77777777" w:rsidTr="00983EFE">
              <w:tc>
                <w:tcPr>
                  <w:tcW w:w="882" w:type="dxa"/>
                </w:tcPr>
                <w:p w14:paraId="335A367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78" w14:textId="77777777" w:rsidTr="00983EFE">
              <w:tc>
                <w:tcPr>
                  <w:tcW w:w="882" w:type="dxa"/>
                </w:tcPr>
                <w:p w14:paraId="335A367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7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14:paraId="335A3679" w14:textId="77777777" w:rsidR="00060701" w:rsidRPr="0002501E" w:rsidRDefault="00060701">
            <w:pPr>
              <w:rPr>
                <w:rFonts w:ascii="Times New Roman" w:hAnsi="Times New Roman"/>
                <w:sz w:val="18"/>
                <w:szCs w:val="18"/>
              </w:rPr>
            </w:pPr>
          </w:p>
        </w:tc>
        <w:tc>
          <w:tcPr>
            <w:tcW w:w="3168" w:type="dxa"/>
          </w:tcPr>
          <w:p w14:paraId="335A367A" w14:textId="77777777" w:rsidR="00060701" w:rsidRPr="0002501E" w:rsidRDefault="00060701">
            <w:pPr>
              <w:rPr>
                <w:rFonts w:ascii="Times New Roman" w:hAnsi="Times New Roman"/>
                <w:sz w:val="18"/>
                <w:szCs w:val="18"/>
              </w:rPr>
            </w:pPr>
          </w:p>
        </w:tc>
      </w:tr>
      <w:tr w:rsidR="00060701" w:rsidRPr="0002501E" w14:paraId="335A368C" w14:textId="77777777" w:rsidTr="00F74EB9">
        <w:trPr>
          <w:cantSplit/>
        </w:trPr>
        <w:tc>
          <w:tcPr>
            <w:tcW w:w="2988" w:type="dxa"/>
          </w:tcPr>
          <w:p w14:paraId="335A367C"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14:paraId="335A367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80" w14:textId="77777777" w:rsidTr="00983EFE">
              <w:tc>
                <w:tcPr>
                  <w:tcW w:w="882" w:type="dxa"/>
                </w:tcPr>
                <w:p w14:paraId="335A367E"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83" w14:textId="77777777" w:rsidTr="00983EFE">
              <w:tc>
                <w:tcPr>
                  <w:tcW w:w="882" w:type="dxa"/>
                </w:tcPr>
                <w:p w14:paraId="335A368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8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86" w14:textId="77777777" w:rsidTr="00983EFE">
              <w:tc>
                <w:tcPr>
                  <w:tcW w:w="882" w:type="dxa"/>
                </w:tcPr>
                <w:p w14:paraId="335A368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8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89" w14:textId="77777777" w:rsidTr="00983EFE">
              <w:tc>
                <w:tcPr>
                  <w:tcW w:w="882" w:type="dxa"/>
                </w:tcPr>
                <w:p w14:paraId="335A368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8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8A" w14:textId="77777777" w:rsidR="00060701" w:rsidRPr="0002501E" w:rsidRDefault="00060701">
            <w:pPr>
              <w:rPr>
                <w:rFonts w:ascii="Times New Roman" w:hAnsi="Times New Roman"/>
                <w:sz w:val="18"/>
                <w:szCs w:val="18"/>
              </w:rPr>
            </w:pPr>
          </w:p>
        </w:tc>
        <w:tc>
          <w:tcPr>
            <w:tcW w:w="3168" w:type="dxa"/>
          </w:tcPr>
          <w:p w14:paraId="335A368B" w14:textId="77777777" w:rsidR="00060701" w:rsidRPr="0002501E" w:rsidRDefault="00060701">
            <w:pPr>
              <w:rPr>
                <w:rFonts w:ascii="Times New Roman" w:hAnsi="Times New Roman"/>
                <w:sz w:val="18"/>
                <w:szCs w:val="18"/>
              </w:rPr>
            </w:pPr>
          </w:p>
        </w:tc>
      </w:tr>
      <w:tr w:rsidR="00060701" w:rsidRPr="0002501E" w14:paraId="335A36A3" w14:textId="77777777" w:rsidTr="00F74EB9">
        <w:trPr>
          <w:cantSplit/>
        </w:trPr>
        <w:tc>
          <w:tcPr>
            <w:tcW w:w="2988" w:type="dxa"/>
          </w:tcPr>
          <w:p w14:paraId="335A368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14:paraId="335A368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91" w14:textId="77777777" w:rsidTr="00983EFE">
              <w:tc>
                <w:tcPr>
                  <w:tcW w:w="882" w:type="dxa"/>
                </w:tcPr>
                <w:p w14:paraId="335A368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9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94" w14:textId="77777777" w:rsidTr="00983EFE">
              <w:tc>
                <w:tcPr>
                  <w:tcW w:w="882" w:type="dxa"/>
                </w:tcPr>
                <w:p w14:paraId="335A369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9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97" w14:textId="77777777" w:rsidTr="00983EFE">
              <w:tc>
                <w:tcPr>
                  <w:tcW w:w="882" w:type="dxa"/>
                </w:tcPr>
                <w:p w14:paraId="335A369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14:paraId="335A369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14:paraId="335A369A" w14:textId="77777777" w:rsidTr="00983EFE">
              <w:tc>
                <w:tcPr>
                  <w:tcW w:w="882" w:type="dxa"/>
                </w:tcPr>
                <w:p w14:paraId="335A369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69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14:paraId="335A369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9E" w14:textId="77777777" w:rsidTr="00D6294F">
              <w:tc>
                <w:tcPr>
                  <w:tcW w:w="882" w:type="dxa"/>
                </w:tcPr>
                <w:p w14:paraId="335A369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9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A1" w14:textId="77777777" w:rsidTr="00D6294F">
              <w:tc>
                <w:tcPr>
                  <w:tcW w:w="882" w:type="dxa"/>
                </w:tcPr>
                <w:p w14:paraId="335A369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A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14:paraId="335A36A2" w14:textId="77777777" w:rsidR="00060701" w:rsidRPr="0002501E" w:rsidRDefault="00060701">
            <w:pPr>
              <w:rPr>
                <w:rFonts w:ascii="Times New Roman" w:hAnsi="Times New Roman"/>
                <w:sz w:val="18"/>
                <w:szCs w:val="18"/>
              </w:rPr>
            </w:pPr>
          </w:p>
        </w:tc>
      </w:tr>
      <w:tr w:rsidR="00060701" w:rsidRPr="0002501E" w14:paraId="335A36B4" w14:textId="77777777" w:rsidTr="00F74EB9">
        <w:trPr>
          <w:cantSplit/>
        </w:trPr>
        <w:tc>
          <w:tcPr>
            <w:tcW w:w="2988" w:type="dxa"/>
          </w:tcPr>
          <w:p w14:paraId="335A36A4"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14:paraId="335A36A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A8" w14:textId="77777777" w:rsidTr="00983EFE">
              <w:tc>
                <w:tcPr>
                  <w:tcW w:w="882" w:type="dxa"/>
                </w:tcPr>
                <w:p w14:paraId="335A36A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A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AB" w14:textId="77777777" w:rsidTr="00983EFE">
              <w:tc>
                <w:tcPr>
                  <w:tcW w:w="882" w:type="dxa"/>
                </w:tcPr>
                <w:p w14:paraId="335A36A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AA"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AC"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AF" w14:textId="77777777" w:rsidTr="00D6294F">
              <w:tc>
                <w:tcPr>
                  <w:tcW w:w="882" w:type="dxa"/>
                </w:tcPr>
                <w:p w14:paraId="335A36A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A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B2" w14:textId="77777777" w:rsidTr="00D6294F">
              <w:tc>
                <w:tcPr>
                  <w:tcW w:w="882" w:type="dxa"/>
                </w:tcPr>
                <w:p w14:paraId="335A36B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B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14:paraId="335A36B3" w14:textId="77777777" w:rsidR="00060701" w:rsidRPr="0002501E" w:rsidRDefault="00060701">
            <w:pPr>
              <w:rPr>
                <w:rFonts w:ascii="Times New Roman" w:hAnsi="Times New Roman"/>
                <w:sz w:val="18"/>
                <w:szCs w:val="18"/>
              </w:rPr>
            </w:pPr>
          </w:p>
        </w:tc>
      </w:tr>
      <w:tr w:rsidR="00060701" w:rsidRPr="0002501E" w14:paraId="335A36C8" w14:textId="77777777" w:rsidTr="00F74EB9">
        <w:trPr>
          <w:cantSplit/>
        </w:trPr>
        <w:tc>
          <w:tcPr>
            <w:tcW w:w="2988" w:type="dxa"/>
          </w:tcPr>
          <w:p w14:paraId="335A36B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14:paraId="335A36B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B9" w14:textId="77777777" w:rsidTr="00983EFE">
              <w:tc>
                <w:tcPr>
                  <w:tcW w:w="882" w:type="dxa"/>
                </w:tcPr>
                <w:p w14:paraId="335A36B7"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B8"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BC" w14:textId="77777777" w:rsidTr="00983EFE">
              <w:tc>
                <w:tcPr>
                  <w:tcW w:w="882" w:type="dxa"/>
                </w:tcPr>
                <w:p w14:paraId="335A36BA"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BB"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BF" w14:textId="77777777" w:rsidTr="00983EFE">
              <w:tc>
                <w:tcPr>
                  <w:tcW w:w="882" w:type="dxa"/>
                </w:tcPr>
                <w:p w14:paraId="335A36BD"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BE"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14:paraId="335A36C0"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3" w14:textId="77777777" w:rsidTr="00D6294F">
              <w:tc>
                <w:tcPr>
                  <w:tcW w:w="882" w:type="dxa"/>
                </w:tcPr>
                <w:p w14:paraId="335A36C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C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C6" w14:textId="77777777" w:rsidTr="00D6294F">
              <w:tc>
                <w:tcPr>
                  <w:tcW w:w="882" w:type="dxa"/>
                </w:tcPr>
                <w:p w14:paraId="335A36C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C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14:paraId="335A36C7" w14:textId="77777777" w:rsidR="00060701" w:rsidRPr="0002501E" w:rsidRDefault="00060701">
            <w:pPr>
              <w:rPr>
                <w:rFonts w:ascii="Times New Roman" w:hAnsi="Times New Roman"/>
                <w:sz w:val="18"/>
                <w:szCs w:val="18"/>
              </w:rPr>
            </w:pPr>
          </w:p>
        </w:tc>
      </w:tr>
      <w:tr w:rsidR="00060701" w:rsidRPr="0002501E" w14:paraId="335A36E5" w14:textId="77777777" w:rsidTr="00F74EB9">
        <w:trPr>
          <w:cantSplit/>
        </w:trPr>
        <w:tc>
          <w:tcPr>
            <w:tcW w:w="2988" w:type="dxa"/>
          </w:tcPr>
          <w:p w14:paraId="335A36C9"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355.97</w:t>
            </w:r>
          </w:p>
          <w:p w14:paraId="335A36C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14:paraId="335A36C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E" w14:textId="77777777" w:rsidTr="00D6294F">
              <w:tc>
                <w:tcPr>
                  <w:tcW w:w="882" w:type="dxa"/>
                </w:tcPr>
                <w:p w14:paraId="335A36C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14:paraId="335A36C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14:paraId="335A36D1" w14:textId="77777777" w:rsidTr="00D6294F">
              <w:tc>
                <w:tcPr>
                  <w:tcW w:w="882" w:type="dxa"/>
                </w:tcPr>
                <w:p w14:paraId="335A36C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D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D4" w14:textId="77777777" w:rsidTr="00D6294F">
              <w:tc>
                <w:tcPr>
                  <w:tcW w:w="882" w:type="dxa"/>
                </w:tcPr>
                <w:p w14:paraId="335A36D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D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14:paraId="335A36D7" w14:textId="77777777" w:rsidTr="00D6294F">
              <w:tc>
                <w:tcPr>
                  <w:tcW w:w="882" w:type="dxa"/>
                </w:tcPr>
                <w:p w14:paraId="335A36D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D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DA" w14:textId="77777777" w:rsidTr="00D6294F">
              <w:tc>
                <w:tcPr>
                  <w:tcW w:w="882" w:type="dxa"/>
                </w:tcPr>
                <w:p w14:paraId="335A36D8"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14:paraId="335A36D9"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14:paraId="335A36DD" w14:textId="77777777" w:rsidTr="00D6294F">
              <w:tc>
                <w:tcPr>
                  <w:tcW w:w="882" w:type="dxa"/>
                </w:tcPr>
                <w:p w14:paraId="335A36DB"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D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14:paraId="335A36E0" w14:textId="77777777" w:rsidTr="00D6294F">
              <w:tc>
                <w:tcPr>
                  <w:tcW w:w="882" w:type="dxa"/>
                </w:tcPr>
                <w:p w14:paraId="335A36D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D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14:paraId="335A36E3" w14:textId="77777777" w:rsidTr="00D6294F">
              <w:tc>
                <w:tcPr>
                  <w:tcW w:w="882" w:type="dxa"/>
                </w:tcPr>
                <w:p w14:paraId="335A36E1" w14:textId="77777777" w:rsidR="006A2D25" w:rsidRPr="0002501E" w:rsidRDefault="006A2D25" w:rsidP="00D6294F">
                  <w:pPr>
                    <w:rPr>
                      <w:rFonts w:ascii="Times New Roman" w:hAnsi="Times New Roman"/>
                      <w:sz w:val="18"/>
                      <w:szCs w:val="18"/>
                    </w:rPr>
                  </w:pPr>
                </w:p>
              </w:tc>
              <w:tc>
                <w:tcPr>
                  <w:tcW w:w="2307" w:type="dxa"/>
                </w:tcPr>
                <w:p w14:paraId="335A36E2" w14:textId="77777777" w:rsidR="006A2D25" w:rsidRPr="0002501E" w:rsidRDefault="006A2D25" w:rsidP="00D6294F">
                  <w:pPr>
                    <w:rPr>
                      <w:rFonts w:ascii="Times New Roman" w:hAnsi="Times New Roman"/>
                      <w:sz w:val="18"/>
                      <w:szCs w:val="18"/>
                    </w:rPr>
                  </w:pPr>
                </w:p>
              </w:tc>
            </w:tr>
          </w:tbl>
          <w:p w14:paraId="335A36E4" w14:textId="77777777" w:rsidR="00060701" w:rsidRPr="0002501E" w:rsidRDefault="00060701">
            <w:pPr>
              <w:rPr>
                <w:rFonts w:ascii="Times New Roman" w:hAnsi="Times New Roman"/>
                <w:sz w:val="18"/>
                <w:szCs w:val="18"/>
              </w:rPr>
            </w:pPr>
          </w:p>
        </w:tc>
      </w:tr>
      <w:tr w:rsidR="00784F47" w:rsidRPr="0002501E" w14:paraId="335A36F4" w14:textId="77777777" w:rsidTr="00C91C80">
        <w:trPr>
          <w:cantSplit/>
        </w:trPr>
        <w:tc>
          <w:tcPr>
            <w:tcW w:w="2988" w:type="dxa"/>
          </w:tcPr>
          <w:p w14:paraId="335A36E6" w14:textId="77777777" w:rsidR="00784F47" w:rsidRDefault="00784F47" w:rsidP="00784F47">
            <w:pPr>
              <w:rPr>
                <w:rFonts w:ascii="Times New Roman" w:hAnsi="Times New Roman"/>
                <w:sz w:val="18"/>
                <w:szCs w:val="18"/>
              </w:rPr>
            </w:pPr>
            <w:r>
              <w:rPr>
                <w:rFonts w:ascii="Times New Roman" w:hAnsi="Times New Roman"/>
                <w:sz w:val="18"/>
                <w:szCs w:val="18"/>
              </w:rPr>
              <w:lastRenderedPageBreak/>
              <w:t>355.98</w:t>
            </w:r>
          </w:p>
          <w:p w14:paraId="335A36E7" w14:textId="77777777"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14:paraId="335A36E8" w14:textId="77777777" w:rsidR="00784F47" w:rsidRPr="0002501E" w:rsidRDefault="00784F47" w:rsidP="00784F47">
            <w:pPr>
              <w:rPr>
                <w:rFonts w:ascii="Times New Roman" w:hAnsi="Times New Roman"/>
                <w:sz w:val="18"/>
                <w:szCs w:val="18"/>
              </w:rPr>
            </w:pPr>
          </w:p>
        </w:tc>
        <w:tc>
          <w:tcPr>
            <w:tcW w:w="3168" w:type="dxa"/>
          </w:tcPr>
          <w:p w14:paraId="335A36E9" w14:textId="77777777"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14:paraId="335A36EC" w14:textId="77777777" w:rsidTr="00C91C80">
              <w:tc>
                <w:tcPr>
                  <w:tcW w:w="882" w:type="dxa"/>
                </w:tcPr>
                <w:p w14:paraId="335A36EA" w14:textId="77777777"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14:paraId="335A36EB" w14:textId="77777777"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14:paraId="335A36EF" w14:textId="77777777" w:rsidTr="00C91C80">
              <w:tc>
                <w:tcPr>
                  <w:tcW w:w="882" w:type="dxa"/>
                </w:tcPr>
                <w:p w14:paraId="335A36ED" w14:textId="77777777"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14:paraId="335A36EE" w14:textId="77777777"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14:paraId="335A36F2" w14:textId="77777777" w:rsidTr="00C91C80">
              <w:tc>
                <w:tcPr>
                  <w:tcW w:w="882" w:type="dxa"/>
                </w:tcPr>
                <w:p w14:paraId="335A36F0" w14:textId="77777777"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6F1" w14:textId="77777777"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14:paraId="335A36F3" w14:textId="77777777" w:rsidR="00784F47" w:rsidRPr="0002501E" w:rsidRDefault="00784F47" w:rsidP="00784F47">
            <w:pPr>
              <w:rPr>
                <w:rFonts w:ascii="Times New Roman" w:hAnsi="Times New Roman"/>
                <w:sz w:val="18"/>
                <w:szCs w:val="18"/>
              </w:rPr>
            </w:pPr>
          </w:p>
        </w:tc>
      </w:tr>
      <w:tr w:rsidR="00854B6F" w:rsidRPr="006A200E" w14:paraId="335A36FC" w14:textId="77777777" w:rsidTr="00C91C80">
        <w:trPr>
          <w:cantSplit/>
        </w:trPr>
        <w:tc>
          <w:tcPr>
            <w:tcW w:w="2988" w:type="dxa"/>
          </w:tcPr>
          <w:p w14:paraId="335A36F5" w14:textId="77777777" w:rsidR="00854B6F" w:rsidRPr="006A200E" w:rsidRDefault="00854B6F" w:rsidP="00096F5A">
            <w:pPr>
              <w:rPr>
                <w:rFonts w:ascii="Times New Roman" w:hAnsi="Times New Roman"/>
                <w:sz w:val="18"/>
                <w:szCs w:val="18"/>
              </w:rPr>
            </w:pPr>
            <w:bookmarkStart w:id="141" w:name="p125"/>
            <w:r w:rsidRPr="006A200E">
              <w:rPr>
                <w:rFonts w:ascii="Times New Roman" w:hAnsi="Times New Roman"/>
                <w:sz w:val="18"/>
                <w:szCs w:val="18"/>
              </w:rPr>
              <w:t>355.99</w:t>
            </w:r>
            <w:bookmarkEnd w:id="141"/>
          </w:p>
          <w:p w14:paraId="335A36F6"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14:paraId="335A36F7" w14:textId="77777777"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14:paraId="335A36FA" w14:textId="77777777" w:rsidTr="00096F5A">
              <w:tc>
                <w:tcPr>
                  <w:tcW w:w="882" w:type="dxa"/>
                </w:tcPr>
                <w:p w14:paraId="335A36F8"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14:paraId="335A36F9" w14:textId="77777777"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14:paraId="335A36FB" w14:textId="77777777" w:rsidR="00854B6F" w:rsidRPr="006A200E" w:rsidRDefault="00854B6F" w:rsidP="00096F5A">
            <w:pPr>
              <w:rPr>
                <w:rFonts w:ascii="Times New Roman" w:hAnsi="Times New Roman"/>
                <w:sz w:val="18"/>
                <w:szCs w:val="18"/>
              </w:rPr>
            </w:pPr>
          </w:p>
        </w:tc>
      </w:tr>
      <w:tr w:rsidR="00854B6F" w:rsidRPr="0002501E" w14:paraId="335A3734" w14:textId="77777777" w:rsidTr="00F74EB9">
        <w:trPr>
          <w:cantSplit/>
        </w:trPr>
        <w:tc>
          <w:tcPr>
            <w:tcW w:w="2988" w:type="dxa"/>
          </w:tcPr>
          <w:p w14:paraId="335A36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14:paraId="335A36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01" w14:textId="77777777" w:rsidTr="00983EFE">
              <w:tc>
                <w:tcPr>
                  <w:tcW w:w="882" w:type="dxa"/>
                </w:tcPr>
                <w:p w14:paraId="335A36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7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704" w14:textId="77777777" w:rsidTr="00983EFE">
              <w:tc>
                <w:tcPr>
                  <w:tcW w:w="882" w:type="dxa"/>
                </w:tcPr>
                <w:p w14:paraId="335A37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14:paraId="335A37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14:paraId="335A3707" w14:textId="77777777" w:rsidTr="00983EFE">
              <w:tc>
                <w:tcPr>
                  <w:tcW w:w="882" w:type="dxa"/>
                </w:tcPr>
                <w:p w14:paraId="335A37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7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70A" w14:textId="77777777" w:rsidTr="00983EFE">
              <w:tc>
                <w:tcPr>
                  <w:tcW w:w="882" w:type="dxa"/>
                </w:tcPr>
                <w:p w14:paraId="335A37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14:paraId="335A37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14:paraId="335A370D" w14:textId="77777777" w:rsidTr="00983EFE">
              <w:tc>
                <w:tcPr>
                  <w:tcW w:w="882" w:type="dxa"/>
                </w:tcPr>
                <w:p w14:paraId="335A37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14:paraId="335A37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14:paraId="335A3710" w14:textId="77777777" w:rsidTr="00983EFE">
              <w:tc>
                <w:tcPr>
                  <w:tcW w:w="882" w:type="dxa"/>
                </w:tcPr>
                <w:p w14:paraId="335A37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7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713" w14:textId="77777777" w:rsidTr="00983EFE">
              <w:tc>
                <w:tcPr>
                  <w:tcW w:w="882" w:type="dxa"/>
                </w:tcPr>
                <w:p w14:paraId="335A37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37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3716" w14:textId="77777777" w:rsidTr="00983EFE">
              <w:tc>
                <w:tcPr>
                  <w:tcW w:w="882" w:type="dxa"/>
                </w:tcPr>
                <w:p w14:paraId="335A37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7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719" w14:textId="77777777" w:rsidTr="00983EFE">
              <w:tc>
                <w:tcPr>
                  <w:tcW w:w="882" w:type="dxa"/>
                </w:tcPr>
                <w:p w14:paraId="335A37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7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14:paraId="335A371C" w14:textId="77777777" w:rsidTr="00983EFE">
              <w:tc>
                <w:tcPr>
                  <w:tcW w:w="882" w:type="dxa"/>
                </w:tcPr>
                <w:p w14:paraId="335A37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7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71F" w14:textId="77777777" w:rsidTr="00983EFE">
              <w:tc>
                <w:tcPr>
                  <w:tcW w:w="882" w:type="dxa"/>
                </w:tcPr>
                <w:p w14:paraId="335A37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7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3722" w14:textId="77777777" w:rsidTr="00983EFE">
              <w:tc>
                <w:tcPr>
                  <w:tcW w:w="882" w:type="dxa"/>
                </w:tcPr>
                <w:p w14:paraId="335A37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14:paraId="335A37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14:paraId="335A3725" w14:textId="77777777" w:rsidTr="00983EFE">
              <w:tc>
                <w:tcPr>
                  <w:tcW w:w="882" w:type="dxa"/>
                </w:tcPr>
                <w:p w14:paraId="335A37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37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372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29" w14:textId="77777777" w:rsidTr="00D6294F">
              <w:tc>
                <w:tcPr>
                  <w:tcW w:w="882" w:type="dxa"/>
                </w:tcPr>
                <w:p w14:paraId="335A37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72C" w14:textId="77777777" w:rsidTr="00D6294F">
              <w:tc>
                <w:tcPr>
                  <w:tcW w:w="882" w:type="dxa"/>
                </w:tcPr>
                <w:p w14:paraId="335A37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7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72F" w14:textId="77777777" w:rsidTr="00D6294F">
              <w:tc>
                <w:tcPr>
                  <w:tcW w:w="882" w:type="dxa"/>
                </w:tcPr>
                <w:p w14:paraId="335A37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37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3732" w14:textId="77777777" w:rsidTr="00D6294F">
              <w:tc>
                <w:tcPr>
                  <w:tcW w:w="882" w:type="dxa"/>
                </w:tcPr>
                <w:p w14:paraId="335A37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37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14:paraId="335A3733" w14:textId="77777777" w:rsidR="00854B6F" w:rsidRPr="0002501E" w:rsidRDefault="00854B6F" w:rsidP="00784F47"/>
        </w:tc>
      </w:tr>
      <w:tr w:rsidR="00854B6F" w:rsidRPr="0002501E" w14:paraId="335A373C" w14:textId="77777777" w:rsidTr="00C91C80">
        <w:trPr>
          <w:cantSplit/>
        </w:trPr>
        <w:tc>
          <w:tcPr>
            <w:tcW w:w="2988" w:type="dxa"/>
          </w:tcPr>
          <w:p w14:paraId="335A3735" w14:textId="77777777" w:rsidR="00854B6F" w:rsidRDefault="00854B6F" w:rsidP="00C91C80">
            <w:pPr>
              <w:rPr>
                <w:rFonts w:ascii="Times New Roman" w:hAnsi="Times New Roman"/>
                <w:sz w:val="18"/>
                <w:szCs w:val="18"/>
              </w:rPr>
            </w:pPr>
            <w:r>
              <w:rPr>
                <w:rFonts w:ascii="Times New Roman" w:hAnsi="Times New Roman"/>
                <w:sz w:val="18"/>
                <w:szCs w:val="18"/>
              </w:rPr>
              <w:t>356.001</w:t>
            </w:r>
          </w:p>
          <w:p w14:paraId="335A373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14:paraId="335A373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3A" w14:textId="77777777" w:rsidTr="00C91C80">
              <w:tc>
                <w:tcPr>
                  <w:tcW w:w="882" w:type="dxa"/>
                </w:tcPr>
                <w:p w14:paraId="335A373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3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3B" w14:textId="77777777" w:rsidR="00854B6F" w:rsidRPr="0002501E" w:rsidRDefault="00854B6F" w:rsidP="00C91C80">
            <w:pPr>
              <w:rPr>
                <w:rFonts w:ascii="Times New Roman" w:hAnsi="Times New Roman"/>
                <w:sz w:val="18"/>
                <w:szCs w:val="18"/>
              </w:rPr>
            </w:pPr>
          </w:p>
        </w:tc>
      </w:tr>
      <w:tr w:rsidR="00854B6F" w:rsidRPr="0002501E" w14:paraId="335A3744" w14:textId="77777777" w:rsidTr="00C91C80">
        <w:trPr>
          <w:cantSplit/>
        </w:trPr>
        <w:tc>
          <w:tcPr>
            <w:tcW w:w="2988" w:type="dxa"/>
          </w:tcPr>
          <w:p w14:paraId="335A373D" w14:textId="77777777" w:rsidR="00854B6F" w:rsidRDefault="00854B6F" w:rsidP="00C91C80">
            <w:pPr>
              <w:rPr>
                <w:rFonts w:ascii="Times New Roman" w:hAnsi="Times New Roman"/>
                <w:sz w:val="18"/>
                <w:szCs w:val="18"/>
              </w:rPr>
            </w:pPr>
            <w:r>
              <w:rPr>
                <w:rFonts w:ascii="Times New Roman" w:hAnsi="Times New Roman"/>
                <w:sz w:val="18"/>
                <w:szCs w:val="18"/>
              </w:rPr>
              <w:t>356.002</w:t>
            </w:r>
          </w:p>
          <w:p w14:paraId="335A373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14:paraId="335A373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2" w14:textId="77777777" w:rsidTr="00C91C80">
              <w:tc>
                <w:tcPr>
                  <w:tcW w:w="882" w:type="dxa"/>
                </w:tcPr>
                <w:p w14:paraId="335A374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3" w14:textId="77777777" w:rsidR="00854B6F" w:rsidRPr="0002501E" w:rsidRDefault="00854B6F" w:rsidP="00C91C80">
            <w:pPr>
              <w:rPr>
                <w:rFonts w:ascii="Times New Roman" w:hAnsi="Times New Roman"/>
                <w:sz w:val="18"/>
                <w:szCs w:val="18"/>
              </w:rPr>
            </w:pPr>
          </w:p>
        </w:tc>
      </w:tr>
      <w:tr w:rsidR="00854B6F" w:rsidRPr="0002501E" w14:paraId="335A374C" w14:textId="77777777" w:rsidTr="00C91C80">
        <w:trPr>
          <w:cantSplit/>
        </w:trPr>
        <w:tc>
          <w:tcPr>
            <w:tcW w:w="2988" w:type="dxa"/>
          </w:tcPr>
          <w:p w14:paraId="335A3745" w14:textId="77777777" w:rsidR="00854B6F" w:rsidRDefault="00854B6F" w:rsidP="00C91C80">
            <w:pPr>
              <w:rPr>
                <w:rFonts w:ascii="Times New Roman" w:hAnsi="Times New Roman"/>
                <w:sz w:val="18"/>
                <w:szCs w:val="18"/>
              </w:rPr>
            </w:pPr>
            <w:r>
              <w:rPr>
                <w:rFonts w:ascii="Times New Roman" w:hAnsi="Times New Roman"/>
                <w:sz w:val="18"/>
                <w:szCs w:val="18"/>
              </w:rPr>
              <w:t>356.003</w:t>
            </w:r>
          </w:p>
          <w:p w14:paraId="335A374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14:paraId="335A374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A" w14:textId="77777777" w:rsidTr="00C91C80">
              <w:tc>
                <w:tcPr>
                  <w:tcW w:w="882" w:type="dxa"/>
                </w:tcPr>
                <w:p w14:paraId="335A374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B" w14:textId="77777777" w:rsidR="00854B6F" w:rsidRPr="0002501E" w:rsidRDefault="00854B6F" w:rsidP="00C91C80">
            <w:pPr>
              <w:rPr>
                <w:rFonts w:ascii="Times New Roman" w:hAnsi="Times New Roman"/>
                <w:sz w:val="18"/>
                <w:szCs w:val="18"/>
              </w:rPr>
            </w:pPr>
          </w:p>
        </w:tc>
      </w:tr>
      <w:tr w:rsidR="00854B6F" w:rsidRPr="0002501E" w14:paraId="335A3754" w14:textId="77777777" w:rsidTr="00C91C80">
        <w:trPr>
          <w:cantSplit/>
        </w:trPr>
        <w:tc>
          <w:tcPr>
            <w:tcW w:w="2988" w:type="dxa"/>
          </w:tcPr>
          <w:p w14:paraId="335A374D" w14:textId="77777777" w:rsidR="00854B6F" w:rsidRDefault="00854B6F" w:rsidP="00C91C80">
            <w:pPr>
              <w:rPr>
                <w:rFonts w:ascii="Times New Roman" w:hAnsi="Times New Roman"/>
                <w:sz w:val="18"/>
                <w:szCs w:val="18"/>
              </w:rPr>
            </w:pPr>
            <w:r>
              <w:rPr>
                <w:rFonts w:ascii="Times New Roman" w:hAnsi="Times New Roman"/>
                <w:sz w:val="18"/>
                <w:szCs w:val="18"/>
              </w:rPr>
              <w:t>356.004</w:t>
            </w:r>
          </w:p>
          <w:p w14:paraId="335A374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14:paraId="335A374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2" w14:textId="77777777" w:rsidTr="00C91C80">
              <w:tc>
                <w:tcPr>
                  <w:tcW w:w="882" w:type="dxa"/>
                </w:tcPr>
                <w:p w14:paraId="335A375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3" w14:textId="77777777" w:rsidR="00854B6F" w:rsidRPr="0002501E" w:rsidRDefault="00854B6F" w:rsidP="00C91C80">
            <w:pPr>
              <w:rPr>
                <w:rFonts w:ascii="Times New Roman" w:hAnsi="Times New Roman"/>
                <w:sz w:val="18"/>
                <w:szCs w:val="18"/>
              </w:rPr>
            </w:pPr>
          </w:p>
        </w:tc>
      </w:tr>
      <w:tr w:rsidR="00854B6F" w:rsidRPr="0002501E" w14:paraId="335A375C" w14:textId="77777777" w:rsidTr="00C91C80">
        <w:trPr>
          <w:cantSplit/>
        </w:trPr>
        <w:tc>
          <w:tcPr>
            <w:tcW w:w="2988" w:type="dxa"/>
          </w:tcPr>
          <w:p w14:paraId="335A3755" w14:textId="77777777" w:rsidR="00854B6F" w:rsidRDefault="00854B6F" w:rsidP="00C91C80">
            <w:pPr>
              <w:rPr>
                <w:rFonts w:ascii="Times New Roman" w:hAnsi="Times New Roman"/>
                <w:sz w:val="18"/>
                <w:szCs w:val="18"/>
              </w:rPr>
            </w:pPr>
            <w:r>
              <w:rPr>
                <w:rFonts w:ascii="Times New Roman" w:hAnsi="Times New Roman"/>
                <w:sz w:val="18"/>
                <w:szCs w:val="18"/>
              </w:rPr>
              <w:t>356.005</w:t>
            </w:r>
          </w:p>
          <w:p w14:paraId="335A375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14:paraId="335A375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A" w14:textId="77777777" w:rsidTr="00C91C80">
              <w:tc>
                <w:tcPr>
                  <w:tcW w:w="882" w:type="dxa"/>
                </w:tcPr>
                <w:p w14:paraId="335A375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B" w14:textId="77777777" w:rsidR="00854B6F" w:rsidRPr="0002501E" w:rsidRDefault="00854B6F" w:rsidP="00C91C80">
            <w:pPr>
              <w:rPr>
                <w:rFonts w:ascii="Times New Roman" w:hAnsi="Times New Roman"/>
                <w:sz w:val="18"/>
                <w:szCs w:val="18"/>
              </w:rPr>
            </w:pPr>
          </w:p>
        </w:tc>
      </w:tr>
      <w:tr w:rsidR="00854B6F" w:rsidRPr="0002501E" w14:paraId="335A3764" w14:textId="77777777" w:rsidTr="00C91C80">
        <w:trPr>
          <w:cantSplit/>
        </w:trPr>
        <w:tc>
          <w:tcPr>
            <w:tcW w:w="2988" w:type="dxa"/>
          </w:tcPr>
          <w:p w14:paraId="335A375D" w14:textId="77777777" w:rsidR="00854B6F" w:rsidRDefault="00854B6F" w:rsidP="00C91C80">
            <w:pPr>
              <w:rPr>
                <w:rFonts w:ascii="Times New Roman" w:hAnsi="Times New Roman"/>
                <w:sz w:val="18"/>
                <w:szCs w:val="18"/>
              </w:rPr>
            </w:pPr>
            <w:r>
              <w:rPr>
                <w:rFonts w:ascii="Times New Roman" w:hAnsi="Times New Roman"/>
                <w:sz w:val="18"/>
                <w:szCs w:val="18"/>
              </w:rPr>
              <w:t>356.006</w:t>
            </w:r>
          </w:p>
          <w:p w14:paraId="335A375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14:paraId="335A375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2" w14:textId="77777777" w:rsidTr="00C91C80">
              <w:tc>
                <w:tcPr>
                  <w:tcW w:w="882" w:type="dxa"/>
                </w:tcPr>
                <w:p w14:paraId="335A376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3" w14:textId="77777777" w:rsidR="00854B6F" w:rsidRPr="0002501E" w:rsidRDefault="00854B6F" w:rsidP="00C91C80">
            <w:pPr>
              <w:rPr>
                <w:rFonts w:ascii="Times New Roman" w:hAnsi="Times New Roman"/>
                <w:sz w:val="18"/>
                <w:szCs w:val="18"/>
              </w:rPr>
            </w:pPr>
          </w:p>
        </w:tc>
      </w:tr>
      <w:tr w:rsidR="00854B6F" w:rsidRPr="0002501E" w14:paraId="335A376C" w14:textId="77777777" w:rsidTr="00C91C80">
        <w:trPr>
          <w:cantSplit/>
        </w:trPr>
        <w:tc>
          <w:tcPr>
            <w:tcW w:w="2988" w:type="dxa"/>
          </w:tcPr>
          <w:p w14:paraId="335A3765" w14:textId="77777777" w:rsidR="00854B6F" w:rsidRDefault="00854B6F" w:rsidP="00C91C80">
            <w:pPr>
              <w:rPr>
                <w:rFonts w:ascii="Times New Roman" w:hAnsi="Times New Roman"/>
                <w:sz w:val="18"/>
                <w:szCs w:val="18"/>
              </w:rPr>
            </w:pPr>
            <w:r>
              <w:rPr>
                <w:rFonts w:ascii="Times New Roman" w:hAnsi="Times New Roman"/>
                <w:sz w:val="18"/>
                <w:szCs w:val="18"/>
              </w:rPr>
              <w:t>356.007</w:t>
            </w:r>
          </w:p>
          <w:p w14:paraId="335A376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14:paraId="335A376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A" w14:textId="77777777" w:rsidTr="00C91C80">
              <w:tc>
                <w:tcPr>
                  <w:tcW w:w="882" w:type="dxa"/>
                </w:tcPr>
                <w:p w14:paraId="335A376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B" w14:textId="77777777" w:rsidR="00854B6F" w:rsidRPr="0002501E" w:rsidRDefault="00854B6F" w:rsidP="00C91C80">
            <w:pPr>
              <w:rPr>
                <w:rFonts w:ascii="Times New Roman" w:hAnsi="Times New Roman"/>
                <w:sz w:val="18"/>
                <w:szCs w:val="18"/>
              </w:rPr>
            </w:pPr>
          </w:p>
        </w:tc>
      </w:tr>
      <w:tr w:rsidR="00854B6F" w:rsidRPr="0002501E" w14:paraId="335A3774" w14:textId="77777777" w:rsidTr="00C91C80">
        <w:trPr>
          <w:cantSplit/>
        </w:trPr>
        <w:tc>
          <w:tcPr>
            <w:tcW w:w="2988" w:type="dxa"/>
          </w:tcPr>
          <w:p w14:paraId="335A376D" w14:textId="77777777" w:rsidR="00854B6F" w:rsidRDefault="00854B6F" w:rsidP="00C91C80">
            <w:pPr>
              <w:rPr>
                <w:rFonts w:ascii="Times New Roman" w:hAnsi="Times New Roman"/>
                <w:sz w:val="18"/>
                <w:szCs w:val="18"/>
              </w:rPr>
            </w:pPr>
            <w:r>
              <w:rPr>
                <w:rFonts w:ascii="Times New Roman" w:hAnsi="Times New Roman"/>
                <w:sz w:val="18"/>
                <w:szCs w:val="18"/>
              </w:rPr>
              <w:t>356.008</w:t>
            </w:r>
          </w:p>
          <w:p w14:paraId="335A376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14:paraId="335A376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2" w14:textId="77777777" w:rsidTr="00C91C80">
              <w:tc>
                <w:tcPr>
                  <w:tcW w:w="882" w:type="dxa"/>
                </w:tcPr>
                <w:p w14:paraId="335A377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3" w14:textId="77777777" w:rsidR="00854B6F" w:rsidRPr="0002501E" w:rsidRDefault="00854B6F" w:rsidP="00C91C80">
            <w:pPr>
              <w:rPr>
                <w:rFonts w:ascii="Times New Roman" w:hAnsi="Times New Roman"/>
                <w:sz w:val="18"/>
                <w:szCs w:val="18"/>
              </w:rPr>
            </w:pPr>
          </w:p>
        </w:tc>
      </w:tr>
      <w:tr w:rsidR="00854B6F" w:rsidRPr="0002501E" w14:paraId="335A377C" w14:textId="77777777" w:rsidTr="00C91C80">
        <w:trPr>
          <w:cantSplit/>
        </w:trPr>
        <w:tc>
          <w:tcPr>
            <w:tcW w:w="2988" w:type="dxa"/>
          </w:tcPr>
          <w:p w14:paraId="335A3775" w14:textId="77777777" w:rsidR="00854B6F" w:rsidRDefault="00854B6F" w:rsidP="00C91C80">
            <w:pPr>
              <w:rPr>
                <w:rFonts w:ascii="Times New Roman" w:hAnsi="Times New Roman"/>
                <w:sz w:val="18"/>
                <w:szCs w:val="18"/>
              </w:rPr>
            </w:pPr>
            <w:r>
              <w:rPr>
                <w:rFonts w:ascii="Times New Roman" w:hAnsi="Times New Roman"/>
                <w:sz w:val="18"/>
                <w:szCs w:val="18"/>
              </w:rPr>
              <w:t>356.009</w:t>
            </w:r>
          </w:p>
          <w:p w14:paraId="335A377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14:paraId="335A377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A" w14:textId="77777777" w:rsidTr="00C91C80">
              <w:tc>
                <w:tcPr>
                  <w:tcW w:w="882" w:type="dxa"/>
                </w:tcPr>
                <w:p w14:paraId="335A377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B" w14:textId="77777777" w:rsidR="00854B6F" w:rsidRPr="0002501E" w:rsidRDefault="00854B6F" w:rsidP="00C91C80">
            <w:pPr>
              <w:rPr>
                <w:rFonts w:ascii="Times New Roman" w:hAnsi="Times New Roman"/>
                <w:sz w:val="18"/>
                <w:szCs w:val="18"/>
              </w:rPr>
            </w:pPr>
          </w:p>
        </w:tc>
      </w:tr>
      <w:tr w:rsidR="00854B6F" w:rsidRPr="0002501E" w14:paraId="335A3784" w14:textId="77777777" w:rsidTr="00C91C80">
        <w:trPr>
          <w:cantSplit/>
        </w:trPr>
        <w:tc>
          <w:tcPr>
            <w:tcW w:w="2988" w:type="dxa"/>
          </w:tcPr>
          <w:p w14:paraId="335A377D" w14:textId="77777777" w:rsidR="00854B6F" w:rsidRDefault="00854B6F" w:rsidP="00C91C80">
            <w:pPr>
              <w:rPr>
                <w:rFonts w:ascii="Times New Roman" w:hAnsi="Times New Roman"/>
                <w:sz w:val="18"/>
                <w:szCs w:val="18"/>
              </w:rPr>
            </w:pPr>
            <w:r>
              <w:rPr>
                <w:rFonts w:ascii="Times New Roman" w:hAnsi="Times New Roman"/>
                <w:sz w:val="18"/>
                <w:szCs w:val="18"/>
              </w:rPr>
              <w:t>356.01</w:t>
            </w:r>
          </w:p>
          <w:p w14:paraId="335A377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14:paraId="335A377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2" w14:textId="77777777" w:rsidTr="00C91C80">
              <w:tc>
                <w:tcPr>
                  <w:tcW w:w="882" w:type="dxa"/>
                </w:tcPr>
                <w:p w14:paraId="335A378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3" w14:textId="77777777" w:rsidR="00854B6F" w:rsidRPr="0002501E" w:rsidRDefault="00854B6F" w:rsidP="00C91C80">
            <w:pPr>
              <w:rPr>
                <w:rFonts w:ascii="Times New Roman" w:hAnsi="Times New Roman"/>
                <w:sz w:val="18"/>
                <w:szCs w:val="18"/>
              </w:rPr>
            </w:pPr>
          </w:p>
        </w:tc>
      </w:tr>
      <w:tr w:rsidR="00854B6F" w:rsidRPr="0002501E" w14:paraId="335A378C" w14:textId="77777777" w:rsidTr="00C91C80">
        <w:trPr>
          <w:cantSplit/>
        </w:trPr>
        <w:tc>
          <w:tcPr>
            <w:tcW w:w="2988" w:type="dxa"/>
          </w:tcPr>
          <w:p w14:paraId="335A3785" w14:textId="77777777" w:rsidR="00854B6F" w:rsidRDefault="00854B6F" w:rsidP="00C91C80">
            <w:pPr>
              <w:rPr>
                <w:rFonts w:ascii="Times New Roman" w:hAnsi="Times New Roman"/>
                <w:sz w:val="18"/>
                <w:szCs w:val="18"/>
              </w:rPr>
            </w:pPr>
            <w:r>
              <w:rPr>
                <w:rFonts w:ascii="Times New Roman" w:hAnsi="Times New Roman"/>
                <w:sz w:val="18"/>
                <w:szCs w:val="18"/>
              </w:rPr>
              <w:t>356.011</w:t>
            </w:r>
          </w:p>
          <w:p w14:paraId="335A378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14:paraId="335A378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A" w14:textId="77777777" w:rsidTr="00C91C80">
              <w:tc>
                <w:tcPr>
                  <w:tcW w:w="882" w:type="dxa"/>
                </w:tcPr>
                <w:p w14:paraId="335A378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B" w14:textId="77777777" w:rsidR="00854B6F" w:rsidRPr="0002501E" w:rsidRDefault="00854B6F" w:rsidP="00C91C80">
            <w:pPr>
              <w:rPr>
                <w:rFonts w:ascii="Times New Roman" w:hAnsi="Times New Roman"/>
                <w:sz w:val="18"/>
                <w:szCs w:val="18"/>
              </w:rPr>
            </w:pPr>
          </w:p>
        </w:tc>
      </w:tr>
      <w:tr w:rsidR="00854B6F" w:rsidRPr="0002501E" w14:paraId="335A3794" w14:textId="77777777" w:rsidTr="00C91C80">
        <w:trPr>
          <w:cantSplit/>
        </w:trPr>
        <w:tc>
          <w:tcPr>
            <w:tcW w:w="2988" w:type="dxa"/>
          </w:tcPr>
          <w:p w14:paraId="335A378D"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356.012</w:t>
            </w:r>
          </w:p>
          <w:p w14:paraId="335A378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14:paraId="335A378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2" w14:textId="77777777" w:rsidTr="00C91C80">
              <w:tc>
                <w:tcPr>
                  <w:tcW w:w="882" w:type="dxa"/>
                </w:tcPr>
                <w:p w14:paraId="335A379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3" w14:textId="77777777" w:rsidR="00854B6F" w:rsidRPr="0002501E" w:rsidRDefault="00854B6F" w:rsidP="00C91C80">
            <w:pPr>
              <w:rPr>
                <w:rFonts w:ascii="Times New Roman" w:hAnsi="Times New Roman"/>
                <w:sz w:val="18"/>
                <w:szCs w:val="18"/>
              </w:rPr>
            </w:pPr>
          </w:p>
        </w:tc>
      </w:tr>
      <w:tr w:rsidR="00854B6F" w:rsidRPr="0002501E" w14:paraId="335A379C" w14:textId="77777777" w:rsidTr="00C91C80">
        <w:trPr>
          <w:cantSplit/>
        </w:trPr>
        <w:tc>
          <w:tcPr>
            <w:tcW w:w="2988" w:type="dxa"/>
          </w:tcPr>
          <w:p w14:paraId="335A3795" w14:textId="77777777" w:rsidR="00854B6F" w:rsidRDefault="00854B6F" w:rsidP="00C91C80">
            <w:pPr>
              <w:rPr>
                <w:rFonts w:ascii="Times New Roman" w:hAnsi="Times New Roman"/>
                <w:sz w:val="18"/>
                <w:szCs w:val="18"/>
              </w:rPr>
            </w:pPr>
            <w:r>
              <w:rPr>
                <w:rFonts w:ascii="Times New Roman" w:hAnsi="Times New Roman"/>
                <w:sz w:val="18"/>
                <w:szCs w:val="18"/>
              </w:rPr>
              <w:t>356.013</w:t>
            </w:r>
          </w:p>
          <w:p w14:paraId="335A379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14:paraId="335A379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A" w14:textId="77777777" w:rsidTr="00C91C80">
              <w:tc>
                <w:tcPr>
                  <w:tcW w:w="882" w:type="dxa"/>
                </w:tcPr>
                <w:p w14:paraId="335A379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B" w14:textId="77777777" w:rsidR="00854B6F" w:rsidRPr="0002501E" w:rsidRDefault="00854B6F" w:rsidP="00C91C80">
            <w:pPr>
              <w:rPr>
                <w:rFonts w:ascii="Times New Roman" w:hAnsi="Times New Roman"/>
                <w:sz w:val="18"/>
                <w:szCs w:val="18"/>
              </w:rPr>
            </w:pPr>
          </w:p>
        </w:tc>
      </w:tr>
      <w:tr w:rsidR="00854B6F" w:rsidRPr="0002501E" w14:paraId="335A37A4" w14:textId="77777777" w:rsidTr="00C91C80">
        <w:trPr>
          <w:cantSplit/>
        </w:trPr>
        <w:tc>
          <w:tcPr>
            <w:tcW w:w="2988" w:type="dxa"/>
          </w:tcPr>
          <w:p w14:paraId="335A379D" w14:textId="77777777" w:rsidR="00854B6F" w:rsidRDefault="00854B6F" w:rsidP="00C91C80">
            <w:pPr>
              <w:rPr>
                <w:rFonts w:ascii="Times New Roman" w:hAnsi="Times New Roman"/>
                <w:sz w:val="18"/>
                <w:szCs w:val="18"/>
              </w:rPr>
            </w:pPr>
            <w:r>
              <w:rPr>
                <w:rFonts w:ascii="Times New Roman" w:hAnsi="Times New Roman"/>
                <w:sz w:val="18"/>
                <w:szCs w:val="18"/>
              </w:rPr>
              <w:t>356.014</w:t>
            </w:r>
          </w:p>
          <w:p w14:paraId="335A379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14:paraId="335A379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2" w14:textId="77777777" w:rsidTr="00C91C80">
              <w:tc>
                <w:tcPr>
                  <w:tcW w:w="882" w:type="dxa"/>
                </w:tcPr>
                <w:p w14:paraId="335A37A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3" w14:textId="77777777" w:rsidR="00854B6F" w:rsidRPr="0002501E" w:rsidRDefault="00854B6F" w:rsidP="00C91C80">
            <w:pPr>
              <w:rPr>
                <w:rFonts w:ascii="Times New Roman" w:hAnsi="Times New Roman"/>
                <w:sz w:val="18"/>
                <w:szCs w:val="18"/>
              </w:rPr>
            </w:pPr>
          </w:p>
        </w:tc>
      </w:tr>
      <w:tr w:rsidR="00854B6F" w:rsidRPr="0002501E" w14:paraId="335A37AC" w14:textId="77777777" w:rsidTr="00C91C80">
        <w:trPr>
          <w:cantSplit/>
        </w:trPr>
        <w:tc>
          <w:tcPr>
            <w:tcW w:w="2988" w:type="dxa"/>
          </w:tcPr>
          <w:p w14:paraId="335A37A5" w14:textId="77777777" w:rsidR="00854B6F" w:rsidRDefault="00854B6F" w:rsidP="00C91C80">
            <w:pPr>
              <w:rPr>
                <w:rFonts w:ascii="Times New Roman" w:hAnsi="Times New Roman"/>
                <w:sz w:val="18"/>
                <w:szCs w:val="18"/>
              </w:rPr>
            </w:pPr>
            <w:r>
              <w:rPr>
                <w:rFonts w:ascii="Times New Roman" w:hAnsi="Times New Roman"/>
                <w:sz w:val="18"/>
                <w:szCs w:val="18"/>
              </w:rPr>
              <w:t>356.015</w:t>
            </w:r>
          </w:p>
          <w:p w14:paraId="335A37A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14:paraId="335A37A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A" w14:textId="77777777" w:rsidTr="00C91C80">
              <w:tc>
                <w:tcPr>
                  <w:tcW w:w="882" w:type="dxa"/>
                </w:tcPr>
                <w:p w14:paraId="335A37A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B" w14:textId="77777777" w:rsidR="00854B6F" w:rsidRPr="0002501E" w:rsidRDefault="00854B6F" w:rsidP="00C91C80">
            <w:pPr>
              <w:rPr>
                <w:rFonts w:ascii="Times New Roman" w:hAnsi="Times New Roman"/>
                <w:sz w:val="18"/>
                <w:szCs w:val="18"/>
              </w:rPr>
            </w:pPr>
          </w:p>
        </w:tc>
      </w:tr>
      <w:tr w:rsidR="00854B6F" w:rsidRPr="0002501E" w14:paraId="335A37B4" w14:textId="77777777" w:rsidTr="00C91C80">
        <w:trPr>
          <w:cantSplit/>
        </w:trPr>
        <w:tc>
          <w:tcPr>
            <w:tcW w:w="2988" w:type="dxa"/>
          </w:tcPr>
          <w:p w14:paraId="335A37AD" w14:textId="77777777" w:rsidR="00854B6F" w:rsidRDefault="00854B6F" w:rsidP="00C91C80">
            <w:pPr>
              <w:rPr>
                <w:rFonts w:ascii="Times New Roman" w:hAnsi="Times New Roman"/>
                <w:sz w:val="18"/>
                <w:szCs w:val="18"/>
              </w:rPr>
            </w:pPr>
            <w:r>
              <w:rPr>
                <w:rFonts w:ascii="Times New Roman" w:hAnsi="Times New Roman"/>
                <w:sz w:val="18"/>
                <w:szCs w:val="18"/>
              </w:rPr>
              <w:t>356.016</w:t>
            </w:r>
          </w:p>
          <w:p w14:paraId="335A37A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14:paraId="335A37A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2" w14:textId="77777777" w:rsidTr="00C91C80">
              <w:tc>
                <w:tcPr>
                  <w:tcW w:w="882" w:type="dxa"/>
                </w:tcPr>
                <w:p w14:paraId="335A37B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3" w14:textId="77777777" w:rsidR="00854B6F" w:rsidRPr="0002501E" w:rsidRDefault="00854B6F" w:rsidP="00C91C80">
            <w:pPr>
              <w:rPr>
                <w:rFonts w:ascii="Times New Roman" w:hAnsi="Times New Roman"/>
                <w:sz w:val="18"/>
                <w:szCs w:val="18"/>
              </w:rPr>
            </w:pPr>
          </w:p>
        </w:tc>
      </w:tr>
      <w:tr w:rsidR="00854B6F" w:rsidRPr="0002501E" w14:paraId="335A37BC" w14:textId="77777777" w:rsidTr="00C91C80">
        <w:trPr>
          <w:cantSplit/>
        </w:trPr>
        <w:tc>
          <w:tcPr>
            <w:tcW w:w="2988" w:type="dxa"/>
          </w:tcPr>
          <w:p w14:paraId="335A37B5" w14:textId="77777777" w:rsidR="00854B6F" w:rsidRDefault="00854B6F" w:rsidP="00C91C80">
            <w:pPr>
              <w:rPr>
                <w:rFonts w:ascii="Times New Roman" w:hAnsi="Times New Roman"/>
                <w:sz w:val="18"/>
                <w:szCs w:val="18"/>
              </w:rPr>
            </w:pPr>
            <w:r>
              <w:rPr>
                <w:rFonts w:ascii="Times New Roman" w:hAnsi="Times New Roman"/>
                <w:sz w:val="18"/>
                <w:szCs w:val="18"/>
              </w:rPr>
              <w:t>356.017</w:t>
            </w:r>
          </w:p>
          <w:p w14:paraId="335A37B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14:paraId="335A37B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A" w14:textId="77777777" w:rsidTr="00C91C80">
              <w:tc>
                <w:tcPr>
                  <w:tcW w:w="882" w:type="dxa"/>
                </w:tcPr>
                <w:p w14:paraId="335A37B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B" w14:textId="77777777" w:rsidR="00854B6F" w:rsidRPr="0002501E" w:rsidRDefault="00854B6F" w:rsidP="00C91C80">
            <w:pPr>
              <w:rPr>
                <w:rFonts w:ascii="Times New Roman" w:hAnsi="Times New Roman"/>
                <w:sz w:val="18"/>
                <w:szCs w:val="18"/>
              </w:rPr>
            </w:pPr>
          </w:p>
        </w:tc>
      </w:tr>
      <w:tr w:rsidR="00854B6F" w:rsidRPr="0002501E" w14:paraId="335A37C4" w14:textId="77777777" w:rsidTr="00C91C80">
        <w:trPr>
          <w:cantSplit/>
        </w:trPr>
        <w:tc>
          <w:tcPr>
            <w:tcW w:w="2988" w:type="dxa"/>
          </w:tcPr>
          <w:p w14:paraId="335A37BD" w14:textId="77777777" w:rsidR="00854B6F" w:rsidRDefault="00854B6F" w:rsidP="00C91C80">
            <w:pPr>
              <w:rPr>
                <w:rFonts w:ascii="Times New Roman" w:hAnsi="Times New Roman"/>
                <w:sz w:val="18"/>
                <w:szCs w:val="18"/>
              </w:rPr>
            </w:pPr>
            <w:r>
              <w:rPr>
                <w:rFonts w:ascii="Times New Roman" w:hAnsi="Times New Roman"/>
                <w:sz w:val="18"/>
                <w:szCs w:val="18"/>
              </w:rPr>
              <w:t>356.018</w:t>
            </w:r>
          </w:p>
          <w:p w14:paraId="335A37B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14:paraId="335A37B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2" w14:textId="77777777" w:rsidTr="00C91C80">
              <w:tc>
                <w:tcPr>
                  <w:tcW w:w="882" w:type="dxa"/>
                </w:tcPr>
                <w:p w14:paraId="335A37C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3" w14:textId="77777777" w:rsidR="00854B6F" w:rsidRPr="0002501E" w:rsidRDefault="00854B6F" w:rsidP="00C91C80">
            <w:pPr>
              <w:rPr>
                <w:rFonts w:ascii="Times New Roman" w:hAnsi="Times New Roman"/>
                <w:sz w:val="18"/>
                <w:szCs w:val="18"/>
              </w:rPr>
            </w:pPr>
          </w:p>
        </w:tc>
      </w:tr>
      <w:tr w:rsidR="00854B6F" w:rsidRPr="0002501E" w14:paraId="335A37CC" w14:textId="77777777" w:rsidTr="00C91C80">
        <w:trPr>
          <w:cantSplit/>
        </w:trPr>
        <w:tc>
          <w:tcPr>
            <w:tcW w:w="2988" w:type="dxa"/>
          </w:tcPr>
          <w:p w14:paraId="335A37C5" w14:textId="77777777" w:rsidR="00854B6F" w:rsidRDefault="00854B6F" w:rsidP="00C91C80">
            <w:pPr>
              <w:rPr>
                <w:rFonts w:ascii="Times New Roman" w:hAnsi="Times New Roman"/>
                <w:sz w:val="18"/>
                <w:szCs w:val="18"/>
              </w:rPr>
            </w:pPr>
            <w:r>
              <w:rPr>
                <w:rFonts w:ascii="Times New Roman" w:hAnsi="Times New Roman"/>
                <w:sz w:val="18"/>
                <w:szCs w:val="18"/>
              </w:rPr>
              <w:t>356.019</w:t>
            </w:r>
          </w:p>
          <w:p w14:paraId="335A37C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14:paraId="335A37C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A" w14:textId="77777777" w:rsidTr="00C91C80">
              <w:tc>
                <w:tcPr>
                  <w:tcW w:w="882" w:type="dxa"/>
                </w:tcPr>
                <w:p w14:paraId="335A37C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B" w14:textId="77777777" w:rsidR="00854B6F" w:rsidRPr="0002501E" w:rsidRDefault="00854B6F" w:rsidP="00C91C80">
            <w:pPr>
              <w:rPr>
                <w:rFonts w:ascii="Times New Roman" w:hAnsi="Times New Roman"/>
                <w:sz w:val="18"/>
                <w:szCs w:val="18"/>
              </w:rPr>
            </w:pPr>
          </w:p>
        </w:tc>
      </w:tr>
      <w:tr w:rsidR="00854B6F" w:rsidRPr="0002501E" w14:paraId="335A37D4" w14:textId="77777777" w:rsidTr="00C91C80">
        <w:trPr>
          <w:cantSplit/>
        </w:trPr>
        <w:tc>
          <w:tcPr>
            <w:tcW w:w="2988" w:type="dxa"/>
          </w:tcPr>
          <w:p w14:paraId="335A37CD" w14:textId="77777777" w:rsidR="00854B6F" w:rsidRDefault="00854B6F" w:rsidP="00C91C80">
            <w:pPr>
              <w:rPr>
                <w:rFonts w:ascii="Times New Roman" w:hAnsi="Times New Roman"/>
                <w:sz w:val="18"/>
                <w:szCs w:val="18"/>
              </w:rPr>
            </w:pPr>
            <w:r>
              <w:rPr>
                <w:rFonts w:ascii="Times New Roman" w:hAnsi="Times New Roman"/>
                <w:sz w:val="18"/>
                <w:szCs w:val="18"/>
              </w:rPr>
              <w:t>356.02</w:t>
            </w:r>
          </w:p>
          <w:p w14:paraId="335A37C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14:paraId="335A37C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2" w14:textId="77777777" w:rsidTr="00C91C80">
              <w:tc>
                <w:tcPr>
                  <w:tcW w:w="882" w:type="dxa"/>
                </w:tcPr>
                <w:p w14:paraId="335A37D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3" w14:textId="77777777" w:rsidR="00854B6F" w:rsidRPr="0002501E" w:rsidRDefault="00854B6F" w:rsidP="00C91C80">
            <w:pPr>
              <w:rPr>
                <w:rFonts w:ascii="Times New Roman" w:hAnsi="Times New Roman"/>
                <w:sz w:val="18"/>
                <w:szCs w:val="18"/>
              </w:rPr>
            </w:pPr>
          </w:p>
        </w:tc>
      </w:tr>
      <w:tr w:rsidR="00854B6F" w:rsidRPr="0002501E" w14:paraId="335A37DC" w14:textId="77777777" w:rsidTr="00C91C80">
        <w:trPr>
          <w:cantSplit/>
        </w:trPr>
        <w:tc>
          <w:tcPr>
            <w:tcW w:w="2988" w:type="dxa"/>
          </w:tcPr>
          <w:p w14:paraId="335A37D5" w14:textId="77777777" w:rsidR="00854B6F" w:rsidRDefault="00854B6F" w:rsidP="00C91C80">
            <w:pPr>
              <w:rPr>
                <w:rFonts w:ascii="Times New Roman" w:hAnsi="Times New Roman"/>
                <w:sz w:val="18"/>
                <w:szCs w:val="18"/>
              </w:rPr>
            </w:pPr>
            <w:r>
              <w:rPr>
                <w:rFonts w:ascii="Times New Roman" w:hAnsi="Times New Roman"/>
                <w:sz w:val="18"/>
                <w:szCs w:val="18"/>
              </w:rPr>
              <w:t>356.021</w:t>
            </w:r>
          </w:p>
          <w:p w14:paraId="335A37D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14:paraId="335A37D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A" w14:textId="77777777" w:rsidTr="00C91C80">
              <w:tc>
                <w:tcPr>
                  <w:tcW w:w="882" w:type="dxa"/>
                </w:tcPr>
                <w:p w14:paraId="335A37D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B" w14:textId="77777777" w:rsidR="00854B6F" w:rsidRPr="0002501E" w:rsidRDefault="00854B6F" w:rsidP="00C91C80">
            <w:pPr>
              <w:rPr>
                <w:rFonts w:ascii="Times New Roman" w:hAnsi="Times New Roman"/>
                <w:sz w:val="18"/>
                <w:szCs w:val="18"/>
              </w:rPr>
            </w:pPr>
          </w:p>
        </w:tc>
      </w:tr>
      <w:tr w:rsidR="00854B6F" w:rsidRPr="0002501E" w14:paraId="335A37E4" w14:textId="77777777" w:rsidTr="00C91C80">
        <w:trPr>
          <w:cantSplit/>
        </w:trPr>
        <w:tc>
          <w:tcPr>
            <w:tcW w:w="2988" w:type="dxa"/>
          </w:tcPr>
          <w:p w14:paraId="335A37DD" w14:textId="77777777"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14:paraId="335A37DE" w14:textId="77777777"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14:paraId="335A37D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2" w14:textId="77777777" w:rsidTr="00C91C80">
              <w:tc>
                <w:tcPr>
                  <w:tcW w:w="882" w:type="dxa"/>
                </w:tcPr>
                <w:p w14:paraId="335A37E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3" w14:textId="77777777" w:rsidR="00854B6F" w:rsidRPr="0002501E" w:rsidRDefault="00854B6F" w:rsidP="00C91C80">
            <w:pPr>
              <w:rPr>
                <w:rFonts w:ascii="Times New Roman" w:hAnsi="Times New Roman"/>
                <w:sz w:val="18"/>
                <w:szCs w:val="18"/>
              </w:rPr>
            </w:pPr>
          </w:p>
        </w:tc>
      </w:tr>
      <w:tr w:rsidR="00854B6F" w14:paraId="335A37EB" w14:textId="77777777" w:rsidTr="00C91C80">
        <w:trPr>
          <w:cantSplit/>
        </w:trPr>
        <w:tc>
          <w:tcPr>
            <w:tcW w:w="2988" w:type="dxa"/>
          </w:tcPr>
          <w:p w14:paraId="335A37E5" w14:textId="77777777"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14:paraId="335A37E6"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9" w14:textId="77777777" w:rsidTr="00C91C80">
              <w:tc>
                <w:tcPr>
                  <w:tcW w:w="882" w:type="dxa"/>
                </w:tcPr>
                <w:p w14:paraId="335A37E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8"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A" w14:textId="77777777" w:rsidR="00854B6F" w:rsidRDefault="00854B6F" w:rsidP="00C91C80">
            <w:pPr>
              <w:rPr>
                <w:rFonts w:ascii="Times New Roman" w:hAnsi="Times New Roman"/>
                <w:sz w:val="18"/>
                <w:szCs w:val="18"/>
              </w:rPr>
            </w:pPr>
          </w:p>
        </w:tc>
      </w:tr>
      <w:tr w:rsidR="00854B6F" w:rsidRPr="0002501E" w14:paraId="335A380B" w14:textId="77777777" w:rsidTr="00F74EB9">
        <w:trPr>
          <w:cantSplit/>
        </w:trPr>
        <w:tc>
          <w:tcPr>
            <w:tcW w:w="2988" w:type="dxa"/>
          </w:tcPr>
          <w:p w14:paraId="335A37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p w14:paraId="335A37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F0" w14:textId="77777777" w:rsidTr="00983EFE">
              <w:tc>
                <w:tcPr>
                  <w:tcW w:w="882" w:type="dxa"/>
                </w:tcPr>
                <w:p w14:paraId="335A37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7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7F3" w14:textId="77777777" w:rsidTr="00983EFE">
              <w:tc>
                <w:tcPr>
                  <w:tcW w:w="882" w:type="dxa"/>
                </w:tcPr>
                <w:p w14:paraId="335A37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14:paraId="335A37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14:paraId="335A37F6" w14:textId="77777777" w:rsidTr="00983EFE">
              <w:tc>
                <w:tcPr>
                  <w:tcW w:w="882" w:type="dxa"/>
                </w:tcPr>
                <w:p w14:paraId="335A37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7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7F9" w14:textId="77777777" w:rsidTr="00983EFE">
              <w:tc>
                <w:tcPr>
                  <w:tcW w:w="882" w:type="dxa"/>
                </w:tcPr>
                <w:p w14:paraId="335A37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14:paraId="335A37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14:paraId="335A37FC" w14:textId="77777777" w:rsidTr="00983EFE">
              <w:tc>
                <w:tcPr>
                  <w:tcW w:w="882" w:type="dxa"/>
                </w:tcPr>
                <w:p w14:paraId="335A37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14:paraId="335A37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14:paraId="335A37FF" w14:textId="77777777" w:rsidTr="00983EFE">
              <w:tc>
                <w:tcPr>
                  <w:tcW w:w="882" w:type="dxa"/>
                </w:tcPr>
                <w:p w14:paraId="335A37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2" w14:textId="77777777" w:rsidTr="00983EFE">
              <w:tc>
                <w:tcPr>
                  <w:tcW w:w="882" w:type="dxa"/>
                </w:tcPr>
                <w:p w14:paraId="335A38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80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06" w14:textId="77777777" w:rsidTr="00D6294F">
              <w:tc>
                <w:tcPr>
                  <w:tcW w:w="882" w:type="dxa"/>
                </w:tcPr>
                <w:p w14:paraId="335A38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9" w14:textId="77777777" w:rsidTr="00D6294F">
              <w:tc>
                <w:tcPr>
                  <w:tcW w:w="882" w:type="dxa"/>
                </w:tcPr>
                <w:p w14:paraId="335A38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0A" w14:textId="77777777" w:rsidR="00854B6F" w:rsidRPr="0002501E" w:rsidRDefault="00854B6F" w:rsidP="00784F47"/>
        </w:tc>
      </w:tr>
      <w:tr w:rsidR="00854B6F" w:rsidRPr="0002501E" w14:paraId="335A3816" w14:textId="77777777" w:rsidTr="00F74EB9">
        <w:trPr>
          <w:cantSplit/>
        </w:trPr>
        <w:tc>
          <w:tcPr>
            <w:tcW w:w="2988" w:type="dxa"/>
          </w:tcPr>
          <w:p w14:paraId="335A38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14:paraId="335A38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14:paraId="335A380E"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1" w14:textId="77777777" w:rsidTr="00D6294F">
              <w:tc>
                <w:tcPr>
                  <w:tcW w:w="882" w:type="dxa"/>
                </w:tcPr>
                <w:p w14:paraId="335A38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14" w14:textId="77777777" w:rsidTr="00D6294F">
              <w:tc>
                <w:tcPr>
                  <w:tcW w:w="882" w:type="dxa"/>
                </w:tcPr>
                <w:p w14:paraId="335A38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15" w14:textId="77777777" w:rsidR="00854B6F" w:rsidRPr="0002501E" w:rsidRDefault="00854B6F" w:rsidP="00784F47"/>
        </w:tc>
      </w:tr>
      <w:tr w:rsidR="00854B6F" w:rsidRPr="0002501E" w14:paraId="335A383C" w14:textId="77777777" w:rsidTr="00F74EB9">
        <w:trPr>
          <w:cantSplit/>
        </w:trPr>
        <w:tc>
          <w:tcPr>
            <w:tcW w:w="2988" w:type="dxa"/>
          </w:tcPr>
          <w:p w14:paraId="335A38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356.2</w:t>
            </w:r>
          </w:p>
          <w:p w14:paraId="335A38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B" w14:textId="77777777" w:rsidTr="00983EFE">
              <w:tc>
                <w:tcPr>
                  <w:tcW w:w="882" w:type="dxa"/>
                </w:tcPr>
                <w:p w14:paraId="335A38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81E" w14:textId="77777777" w:rsidTr="00983EFE">
              <w:tc>
                <w:tcPr>
                  <w:tcW w:w="882" w:type="dxa"/>
                </w:tcPr>
                <w:p w14:paraId="335A38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14:paraId="335A38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14:paraId="335A3821" w14:textId="77777777" w:rsidTr="00983EFE">
              <w:tc>
                <w:tcPr>
                  <w:tcW w:w="882" w:type="dxa"/>
                </w:tcPr>
                <w:p w14:paraId="335A38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14:paraId="335A38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14:paraId="335A3824" w14:textId="77777777" w:rsidTr="00983EFE">
              <w:tc>
                <w:tcPr>
                  <w:tcW w:w="882" w:type="dxa"/>
                </w:tcPr>
                <w:p w14:paraId="335A38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8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827" w14:textId="77777777" w:rsidTr="00983EFE">
              <w:tc>
                <w:tcPr>
                  <w:tcW w:w="882" w:type="dxa"/>
                </w:tcPr>
                <w:p w14:paraId="335A38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2A" w14:textId="77777777" w:rsidTr="00983EFE">
              <w:tc>
                <w:tcPr>
                  <w:tcW w:w="882" w:type="dxa"/>
                </w:tcPr>
                <w:p w14:paraId="335A38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8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82D" w14:textId="77777777" w:rsidTr="00983EFE">
              <w:tc>
                <w:tcPr>
                  <w:tcW w:w="882" w:type="dxa"/>
                </w:tcPr>
                <w:p w14:paraId="335A38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30" w14:textId="77777777" w:rsidTr="00983EFE">
              <w:tc>
                <w:tcPr>
                  <w:tcW w:w="882" w:type="dxa"/>
                </w:tcPr>
                <w:p w14:paraId="335A38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833" w14:textId="77777777" w:rsidTr="00983EFE">
              <w:tc>
                <w:tcPr>
                  <w:tcW w:w="882" w:type="dxa"/>
                </w:tcPr>
                <w:p w14:paraId="335A38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36" w14:textId="77777777" w:rsidTr="00983EFE">
              <w:tc>
                <w:tcPr>
                  <w:tcW w:w="882" w:type="dxa"/>
                </w:tcPr>
                <w:p w14:paraId="335A38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3A" w14:textId="77777777" w:rsidTr="00D6294F">
              <w:tc>
                <w:tcPr>
                  <w:tcW w:w="882" w:type="dxa"/>
                </w:tcPr>
                <w:p w14:paraId="335A38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3B" w14:textId="77777777" w:rsidR="00854B6F" w:rsidRPr="0002501E" w:rsidRDefault="00854B6F" w:rsidP="00784F47"/>
        </w:tc>
      </w:tr>
      <w:tr w:rsidR="00854B6F" w:rsidRPr="0002501E" w14:paraId="335A3843" w14:textId="77777777" w:rsidTr="00F74EB9">
        <w:trPr>
          <w:cantSplit/>
        </w:trPr>
        <w:tc>
          <w:tcPr>
            <w:tcW w:w="2988" w:type="dxa"/>
          </w:tcPr>
          <w:p w14:paraId="335A38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14:paraId="335A38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14:paraId="335A38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14:paraId="335A3840" w14:textId="77777777" w:rsidR="00854B6F" w:rsidRPr="0002501E" w:rsidRDefault="00854B6F" w:rsidP="00784F47">
            <w:pPr>
              <w:rPr>
                <w:rFonts w:ascii="Times New Roman" w:hAnsi="Times New Roman"/>
                <w:sz w:val="18"/>
                <w:szCs w:val="18"/>
              </w:rPr>
            </w:pPr>
          </w:p>
        </w:tc>
        <w:tc>
          <w:tcPr>
            <w:tcW w:w="3420" w:type="dxa"/>
          </w:tcPr>
          <w:p w14:paraId="335A38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14:paraId="335A3842" w14:textId="77777777" w:rsidR="00854B6F" w:rsidRPr="0002501E" w:rsidRDefault="00854B6F" w:rsidP="00784F47">
            <w:pPr>
              <w:rPr>
                <w:rFonts w:ascii="Times New Roman" w:hAnsi="Times New Roman"/>
                <w:sz w:val="18"/>
                <w:szCs w:val="18"/>
              </w:rPr>
            </w:pPr>
          </w:p>
        </w:tc>
      </w:tr>
      <w:tr w:rsidR="00854B6F" w:rsidRPr="0002501E" w14:paraId="335A38D0" w14:textId="77777777" w:rsidTr="00784F47">
        <w:tc>
          <w:tcPr>
            <w:tcW w:w="2988" w:type="dxa"/>
          </w:tcPr>
          <w:p w14:paraId="335A3844"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45"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14:paraId="335A3848" w14:textId="77777777" w:rsidTr="00C91C80">
              <w:tc>
                <w:tcPr>
                  <w:tcW w:w="882" w:type="dxa"/>
                  <w:tcBorders>
                    <w:top w:val="nil"/>
                    <w:left w:val="nil"/>
                    <w:bottom w:val="single" w:sz="4" w:space="0" w:color="auto"/>
                    <w:right w:val="nil"/>
                  </w:tcBorders>
                  <w:hideMark/>
                </w:tcPr>
                <w:p w14:paraId="335A3846" w14:textId="77777777"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14:paraId="335A3847" w14:textId="77777777"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14:paraId="335A384B" w14:textId="77777777" w:rsidTr="00C91C80">
              <w:trPr>
                <w:trHeight w:val="215"/>
              </w:trPr>
              <w:tc>
                <w:tcPr>
                  <w:tcW w:w="882" w:type="dxa"/>
                  <w:tcBorders>
                    <w:top w:val="single" w:sz="4" w:space="0" w:color="auto"/>
                    <w:left w:val="nil"/>
                    <w:bottom w:val="single" w:sz="4" w:space="0" w:color="auto"/>
                    <w:right w:val="nil"/>
                  </w:tcBorders>
                  <w:hideMark/>
                </w:tcPr>
                <w:p w14:paraId="335A3849" w14:textId="77777777"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14:paraId="335A384A" w14:textId="77777777"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14:paraId="335A384E" w14:textId="77777777" w:rsidTr="00C91C80">
              <w:tc>
                <w:tcPr>
                  <w:tcW w:w="882" w:type="dxa"/>
                  <w:tcBorders>
                    <w:top w:val="single" w:sz="4" w:space="0" w:color="auto"/>
                    <w:left w:val="nil"/>
                    <w:bottom w:val="single" w:sz="4" w:space="0" w:color="auto"/>
                    <w:right w:val="nil"/>
                  </w:tcBorders>
                  <w:hideMark/>
                </w:tcPr>
                <w:p w14:paraId="335A384C" w14:textId="77777777"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14:paraId="335A384D" w14:textId="77777777"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14:paraId="335A3851" w14:textId="77777777" w:rsidTr="00C91C80">
              <w:tc>
                <w:tcPr>
                  <w:tcW w:w="882" w:type="dxa"/>
                  <w:tcBorders>
                    <w:top w:val="single" w:sz="4" w:space="0" w:color="auto"/>
                    <w:left w:val="nil"/>
                    <w:bottom w:val="single" w:sz="4" w:space="0" w:color="auto"/>
                    <w:right w:val="nil"/>
                  </w:tcBorders>
                  <w:hideMark/>
                </w:tcPr>
                <w:p w14:paraId="335A384F" w14:textId="77777777"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14:paraId="335A3850" w14:textId="77777777"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14:paraId="335A3854" w14:textId="77777777" w:rsidTr="00C91C80">
              <w:tc>
                <w:tcPr>
                  <w:tcW w:w="882" w:type="dxa"/>
                  <w:tcBorders>
                    <w:top w:val="single" w:sz="4" w:space="0" w:color="auto"/>
                    <w:left w:val="nil"/>
                    <w:bottom w:val="single" w:sz="4" w:space="0" w:color="auto"/>
                    <w:right w:val="nil"/>
                  </w:tcBorders>
                  <w:hideMark/>
                </w:tcPr>
                <w:p w14:paraId="335A3852" w14:textId="77777777"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14:paraId="335A3853" w14:textId="77777777"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14:paraId="335A3857" w14:textId="77777777" w:rsidTr="00C91C80">
              <w:tc>
                <w:tcPr>
                  <w:tcW w:w="882" w:type="dxa"/>
                  <w:tcBorders>
                    <w:top w:val="single" w:sz="4" w:space="0" w:color="auto"/>
                    <w:left w:val="nil"/>
                    <w:bottom w:val="single" w:sz="4" w:space="0" w:color="auto"/>
                    <w:right w:val="nil"/>
                  </w:tcBorders>
                  <w:hideMark/>
                </w:tcPr>
                <w:p w14:paraId="335A3855" w14:textId="77777777"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14:paraId="335A3856" w14:textId="77777777"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14:paraId="335A385A" w14:textId="77777777" w:rsidTr="00C91C80">
              <w:tc>
                <w:tcPr>
                  <w:tcW w:w="882" w:type="dxa"/>
                  <w:tcBorders>
                    <w:top w:val="single" w:sz="4" w:space="0" w:color="auto"/>
                    <w:left w:val="nil"/>
                    <w:bottom w:val="single" w:sz="4" w:space="0" w:color="auto"/>
                    <w:right w:val="nil"/>
                  </w:tcBorders>
                  <w:hideMark/>
                </w:tcPr>
                <w:p w14:paraId="335A3858" w14:textId="77777777"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14:paraId="335A3859" w14:textId="77777777"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14:paraId="335A385D" w14:textId="77777777" w:rsidTr="00C91C80">
              <w:tc>
                <w:tcPr>
                  <w:tcW w:w="882" w:type="dxa"/>
                  <w:tcBorders>
                    <w:top w:val="single" w:sz="4" w:space="0" w:color="auto"/>
                    <w:left w:val="nil"/>
                    <w:bottom w:val="single" w:sz="4" w:space="0" w:color="auto"/>
                    <w:right w:val="nil"/>
                  </w:tcBorders>
                  <w:hideMark/>
                </w:tcPr>
                <w:p w14:paraId="335A385B" w14:textId="77777777"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14:paraId="335A385C" w14:textId="77777777"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14:paraId="335A3860" w14:textId="77777777" w:rsidTr="00C91C80">
              <w:tc>
                <w:tcPr>
                  <w:tcW w:w="882" w:type="dxa"/>
                  <w:tcBorders>
                    <w:top w:val="single" w:sz="4" w:space="0" w:color="auto"/>
                    <w:left w:val="nil"/>
                    <w:bottom w:val="single" w:sz="4" w:space="0" w:color="auto"/>
                    <w:right w:val="nil"/>
                  </w:tcBorders>
                  <w:hideMark/>
                </w:tcPr>
                <w:p w14:paraId="335A385E" w14:textId="77777777"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14:paraId="335A385F" w14:textId="77777777"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14:paraId="335A3863" w14:textId="77777777" w:rsidTr="00C91C80">
              <w:tc>
                <w:tcPr>
                  <w:tcW w:w="882" w:type="dxa"/>
                  <w:tcBorders>
                    <w:top w:val="single" w:sz="4" w:space="0" w:color="auto"/>
                    <w:left w:val="nil"/>
                    <w:bottom w:val="single" w:sz="4" w:space="0" w:color="auto"/>
                    <w:right w:val="nil"/>
                  </w:tcBorders>
                  <w:hideMark/>
                </w:tcPr>
                <w:p w14:paraId="335A3861" w14:textId="77777777"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14:paraId="335A3862" w14:textId="77777777"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14:paraId="335A3866" w14:textId="77777777" w:rsidTr="00C91C80">
              <w:tc>
                <w:tcPr>
                  <w:tcW w:w="882" w:type="dxa"/>
                  <w:tcBorders>
                    <w:top w:val="single" w:sz="4" w:space="0" w:color="auto"/>
                    <w:left w:val="nil"/>
                    <w:bottom w:val="single" w:sz="4" w:space="0" w:color="auto"/>
                    <w:right w:val="nil"/>
                  </w:tcBorders>
                  <w:hideMark/>
                </w:tcPr>
                <w:p w14:paraId="335A3864" w14:textId="77777777"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14:paraId="335A3865" w14:textId="77777777"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14:paraId="335A3869" w14:textId="77777777" w:rsidTr="00C91C80">
              <w:tc>
                <w:tcPr>
                  <w:tcW w:w="882" w:type="dxa"/>
                  <w:tcBorders>
                    <w:top w:val="single" w:sz="4" w:space="0" w:color="auto"/>
                    <w:left w:val="nil"/>
                    <w:bottom w:val="single" w:sz="4" w:space="0" w:color="auto"/>
                    <w:right w:val="nil"/>
                  </w:tcBorders>
                  <w:hideMark/>
                </w:tcPr>
                <w:p w14:paraId="335A3867" w14:textId="77777777"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14:paraId="335A3868" w14:textId="77777777"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14:paraId="335A386C" w14:textId="77777777" w:rsidTr="00C91C80">
              <w:tc>
                <w:tcPr>
                  <w:tcW w:w="882" w:type="dxa"/>
                  <w:tcBorders>
                    <w:top w:val="single" w:sz="4" w:space="0" w:color="auto"/>
                    <w:left w:val="nil"/>
                    <w:bottom w:val="single" w:sz="4" w:space="0" w:color="auto"/>
                    <w:right w:val="nil"/>
                  </w:tcBorders>
                  <w:hideMark/>
                </w:tcPr>
                <w:p w14:paraId="335A386A" w14:textId="77777777"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14:paraId="335A386B" w14:textId="77777777"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14:paraId="335A386F" w14:textId="77777777" w:rsidTr="00C91C80">
              <w:tc>
                <w:tcPr>
                  <w:tcW w:w="882" w:type="dxa"/>
                  <w:tcBorders>
                    <w:top w:val="single" w:sz="4" w:space="0" w:color="auto"/>
                    <w:left w:val="nil"/>
                    <w:bottom w:val="single" w:sz="4" w:space="0" w:color="auto"/>
                    <w:right w:val="nil"/>
                  </w:tcBorders>
                  <w:hideMark/>
                </w:tcPr>
                <w:p w14:paraId="335A386D" w14:textId="77777777"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14:paraId="335A386E" w14:textId="77777777"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14:paraId="335A3872" w14:textId="77777777" w:rsidTr="00C91C80">
              <w:tc>
                <w:tcPr>
                  <w:tcW w:w="882" w:type="dxa"/>
                  <w:tcBorders>
                    <w:top w:val="single" w:sz="4" w:space="0" w:color="auto"/>
                    <w:left w:val="nil"/>
                    <w:bottom w:val="single" w:sz="4" w:space="0" w:color="auto"/>
                    <w:right w:val="nil"/>
                  </w:tcBorders>
                  <w:hideMark/>
                </w:tcPr>
                <w:p w14:paraId="335A3870" w14:textId="77777777"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14:paraId="335A3871" w14:textId="77777777"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14:paraId="335A3875" w14:textId="77777777" w:rsidTr="00C91C80">
              <w:tc>
                <w:tcPr>
                  <w:tcW w:w="882" w:type="dxa"/>
                  <w:tcBorders>
                    <w:top w:val="single" w:sz="4" w:space="0" w:color="auto"/>
                    <w:left w:val="nil"/>
                    <w:bottom w:val="single" w:sz="4" w:space="0" w:color="auto"/>
                    <w:right w:val="nil"/>
                  </w:tcBorders>
                  <w:hideMark/>
                </w:tcPr>
                <w:p w14:paraId="335A3873" w14:textId="77777777" w:rsidR="00854B6F" w:rsidRDefault="00854B6F" w:rsidP="00C91C80">
                  <w:pPr>
                    <w:rPr>
                      <w:rFonts w:ascii="Times New Roman" w:hAnsi="Times New Roman"/>
                      <w:sz w:val="18"/>
                      <w:szCs w:val="18"/>
                    </w:rPr>
                  </w:pPr>
                  <w:r>
                    <w:rPr>
                      <w:rFonts w:ascii="Times New Roman" w:hAnsi="Times New Roman"/>
                      <w:sz w:val="18"/>
                      <w:szCs w:val="18"/>
                    </w:rPr>
                    <w:t>365.015</w:t>
                  </w:r>
                </w:p>
              </w:tc>
              <w:tc>
                <w:tcPr>
                  <w:tcW w:w="2307" w:type="dxa"/>
                  <w:tcBorders>
                    <w:top w:val="single" w:sz="4" w:space="0" w:color="auto"/>
                    <w:left w:val="nil"/>
                    <w:bottom w:val="single" w:sz="4" w:space="0" w:color="auto"/>
                    <w:right w:val="nil"/>
                  </w:tcBorders>
                  <w:hideMark/>
                </w:tcPr>
                <w:p w14:paraId="335A3874" w14:textId="77777777"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14:paraId="335A3878" w14:textId="77777777" w:rsidTr="00C91C80">
              <w:tc>
                <w:tcPr>
                  <w:tcW w:w="882" w:type="dxa"/>
                  <w:tcBorders>
                    <w:top w:val="single" w:sz="4" w:space="0" w:color="auto"/>
                    <w:left w:val="nil"/>
                    <w:bottom w:val="single" w:sz="4" w:space="0" w:color="auto"/>
                    <w:right w:val="nil"/>
                  </w:tcBorders>
                  <w:hideMark/>
                </w:tcPr>
                <w:p w14:paraId="335A3876" w14:textId="77777777"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14:paraId="335A3877" w14:textId="77777777"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14:paraId="335A387B" w14:textId="77777777" w:rsidTr="00C91C80">
              <w:tc>
                <w:tcPr>
                  <w:tcW w:w="882" w:type="dxa"/>
                  <w:tcBorders>
                    <w:top w:val="single" w:sz="4" w:space="0" w:color="auto"/>
                    <w:left w:val="nil"/>
                    <w:bottom w:val="single" w:sz="4" w:space="0" w:color="auto"/>
                    <w:right w:val="nil"/>
                  </w:tcBorders>
                  <w:hideMark/>
                </w:tcPr>
                <w:p w14:paraId="335A3879" w14:textId="77777777"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14:paraId="335A387A" w14:textId="77777777"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14:paraId="335A387E" w14:textId="77777777" w:rsidTr="00C91C80">
              <w:tc>
                <w:tcPr>
                  <w:tcW w:w="882" w:type="dxa"/>
                  <w:tcBorders>
                    <w:top w:val="single" w:sz="4" w:space="0" w:color="auto"/>
                    <w:left w:val="nil"/>
                    <w:bottom w:val="single" w:sz="4" w:space="0" w:color="auto"/>
                    <w:right w:val="nil"/>
                  </w:tcBorders>
                  <w:hideMark/>
                </w:tcPr>
                <w:p w14:paraId="335A387C" w14:textId="77777777"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14:paraId="335A387D" w14:textId="77777777"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14:paraId="335A3881" w14:textId="77777777" w:rsidTr="00C91C80">
              <w:tc>
                <w:tcPr>
                  <w:tcW w:w="882" w:type="dxa"/>
                  <w:tcBorders>
                    <w:top w:val="single" w:sz="4" w:space="0" w:color="auto"/>
                    <w:left w:val="nil"/>
                    <w:bottom w:val="single" w:sz="4" w:space="0" w:color="auto"/>
                    <w:right w:val="nil"/>
                  </w:tcBorders>
                  <w:hideMark/>
                </w:tcPr>
                <w:p w14:paraId="335A387F" w14:textId="77777777"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14:paraId="335A3880" w14:textId="77777777"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14:paraId="335A3884" w14:textId="77777777" w:rsidTr="00C91C80">
              <w:tc>
                <w:tcPr>
                  <w:tcW w:w="882" w:type="dxa"/>
                  <w:tcBorders>
                    <w:top w:val="single" w:sz="4" w:space="0" w:color="auto"/>
                    <w:left w:val="nil"/>
                    <w:bottom w:val="single" w:sz="4" w:space="0" w:color="auto"/>
                    <w:right w:val="nil"/>
                  </w:tcBorders>
                  <w:hideMark/>
                </w:tcPr>
                <w:p w14:paraId="335A3882" w14:textId="77777777"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14:paraId="335A3883" w14:textId="77777777"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14:paraId="335A3887" w14:textId="77777777" w:rsidTr="00C91C80">
              <w:tc>
                <w:tcPr>
                  <w:tcW w:w="882" w:type="dxa"/>
                  <w:tcBorders>
                    <w:top w:val="single" w:sz="4" w:space="0" w:color="auto"/>
                    <w:left w:val="nil"/>
                    <w:bottom w:val="single" w:sz="4" w:space="0" w:color="auto"/>
                    <w:right w:val="nil"/>
                  </w:tcBorders>
                  <w:hideMark/>
                </w:tcPr>
                <w:p w14:paraId="335A3885" w14:textId="77777777"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14:paraId="335A3886"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14:paraId="335A388A" w14:textId="77777777" w:rsidTr="00C91C80">
              <w:tc>
                <w:tcPr>
                  <w:tcW w:w="882" w:type="dxa"/>
                  <w:tcBorders>
                    <w:top w:val="single" w:sz="4" w:space="0" w:color="auto"/>
                    <w:left w:val="nil"/>
                    <w:bottom w:val="single" w:sz="4" w:space="0" w:color="auto"/>
                    <w:right w:val="nil"/>
                  </w:tcBorders>
                  <w:hideMark/>
                </w:tcPr>
                <w:p w14:paraId="335A3888" w14:textId="77777777" w:rsidR="00854B6F" w:rsidRDefault="00854B6F" w:rsidP="00C91C80">
                  <w:pPr>
                    <w:rPr>
                      <w:rFonts w:ascii="Times New Roman" w:hAnsi="Times New Roman"/>
                      <w:sz w:val="18"/>
                      <w:szCs w:val="18"/>
                    </w:rPr>
                  </w:pPr>
                  <w:r>
                    <w:rPr>
                      <w:rFonts w:ascii="Times New Roman" w:hAnsi="Times New Roman"/>
                      <w:sz w:val="18"/>
                      <w:szCs w:val="18"/>
                    </w:rPr>
                    <w:t>356.012</w:t>
                  </w:r>
                </w:p>
              </w:tc>
              <w:tc>
                <w:tcPr>
                  <w:tcW w:w="2307" w:type="dxa"/>
                  <w:tcBorders>
                    <w:top w:val="single" w:sz="4" w:space="0" w:color="auto"/>
                    <w:left w:val="nil"/>
                    <w:bottom w:val="single" w:sz="4" w:space="0" w:color="auto"/>
                    <w:right w:val="nil"/>
                  </w:tcBorders>
                  <w:hideMark/>
                </w:tcPr>
                <w:p w14:paraId="335A3889"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SUBLUXATION </w:t>
                  </w:r>
                  <w:r>
                    <w:rPr>
                      <w:rFonts w:ascii="Times New Roman" w:hAnsi="Times New Roman"/>
                      <w:sz w:val="18"/>
                      <w:szCs w:val="18"/>
                    </w:rPr>
                    <w:lastRenderedPageBreak/>
                    <w:t>LEVEL CODE</w:t>
                  </w:r>
                </w:p>
              </w:tc>
            </w:tr>
            <w:tr w:rsidR="00854B6F" w14:paraId="335A388D" w14:textId="77777777" w:rsidTr="00C91C80">
              <w:tc>
                <w:tcPr>
                  <w:tcW w:w="882" w:type="dxa"/>
                  <w:tcBorders>
                    <w:top w:val="single" w:sz="4" w:space="0" w:color="auto"/>
                    <w:left w:val="nil"/>
                    <w:bottom w:val="single" w:sz="4" w:space="0" w:color="auto"/>
                    <w:right w:val="nil"/>
                  </w:tcBorders>
                  <w:hideMark/>
                </w:tcPr>
                <w:p w14:paraId="335A388B"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356.013</w:t>
                  </w:r>
                </w:p>
              </w:tc>
              <w:tc>
                <w:tcPr>
                  <w:tcW w:w="2307" w:type="dxa"/>
                  <w:tcBorders>
                    <w:top w:val="single" w:sz="4" w:space="0" w:color="auto"/>
                    <w:left w:val="nil"/>
                    <w:bottom w:val="single" w:sz="4" w:space="0" w:color="auto"/>
                    <w:right w:val="nil"/>
                  </w:tcBorders>
                  <w:hideMark/>
                </w:tcPr>
                <w:p w14:paraId="335A388C" w14:textId="77777777"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14:paraId="335A3890" w14:textId="77777777" w:rsidTr="00C91C80">
              <w:tc>
                <w:tcPr>
                  <w:tcW w:w="882" w:type="dxa"/>
                  <w:tcBorders>
                    <w:top w:val="single" w:sz="4" w:space="0" w:color="auto"/>
                    <w:left w:val="nil"/>
                    <w:bottom w:val="single" w:sz="4" w:space="0" w:color="auto"/>
                    <w:right w:val="nil"/>
                  </w:tcBorders>
                  <w:hideMark/>
                </w:tcPr>
                <w:p w14:paraId="335A388E" w14:textId="77777777"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14:paraId="335A388F" w14:textId="77777777"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14:paraId="335A3893" w14:textId="77777777" w:rsidTr="00C91C80">
              <w:tc>
                <w:tcPr>
                  <w:tcW w:w="882" w:type="dxa"/>
                  <w:tcBorders>
                    <w:top w:val="single" w:sz="4" w:space="0" w:color="auto"/>
                    <w:left w:val="nil"/>
                    <w:bottom w:val="single" w:sz="4" w:space="0" w:color="auto"/>
                    <w:right w:val="nil"/>
                  </w:tcBorders>
                  <w:hideMark/>
                </w:tcPr>
                <w:p w14:paraId="335A3891" w14:textId="77777777"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14:paraId="335A3892" w14:textId="77777777"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14:paraId="335A3896" w14:textId="77777777" w:rsidTr="00C91C80">
              <w:tc>
                <w:tcPr>
                  <w:tcW w:w="882" w:type="dxa"/>
                  <w:tcBorders>
                    <w:top w:val="single" w:sz="4" w:space="0" w:color="auto"/>
                    <w:left w:val="nil"/>
                    <w:bottom w:val="single" w:sz="4" w:space="0" w:color="auto"/>
                    <w:right w:val="nil"/>
                  </w:tcBorders>
                  <w:hideMark/>
                </w:tcPr>
                <w:p w14:paraId="335A3894" w14:textId="77777777"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14:paraId="335A3895" w14:textId="77777777"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14:paraId="335A3899" w14:textId="77777777" w:rsidTr="00C91C80">
              <w:tc>
                <w:tcPr>
                  <w:tcW w:w="882" w:type="dxa"/>
                  <w:tcBorders>
                    <w:top w:val="single" w:sz="4" w:space="0" w:color="auto"/>
                    <w:left w:val="nil"/>
                    <w:bottom w:val="single" w:sz="4" w:space="0" w:color="auto"/>
                    <w:right w:val="nil"/>
                  </w:tcBorders>
                  <w:hideMark/>
                </w:tcPr>
                <w:p w14:paraId="335A3897" w14:textId="77777777"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14:paraId="335A3898" w14:textId="77777777"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14:paraId="335A389C" w14:textId="77777777" w:rsidTr="00C91C80">
              <w:tc>
                <w:tcPr>
                  <w:tcW w:w="882" w:type="dxa"/>
                  <w:tcBorders>
                    <w:top w:val="single" w:sz="4" w:space="0" w:color="auto"/>
                    <w:left w:val="nil"/>
                    <w:bottom w:val="single" w:sz="4" w:space="0" w:color="auto"/>
                    <w:right w:val="nil"/>
                  </w:tcBorders>
                  <w:hideMark/>
                </w:tcPr>
                <w:p w14:paraId="335A389A" w14:textId="77777777"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14:paraId="335A389B" w14:textId="77777777"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14:paraId="335A389F" w14:textId="77777777" w:rsidTr="00C91C80">
              <w:tc>
                <w:tcPr>
                  <w:tcW w:w="882" w:type="dxa"/>
                  <w:tcBorders>
                    <w:top w:val="single" w:sz="4" w:space="0" w:color="auto"/>
                    <w:left w:val="nil"/>
                    <w:bottom w:val="single" w:sz="4" w:space="0" w:color="auto"/>
                    <w:right w:val="nil"/>
                  </w:tcBorders>
                </w:tcPr>
                <w:p w14:paraId="335A389D" w14:textId="77777777"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14:paraId="335A389E" w14:textId="77777777"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14:paraId="335A38A2" w14:textId="77777777" w:rsidTr="00C91C80">
              <w:tc>
                <w:tcPr>
                  <w:tcW w:w="882" w:type="dxa"/>
                  <w:tcBorders>
                    <w:top w:val="single" w:sz="4" w:space="0" w:color="auto"/>
                    <w:left w:val="nil"/>
                    <w:bottom w:val="single" w:sz="4" w:space="0" w:color="auto"/>
                    <w:right w:val="nil"/>
                  </w:tcBorders>
                  <w:hideMark/>
                </w:tcPr>
                <w:p w14:paraId="335A38A0" w14:textId="77777777"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14:paraId="335A38A1" w14:textId="77777777"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14:paraId="335A38A5" w14:textId="77777777" w:rsidTr="00C91C80">
              <w:tc>
                <w:tcPr>
                  <w:tcW w:w="882" w:type="dxa"/>
                  <w:tcBorders>
                    <w:top w:val="single" w:sz="4" w:space="0" w:color="auto"/>
                    <w:left w:val="nil"/>
                    <w:bottom w:val="single" w:sz="4" w:space="0" w:color="auto"/>
                    <w:right w:val="nil"/>
                  </w:tcBorders>
                  <w:hideMark/>
                </w:tcPr>
                <w:p w14:paraId="335A38A3" w14:textId="77777777"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14:paraId="335A38A4" w14:textId="77777777"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14:paraId="335A38A8" w14:textId="77777777" w:rsidTr="00C91C80">
              <w:tc>
                <w:tcPr>
                  <w:tcW w:w="882" w:type="dxa"/>
                  <w:tcBorders>
                    <w:top w:val="single" w:sz="4" w:space="0" w:color="auto"/>
                    <w:left w:val="nil"/>
                    <w:bottom w:val="single" w:sz="4" w:space="0" w:color="auto"/>
                    <w:right w:val="nil"/>
                  </w:tcBorders>
                  <w:hideMark/>
                </w:tcPr>
                <w:p w14:paraId="335A38A6" w14:textId="77777777"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14:paraId="335A38A7" w14:textId="77777777"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14:paraId="335A38AB" w14:textId="77777777" w:rsidTr="00C91C80">
              <w:tc>
                <w:tcPr>
                  <w:tcW w:w="882" w:type="dxa"/>
                  <w:tcBorders>
                    <w:top w:val="single" w:sz="4" w:space="0" w:color="auto"/>
                    <w:left w:val="nil"/>
                    <w:bottom w:val="single" w:sz="4" w:space="0" w:color="auto"/>
                    <w:right w:val="nil"/>
                  </w:tcBorders>
                  <w:hideMark/>
                </w:tcPr>
                <w:p w14:paraId="335A38A9" w14:textId="77777777"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14:paraId="335A38AA" w14:textId="77777777"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14:paraId="335A38AE" w14:textId="77777777" w:rsidTr="00C91C80">
              <w:tc>
                <w:tcPr>
                  <w:tcW w:w="882" w:type="dxa"/>
                  <w:tcBorders>
                    <w:top w:val="single" w:sz="4" w:space="0" w:color="auto"/>
                    <w:left w:val="nil"/>
                    <w:bottom w:val="single" w:sz="4" w:space="0" w:color="auto"/>
                    <w:right w:val="nil"/>
                  </w:tcBorders>
                  <w:hideMark/>
                </w:tcPr>
                <w:p w14:paraId="335A38AC" w14:textId="77777777"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14:paraId="335A38AD" w14:textId="77777777"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14:paraId="335A38B1" w14:textId="77777777" w:rsidTr="00C91C80">
              <w:tc>
                <w:tcPr>
                  <w:tcW w:w="882" w:type="dxa"/>
                  <w:tcBorders>
                    <w:top w:val="single" w:sz="4" w:space="0" w:color="auto"/>
                    <w:left w:val="nil"/>
                    <w:bottom w:val="single" w:sz="4" w:space="0" w:color="auto"/>
                    <w:right w:val="nil"/>
                  </w:tcBorders>
                  <w:hideMark/>
                </w:tcPr>
                <w:p w14:paraId="335A38AF" w14:textId="77777777"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14:paraId="335A38B0" w14:textId="77777777"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14:paraId="335A38B4" w14:textId="77777777" w:rsidTr="00C91C80">
              <w:tc>
                <w:tcPr>
                  <w:tcW w:w="882" w:type="dxa"/>
                  <w:tcBorders>
                    <w:top w:val="single" w:sz="4" w:space="0" w:color="auto"/>
                    <w:left w:val="nil"/>
                    <w:bottom w:val="single" w:sz="4" w:space="0" w:color="auto"/>
                    <w:right w:val="nil"/>
                  </w:tcBorders>
                  <w:hideMark/>
                </w:tcPr>
                <w:p w14:paraId="335A38B2" w14:textId="77777777"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14:paraId="335A38B3" w14:textId="77777777"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14:paraId="335A38B7" w14:textId="77777777" w:rsidTr="00C91C80">
              <w:tc>
                <w:tcPr>
                  <w:tcW w:w="882" w:type="dxa"/>
                  <w:tcBorders>
                    <w:top w:val="single" w:sz="4" w:space="0" w:color="auto"/>
                    <w:left w:val="nil"/>
                    <w:bottom w:val="single" w:sz="4" w:space="0" w:color="auto"/>
                    <w:right w:val="nil"/>
                  </w:tcBorders>
                  <w:hideMark/>
                </w:tcPr>
                <w:p w14:paraId="335A38B5" w14:textId="77777777"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14:paraId="335A38B6" w14:textId="77777777"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14:paraId="335A38BA" w14:textId="77777777" w:rsidTr="00C91C80">
              <w:tc>
                <w:tcPr>
                  <w:tcW w:w="882" w:type="dxa"/>
                  <w:tcBorders>
                    <w:top w:val="single" w:sz="4" w:space="0" w:color="auto"/>
                    <w:left w:val="nil"/>
                    <w:bottom w:val="single" w:sz="4" w:space="0" w:color="auto"/>
                    <w:right w:val="nil"/>
                  </w:tcBorders>
                  <w:hideMark/>
                </w:tcPr>
                <w:p w14:paraId="335A38B8" w14:textId="77777777"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14:paraId="335A38B9" w14:textId="77777777"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14:paraId="335A38BD" w14:textId="77777777" w:rsidTr="00C91C80">
              <w:tc>
                <w:tcPr>
                  <w:tcW w:w="882" w:type="dxa"/>
                  <w:tcBorders>
                    <w:top w:val="single" w:sz="4" w:space="0" w:color="auto"/>
                    <w:left w:val="nil"/>
                    <w:bottom w:val="single" w:sz="4" w:space="0" w:color="auto"/>
                    <w:right w:val="nil"/>
                  </w:tcBorders>
                  <w:hideMark/>
                </w:tcPr>
                <w:p w14:paraId="335A38BB" w14:textId="77777777"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14:paraId="335A38BC" w14:textId="77777777"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14:paraId="335A38C0" w14:textId="77777777" w:rsidTr="00C91C80">
              <w:tc>
                <w:tcPr>
                  <w:tcW w:w="882" w:type="dxa"/>
                  <w:tcBorders>
                    <w:top w:val="single" w:sz="4" w:space="0" w:color="auto"/>
                    <w:left w:val="nil"/>
                    <w:bottom w:val="single" w:sz="4" w:space="0" w:color="auto"/>
                    <w:right w:val="nil"/>
                  </w:tcBorders>
                  <w:hideMark/>
                </w:tcPr>
                <w:p w14:paraId="335A38BE" w14:textId="77777777"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14:paraId="335A38BF" w14:textId="77777777"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14:paraId="335A38C3" w14:textId="77777777" w:rsidTr="00C91C80">
              <w:tc>
                <w:tcPr>
                  <w:tcW w:w="882" w:type="dxa"/>
                  <w:tcBorders>
                    <w:top w:val="single" w:sz="4" w:space="0" w:color="auto"/>
                    <w:left w:val="nil"/>
                    <w:bottom w:val="single" w:sz="4" w:space="0" w:color="auto"/>
                    <w:right w:val="nil"/>
                  </w:tcBorders>
                  <w:hideMark/>
                </w:tcPr>
                <w:p w14:paraId="335A38C1" w14:textId="77777777"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14:paraId="335A38C2" w14:textId="77777777"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14:paraId="335A38C6" w14:textId="77777777" w:rsidTr="00C91C80">
              <w:tc>
                <w:tcPr>
                  <w:tcW w:w="882" w:type="dxa"/>
                  <w:tcBorders>
                    <w:top w:val="single" w:sz="4" w:space="0" w:color="auto"/>
                    <w:left w:val="nil"/>
                    <w:bottom w:val="single" w:sz="4" w:space="0" w:color="auto"/>
                    <w:right w:val="nil"/>
                  </w:tcBorders>
                  <w:hideMark/>
                </w:tcPr>
                <w:p w14:paraId="335A38C4" w14:textId="77777777"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14:paraId="335A38C5" w14:textId="77777777"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14:paraId="335A38C9" w14:textId="77777777" w:rsidTr="00C91C80">
              <w:tc>
                <w:tcPr>
                  <w:tcW w:w="882" w:type="dxa"/>
                  <w:tcBorders>
                    <w:top w:val="single" w:sz="4" w:space="0" w:color="auto"/>
                    <w:left w:val="nil"/>
                    <w:bottom w:val="single" w:sz="4" w:space="0" w:color="auto"/>
                    <w:right w:val="nil"/>
                  </w:tcBorders>
                  <w:hideMark/>
                </w:tcPr>
                <w:p w14:paraId="335A38C7" w14:textId="77777777"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14:paraId="335A38C8" w14:textId="77777777"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14:paraId="335A38CC" w14:textId="77777777" w:rsidTr="00C91C80">
              <w:tc>
                <w:tcPr>
                  <w:tcW w:w="882" w:type="dxa"/>
                  <w:tcBorders>
                    <w:top w:val="single" w:sz="4" w:space="0" w:color="auto"/>
                    <w:left w:val="nil"/>
                    <w:bottom w:val="nil"/>
                    <w:right w:val="nil"/>
                  </w:tcBorders>
                  <w:hideMark/>
                </w:tcPr>
                <w:p w14:paraId="335A38CA" w14:textId="77777777"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14:paraId="335A38CB" w14:textId="77777777"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14:paraId="335A38CD" w14:textId="77777777" w:rsidR="00854B6F" w:rsidRPr="0002501E" w:rsidRDefault="00854B6F" w:rsidP="00C91C80">
            <w:pPr>
              <w:rPr>
                <w:rFonts w:ascii="Times New Roman" w:hAnsi="Times New Roman"/>
                <w:sz w:val="18"/>
                <w:szCs w:val="18"/>
              </w:rPr>
            </w:pPr>
          </w:p>
        </w:tc>
        <w:tc>
          <w:tcPr>
            <w:tcW w:w="3168" w:type="dxa"/>
          </w:tcPr>
          <w:p w14:paraId="335A38CE"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356.22</w:t>
            </w:r>
          </w:p>
          <w:p w14:paraId="335A38CF"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14:paraId="335A38E1" w14:textId="77777777" w:rsidTr="00F74EB9">
        <w:trPr>
          <w:cantSplit/>
        </w:trPr>
        <w:tc>
          <w:tcPr>
            <w:tcW w:w="2988" w:type="dxa"/>
          </w:tcPr>
          <w:p w14:paraId="335A38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356.25</w:t>
            </w:r>
          </w:p>
          <w:p w14:paraId="335A38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D5" w14:textId="77777777" w:rsidTr="00983EFE">
              <w:tc>
                <w:tcPr>
                  <w:tcW w:w="882" w:type="dxa"/>
                </w:tcPr>
                <w:p w14:paraId="335A38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8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8D8" w14:textId="77777777" w:rsidTr="00983EFE">
              <w:tc>
                <w:tcPr>
                  <w:tcW w:w="882" w:type="dxa"/>
                </w:tcPr>
                <w:p w14:paraId="335A38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DB" w14:textId="77777777" w:rsidTr="00983EFE">
              <w:tc>
                <w:tcPr>
                  <w:tcW w:w="882" w:type="dxa"/>
                </w:tcPr>
                <w:p w14:paraId="335A38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DE" w14:textId="77777777" w:rsidTr="00983EFE">
              <w:tc>
                <w:tcPr>
                  <w:tcW w:w="882" w:type="dxa"/>
                </w:tcPr>
                <w:p w14:paraId="335A38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DF" w14:textId="77777777" w:rsidR="00854B6F" w:rsidRPr="0002501E" w:rsidRDefault="00854B6F" w:rsidP="00784F47">
            <w:pPr>
              <w:rPr>
                <w:rFonts w:ascii="Times New Roman" w:hAnsi="Times New Roman"/>
                <w:sz w:val="18"/>
                <w:szCs w:val="18"/>
              </w:rPr>
            </w:pPr>
          </w:p>
        </w:tc>
        <w:tc>
          <w:tcPr>
            <w:tcW w:w="3168" w:type="dxa"/>
          </w:tcPr>
          <w:p w14:paraId="335A38E0" w14:textId="77777777" w:rsidR="00854B6F" w:rsidRPr="0002501E" w:rsidRDefault="00854B6F" w:rsidP="00784F47">
            <w:pPr>
              <w:rPr>
                <w:rFonts w:ascii="Times New Roman" w:hAnsi="Times New Roman"/>
                <w:sz w:val="18"/>
                <w:szCs w:val="18"/>
              </w:rPr>
            </w:pPr>
          </w:p>
        </w:tc>
      </w:tr>
      <w:tr w:rsidR="00854B6F" w:rsidRPr="0002501E" w14:paraId="335A38E7" w14:textId="77777777" w:rsidTr="00F74EB9">
        <w:trPr>
          <w:cantSplit/>
        </w:trPr>
        <w:tc>
          <w:tcPr>
            <w:tcW w:w="2988" w:type="dxa"/>
          </w:tcPr>
          <w:p w14:paraId="335A38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14:paraId="335A38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14:paraId="335A38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PERSON</w:t>
            </w:r>
          </w:p>
          <w:p w14:paraId="335A38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PATIENT</w:t>
            </w:r>
          </w:p>
        </w:tc>
        <w:tc>
          <w:tcPr>
            <w:tcW w:w="3168" w:type="dxa"/>
          </w:tcPr>
          <w:p w14:paraId="335A38E6" w14:textId="77777777" w:rsidR="00854B6F" w:rsidRPr="0002501E" w:rsidRDefault="00854B6F" w:rsidP="00784F47">
            <w:pPr>
              <w:rPr>
                <w:rFonts w:ascii="Times New Roman" w:hAnsi="Times New Roman"/>
                <w:sz w:val="18"/>
                <w:szCs w:val="18"/>
              </w:rPr>
            </w:pPr>
          </w:p>
        </w:tc>
      </w:tr>
      <w:tr w:rsidR="00854B6F" w:rsidRPr="0002501E" w14:paraId="335A38EF" w14:textId="77777777" w:rsidTr="00F74EB9">
        <w:trPr>
          <w:cantSplit/>
        </w:trPr>
        <w:tc>
          <w:tcPr>
            <w:tcW w:w="2988" w:type="dxa"/>
          </w:tcPr>
          <w:p w14:paraId="335A38E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14:paraId="335A38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14:paraId="335A38E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ED" w14:textId="77777777" w:rsidTr="00D6294F">
              <w:tc>
                <w:tcPr>
                  <w:tcW w:w="882" w:type="dxa"/>
                </w:tcPr>
                <w:p w14:paraId="335A38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14:paraId="335A38EE" w14:textId="77777777" w:rsidR="00854B6F" w:rsidRPr="0002501E" w:rsidRDefault="00854B6F" w:rsidP="00784F47">
            <w:pPr>
              <w:rPr>
                <w:rFonts w:ascii="Times New Roman" w:hAnsi="Times New Roman"/>
                <w:sz w:val="18"/>
                <w:szCs w:val="18"/>
              </w:rPr>
            </w:pPr>
          </w:p>
        </w:tc>
      </w:tr>
      <w:tr w:rsidR="00854B6F" w:rsidRPr="0002501E" w14:paraId="335A38FA" w14:textId="77777777" w:rsidTr="00F74EB9">
        <w:trPr>
          <w:cantSplit/>
        </w:trPr>
        <w:tc>
          <w:tcPr>
            <w:tcW w:w="2988" w:type="dxa"/>
          </w:tcPr>
          <w:p w14:paraId="335A38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14:paraId="335A38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4" w14:textId="77777777" w:rsidTr="00983EFE">
              <w:tc>
                <w:tcPr>
                  <w:tcW w:w="882" w:type="dxa"/>
                </w:tcPr>
                <w:p w14:paraId="335A38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8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8F7" w14:textId="77777777" w:rsidTr="00983EFE">
              <w:tc>
                <w:tcPr>
                  <w:tcW w:w="882" w:type="dxa"/>
                </w:tcPr>
                <w:p w14:paraId="335A38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8F8" w14:textId="77777777" w:rsidR="00854B6F" w:rsidRPr="0002501E" w:rsidRDefault="00854B6F" w:rsidP="00784F47">
            <w:pPr>
              <w:rPr>
                <w:rFonts w:ascii="Times New Roman" w:hAnsi="Times New Roman"/>
                <w:sz w:val="18"/>
                <w:szCs w:val="18"/>
              </w:rPr>
            </w:pPr>
          </w:p>
        </w:tc>
        <w:tc>
          <w:tcPr>
            <w:tcW w:w="3168" w:type="dxa"/>
          </w:tcPr>
          <w:p w14:paraId="335A38F9" w14:textId="77777777" w:rsidR="00854B6F" w:rsidRPr="0002501E" w:rsidRDefault="00854B6F" w:rsidP="00784F47">
            <w:pPr>
              <w:rPr>
                <w:rFonts w:ascii="Times New Roman" w:hAnsi="Times New Roman"/>
                <w:sz w:val="18"/>
                <w:szCs w:val="18"/>
              </w:rPr>
            </w:pPr>
          </w:p>
        </w:tc>
      </w:tr>
      <w:tr w:rsidR="00854B6F" w:rsidRPr="0002501E" w14:paraId="335A3902" w14:textId="77777777" w:rsidTr="00F74EB9">
        <w:trPr>
          <w:cantSplit/>
        </w:trPr>
        <w:tc>
          <w:tcPr>
            <w:tcW w:w="2988" w:type="dxa"/>
          </w:tcPr>
          <w:p w14:paraId="335A38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356.5</w:t>
            </w:r>
          </w:p>
          <w:p w14:paraId="335A38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F" w14:textId="77777777" w:rsidTr="00983EFE">
              <w:tc>
                <w:tcPr>
                  <w:tcW w:w="882" w:type="dxa"/>
                </w:tcPr>
                <w:p w14:paraId="335A38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8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14:paraId="335A3900" w14:textId="77777777" w:rsidR="00854B6F" w:rsidRPr="0002501E" w:rsidRDefault="00854B6F" w:rsidP="00784F47">
            <w:pPr>
              <w:rPr>
                <w:rFonts w:ascii="Times New Roman" w:hAnsi="Times New Roman"/>
                <w:sz w:val="18"/>
                <w:szCs w:val="18"/>
              </w:rPr>
            </w:pPr>
          </w:p>
        </w:tc>
        <w:tc>
          <w:tcPr>
            <w:tcW w:w="3168" w:type="dxa"/>
          </w:tcPr>
          <w:p w14:paraId="335A3901" w14:textId="77777777" w:rsidR="00854B6F" w:rsidRPr="0002501E" w:rsidRDefault="00854B6F" w:rsidP="00784F47">
            <w:pPr>
              <w:rPr>
                <w:rFonts w:ascii="Times New Roman" w:hAnsi="Times New Roman"/>
                <w:sz w:val="18"/>
                <w:szCs w:val="18"/>
              </w:rPr>
            </w:pPr>
          </w:p>
        </w:tc>
      </w:tr>
      <w:tr w:rsidR="00854B6F" w:rsidRPr="0002501E" w14:paraId="335A390A" w14:textId="77777777" w:rsidTr="00F74EB9">
        <w:trPr>
          <w:cantSplit/>
        </w:trPr>
        <w:tc>
          <w:tcPr>
            <w:tcW w:w="2988" w:type="dxa"/>
          </w:tcPr>
          <w:p w14:paraId="335A39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356.6</w:t>
            </w:r>
          </w:p>
          <w:p w14:paraId="335A39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14:paraId="335A39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08" w14:textId="77777777" w:rsidTr="00D6294F">
              <w:tc>
                <w:tcPr>
                  <w:tcW w:w="882" w:type="dxa"/>
                </w:tcPr>
                <w:p w14:paraId="335A39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09" w14:textId="77777777" w:rsidR="00854B6F" w:rsidRPr="0002501E" w:rsidRDefault="00854B6F" w:rsidP="00784F47">
            <w:pPr>
              <w:rPr>
                <w:rFonts w:ascii="Times New Roman" w:hAnsi="Times New Roman"/>
                <w:sz w:val="18"/>
                <w:szCs w:val="18"/>
              </w:rPr>
            </w:pPr>
          </w:p>
        </w:tc>
      </w:tr>
      <w:tr w:rsidR="00854B6F" w:rsidRPr="0002501E" w14:paraId="335A3912" w14:textId="77777777" w:rsidTr="00F74EB9">
        <w:trPr>
          <w:cantSplit/>
        </w:trPr>
        <w:tc>
          <w:tcPr>
            <w:tcW w:w="2988" w:type="dxa"/>
          </w:tcPr>
          <w:p w14:paraId="335A39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14:paraId="335A39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14:paraId="335A390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0" w14:textId="77777777" w:rsidTr="00D6294F">
              <w:tc>
                <w:tcPr>
                  <w:tcW w:w="882" w:type="dxa"/>
                </w:tcPr>
                <w:p w14:paraId="335A39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9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911" w14:textId="77777777" w:rsidR="00854B6F" w:rsidRPr="0002501E" w:rsidRDefault="00854B6F" w:rsidP="00784F47">
            <w:pPr>
              <w:rPr>
                <w:rFonts w:ascii="Times New Roman" w:hAnsi="Times New Roman"/>
                <w:sz w:val="18"/>
                <w:szCs w:val="18"/>
              </w:rPr>
            </w:pPr>
          </w:p>
        </w:tc>
      </w:tr>
      <w:tr w:rsidR="00854B6F" w:rsidRPr="0002501E" w14:paraId="335A3920" w14:textId="77777777" w:rsidTr="00F74EB9">
        <w:trPr>
          <w:cantSplit/>
        </w:trPr>
        <w:tc>
          <w:tcPr>
            <w:tcW w:w="2988" w:type="dxa"/>
          </w:tcPr>
          <w:p w14:paraId="335A39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14:paraId="335A39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14:paraId="335A391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8" w14:textId="77777777" w:rsidTr="00D6294F">
              <w:tc>
                <w:tcPr>
                  <w:tcW w:w="882" w:type="dxa"/>
                </w:tcPr>
                <w:p w14:paraId="335A39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91B" w14:textId="77777777" w:rsidTr="00D6294F">
              <w:tc>
                <w:tcPr>
                  <w:tcW w:w="882" w:type="dxa"/>
                </w:tcPr>
                <w:p w14:paraId="335A39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9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14:paraId="335A391E" w14:textId="77777777" w:rsidTr="00D6294F">
              <w:tc>
                <w:tcPr>
                  <w:tcW w:w="882" w:type="dxa"/>
                </w:tcPr>
                <w:p w14:paraId="335A39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39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391F" w14:textId="77777777" w:rsidR="00854B6F" w:rsidRPr="0002501E" w:rsidRDefault="00854B6F" w:rsidP="00784F47">
            <w:pPr>
              <w:rPr>
                <w:rFonts w:ascii="Times New Roman" w:hAnsi="Times New Roman"/>
                <w:sz w:val="18"/>
                <w:szCs w:val="18"/>
              </w:rPr>
            </w:pPr>
          </w:p>
        </w:tc>
      </w:tr>
      <w:tr w:rsidR="00854B6F" w:rsidRPr="0002501E" w14:paraId="335A392E" w14:textId="77777777" w:rsidTr="00F74EB9">
        <w:trPr>
          <w:cantSplit/>
        </w:trPr>
        <w:tc>
          <w:tcPr>
            <w:tcW w:w="2988" w:type="dxa"/>
          </w:tcPr>
          <w:p w14:paraId="335A39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14:paraId="335A39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5" w14:textId="77777777" w:rsidTr="00983EFE">
              <w:tc>
                <w:tcPr>
                  <w:tcW w:w="882" w:type="dxa"/>
                </w:tcPr>
                <w:p w14:paraId="335A39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9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928" w14:textId="77777777" w:rsidTr="00983EFE">
              <w:tc>
                <w:tcPr>
                  <w:tcW w:w="882" w:type="dxa"/>
                </w:tcPr>
                <w:p w14:paraId="335A39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2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C" w14:textId="77777777" w:rsidTr="00D6294F">
              <w:tc>
                <w:tcPr>
                  <w:tcW w:w="882" w:type="dxa"/>
                </w:tcPr>
                <w:p w14:paraId="335A39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2D" w14:textId="77777777" w:rsidR="00854B6F" w:rsidRPr="0002501E" w:rsidRDefault="00854B6F" w:rsidP="00784F47">
            <w:pPr>
              <w:rPr>
                <w:rFonts w:ascii="Times New Roman" w:hAnsi="Times New Roman"/>
                <w:sz w:val="18"/>
                <w:szCs w:val="18"/>
              </w:rPr>
            </w:pPr>
          </w:p>
        </w:tc>
      </w:tr>
      <w:tr w:rsidR="00854B6F" w:rsidRPr="0002501E" w14:paraId="335A3939" w14:textId="77777777" w:rsidTr="00F74EB9">
        <w:trPr>
          <w:cantSplit/>
        </w:trPr>
        <w:tc>
          <w:tcPr>
            <w:tcW w:w="2988" w:type="dxa"/>
          </w:tcPr>
          <w:p w14:paraId="335A39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14:paraId="335A39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3" w14:textId="77777777" w:rsidTr="00983EFE">
              <w:tc>
                <w:tcPr>
                  <w:tcW w:w="882" w:type="dxa"/>
                </w:tcPr>
                <w:p w14:paraId="335A39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39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3936" w14:textId="77777777" w:rsidTr="00983EFE">
              <w:tc>
                <w:tcPr>
                  <w:tcW w:w="882" w:type="dxa"/>
                </w:tcPr>
                <w:p w14:paraId="335A39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37" w14:textId="77777777" w:rsidR="00854B6F" w:rsidRPr="0002501E" w:rsidRDefault="00854B6F" w:rsidP="00784F47">
            <w:pPr>
              <w:rPr>
                <w:rFonts w:ascii="Times New Roman" w:hAnsi="Times New Roman"/>
                <w:sz w:val="18"/>
                <w:szCs w:val="18"/>
              </w:rPr>
            </w:pPr>
          </w:p>
        </w:tc>
        <w:tc>
          <w:tcPr>
            <w:tcW w:w="3168" w:type="dxa"/>
          </w:tcPr>
          <w:p w14:paraId="335A3938" w14:textId="77777777" w:rsidR="00854B6F" w:rsidRPr="0002501E" w:rsidRDefault="00854B6F" w:rsidP="00784F47">
            <w:pPr>
              <w:rPr>
                <w:rFonts w:ascii="Times New Roman" w:hAnsi="Times New Roman"/>
                <w:sz w:val="18"/>
                <w:szCs w:val="18"/>
              </w:rPr>
            </w:pPr>
          </w:p>
        </w:tc>
      </w:tr>
      <w:tr w:rsidR="00854B6F" w:rsidRPr="0002501E" w14:paraId="335A3944" w14:textId="77777777" w:rsidTr="00F74EB9">
        <w:trPr>
          <w:cantSplit/>
        </w:trPr>
        <w:tc>
          <w:tcPr>
            <w:tcW w:w="2988" w:type="dxa"/>
          </w:tcPr>
          <w:p w14:paraId="335A39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14:paraId="335A39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E" w14:textId="77777777" w:rsidTr="00983EFE">
              <w:tc>
                <w:tcPr>
                  <w:tcW w:w="882" w:type="dxa"/>
                </w:tcPr>
                <w:p w14:paraId="335A39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9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941" w14:textId="77777777" w:rsidTr="00983EFE">
              <w:tc>
                <w:tcPr>
                  <w:tcW w:w="882" w:type="dxa"/>
                </w:tcPr>
                <w:p w14:paraId="335A39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2" w14:textId="77777777" w:rsidR="00854B6F" w:rsidRPr="0002501E" w:rsidRDefault="00854B6F" w:rsidP="00784F47">
            <w:pPr>
              <w:rPr>
                <w:rFonts w:ascii="Times New Roman" w:hAnsi="Times New Roman"/>
                <w:sz w:val="18"/>
                <w:szCs w:val="18"/>
              </w:rPr>
            </w:pPr>
          </w:p>
        </w:tc>
        <w:tc>
          <w:tcPr>
            <w:tcW w:w="3168" w:type="dxa"/>
          </w:tcPr>
          <w:p w14:paraId="335A3943" w14:textId="77777777" w:rsidR="00854B6F" w:rsidRPr="0002501E" w:rsidRDefault="00854B6F" w:rsidP="00784F47">
            <w:pPr>
              <w:rPr>
                <w:rFonts w:ascii="Times New Roman" w:hAnsi="Times New Roman"/>
                <w:sz w:val="18"/>
                <w:szCs w:val="18"/>
              </w:rPr>
            </w:pPr>
          </w:p>
        </w:tc>
      </w:tr>
      <w:tr w:rsidR="00854B6F" w:rsidRPr="0002501E" w14:paraId="335A394F" w14:textId="77777777" w:rsidTr="00F74EB9">
        <w:trPr>
          <w:cantSplit/>
        </w:trPr>
        <w:tc>
          <w:tcPr>
            <w:tcW w:w="2988" w:type="dxa"/>
          </w:tcPr>
          <w:p w14:paraId="335A39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14:paraId="335A39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49" w14:textId="77777777" w:rsidTr="00983EFE">
              <w:tc>
                <w:tcPr>
                  <w:tcW w:w="882" w:type="dxa"/>
                </w:tcPr>
                <w:p w14:paraId="335A39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9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94C" w14:textId="77777777" w:rsidTr="00983EFE">
              <w:tc>
                <w:tcPr>
                  <w:tcW w:w="882" w:type="dxa"/>
                </w:tcPr>
                <w:p w14:paraId="335A39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D" w14:textId="77777777" w:rsidR="00854B6F" w:rsidRPr="0002501E" w:rsidRDefault="00854B6F" w:rsidP="00784F47">
            <w:pPr>
              <w:rPr>
                <w:rFonts w:ascii="Times New Roman" w:hAnsi="Times New Roman"/>
                <w:sz w:val="18"/>
                <w:szCs w:val="18"/>
              </w:rPr>
            </w:pPr>
          </w:p>
        </w:tc>
        <w:tc>
          <w:tcPr>
            <w:tcW w:w="3168" w:type="dxa"/>
          </w:tcPr>
          <w:p w14:paraId="335A394E" w14:textId="77777777" w:rsidR="00854B6F" w:rsidRPr="0002501E" w:rsidRDefault="00854B6F" w:rsidP="00784F47">
            <w:pPr>
              <w:rPr>
                <w:rFonts w:ascii="Times New Roman" w:hAnsi="Times New Roman"/>
                <w:sz w:val="18"/>
                <w:szCs w:val="18"/>
              </w:rPr>
            </w:pPr>
          </w:p>
        </w:tc>
      </w:tr>
      <w:tr w:rsidR="00854B6F" w:rsidRPr="0002501E" w14:paraId="335A3966" w14:textId="77777777" w:rsidTr="00F74EB9">
        <w:trPr>
          <w:cantSplit/>
        </w:trPr>
        <w:tc>
          <w:tcPr>
            <w:tcW w:w="2988" w:type="dxa"/>
          </w:tcPr>
          <w:p w14:paraId="335A39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14:paraId="335A39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14:paraId="335A395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55" w14:textId="77777777" w:rsidTr="00D6294F">
              <w:tc>
                <w:tcPr>
                  <w:tcW w:w="882" w:type="dxa"/>
                </w:tcPr>
                <w:p w14:paraId="335A39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14:paraId="335A39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14:paraId="335A3958" w14:textId="77777777" w:rsidTr="00D6294F">
              <w:tc>
                <w:tcPr>
                  <w:tcW w:w="882" w:type="dxa"/>
                </w:tcPr>
                <w:p w14:paraId="335A39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5B" w14:textId="77777777" w:rsidTr="00D6294F">
              <w:tc>
                <w:tcPr>
                  <w:tcW w:w="882" w:type="dxa"/>
                </w:tcPr>
                <w:p w14:paraId="335A39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9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95E" w14:textId="77777777" w:rsidTr="00D6294F">
              <w:tc>
                <w:tcPr>
                  <w:tcW w:w="882" w:type="dxa"/>
                </w:tcPr>
                <w:p w14:paraId="335A39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14:paraId="335A39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14:paraId="335A3961" w14:textId="77777777" w:rsidTr="00D6294F">
              <w:tc>
                <w:tcPr>
                  <w:tcW w:w="882" w:type="dxa"/>
                </w:tcPr>
                <w:p w14:paraId="335A39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64" w14:textId="77777777" w:rsidTr="00D6294F">
              <w:tc>
                <w:tcPr>
                  <w:tcW w:w="882" w:type="dxa"/>
                </w:tcPr>
                <w:p w14:paraId="335A39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14:paraId="335A39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14:paraId="335A3965" w14:textId="77777777" w:rsidR="00854B6F" w:rsidRPr="0002501E" w:rsidRDefault="00854B6F" w:rsidP="00784F47">
            <w:pPr>
              <w:rPr>
                <w:rFonts w:ascii="Times New Roman" w:hAnsi="Times New Roman"/>
                <w:sz w:val="18"/>
                <w:szCs w:val="18"/>
              </w:rPr>
            </w:pPr>
          </w:p>
        </w:tc>
      </w:tr>
      <w:tr w:rsidR="00854B6F" w:rsidRPr="0002501E" w14:paraId="335A396B" w14:textId="77777777" w:rsidTr="00F74EB9">
        <w:trPr>
          <w:cantSplit/>
        </w:trPr>
        <w:tc>
          <w:tcPr>
            <w:tcW w:w="2988" w:type="dxa"/>
          </w:tcPr>
          <w:p w14:paraId="335A39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14:paraId="335A39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14:paraId="335A3969" w14:textId="77777777" w:rsidR="00854B6F" w:rsidRPr="0002501E" w:rsidRDefault="00854B6F" w:rsidP="00784F47">
            <w:pPr>
              <w:rPr>
                <w:sz w:val="18"/>
                <w:szCs w:val="18"/>
              </w:rPr>
            </w:pPr>
          </w:p>
        </w:tc>
        <w:tc>
          <w:tcPr>
            <w:tcW w:w="3168" w:type="dxa"/>
          </w:tcPr>
          <w:p w14:paraId="335A396A" w14:textId="77777777" w:rsidR="00854B6F" w:rsidRPr="0002501E" w:rsidRDefault="00854B6F" w:rsidP="00784F47"/>
        </w:tc>
      </w:tr>
      <w:tr w:rsidR="00854B6F" w:rsidRPr="0002501E" w14:paraId="335A3979" w14:textId="77777777" w:rsidTr="00F74EB9">
        <w:trPr>
          <w:cantSplit/>
        </w:trPr>
        <w:tc>
          <w:tcPr>
            <w:tcW w:w="2988" w:type="dxa"/>
          </w:tcPr>
          <w:p w14:paraId="335A39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14:paraId="335A39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0" w14:textId="77777777" w:rsidTr="00983EFE">
              <w:tc>
                <w:tcPr>
                  <w:tcW w:w="882" w:type="dxa"/>
                </w:tcPr>
                <w:p w14:paraId="335A39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73" w14:textId="77777777" w:rsidTr="00983EFE">
              <w:tc>
                <w:tcPr>
                  <w:tcW w:w="882" w:type="dxa"/>
                </w:tcPr>
                <w:p w14:paraId="335A39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9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3976" w14:textId="77777777" w:rsidTr="00983EFE">
              <w:tc>
                <w:tcPr>
                  <w:tcW w:w="882" w:type="dxa"/>
                </w:tcPr>
                <w:p w14:paraId="335A39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14:paraId="335A39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14:paraId="335A3977" w14:textId="77777777" w:rsidR="00854B6F" w:rsidRPr="0002501E" w:rsidRDefault="00854B6F" w:rsidP="00784F47">
            <w:pPr>
              <w:rPr>
                <w:sz w:val="18"/>
                <w:szCs w:val="18"/>
              </w:rPr>
            </w:pPr>
          </w:p>
        </w:tc>
        <w:tc>
          <w:tcPr>
            <w:tcW w:w="3168" w:type="dxa"/>
          </w:tcPr>
          <w:p w14:paraId="335A3978" w14:textId="77777777" w:rsidR="00854B6F" w:rsidRPr="0002501E" w:rsidRDefault="00854B6F" w:rsidP="00784F47"/>
        </w:tc>
      </w:tr>
      <w:tr w:rsidR="00854B6F" w:rsidRPr="0002501E" w14:paraId="335A39A2" w14:textId="77777777" w:rsidTr="00F74EB9">
        <w:trPr>
          <w:cantSplit/>
        </w:trPr>
        <w:tc>
          <w:tcPr>
            <w:tcW w:w="2988" w:type="dxa"/>
          </w:tcPr>
          <w:p w14:paraId="335A39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p w14:paraId="335A39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E" w14:textId="77777777" w:rsidTr="00983EFE">
              <w:tc>
                <w:tcPr>
                  <w:tcW w:w="882" w:type="dxa"/>
                </w:tcPr>
                <w:p w14:paraId="335A39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81" w14:textId="77777777" w:rsidTr="00983EFE">
              <w:tc>
                <w:tcPr>
                  <w:tcW w:w="882" w:type="dxa"/>
                </w:tcPr>
                <w:p w14:paraId="335A39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84" w14:textId="77777777" w:rsidTr="00983EFE">
              <w:tc>
                <w:tcPr>
                  <w:tcW w:w="882" w:type="dxa"/>
                </w:tcPr>
                <w:p w14:paraId="335A39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87" w14:textId="77777777" w:rsidTr="00983EFE">
              <w:tc>
                <w:tcPr>
                  <w:tcW w:w="882" w:type="dxa"/>
                </w:tcPr>
                <w:p w14:paraId="335A39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8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8B" w14:textId="77777777" w:rsidTr="00D6294F">
              <w:tc>
                <w:tcPr>
                  <w:tcW w:w="882" w:type="dxa"/>
                </w:tcPr>
                <w:p w14:paraId="335A39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8E" w14:textId="77777777" w:rsidTr="00D6294F">
              <w:tc>
                <w:tcPr>
                  <w:tcW w:w="882" w:type="dxa"/>
                </w:tcPr>
                <w:p w14:paraId="335A39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91" w14:textId="77777777" w:rsidTr="00D6294F">
              <w:tc>
                <w:tcPr>
                  <w:tcW w:w="882" w:type="dxa"/>
                </w:tcPr>
                <w:p w14:paraId="335A39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14:paraId="335A39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14:paraId="335A3994" w14:textId="77777777" w:rsidTr="00D6294F">
              <w:tc>
                <w:tcPr>
                  <w:tcW w:w="882" w:type="dxa"/>
                </w:tcPr>
                <w:p w14:paraId="335A39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14:paraId="335A39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14:paraId="335A3997" w14:textId="77777777" w:rsidTr="00D6294F">
              <w:tc>
                <w:tcPr>
                  <w:tcW w:w="882" w:type="dxa"/>
                </w:tcPr>
                <w:p w14:paraId="335A39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9A" w14:textId="77777777" w:rsidTr="00D6294F">
              <w:tc>
                <w:tcPr>
                  <w:tcW w:w="882" w:type="dxa"/>
                </w:tcPr>
                <w:p w14:paraId="335A39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9D" w14:textId="77777777" w:rsidTr="00D6294F">
              <w:tc>
                <w:tcPr>
                  <w:tcW w:w="882" w:type="dxa"/>
                </w:tcPr>
                <w:p w14:paraId="335A39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14:paraId="335A39A0" w14:textId="77777777" w:rsidTr="00D6294F">
              <w:tc>
                <w:tcPr>
                  <w:tcW w:w="882" w:type="dxa"/>
                </w:tcPr>
                <w:p w14:paraId="335A399E" w14:textId="77777777" w:rsidR="00854B6F" w:rsidRPr="0002501E" w:rsidRDefault="00854B6F" w:rsidP="00784F47">
                  <w:pPr>
                    <w:rPr>
                      <w:rFonts w:ascii="Times New Roman" w:hAnsi="Times New Roman"/>
                      <w:sz w:val="18"/>
                      <w:szCs w:val="18"/>
                    </w:rPr>
                  </w:pPr>
                </w:p>
              </w:tc>
              <w:tc>
                <w:tcPr>
                  <w:tcW w:w="2307" w:type="dxa"/>
                </w:tcPr>
                <w:p w14:paraId="335A399F" w14:textId="77777777" w:rsidR="00854B6F" w:rsidRPr="0002501E" w:rsidRDefault="00854B6F" w:rsidP="00784F47">
                  <w:pPr>
                    <w:rPr>
                      <w:rFonts w:ascii="Times New Roman" w:hAnsi="Times New Roman"/>
                      <w:sz w:val="18"/>
                      <w:szCs w:val="18"/>
                    </w:rPr>
                  </w:pPr>
                </w:p>
              </w:tc>
            </w:tr>
          </w:tbl>
          <w:p w14:paraId="335A39A1" w14:textId="77777777" w:rsidR="00854B6F" w:rsidRPr="0002501E" w:rsidRDefault="00854B6F" w:rsidP="00784F47"/>
        </w:tc>
      </w:tr>
      <w:tr w:rsidR="00854B6F" w:rsidRPr="0002501E" w14:paraId="335A39B9" w14:textId="77777777" w:rsidTr="00F74EB9">
        <w:trPr>
          <w:cantSplit/>
        </w:trPr>
        <w:tc>
          <w:tcPr>
            <w:tcW w:w="2988" w:type="dxa"/>
          </w:tcPr>
          <w:p w14:paraId="335A39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14:paraId="335A39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A7" w14:textId="77777777" w:rsidTr="00983EFE">
              <w:tc>
                <w:tcPr>
                  <w:tcW w:w="882" w:type="dxa"/>
                </w:tcPr>
                <w:p w14:paraId="335A39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AA" w14:textId="77777777" w:rsidTr="00983EFE">
              <w:tc>
                <w:tcPr>
                  <w:tcW w:w="882" w:type="dxa"/>
                </w:tcPr>
                <w:p w14:paraId="335A39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AD" w14:textId="77777777" w:rsidTr="00983EFE">
              <w:tc>
                <w:tcPr>
                  <w:tcW w:w="882" w:type="dxa"/>
                </w:tcPr>
                <w:p w14:paraId="335A39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14:paraId="335A39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14:paraId="335A39B0" w14:textId="77777777" w:rsidTr="00983EFE">
              <w:tc>
                <w:tcPr>
                  <w:tcW w:w="882" w:type="dxa"/>
                </w:tcPr>
                <w:p w14:paraId="335A39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B1"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4" w14:textId="77777777" w:rsidTr="00D6294F">
              <w:tc>
                <w:tcPr>
                  <w:tcW w:w="882" w:type="dxa"/>
                </w:tcPr>
                <w:p w14:paraId="335A39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14:paraId="335A39B7" w14:textId="77777777" w:rsidTr="00D6294F">
              <w:tc>
                <w:tcPr>
                  <w:tcW w:w="882" w:type="dxa"/>
                </w:tcPr>
                <w:p w14:paraId="335A39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14:paraId="335A39B8" w14:textId="77777777" w:rsidR="00854B6F" w:rsidRPr="0002501E" w:rsidRDefault="00854B6F" w:rsidP="00784F47"/>
        </w:tc>
      </w:tr>
      <w:tr w:rsidR="00854B6F" w:rsidRPr="0002501E" w14:paraId="335A39C7" w14:textId="77777777" w:rsidTr="00F74EB9">
        <w:trPr>
          <w:cantSplit/>
        </w:trPr>
        <w:tc>
          <w:tcPr>
            <w:tcW w:w="2988" w:type="dxa"/>
          </w:tcPr>
          <w:p w14:paraId="335A39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14:paraId="335A39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E" w14:textId="77777777" w:rsidTr="00983EFE">
              <w:tc>
                <w:tcPr>
                  <w:tcW w:w="882" w:type="dxa"/>
                </w:tcPr>
                <w:p w14:paraId="335A39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9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9C1" w14:textId="77777777" w:rsidTr="00983EFE">
              <w:tc>
                <w:tcPr>
                  <w:tcW w:w="882" w:type="dxa"/>
                </w:tcPr>
                <w:p w14:paraId="335A39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14:paraId="335A39C4" w14:textId="77777777" w:rsidTr="00983EFE">
              <w:tc>
                <w:tcPr>
                  <w:tcW w:w="882" w:type="dxa"/>
                </w:tcPr>
                <w:p w14:paraId="335A39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5" w14:textId="77777777" w:rsidR="00854B6F" w:rsidRPr="0002501E" w:rsidRDefault="00854B6F" w:rsidP="00784F47">
            <w:pPr>
              <w:rPr>
                <w:sz w:val="18"/>
                <w:szCs w:val="18"/>
              </w:rPr>
            </w:pPr>
          </w:p>
        </w:tc>
        <w:tc>
          <w:tcPr>
            <w:tcW w:w="3168" w:type="dxa"/>
          </w:tcPr>
          <w:p w14:paraId="335A39C6" w14:textId="77777777" w:rsidR="00854B6F" w:rsidRPr="0002501E" w:rsidRDefault="00854B6F" w:rsidP="00784F47"/>
        </w:tc>
      </w:tr>
      <w:tr w:rsidR="00854B6F" w:rsidRPr="0002501E" w14:paraId="335A39D2" w14:textId="77777777" w:rsidTr="00F74EB9">
        <w:trPr>
          <w:cantSplit/>
        </w:trPr>
        <w:tc>
          <w:tcPr>
            <w:tcW w:w="2988" w:type="dxa"/>
          </w:tcPr>
          <w:p w14:paraId="335A39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p w14:paraId="335A39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CC" w14:textId="77777777" w:rsidTr="00983EFE">
              <w:tc>
                <w:tcPr>
                  <w:tcW w:w="882" w:type="dxa"/>
                </w:tcPr>
                <w:p w14:paraId="335A39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D"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0" w14:textId="77777777" w:rsidTr="00D6294F">
              <w:tc>
                <w:tcPr>
                  <w:tcW w:w="882" w:type="dxa"/>
                </w:tcPr>
                <w:p w14:paraId="335A39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9D1" w14:textId="77777777" w:rsidR="00854B6F" w:rsidRPr="0002501E" w:rsidRDefault="00854B6F" w:rsidP="00784F47"/>
        </w:tc>
      </w:tr>
      <w:tr w:rsidR="00854B6F" w:rsidRPr="0002501E" w14:paraId="335A39DD" w14:textId="77777777" w:rsidTr="00F74EB9">
        <w:trPr>
          <w:cantSplit/>
        </w:trPr>
        <w:tc>
          <w:tcPr>
            <w:tcW w:w="2988" w:type="dxa"/>
          </w:tcPr>
          <w:p w14:paraId="335A39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357.5</w:t>
            </w:r>
          </w:p>
          <w:p w14:paraId="335A39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7" w14:textId="77777777" w:rsidTr="00983EFE">
              <w:tc>
                <w:tcPr>
                  <w:tcW w:w="882" w:type="dxa"/>
                </w:tcPr>
                <w:p w14:paraId="335A39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14:paraId="335A39DA" w14:textId="77777777" w:rsidTr="00983EFE">
              <w:tc>
                <w:tcPr>
                  <w:tcW w:w="882" w:type="dxa"/>
                </w:tcPr>
                <w:p w14:paraId="335A39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DB" w14:textId="77777777" w:rsidR="00854B6F" w:rsidRPr="0002501E" w:rsidRDefault="00854B6F" w:rsidP="00784F47">
            <w:pPr>
              <w:rPr>
                <w:sz w:val="18"/>
                <w:szCs w:val="18"/>
              </w:rPr>
            </w:pPr>
          </w:p>
        </w:tc>
        <w:tc>
          <w:tcPr>
            <w:tcW w:w="3168" w:type="dxa"/>
          </w:tcPr>
          <w:p w14:paraId="335A39DC" w14:textId="77777777" w:rsidR="00854B6F" w:rsidRPr="0002501E" w:rsidRDefault="00854B6F" w:rsidP="00784F47"/>
        </w:tc>
      </w:tr>
      <w:tr w:rsidR="00854B6F" w:rsidRPr="0002501E" w14:paraId="335A3A00" w14:textId="77777777" w:rsidTr="00F74EB9">
        <w:trPr>
          <w:cantSplit/>
        </w:trPr>
        <w:tc>
          <w:tcPr>
            <w:tcW w:w="2988" w:type="dxa"/>
          </w:tcPr>
          <w:p w14:paraId="335A39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14:paraId="335A39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2" w14:textId="77777777" w:rsidTr="00983EFE">
              <w:tc>
                <w:tcPr>
                  <w:tcW w:w="882" w:type="dxa"/>
                </w:tcPr>
                <w:p w14:paraId="335A39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E5" w14:textId="77777777" w:rsidTr="00983EFE">
              <w:tc>
                <w:tcPr>
                  <w:tcW w:w="882" w:type="dxa"/>
                </w:tcPr>
                <w:p w14:paraId="335A39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9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9E8" w14:textId="77777777" w:rsidTr="00983EFE">
              <w:tc>
                <w:tcPr>
                  <w:tcW w:w="882" w:type="dxa"/>
                </w:tcPr>
                <w:p w14:paraId="335A39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E9"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C" w14:textId="77777777" w:rsidTr="00D6294F">
              <w:tc>
                <w:tcPr>
                  <w:tcW w:w="882" w:type="dxa"/>
                </w:tcPr>
                <w:p w14:paraId="335A39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EF" w14:textId="77777777" w:rsidTr="00D6294F">
              <w:tc>
                <w:tcPr>
                  <w:tcW w:w="882" w:type="dxa"/>
                </w:tcPr>
                <w:p w14:paraId="335A39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F2" w14:textId="77777777" w:rsidTr="00D6294F">
              <w:tc>
                <w:tcPr>
                  <w:tcW w:w="882" w:type="dxa"/>
                </w:tcPr>
                <w:p w14:paraId="335A39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9F5" w14:textId="77777777" w:rsidTr="00D6294F">
              <w:tc>
                <w:tcPr>
                  <w:tcW w:w="882" w:type="dxa"/>
                </w:tcPr>
                <w:p w14:paraId="335A39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F8" w14:textId="77777777" w:rsidTr="00D6294F">
              <w:tc>
                <w:tcPr>
                  <w:tcW w:w="882" w:type="dxa"/>
                </w:tcPr>
                <w:p w14:paraId="335A39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FB" w14:textId="77777777" w:rsidTr="00D6294F">
              <w:tc>
                <w:tcPr>
                  <w:tcW w:w="882" w:type="dxa"/>
                </w:tcPr>
                <w:p w14:paraId="335A39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FE" w14:textId="77777777" w:rsidTr="00D6294F">
              <w:tc>
                <w:tcPr>
                  <w:tcW w:w="882" w:type="dxa"/>
                </w:tcPr>
                <w:p w14:paraId="335A39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9FF" w14:textId="77777777" w:rsidR="00854B6F" w:rsidRPr="0002501E" w:rsidRDefault="00854B6F" w:rsidP="00784F47"/>
        </w:tc>
      </w:tr>
      <w:tr w:rsidR="00854B6F" w:rsidRPr="0002501E" w14:paraId="335A3A08" w14:textId="77777777" w:rsidTr="00F74EB9">
        <w:trPr>
          <w:cantSplit/>
        </w:trPr>
        <w:tc>
          <w:tcPr>
            <w:tcW w:w="2988" w:type="dxa"/>
          </w:tcPr>
          <w:p w14:paraId="335A3A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14:paraId="335A3A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5" w14:textId="77777777" w:rsidTr="00983EFE">
              <w:tc>
                <w:tcPr>
                  <w:tcW w:w="882" w:type="dxa"/>
                </w:tcPr>
                <w:p w14:paraId="335A3A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A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14:paraId="335A3A06" w14:textId="77777777" w:rsidR="00854B6F" w:rsidRPr="0002501E" w:rsidRDefault="00854B6F" w:rsidP="00784F47">
            <w:pPr>
              <w:rPr>
                <w:sz w:val="18"/>
                <w:szCs w:val="18"/>
              </w:rPr>
            </w:pPr>
          </w:p>
        </w:tc>
        <w:tc>
          <w:tcPr>
            <w:tcW w:w="3168" w:type="dxa"/>
          </w:tcPr>
          <w:p w14:paraId="335A3A07" w14:textId="77777777" w:rsidR="00854B6F" w:rsidRPr="0002501E" w:rsidRDefault="00854B6F" w:rsidP="00784F47"/>
        </w:tc>
      </w:tr>
      <w:tr w:rsidR="00854B6F" w:rsidRPr="0002501E" w14:paraId="335A3A10" w14:textId="77777777" w:rsidTr="00F74EB9">
        <w:trPr>
          <w:cantSplit/>
        </w:trPr>
        <w:tc>
          <w:tcPr>
            <w:tcW w:w="2988" w:type="dxa"/>
          </w:tcPr>
          <w:p w14:paraId="335A3A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14:paraId="335A3A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D" w14:textId="77777777" w:rsidTr="00983EFE">
              <w:tc>
                <w:tcPr>
                  <w:tcW w:w="882" w:type="dxa"/>
                </w:tcPr>
                <w:p w14:paraId="335A3A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0E" w14:textId="77777777" w:rsidR="00854B6F" w:rsidRPr="0002501E" w:rsidRDefault="00854B6F" w:rsidP="00784F47">
            <w:pPr>
              <w:rPr>
                <w:sz w:val="18"/>
                <w:szCs w:val="18"/>
              </w:rPr>
            </w:pPr>
          </w:p>
        </w:tc>
        <w:tc>
          <w:tcPr>
            <w:tcW w:w="3168" w:type="dxa"/>
          </w:tcPr>
          <w:p w14:paraId="335A3A0F" w14:textId="77777777" w:rsidR="00854B6F" w:rsidRPr="0002501E" w:rsidRDefault="00854B6F" w:rsidP="00784F47"/>
        </w:tc>
      </w:tr>
      <w:tr w:rsidR="00854B6F" w:rsidRPr="0002501E" w14:paraId="335A3A18" w14:textId="77777777" w:rsidTr="00F74EB9">
        <w:trPr>
          <w:cantSplit/>
        </w:trPr>
        <w:tc>
          <w:tcPr>
            <w:tcW w:w="2988" w:type="dxa"/>
          </w:tcPr>
          <w:p w14:paraId="335A3A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14:paraId="335A3A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5" w14:textId="77777777" w:rsidTr="00983EFE">
              <w:tc>
                <w:tcPr>
                  <w:tcW w:w="882" w:type="dxa"/>
                </w:tcPr>
                <w:p w14:paraId="335A3A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16" w14:textId="77777777" w:rsidR="00854B6F" w:rsidRPr="0002501E" w:rsidRDefault="00854B6F" w:rsidP="00784F47">
            <w:pPr>
              <w:rPr>
                <w:sz w:val="18"/>
                <w:szCs w:val="18"/>
              </w:rPr>
            </w:pPr>
          </w:p>
        </w:tc>
        <w:tc>
          <w:tcPr>
            <w:tcW w:w="3168" w:type="dxa"/>
          </w:tcPr>
          <w:p w14:paraId="335A3A17" w14:textId="77777777" w:rsidR="00854B6F" w:rsidRPr="0002501E" w:rsidRDefault="00854B6F" w:rsidP="00784F47"/>
        </w:tc>
      </w:tr>
      <w:tr w:rsidR="00854B6F" w:rsidRPr="0002501E" w14:paraId="335A3A26" w14:textId="77777777" w:rsidTr="00F74EB9">
        <w:trPr>
          <w:cantSplit/>
        </w:trPr>
        <w:tc>
          <w:tcPr>
            <w:tcW w:w="2988" w:type="dxa"/>
          </w:tcPr>
          <w:p w14:paraId="335A3A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14:paraId="335A3A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D" w14:textId="77777777" w:rsidTr="00983EFE">
              <w:tc>
                <w:tcPr>
                  <w:tcW w:w="882" w:type="dxa"/>
                </w:tcPr>
                <w:p w14:paraId="335A3A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20" w14:textId="77777777" w:rsidTr="00983EFE">
              <w:tc>
                <w:tcPr>
                  <w:tcW w:w="882" w:type="dxa"/>
                </w:tcPr>
                <w:p w14:paraId="335A3A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A23" w14:textId="77777777" w:rsidTr="00983EFE">
              <w:tc>
                <w:tcPr>
                  <w:tcW w:w="882" w:type="dxa"/>
                </w:tcPr>
                <w:p w14:paraId="335A3A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24" w14:textId="77777777" w:rsidR="00854B6F" w:rsidRPr="0002501E" w:rsidRDefault="00854B6F" w:rsidP="00784F47">
            <w:pPr>
              <w:rPr>
                <w:sz w:val="18"/>
                <w:szCs w:val="18"/>
              </w:rPr>
            </w:pPr>
          </w:p>
        </w:tc>
        <w:tc>
          <w:tcPr>
            <w:tcW w:w="3168" w:type="dxa"/>
          </w:tcPr>
          <w:p w14:paraId="335A3A25" w14:textId="77777777" w:rsidR="00854B6F" w:rsidRPr="0002501E" w:rsidRDefault="00854B6F" w:rsidP="00784F47"/>
        </w:tc>
      </w:tr>
      <w:tr w:rsidR="00854B6F" w:rsidRPr="0002501E" w14:paraId="335A3A2E" w14:textId="77777777" w:rsidTr="00F74EB9">
        <w:trPr>
          <w:cantSplit/>
        </w:trPr>
        <w:tc>
          <w:tcPr>
            <w:tcW w:w="2988" w:type="dxa"/>
          </w:tcPr>
          <w:p w14:paraId="335A3A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14:paraId="335A3A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2B" w14:textId="77777777" w:rsidTr="00983EFE">
              <w:tc>
                <w:tcPr>
                  <w:tcW w:w="882" w:type="dxa"/>
                </w:tcPr>
                <w:p w14:paraId="335A3A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14:paraId="335A3A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14:paraId="335A3A2C" w14:textId="77777777" w:rsidR="00854B6F" w:rsidRPr="0002501E" w:rsidRDefault="00854B6F" w:rsidP="00784F47">
            <w:pPr>
              <w:rPr>
                <w:sz w:val="18"/>
                <w:szCs w:val="18"/>
              </w:rPr>
            </w:pPr>
          </w:p>
        </w:tc>
        <w:tc>
          <w:tcPr>
            <w:tcW w:w="3168" w:type="dxa"/>
          </w:tcPr>
          <w:p w14:paraId="335A3A2D" w14:textId="77777777" w:rsidR="00854B6F" w:rsidRPr="0002501E" w:rsidRDefault="00854B6F" w:rsidP="00784F47"/>
        </w:tc>
      </w:tr>
      <w:tr w:rsidR="00854B6F" w:rsidRPr="0002501E" w14:paraId="335A3A4B" w14:textId="77777777" w:rsidTr="00F74EB9">
        <w:trPr>
          <w:cantSplit/>
        </w:trPr>
        <w:tc>
          <w:tcPr>
            <w:tcW w:w="2988" w:type="dxa"/>
          </w:tcPr>
          <w:p w14:paraId="335A3A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14:paraId="335A3A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33" w14:textId="77777777" w:rsidTr="00983EFE">
              <w:tc>
                <w:tcPr>
                  <w:tcW w:w="882" w:type="dxa"/>
                </w:tcPr>
                <w:p w14:paraId="335A3A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A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A36" w14:textId="77777777" w:rsidTr="00983EFE">
              <w:tc>
                <w:tcPr>
                  <w:tcW w:w="882" w:type="dxa"/>
                </w:tcPr>
                <w:p w14:paraId="335A3A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39" w14:textId="77777777" w:rsidTr="00983EFE">
              <w:tc>
                <w:tcPr>
                  <w:tcW w:w="882" w:type="dxa"/>
                </w:tcPr>
                <w:p w14:paraId="335A3A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A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A3C" w14:textId="77777777" w:rsidTr="00983EFE">
              <w:tc>
                <w:tcPr>
                  <w:tcW w:w="882" w:type="dxa"/>
                </w:tcPr>
                <w:p w14:paraId="335A3A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3F" w14:textId="77777777" w:rsidTr="00983EFE">
              <w:tc>
                <w:tcPr>
                  <w:tcW w:w="882" w:type="dxa"/>
                </w:tcPr>
                <w:p w14:paraId="335A3A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42" w14:textId="77777777" w:rsidTr="00983EFE">
              <w:tc>
                <w:tcPr>
                  <w:tcW w:w="882" w:type="dxa"/>
                </w:tcPr>
                <w:p w14:paraId="335A3A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45" w14:textId="77777777" w:rsidTr="00983EFE">
              <w:tc>
                <w:tcPr>
                  <w:tcW w:w="882" w:type="dxa"/>
                </w:tcPr>
                <w:p w14:paraId="335A3A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A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A4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49" w14:textId="77777777" w:rsidTr="00D6294F">
              <w:tc>
                <w:tcPr>
                  <w:tcW w:w="882" w:type="dxa"/>
                </w:tcPr>
                <w:p w14:paraId="335A3A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14:paraId="335A3A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14:paraId="335A3A4A" w14:textId="77777777" w:rsidR="00854B6F" w:rsidRPr="0002501E" w:rsidRDefault="00854B6F" w:rsidP="00784F47"/>
        </w:tc>
      </w:tr>
      <w:tr w:rsidR="00854B6F" w:rsidRPr="0002501E" w14:paraId="335A3A62" w14:textId="77777777" w:rsidTr="00F74EB9">
        <w:trPr>
          <w:cantSplit/>
        </w:trPr>
        <w:tc>
          <w:tcPr>
            <w:tcW w:w="2988" w:type="dxa"/>
          </w:tcPr>
          <w:p w14:paraId="335A3A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p w14:paraId="335A3A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50" w14:textId="77777777" w:rsidTr="00983EFE">
              <w:tc>
                <w:tcPr>
                  <w:tcW w:w="882" w:type="dxa"/>
                </w:tcPr>
                <w:p w14:paraId="335A3A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53" w14:textId="77777777" w:rsidTr="00983EFE">
              <w:tc>
                <w:tcPr>
                  <w:tcW w:w="882" w:type="dxa"/>
                </w:tcPr>
                <w:p w14:paraId="335A3A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A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A56" w14:textId="77777777" w:rsidTr="00983EFE">
              <w:tc>
                <w:tcPr>
                  <w:tcW w:w="882" w:type="dxa"/>
                </w:tcPr>
                <w:p w14:paraId="335A3A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59" w14:textId="77777777" w:rsidTr="00983EFE">
              <w:tc>
                <w:tcPr>
                  <w:tcW w:w="882" w:type="dxa"/>
                </w:tcPr>
                <w:p w14:paraId="335A3A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A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A5C" w14:textId="77777777" w:rsidTr="00983EFE">
              <w:tc>
                <w:tcPr>
                  <w:tcW w:w="882" w:type="dxa"/>
                </w:tcPr>
                <w:p w14:paraId="335A3A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5F" w14:textId="77777777" w:rsidTr="00983EFE">
              <w:tc>
                <w:tcPr>
                  <w:tcW w:w="882" w:type="dxa"/>
                </w:tcPr>
                <w:p w14:paraId="335A3A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A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A60" w14:textId="77777777" w:rsidR="00854B6F" w:rsidRPr="0002501E" w:rsidRDefault="00854B6F" w:rsidP="00784F47">
            <w:pPr>
              <w:rPr>
                <w:sz w:val="18"/>
                <w:szCs w:val="18"/>
              </w:rPr>
            </w:pPr>
          </w:p>
        </w:tc>
        <w:tc>
          <w:tcPr>
            <w:tcW w:w="3168" w:type="dxa"/>
          </w:tcPr>
          <w:p w14:paraId="335A3A61" w14:textId="77777777" w:rsidR="00854B6F" w:rsidRPr="0002501E" w:rsidRDefault="00854B6F" w:rsidP="00784F47"/>
        </w:tc>
      </w:tr>
      <w:tr w:rsidR="00854B6F" w:rsidRPr="0002501E" w14:paraId="335A3A6A" w14:textId="77777777" w:rsidTr="00F74EB9">
        <w:trPr>
          <w:cantSplit/>
        </w:trPr>
        <w:tc>
          <w:tcPr>
            <w:tcW w:w="2988" w:type="dxa"/>
          </w:tcPr>
          <w:p w14:paraId="335A3A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14:paraId="335A3A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14:paraId="335A3A65"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8" w14:textId="77777777" w:rsidTr="00D6294F">
              <w:tc>
                <w:tcPr>
                  <w:tcW w:w="882" w:type="dxa"/>
                </w:tcPr>
                <w:p w14:paraId="335A3A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69" w14:textId="77777777" w:rsidR="00854B6F" w:rsidRPr="0002501E" w:rsidRDefault="00854B6F" w:rsidP="00784F47"/>
        </w:tc>
      </w:tr>
      <w:tr w:rsidR="00854B6F" w:rsidRPr="0002501E" w14:paraId="335A3A75" w14:textId="77777777" w:rsidTr="00F74EB9">
        <w:trPr>
          <w:cantSplit/>
        </w:trPr>
        <w:tc>
          <w:tcPr>
            <w:tcW w:w="2988" w:type="dxa"/>
          </w:tcPr>
          <w:p w14:paraId="335A3A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14:paraId="335A3A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F" w14:textId="77777777" w:rsidTr="00983EFE">
              <w:tc>
                <w:tcPr>
                  <w:tcW w:w="882" w:type="dxa"/>
                </w:tcPr>
                <w:p w14:paraId="335A3A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72" w14:textId="77777777" w:rsidTr="00983EFE">
              <w:tc>
                <w:tcPr>
                  <w:tcW w:w="882" w:type="dxa"/>
                </w:tcPr>
                <w:p w14:paraId="335A3A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A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A73" w14:textId="77777777" w:rsidR="00854B6F" w:rsidRPr="0002501E" w:rsidRDefault="00854B6F" w:rsidP="00784F47">
            <w:pPr>
              <w:rPr>
                <w:sz w:val="18"/>
                <w:szCs w:val="18"/>
              </w:rPr>
            </w:pPr>
          </w:p>
        </w:tc>
        <w:tc>
          <w:tcPr>
            <w:tcW w:w="3168" w:type="dxa"/>
          </w:tcPr>
          <w:p w14:paraId="335A3A74" w14:textId="77777777" w:rsidR="00854B6F" w:rsidRPr="0002501E" w:rsidRDefault="00854B6F" w:rsidP="00784F47"/>
        </w:tc>
      </w:tr>
      <w:tr w:rsidR="00854B6F" w:rsidRPr="0002501E" w14:paraId="335A3A7D" w14:textId="77777777" w:rsidTr="00F74EB9">
        <w:trPr>
          <w:cantSplit/>
        </w:trPr>
        <w:tc>
          <w:tcPr>
            <w:tcW w:w="2988" w:type="dxa"/>
          </w:tcPr>
          <w:p w14:paraId="335A3A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14:paraId="335A3A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14:paraId="335A3A7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7B" w14:textId="77777777" w:rsidTr="00D6294F">
              <w:tc>
                <w:tcPr>
                  <w:tcW w:w="882" w:type="dxa"/>
                </w:tcPr>
                <w:p w14:paraId="335A3A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7C" w14:textId="77777777" w:rsidR="00854B6F" w:rsidRPr="0002501E" w:rsidRDefault="00854B6F" w:rsidP="00784F47"/>
        </w:tc>
      </w:tr>
      <w:tr w:rsidR="00854B6F" w:rsidRPr="0002501E" w14:paraId="335A3A94" w14:textId="77777777" w:rsidTr="00F74EB9">
        <w:trPr>
          <w:cantSplit/>
        </w:trPr>
        <w:tc>
          <w:tcPr>
            <w:tcW w:w="2988" w:type="dxa"/>
          </w:tcPr>
          <w:p w14:paraId="335A3A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p w14:paraId="335A3A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2" w14:textId="77777777" w:rsidTr="00983EFE">
              <w:tc>
                <w:tcPr>
                  <w:tcW w:w="882" w:type="dxa"/>
                </w:tcPr>
                <w:p w14:paraId="335A3A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14:paraId="335A3A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14:paraId="335A3A8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6" w14:textId="77777777" w:rsidTr="00D6294F">
              <w:tc>
                <w:tcPr>
                  <w:tcW w:w="882" w:type="dxa"/>
                </w:tcPr>
                <w:p w14:paraId="335A3A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89" w14:textId="77777777" w:rsidTr="00D6294F">
              <w:tc>
                <w:tcPr>
                  <w:tcW w:w="882" w:type="dxa"/>
                </w:tcPr>
                <w:p w14:paraId="335A3A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8C" w14:textId="77777777" w:rsidTr="00D6294F">
              <w:tc>
                <w:tcPr>
                  <w:tcW w:w="882" w:type="dxa"/>
                </w:tcPr>
                <w:p w14:paraId="335A3A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14:paraId="335A3A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14:paraId="335A3A8F" w14:textId="77777777" w:rsidTr="00D6294F">
              <w:tc>
                <w:tcPr>
                  <w:tcW w:w="882" w:type="dxa"/>
                </w:tcPr>
                <w:p w14:paraId="335A3A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14:paraId="335A3A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14:paraId="335A3A92" w14:textId="77777777" w:rsidTr="00D6294F">
              <w:tc>
                <w:tcPr>
                  <w:tcW w:w="882" w:type="dxa"/>
                </w:tcPr>
                <w:p w14:paraId="335A3A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93" w14:textId="77777777" w:rsidR="00854B6F" w:rsidRPr="0002501E" w:rsidRDefault="00854B6F" w:rsidP="00784F47"/>
        </w:tc>
      </w:tr>
      <w:tr w:rsidR="00854B6F" w:rsidRPr="0002501E" w14:paraId="335A3AAB" w14:textId="77777777" w:rsidTr="00F74EB9">
        <w:trPr>
          <w:cantSplit/>
        </w:trPr>
        <w:tc>
          <w:tcPr>
            <w:tcW w:w="2988" w:type="dxa"/>
          </w:tcPr>
          <w:p w14:paraId="335A3A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358.2</w:t>
            </w:r>
          </w:p>
          <w:p w14:paraId="335A3A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99" w14:textId="77777777" w:rsidTr="00983EFE">
              <w:tc>
                <w:tcPr>
                  <w:tcW w:w="882" w:type="dxa"/>
                </w:tcPr>
                <w:p w14:paraId="335A3A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A9C" w14:textId="77777777" w:rsidTr="00983EFE">
              <w:tc>
                <w:tcPr>
                  <w:tcW w:w="882" w:type="dxa"/>
                </w:tcPr>
                <w:p w14:paraId="335A3A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9F" w14:textId="77777777" w:rsidTr="00983EFE">
              <w:tc>
                <w:tcPr>
                  <w:tcW w:w="882" w:type="dxa"/>
                </w:tcPr>
                <w:p w14:paraId="335A3A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14:paraId="335A3A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14:paraId="335A3AA2" w14:textId="77777777" w:rsidTr="00983EFE">
              <w:tc>
                <w:tcPr>
                  <w:tcW w:w="882" w:type="dxa"/>
                </w:tcPr>
                <w:p w14:paraId="335A3A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A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A6" w14:textId="77777777" w:rsidTr="00D6294F">
              <w:tc>
                <w:tcPr>
                  <w:tcW w:w="882" w:type="dxa"/>
                </w:tcPr>
                <w:p w14:paraId="335A3A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14:paraId="335A3AA9" w14:textId="77777777" w:rsidTr="00D6294F">
              <w:tc>
                <w:tcPr>
                  <w:tcW w:w="882" w:type="dxa"/>
                </w:tcPr>
                <w:p w14:paraId="335A3A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14:paraId="335A3AAA" w14:textId="77777777" w:rsidR="00854B6F" w:rsidRPr="0002501E" w:rsidRDefault="00854B6F" w:rsidP="00784F47"/>
        </w:tc>
      </w:tr>
      <w:tr w:rsidR="00854B6F" w:rsidRPr="0002501E" w14:paraId="335A3AB9" w14:textId="77777777" w:rsidTr="00F74EB9">
        <w:trPr>
          <w:cantSplit/>
        </w:trPr>
        <w:tc>
          <w:tcPr>
            <w:tcW w:w="2988" w:type="dxa"/>
          </w:tcPr>
          <w:p w14:paraId="335A3A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14:paraId="335A3A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0" w14:textId="77777777" w:rsidTr="00983EFE">
              <w:tc>
                <w:tcPr>
                  <w:tcW w:w="882" w:type="dxa"/>
                </w:tcPr>
                <w:p w14:paraId="335A3A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B3" w14:textId="77777777" w:rsidTr="00983EFE">
              <w:tc>
                <w:tcPr>
                  <w:tcW w:w="882" w:type="dxa"/>
                </w:tcPr>
                <w:p w14:paraId="335A3A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14:paraId="335A3AB6" w14:textId="77777777" w:rsidTr="00983EFE">
              <w:tc>
                <w:tcPr>
                  <w:tcW w:w="882" w:type="dxa"/>
                </w:tcPr>
                <w:p w14:paraId="335A3A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7" w14:textId="77777777" w:rsidR="00854B6F" w:rsidRPr="0002501E" w:rsidRDefault="00854B6F" w:rsidP="00784F47">
            <w:pPr>
              <w:rPr>
                <w:sz w:val="18"/>
                <w:szCs w:val="18"/>
              </w:rPr>
            </w:pPr>
          </w:p>
        </w:tc>
        <w:tc>
          <w:tcPr>
            <w:tcW w:w="3168" w:type="dxa"/>
          </w:tcPr>
          <w:p w14:paraId="335A3AB8" w14:textId="77777777" w:rsidR="00854B6F" w:rsidRPr="0002501E" w:rsidRDefault="00854B6F" w:rsidP="00784F47"/>
        </w:tc>
      </w:tr>
      <w:tr w:rsidR="00854B6F" w:rsidRPr="0002501E" w14:paraId="335A3AC4" w14:textId="77777777" w:rsidTr="00F74EB9">
        <w:trPr>
          <w:cantSplit/>
        </w:trPr>
        <w:tc>
          <w:tcPr>
            <w:tcW w:w="2988" w:type="dxa"/>
          </w:tcPr>
          <w:p w14:paraId="335A3A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14:paraId="335A3A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E" w14:textId="77777777" w:rsidTr="00983EFE">
              <w:tc>
                <w:tcPr>
                  <w:tcW w:w="882" w:type="dxa"/>
                </w:tcPr>
                <w:p w14:paraId="335A3A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F"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2" w14:textId="77777777" w:rsidTr="00D6294F">
              <w:tc>
                <w:tcPr>
                  <w:tcW w:w="882" w:type="dxa"/>
                </w:tcPr>
                <w:p w14:paraId="335A3A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14:paraId="335A3AC3" w14:textId="77777777" w:rsidR="00854B6F" w:rsidRPr="0002501E" w:rsidRDefault="00854B6F" w:rsidP="00784F47"/>
        </w:tc>
      </w:tr>
      <w:tr w:rsidR="00854B6F" w:rsidRPr="0002501E" w14:paraId="335A3ACF" w14:textId="77777777" w:rsidTr="00F74EB9">
        <w:trPr>
          <w:cantSplit/>
        </w:trPr>
        <w:tc>
          <w:tcPr>
            <w:tcW w:w="2988" w:type="dxa"/>
          </w:tcPr>
          <w:p w14:paraId="335A3A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14:paraId="335A3A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9" w14:textId="77777777" w:rsidTr="00983EFE">
              <w:tc>
                <w:tcPr>
                  <w:tcW w:w="882" w:type="dxa"/>
                </w:tcPr>
                <w:p w14:paraId="335A3A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CC" w14:textId="77777777" w:rsidTr="00983EFE">
              <w:tc>
                <w:tcPr>
                  <w:tcW w:w="882" w:type="dxa"/>
                </w:tcPr>
                <w:p w14:paraId="335A3A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CD" w14:textId="77777777" w:rsidR="00854B6F" w:rsidRPr="0002501E" w:rsidRDefault="00854B6F" w:rsidP="00784F47">
            <w:pPr>
              <w:rPr>
                <w:sz w:val="18"/>
                <w:szCs w:val="18"/>
              </w:rPr>
            </w:pPr>
          </w:p>
        </w:tc>
        <w:tc>
          <w:tcPr>
            <w:tcW w:w="3168" w:type="dxa"/>
          </w:tcPr>
          <w:p w14:paraId="335A3ACE" w14:textId="77777777" w:rsidR="00854B6F" w:rsidRPr="0002501E" w:rsidRDefault="00854B6F" w:rsidP="00784F47"/>
        </w:tc>
      </w:tr>
      <w:tr w:rsidR="00854B6F" w:rsidRPr="0002501E" w14:paraId="335A3AE9" w14:textId="77777777" w:rsidTr="00F74EB9">
        <w:trPr>
          <w:cantSplit/>
        </w:trPr>
        <w:tc>
          <w:tcPr>
            <w:tcW w:w="2988" w:type="dxa"/>
          </w:tcPr>
          <w:p w14:paraId="335A3A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14:paraId="335A3A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4" w14:textId="77777777" w:rsidTr="00983EFE">
              <w:tc>
                <w:tcPr>
                  <w:tcW w:w="882" w:type="dxa"/>
                </w:tcPr>
                <w:p w14:paraId="335A3A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A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AD7" w14:textId="77777777" w:rsidTr="00983EFE">
              <w:tc>
                <w:tcPr>
                  <w:tcW w:w="882" w:type="dxa"/>
                </w:tcPr>
                <w:p w14:paraId="335A3A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14:paraId="335A3A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14:paraId="335A3ADA" w14:textId="77777777" w:rsidTr="00983EFE">
              <w:tc>
                <w:tcPr>
                  <w:tcW w:w="882" w:type="dxa"/>
                </w:tcPr>
                <w:p w14:paraId="335A3A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DB"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E" w14:textId="77777777" w:rsidTr="00D6294F">
              <w:tc>
                <w:tcPr>
                  <w:tcW w:w="882" w:type="dxa"/>
                </w:tcPr>
                <w:p w14:paraId="335A3A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E1" w14:textId="77777777" w:rsidTr="00D6294F">
              <w:tc>
                <w:tcPr>
                  <w:tcW w:w="882" w:type="dxa"/>
                </w:tcPr>
                <w:p w14:paraId="335A3A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E4" w14:textId="77777777" w:rsidTr="00D6294F">
              <w:tc>
                <w:tcPr>
                  <w:tcW w:w="882" w:type="dxa"/>
                </w:tcPr>
                <w:p w14:paraId="335A3A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14:paraId="335A3AE7" w14:textId="77777777" w:rsidTr="00D6294F">
              <w:tc>
                <w:tcPr>
                  <w:tcW w:w="882" w:type="dxa"/>
                </w:tcPr>
                <w:p w14:paraId="335A3A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E8" w14:textId="77777777" w:rsidR="00854B6F" w:rsidRPr="0002501E" w:rsidRDefault="00854B6F" w:rsidP="00784F47"/>
        </w:tc>
      </w:tr>
      <w:tr w:rsidR="00854B6F" w:rsidRPr="0002501E" w14:paraId="335A3AF1" w14:textId="77777777" w:rsidTr="00F74EB9">
        <w:trPr>
          <w:cantSplit/>
        </w:trPr>
        <w:tc>
          <w:tcPr>
            <w:tcW w:w="2988" w:type="dxa"/>
          </w:tcPr>
          <w:p w14:paraId="335A3A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14:paraId="335A3A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EE" w14:textId="77777777" w:rsidTr="00983EFE">
              <w:tc>
                <w:tcPr>
                  <w:tcW w:w="882" w:type="dxa"/>
                </w:tcPr>
                <w:p w14:paraId="335A3A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EF" w14:textId="77777777" w:rsidR="00854B6F" w:rsidRPr="0002501E" w:rsidRDefault="00854B6F" w:rsidP="00784F47">
            <w:pPr>
              <w:rPr>
                <w:sz w:val="18"/>
                <w:szCs w:val="18"/>
              </w:rPr>
            </w:pPr>
          </w:p>
        </w:tc>
        <w:tc>
          <w:tcPr>
            <w:tcW w:w="3168" w:type="dxa"/>
          </w:tcPr>
          <w:p w14:paraId="335A3AF0" w14:textId="77777777" w:rsidR="00854B6F" w:rsidRPr="0002501E" w:rsidRDefault="00854B6F" w:rsidP="00784F47"/>
        </w:tc>
      </w:tr>
      <w:tr w:rsidR="00854B6F" w:rsidRPr="0002501E" w14:paraId="335A3AF9" w14:textId="77777777" w:rsidTr="00F74EB9">
        <w:trPr>
          <w:cantSplit/>
        </w:trPr>
        <w:tc>
          <w:tcPr>
            <w:tcW w:w="2988" w:type="dxa"/>
          </w:tcPr>
          <w:p w14:paraId="335A3A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14:paraId="335A3A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6" w14:textId="77777777" w:rsidTr="00983EFE">
              <w:tc>
                <w:tcPr>
                  <w:tcW w:w="882" w:type="dxa"/>
                </w:tcPr>
                <w:p w14:paraId="335A3A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F7" w14:textId="77777777" w:rsidR="00854B6F" w:rsidRPr="0002501E" w:rsidRDefault="00854B6F" w:rsidP="00784F47">
            <w:pPr>
              <w:rPr>
                <w:sz w:val="18"/>
                <w:szCs w:val="18"/>
              </w:rPr>
            </w:pPr>
          </w:p>
        </w:tc>
        <w:tc>
          <w:tcPr>
            <w:tcW w:w="3168" w:type="dxa"/>
          </w:tcPr>
          <w:p w14:paraId="335A3AF8" w14:textId="77777777" w:rsidR="00854B6F" w:rsidRPr="0002501E" w:rsidRDefault="00854B6F" w:rsidP="00784F47">
            <w:pPr>
              <w:rPr>
                <w:sz w:val="18"/>
                <w:szCs w:val="18"/>
              </w:rPr>
            </w:pPr>
          </w:p>
        </w:tc>
      </w:tr>
      <w:tr w:rsidR="00854B6F" w:rsidRPr="0002501E" w14:paraId="335A3B07" w14:textId="77777777" w:rsidTr="00F74EB9">
        <w:trPr>
          <w:cantSplit/>
        </w:trPr>
        <w:tc>
          <w:tcPr>
            <w:tcW w:w="2988" w:type="dxa"/>
          </w:tcPr>
          <w:p w14:paraId="335A3A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p w14:paraId="335A3A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E" w14:textId="77777777" w:rsidTr="00983EFE">
              <w:tc>
                <w:tcPr>
                  <w:tcW w:w="882" w:type="dxa"/>
                </w:tcPr>
                <w:p w14:paraId="335A3A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B01" w14:textId="77777777" w:rsidTr="00983EFE">
              <w:tc>
                <w:tcPr>
                  <w:tcW w:w="882" w:type="dxa"/>
                </w:tcPr>
                <w:p w14:paraId="335A3A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B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B04" w14:textId="77777777" w:rsidTr="00983EFE">
              <w:tc>
                <w:tcPr>
                  <w:tcW w:w="882" w:type="dxa"/>
                </w:tcPr>
                <w:p w14:paraId="335A3B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05" w14:textId="77777777" w:rsidR="00854B6F" w:rsidRPr="0002501E" w:rsidRDefault="00854B6F" w:rsidP="00784F47">
            <w:pPr>
              <w:rPr>
                <w:rFonts w:ascii="Times New Roman" w:hAnsi="Times New Roman"/>
                <w:sz w:val="18"/>
                <w:szCs w:val="18"/>
              </w:rPr>
            </w:pPr>
          </w:p>
        </w:tc>
        <w:tc>
          <w:tcPr>
            <w:tcW w:w="3168" w:type="dxa"/>
          </w:tcPr>
          <w:p w14:paraId="335A3B06" w14:textId="77777777" w:rsidR="00854B6F" w:rsidRPr="0002501E" w:rsidRDefault="00854B6F" w:rsidP="00784F47">
            <w:pPr>
              <w:rPr>
                <w:rFonts w:ascii="Times New Roman" w:hAnsi="Times New Roman"/>
                <w:sz w:val="18"/>
                <w:szCs w:val="18"/>
              </w:rPr>
            </w:pPr>
          </w:p>
        </w:tc>
      </w:tr>
      <w:tr w:rsidR="00854B6F" w:rsidRPr="0002501E" w14:paraId="335A3B15" w14:textId="77777777" w:rsidTr="00F74EB9">
        <w:trPr>
          <w:cantSplit/>
        </w:trPr>
        <w:tc>
          <w:tcPr>
            <w:tcW w:w="2988" w:type="dxa"/>
          </w:tcPr>
          <w:p w14:paraId="335A3B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14:paraId="335A3B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0C" w14:textId="77777777" w:rsidTr="00983EFE">
              <w:tc>
                <w:tcPr>
                  <w:tcW w:w="882" w:type="dxa"/>
                </w:tcPr>
                <w:p w14:paraId="335A3B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0F" w14:textId="77777777" w:rsidTr="00983EFE">
              <w:tc>
                <w:tcPr>
                  <w:tcW w:w="882" w:type="dxa"/>
                </w:tcPr>
                <w:p w14:paraId="335A3B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14:paraId="335A3B12" w14:textId="77777777" w:rsidTr="00983EFE">
              <w:tc>
                <w:tcPr>
                  <w:tcW w:w="882" w:type="dxa"/>
                </w:tcPr>
                <w:p w14:paraId="335A3B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13" w14:textId="77777777" w:rsidR="00854B6F" w:rsidRPr="0002501E" w:rsidRDefault="00854B6F" w:rsidP="00784F47">
            <w:pPr>
              <w:rPr>
                <w:rFonts w:ascii="Times New Roman" w:hAnsi="Times New Roman"/>
                <w:sz w:val="18"/>
                <w:szCs w:val="18"/>
              </w:rPr>
            </w:pPr>
          </w:p>
        </w:tc>
        <w:tc>
          <w:tcPr>
            <w:tcW w:w="3168" w:type="dxa"/>
          </w:tcPr>
          <w:p w14:paraId="335A3B14" w14:textId="77777777" w:rsidR="00854B6F" w:rsidRPr="0002501E" w:rsidRDefault="00854B6F" w:rsidP="00784F47">
            <w:pPr>
              <w:rPr>
                <w:rFonts w:ascii="Times New Roman" w:hAnsi="Times New Roman"/>
                <w:sz w:val="18"/>
                <w:szCs w:val="18"/>
              </w:rPr>
            </w:pPr>
          </w:p>
        </w:tc>
      </w:tr>
      <w:tr w:rsidR="00854B6F" w:rsidRPr="0002501E" w14:paraId="335A3B20" w14:textId="77777777" w:rsidTr="00F74EB9">
        <w:trPr>
          <w:cantSplit/>
        </w:trPr>
        <w:tc>
          <w:tcPr>
            <w:tcW w:w="2988" w:type="dxa"/>
          </w:tcPr>
          <w:p w14:paraId="335A3B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14:paraId="335A3B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14:paraId="335A3B1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1B" w14:textId="77777777" w:rsidTr="00A915B1">
              <w:tc>
                <w:tcPr>
                  <w:tcW w:w="882" w:type="dxa"/>
                </w:tcPr>
                <w:p w14:paraId="335A3B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1E" w14:textId="77777777" w:rsidTr="00A915B1">
              <w:tc>
                <w:tcPr>
                  <w:tcW w:w="882" w:type="dxa"/>
                </w:tcPr>
                <w:p w14:paraId="335A3B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1F" w14:textId="77777777" w:rsidR="00854B6F" w:rsidRPr="0002501E" w:rsidRDefault="00854B6F" w:rsidP="00784F47">
            <w:pPr>
              <w:rPr>
                <w:rFonts w:ascii="Times New Roman" w:hAnsi="Times New Roman"/>
                <w:sz w:val="18"/>
                <w:szCs w:val="18"/>
              </w:rPr>
            </w:pPr>
          </w:p>
        </w:tc>
      </w:tr>
      <w:tr w:rsidR="00854B6F" w:rsidRPr="0002501E" w14:paraId="335A3B28" w14:textId="77777777" w:rsidTr="00F74EB9">
        <w:trPr>
          <w:cantSplit/>
        </w:trPr>
        <w:tc>
          <w:tcPr>
            <w:tcW w:w="2988" w:type="dxa"/>
          </w:tcPr>
          <w:p w14:paraId="335A3B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14:paraId="335A3B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5" w14:textId="77777777" w:rsidTr="00983EFE">
              <w:tc>
                <w:tcPr>
                  <w:tcW w:w="882" w:type="dxa"/>
                </w:tcPr>
                <w:p w14:paraId="335A3B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14:paraId="335A3B26" w14:textId="77777777" w:rsidR="00854B6F" w:rsidRPr="0002501E" w:rsidRDefault="00854B6F" w:rsidP="00784F47">
            <w:pPr>
              <w:rPr>
                <w:rFonts w:ascii="Times New Roman" w:hAnsi="Times New Roman"/>
                <w:sz w:val="18"/>
                <w:szCs w:val="18"/>
              </w:rPr>
            </w:pPr>
          </w:p>
        </w:tc>
        <w:tc>
          <w:tcPr>
            <w:tcW w:w="3168" w:type="dxa"/>
          </w:tcPr>
          <w:p w14:paraId="335A3B27" w14:textId="77777777" w:rsidR="00854B6F" w:rsidRPr="0002501E" w:rsidRDefault="00854B6F" w:rsidP="00784F47">
            <w:pPr>
              <w:rPr>
                <w:rFonts w:ascii="Times New Roman" w:hAnsi="Times New Roman"/>
                <w:sz w:val="18"/>
                <w:szCs w:val="18"/>
              </w:rPr>
            </w:pPr>
          </w:p>
        </w:tc>
      </w:tr>
      <w:tr w:rsidR="00854B6F" w:rsidRPr="0002501E" w14:paraId="335A3B36" w14:textId="77777777" w:rsidTr="00F74EB9">
        <w:trPr>
          <w:cantSplit/>
        </w:trPr>
        <w:tc>
          <w:tcPr>
            <w:tcW w:w="2988" w:type="dxa"/>
          </w:tcPr>
          <w:p w14:paraId="335A3B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p w14:paraId="335A3B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14:paraId="335A3B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E" w14:textId="77777777" w:rsidTr="00A915B1">
              <w:tc>
                <w:tcPr>
                  <w:tcW w:w="882" w:type="dxa"/>
                </w:tcPr>
                <w:p w14:paraId="335A3B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31" w14:textId="77777777" w:rsidTr="00A915B1">
              <w:tc>
                <w:tcPr>
                  <w:tcW w:w="882" w:type="dxa"/>
                </w:tcPr>
                <w:p w14:paraId="335A3B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B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B34" w14:textId="77777777" w:rsidTr="00A915B1">
              <w:tc>
                <w:tcPr>
                  <w:tcW w:w="882" w:type="dxa"/>
                </w:tcPr>
                <w:p w14:paraId="335A3B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B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B35" w14:textId="77777777" w:rsidR="00854B6F" w:rsidRPr="0002501E" w:rsidRDefault="00854B6F" w:rsidP="00784F47">
            <w:pPr>
              <w:rPr>
                <w:rFonts w:ascii="Times New Roman" w:hAnsi="Times New Roman"/>
                <w:sz w:val="18"/>
                <w:szCs w:val="18"/>
              </w:rPr>
            </w:pPr>
          </w:p>
        </w:tc>
      </w:tr>
      <w:tr w:rsidR="00854B6F" w:rsidRPr="0002501E" w14:paraId="335A3B47" w14:textId="77777777" w:rsidTr="00F74EB9">
        <w:trPr>
          <w:cantSplit/>
        </w:trPr>
        <w:tc>
          <w:tcPr>
            <w:tcW w:w="2988" w:type="dxa"/>
          </w:tcPr>
          <w:p w14:paraId="335A3B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14:paraId="335A3B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3B" w14:textId="77777777" w:rsidTr="00983EFE">
              <w:tc>
                <w:tcPr>
                  <w:tcW w:w="882" w:type="dxa"/>
                </w:tcPr>
                <w:p w14:paraId="335A3B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B3E" w14:textId="77777777" w:rsidTr="00983EFE">
              <w:tc>
                <w:tcPr>
                  <w:tcW w:w="882" w:type="dxa"/>
                </w:tcPr>
                <w:p w14:paraId="335A3B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41" w14:textId="77777777" w:rsidTr="00983EFE">
              <w:tc>
                <w:tcPr>
                  <w:tcW w:w="882" w:type="dxa"/>
                </w:tcPr>
                <w:p w14:paraId="335A3B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44" w14:textId="77777777" w:rsidTr="00983EFE">
              <w:tc>
                <w:tcPr>
                  <w:tcW w:w="882" w:type="dxa"/>
                </w:tcPr>
                <w:p w14:paraId="335A3B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B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B45" w14:textId="77777777" w:rsidR="00854B6F" w:rsidRPr="0002501E" w:rsidRDefault="00854B6F" w:rsidP="00784F47">
            <w:pPr>
              <w:rPr>
                <w:rFonts w:ascii="Times New Roman" w:hAnsi="Times New Roman"/>
                <w:sz w:val="18"/>
                <w:szCs w:val="18"/>
              </w:rPr>
            </w:pPr>
          </w:p>
        </w:tc>
        <w:tc>
          <w:tcPr>
            <w:tcW w:w="3168" w:type="dxa"/>
          </w:tcPr>
          <w:p w14:paraId="335A3B46" w14:textId="77777777" w:rsidR="00854B6F" w:rsidRPr="0002501E" w:rsidRDefault="00854B6F" w:rsidP="00784F47">
            <w:pPr>
              <w:rPr>
                <w:rFonts w:ascii="Times New Roman" w:hAnsi="Times New Roman"/>
                <w:sz w:val="18"/>
                <w:szCs w:val="18"/>
              </w:rPr>
            </w:pPr>
          </w:p>
        </w:tc>
      </w:tr>
      <w:tr w:rsidR="00854B6F" w:rsidRPr="0002501E" w14:paraId="335A3B55" w14:textId="77777777" w:rsidTr="00F74EB9">
        <w:trPr>
          <w:cantSplit/>
        </w:trPr>
        <w:tc>
          <w:tcPr>
            <w:tcW w:w="2988" w:type="dxa"/>
          </w:tcPr>
          <w:p w14:paraId="335A3B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359.94</w:t>
            </w:r>
          </w:p>
          <w:p w14:paraId="335A3B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4C" w14:textId="77777777" w:rsidTr="00983EFE">
              <w:tc>
                <w:tcPr>
                  <w:tcW w:w="882" w:type="dxa"/>
                </w:tcPr>
                <w:p w14:paraId="335A3B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4F" w14:textId="77777777" w:rsidTr="00983EFE">
              <w:tc>
                <w:tcPr>
                  <w:tcW w:w="882" w:type="dxa"/>
                </w:tcPr>
                <w:p w14:paraId="335A3B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B52" w14:textId="77777777" w:rsidTr="00983EFE">
              <w:tc>
                <w:tcPr>
                  <w:tcW w:w="882" w:type="dxa"/>
                </w:tcPr>
                <w:p w14:paraId="335A3B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53" w14:textId="77777777" w:rsidR="00854B6F" w:rsidRPr="0002501E" w:rsidRDefault="00854B6F" w:rsidP="00784F47">
            <w:pPr>
              <w:rPr>
                <w:rFonts w:ascii="Times New Roman" w:hAnsi="Times New Roman"/>
                <w:sz w:val="18"/>
                <w:szCs w:val="18"/>
              </w:rPr>
            </w:pPr>
          </w:p>
        </w:tc>
        <w:tc>
          <w:tcPr>
            <w:tcW w:w="3168" w:type="dxa"/>
          </w:tcPr>
          <w:p w14:paraId="335A3B54" w14:textId="77777777" w:rsidR="00854B6F" w:rsidRPr="0002501E" w:rsidRDefault="00854B6F" w:rsidP="00784F47">
            <w:pPr>
              <w:rPr>
                <w:rFonts w:ascii="Times New Roman" w:hAnsi="Times New Roman"/>
                <w:sz w:val="18"/>
                <w:szCs w:val="18"/>
              </w:rPr>
            </w:pPr>
          </w:p>
        </w:tc>
      </w:tr>
      <w:tr w:rsidR="00854B6F" w:rsidRPr="0002501E" w14:paraId="335A3B66" w14:textId="77777777" w:rsidTr="00F74EB9">
        <w:trPr>
          <w:cantSplit/>
        </w:trPr>
        <w:tc>
          <w:tcPr>
            <w:tcW w:w="2988" w:type="dxa"/>
          </w:tcPr>
          <w:p w14:paraId="335A3B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14:paraId="335A3B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5A" w14:textId="77777777" w:rsidTr="00983EFE">
              <w:tc>
                <w:tcPr>
                  <w:tcW w:w="882" w:type="dxa"/>
                </w:tcPr>
                <w:p w14:paraId="335A3B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5D" w14:textId="77777777" w:rsidTr="00983EFE">
              <w:tc>
                <w:tcPr>
                  <w:tcW w:w="882" w:type="dxa"/>
                </w:tcPr>
                <w:p w14:paraId="335A3B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60" w14:textId="77777777" w:rsidTr="00983EFE">
              <w:tc>
                <w:tcPr>
                  <w:tcW w:w="882" w:type="dxa"/>
                </w:tcPr>
                <w:p w14:paraId="335A3B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63" w14:textId="77777777" w:rsidTr="00983EFE">
              <w:tc>
                <w:tcPr>
                  <w:tcW w:w="882" w:type="dxa"/>
                </w:tcPr>
                <w:p w14:paraId="335A3B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64" w14:textId="77777777" w:rsidR="00854B6F" w:rsidRPr="0002501E" w:rsidRDefault="00854B6F" w:rsidP="00784F47">
            <w:pPr>
              <w:rPr>
                <w:rFonts w:ascii="Times New Roman" w:hAnsi="Times New Roman"/>
                <w:sz w:val="18"/>
                <w:szCs w:val="18"/>
              </w:rPr>
            </w:pPr>
          </w:p>
        </w:tc>
        <w:tc>
          <w:tcPr>
            <w:tcW w:w="3168" w:type="dxa"/>
          </w:tcPr>
          <w:p w14:paraId="335A3B65" w14:textId="77777777" w:rsidR="00854B6F" w:rsidRPr="0002501E" w:rsidRDefault="00854B6F" w:rsidP="00784F47">
            <w:pPr>
              <w:rPr>
                <w:rFonts w:ascii="Times New Roman" w:hAnsi="Times New Roman"/>
                <w:sz w:val="18"/>
                <w:szCs w:val="18"/>
              </w:rPr>
            </w:pPr>
          </w:p>
        </w:tc>
      </w:tr>
      <w:tr w:rsidR="00854B6F" w:rsidRPr="0002501E" w14:paraId="335A3B7D" w14:textId="77777777" w:rsidTr="00F74EB9">
        <w:trPr>
          <w:cantSplit/>
        </w:trPr>
        <w:tc>
          <w:tcPr>
            <w:tcW w:w="2988" w:type="dxa"/>
          </w:tcPr>
          <w:p w14:paraId="335A3B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14:paraId="335A3B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6B" w14:textId="77777777" w:rsidTr="00983EFE">
              <w:tc>
                <w:tcPr>
                  <w:tcW w:w="882" w:type="dxa"/>
                </w:tcPr>
                <w:p w14:paraId="335A3B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6E" w14:textId="77777777" w:rsidTr="00983EFE">
              <w:tc>
                <w:tcPr>
                  <w:tcW w:w="882" w:type="dxa"/>
                </w:tcPr>
                <w:p w14:paraId="335A3B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71" w14:textId="77777777" w:rsidTr="00983EFE">
              <w:tc>
                <w:tcPr>
                  <w:tcW w:w="882" w:type="dxa"/>
                </w:tcPr>
                <w:p w14:paraId="335A3B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74" w14:textId="77777777" w:rsidTr="00983EFE">
              <w:tc>
                <w:tcPr>
                  <w:tcW w:w="882" w:type="dxa"/>
                </w:tcPr>
                <w:p w14:paraId="335A3B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B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B77" w14:textId="77777777" w:rsidTr="00983EFE">
              <w:tc>
                <w:tcPr>
                  <w:tcW w:w="882" w:type="dxa"/>
                </w:tcPr>
                <w:p w14:paraId="335A3B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7A" w14:textId="77777777" w:rsidTr="00983EFE">
              <w:tc>
                <w:tcPr>
                  <w:tcW w:w="882" w:type="dxa"/>
                </w:tcPr>
                <w:p w14:paraId="335A3B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7B" w14:textId="77777777" w:rsidR="00854B6F" w:rsidRPr="0002501E" w:rsidRDefault="00854B6F" w:rsidP="00784F47">
            <w:pPr>
              <w:rPr>
                <w:rFonts w:ascii="Times New Roman" w:hAnsi="Times New Roman"/>
                <w:sz w:val="18"/>
                <w:szCs w:val="18"/>
              </w:rPr>
            </w:pPr>
          </w:p>
        </w:tc>
        <w:tc>
          <w:tcPr>
            <w:tcW w:w="3168" w:type="dxa"/>
          </w:tcPr>
          <w:p w14:paraId="335A3B7C" w14:textId="77777777" w:rsidR="00854B6F" w:rsidRPr="0002501E" w:rsidRDefault="00854B6F" w:rsidP="00784F47">
            <w:pPr>
              <w:rPr>
                <w:rFonts w:ascii="Times New Roman" w:hAnsi="Times New Roman"/>
                <w:sz w:val="18"/>
                <w:szCs w:val="18"/>
              </w:rPr>
            </w:pPr>
          </w:p>
        </w:tc>
      </w:tr>
      <w:tr w:rsidR="00854B6F" w:rsidRPr="0002501E" w14:paraId="335A3B85" w14:textId="77777777" w:rsidTr="00F74EB9">
        <w:trPr>
          <w:cantSplit/>
        </w:trPr>
        <w:tc>
          <w:tcPr>
            <w:tcW w:w="2988" w:type="dxa"/>
          </w:tcPr>
          <w:p w14:paraId="335A3B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14:paraId="335A3B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2" w14:textId="77777777" w:rsidTr="00983EFE">
              <w:tc>
                <w:tcPr>
                  <w:tcW w:w="882" w:type="dxa"/>
                </w:tcPr>
                <w:p w14:paraId="335A3B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83" w14:textId="77777777" w:rsidR="00854B6F" w:rsidRPr="0002501E" w:rsidRDefault="00854B6F" w:rsidP="00784F47">
            <w:pPr>
              <w:rPr>
                <w:rFonts w:ascii="Times New Roman" w:hAnsi="Times New Roman"/>
                <w:sz w:val="18"/>
                <w:szCs w:val="18"/>
              </w:rPr>
            </w:pPr>
          </w:p>
        </w:tc>
        <w:tc>
          <w:tcPr>
            <w:tcW w:w="3168" w:type="dxa"/>
          </w:tcPr>
          <w:p w14:paraId="335A3B84" w14:textId="77777777" w:rsidR="00854B6F" w:rsidRPr="0002501E" w:rsidRDefault="00854B6F" w:rsidP="00784F47">
            <w:pPr>
              <w:rPr>
                <w:rFonts w:ascii="Times New Roman" w:hAnsi="Times New Roman"/>
                <w:sz w:val="18"/>
                <w:szCs w:val="18"/>
              </w:rPr>
            </w:pPr>
          </w:p>
        </w:tc>
      </w:tr>
      <w:tr w:rsidR="00854B6F" w:rsidRPr="0002501E" w14:paraId="335A3B96" w14:textId="77777777" w:rsidTr="00F74EB9">
        <w:trPr>
          <w:cantSplit/>
        </w:trPr>
        <w:tc>
          <w:tcPr>
            <w:tcW w:w="2988" w:type="dxa"/>
          </w:tcPr>
          <w:p w14:paraId="335A3B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14:paraId="335A3B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A" w14:textId="77777777" w:rsidTr="00983EFE">
              <w:tc>
                <w:tcPr>
                  <w:tcW w:w="882" w:type="dxa"/>
                </w:tcPr>
                <w:p w14:paraId="335A3B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8D" w14:textId="77777777" w:rsidTr="00983EFE">
              <w:tc>
                <w:tcPr>
                  <w:tcW w:w="882" w:type="dxa"/>
                </w:tcPr>
                <w:p w14:paraId="335A3B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3B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3B90" w14:textId="77777777" w:rsidTr="00983EFE">
              <w:tc>
                <w:tcPr>
                  <w:tcW w:w="882" w:type="dxa"/>
                </w:tcPr>
                <w:p w14:paraId="335A3B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93" w14:textId="77777777" w:rsidTr="00983EFE">
              <w:tc>
                <w:tcPr>
                  <w:tcW w:w="882" w:type="dxa"/>
                </w:tcPr>
                <w:p w14:paraId="335A3B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94" w14:textId="77777777" w:rsidR="00854B6F" w:rsidRPr="0002501E" w:rsidRDefault="00854B6F" w:rsidP="00784F47">
            <w:pPr>
              <w:rPr>
                <w:rFonts w:ascii="Times New Roman" w:hAnsi="Times New Roman"/>
                <w:sz w:val="18"/>
                <w:szCs w:val="18"/>
              </w:rPr>
            </w:pPr>
          </w:p>
        </w:tc>
        <w:tc>
          <w:tcPr>
            <w:tcW w:w="3168" w:type="dxa"/>
          </w:tcPr>
          <w:p w14:paraId="335A3B95" w14:textId="77777777" w:rsidR="00854B6F" w:rsidRPr="0002501E" w:rsidRDefault="00854B6F" w:rsidP="00784F47">
            <w:pPr>
              <w:rPr>
                <w:rFonts w:ascii="Times New Roman" w:hAnsi="Times New Roman"/>
                <w:sz w:val="18"/>
                <w:szCs w:val="18"/>
              </w:rPr>
            </w:pPr>
          </w:p>
        </w:tc>
      </w:tr>
      <w:tr w:rsidR="00854B6F" w:rsidRPr="0002501E" w14:paraId="335A3BA1" w14:textId="77777777" w:rsidTr="00F74EB9">
        <w:trPr>
          <w:cantSplit/>
        </w:trPr>
        <w:tc>
          <w:tcPr>
            <w:tcW w:w="2988" w:type="dxa"/>
          </w:tcPr>
          <w:p w14:paraId="335A3B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14:paraId="335A3B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9B" w14:textId="77777777" w:rsidTr="00983EFE">
              <w:tc>
                <w:tcPr>
                  <w:tcW w:w="882" w:type="dxa"/>
                </w:tcPr>
                <w:p w14:paraId="335A3B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9E" w14:textId="77777777" w:rsidTr="00983EFE">
              <w:tc>
                <w:tcPr>
                  <w:tcW w:w="882" w:type="dxa"/>
                </w:tcPr>
                <w:p w14:paraId="335A3B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B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B9F" w14:textId="77777777" w:rsidR="00854B6F" w:rsidRPr="0002501E" w:rsidRDefault="00854B6F" w:rsidP="00784F47">
            <w:pPr>
              <w:rPr>
                <w:rFonts w:ascii="Times New Roman" w:hAnsi="Times New Roman"/>
                <w:sz w:val="18"/>
                <w:szCs w:val="18"/>
              </w:rPr>
            </w:pPr>
          </w:p>
        </w:tc>
        <w:tc>
          <w:tcPr>
            <w:tcW w:w="3168" w:type="dxa"/>
          </w:tcPr>
          <w:p w14:paraId="335A3BA0" w14:textId="77777777" w:rsidR="00854B6F" w:rsidRPr="0002501E" w:rsidRDefault="00854B6F" w:rsidP="00784F47">
            <w:pPr>
              <w:rPr>
                <w:rFonts w:ascii="Times New Roman" w:hAnsi="Times New Roman"/>
                <w:sz w:val="18"/>
                <w:szCs w:val="18"/>
              </w:rPr>
            </w:pPr>
          </w:p>
        </w:tc>
      </w:tr>
      <w:tr w:rsidR="00854B6F" w:rsidRPr="0002501E" w14:paraId="335A3BAC" w14:textId="77777777" w:rsidTr="00F74EB9">
        <w:trPr>
          <w:cantSplit/>
        </w:trPr>
        <w:tc>
          <w:tcPr>
            <w:tcW w:w="2988" w:type="dxa"/>
          </w:tcPr>
          <w:p w14:paraId="335A3B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14:paraId="335A3B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A6" w14:textId="77777777" w:rsidTr="00983EFE">
              <w:tc>
                <w:tcPr>
                  <w:tcW w:w="882" w:type="dxa"/>
                </w:tcPr>
                <w:p w14:paraId="335A3B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A9" w14:textId="77777777" w:rsidTr="00983EFE">
              <w:tc>
                <w:tcPr>
                  <w:tcW w:w="882" w:type="dxa"/>
                </w:tcPr>
                <w:p w14:paraId="335A3B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B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14:paraId="335A3BAA" w14:textId="77777777" w:rsidR="00854B6F" w:rsidRPr="0002501E" w:rsidRDefault="00854B6F" w:rsidP="00784F47">
            <w:pPr>
              <w:rPr>
                <w:rFonts w:ascii="Times New Roman" w:hAnsi="Times New Roman"/>
                <w:sz w:val="18"/>
                <w:szCs w:val="18"/>
              </w:rPr>
            </w:pPr>
          </w:p>
        </w:tc>
        <w:tc>
          <w:tcPr>
            <w:tcW w:w="3168" w:type="dxa"/>
          </w:tcPr>
          <w:p w14:paraId="335A3BAB" w14:textId="77777777" w:rsidR="00854B6F" w:rsidRPr="0002501E" w:rsidRDefault="00854B6F" w:rsidP="00784F47">
            <w:pPr>
              <w:rPr>
                <w:rFonts w:ascii="Times New Roman" w:hAnsi="Times New Roman"/>
                <w:sz w:val="18"/>
                <w:szCs w:val="18"/>
              </w:rPr>
            </w:pPr>
          </w:p>
        </w:tc>
      </w:tr>
      <w:tr w:rsidR="00854B6F" w:rsidRPr="0002501E" w14:paraId="335A3BBA" w14:textId="77777777" w:rsidTr="00F74EB9">
        <w:trPr>
          <w:cantSplit/>
        </w:trPr>
        <w:tc>
          <w:tcPr>
            <w:tcW w:w="2988" w:type="dxa"/>
          </w:tcPr>
          <w:p w14:paraId="335A3B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p w14:paraId="335A3B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1" w14:textId="77777777" w:rsidTr="00983EFE">
              <w:tc>
                <w:tcPr>
                  <w:tcW w:w="882" w:type="dxa"/>
                </w:tcPr>
                <w:p w14:paraId="335A3B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B4" w14:textId="77777777" w:rsidTr="00983EFE">
              <w:tc>
                <w:tcPr>
                  <w:tcW w:w="882" w:type="dxa"/>
                </w:tcPr>
                <w:p w14:paraId="335A3B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B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BB7" w14:textId="77777777" w:rsidTr="00983EFE">
              <w:tc>
                <w:tcPr>
                  <w:tcW w:w="882" w:type="dxa"/>
                </w:tcPr>
                <w:p w14:paraId="335A3B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B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14:paraId="335A3BB8" w14:textId="77777777" w:rsidR="00854B6F" w:rsidRPr="0002501E" w:rsidRDefault="00854B6F" w:rsidP="00784F47">
            <w:pPr>
              <w:rPr>
                <w:rFonts w:ascii="Times New Roman" w:hAnsi="Times New Roman"/>
                <w:sz w:val="18"/>
                <w:szCs w:val="18"/>
              </w:rPr>
            </w:pPr>
          </w:p>
        </w:tc>
        <w:tc>
          <w:tcPr>
            <w:tcW w:w="3168" w:type="dxa"/>
          </w:tcPr>
          <w:p w14:paraId="335A3BB9" w14:textId="77777777" w:rsidR="00854B6F" w:rsidRPr="0002501E" w:rsidRDefault="00854B6F" w:rsidP="00784F47">
            <w:pPr>
              <w:rPr>
                <w:rFonts w:ascii="Times New Roman" w:hAnsi="Times New Roman"/>
                <w:sz w:val="18"/>
                <w:szCs w:val="18"/>
              </w:rPr>
            </w:pPr>
          </w:p>
        </w:tc>
      </w:tr>
      <w:tr w:rsidR="00854B6F" w:rsidRPr="0002501E" w14:paraId="335A3BC5" w14:textId="77777777" w:rsidTr="00F74EB9">
        <w:trPr>
          <w:cantSplit/>
        </w:trPr>
        <w:tc>
          <w:tcPr>
            <w:tcW w:w="2988" w:type="dxa"/>
          </w:tcPr>
          <w:p w14:paraId="335A3B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14:paraId="335A3B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F" w14:textId="77777777" w:rsidTr="00983EFE">
              <w:tc>
                <w:tcPr>
                  <w:tcW w:w="882" w:type="dxa"/>
                </w:tcPr>
                <w:p w14:paraId="335A3B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C2" w14:textId="77777777" w:rsidTr="00983EFE">
              <w:tc>
                <w:tcPr>
                  <w:tcW w:w="882" w:type="dxa"/>
                </w:tcPr>
                <w:p w14:paraId="335A3B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B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14:paraId="335A3BC3" w14:textId="77777777" w:rsidR="00854B6F" w:rsidRPr="0002501E" w:rsidRDefault="00854B6F" w:rsidP="00784F47">
            <w:pPr>
              <w:rPr>
                <w:rFonts w:ascii="Times New Roman" w:hAnsi="Times New Roman"/>
                <w:sz w:val="18"/>
                <w:szCs w:val="18"/>
              </w:rPr>
            </w:pPr>
          </w:p>
        </w:tc>
        <w:tc>
          <w:tcPr>
            <w:tcW w:w="3168" w:type="dxa"/>
          </w:tcPr>
          <w:p w14:paraId="335A3BC4" w14:textId="77777777" w:rsidR="00854B6F" w:rsidRPr="0002501E" w:rsidRDefault="00854B6F" w:rsidP="00784F47">
            <w:pPr>
              <w:rPr>
                <w:rFonts w:ascii="Times New Roman" w:hAnsi="Times New Roman"/>
                <w:sz w:val="18"/>
                <w:szCs w:val="18"/>
              </w:rPr>
            </w:pPr>
          </w:p>
        </w:tc>
      </w:tr>
      <w:tr w:rsidR="00854B6F" w:rsidRPr="0002501E" w14:paraId="335A3BD3" w14:textId="77777777" w:rsidTr="00F74EB9">
        <w:trPr>
          <w:cantSplit/>
        </w:trPr>
        <w:tc>
          <w:tcPr>
            <w:tcW w:w="2988" w:type="dxa"/>
          </w:tcPr>
          <w:p w14:paraId="335A3B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14:paraId="335A3B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CA" w14:textId="77777777" w:rsidTr="00983EFE">
              <w:tc>
                <w:tcPr>
                  <w:tcW w:w="882" w:type="dxa"/>
                </w:tcPr>
                <w:p w14:paraId="335A3B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CD" w14:textId="77777777" w:rsidTr="00983EFE">
              <w:tc>
                <w:tcPr>
                  <w:tcW w:w="882" w:type="dxa"/>
                </w:tcPr>
                <w:p w14:paraId="335A3B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D0" w14:textId="77777777" w:rsidTr="00983EFE">
              <w:tc>
                <w:tcPr>
                  <w:tcW w:w="882" w:type="dxa"/>
                </w:tcPr>
                <w:p w14:paraId="335A3B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B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BD1" w14:textId="77777777" w:rsidR="00854B6F" w:rsidRPr="0002501E" w:rsidRDefault="00854B6F" w:rsidP="00784F47">
            <w:pPr>
              <w:rPr>
                <w:rFonts w:ascii="Times New Roman" w:hAnsi="Times New Roman"/>
                <w:sz w:val="18"/>
                <w:szCs w:val="18"/>
              </w:rPr>
            </w:pPr>
          </w:p>
        </w:tc>
        <w:tc>
          <w:tcPr>
            <w:tcW w:w="3168" w:type="dxa"/>
          </w:tcPr>
          <w:p w14:paraId="335A3BD2" w14:textId="77777777" w:rsidR="00854B6F" w:rsidRPr="0002501E" w:rsidRDefault="00854B6F" w:rsidP="00784F47">
            <w:pPr>
              <w:rPr>
                <w:rFonts w:ascii="Times New Roman" w:hAnsi="Times New Roman"/>
                <w:sz w:val="18"/>
                <w:szCs w:val="18"/>
              </w:rPr>
            </w:pPr>
          </w:p>
        </w:tc>
      </w:tr>
      <w:tr w:rsidR="00854B6F" w:rsidRPr="0002501E" w14:paraId="335A3BEA" w14:textId="77777777" w:rsidTr="00F74EB9">
        <w:trPr>
          <w:cantSplit/>
        </w:trPr>
        <w:tc>
          <w:tcPr>
            <w:tcW w:w="2988" w:type="dxa"/>
          </w:tcPr>
          <w:p w14:paraId="335A3B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14:paraId="335A3B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D8" w14:textId="77777777" w:rsidTr="00983EFE">
              <w:tc>
                <w:tcPr>
                  <w:tcW w:w="882" w:type="dxa"/>
                </w:tcPr>
                <w:p w14:paraId="335A3B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B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BDB" w14:textId="77777777" w:rsidTr="00983EFE">
              <w:tc>
                <w:tcPr>
                  <w:tcW w:w="882" w:type="dxa"/>
                </w:tcPr>
                <w:p w14:paraId="335A3B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14:paraId="335A3B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14:paraId="335A3BDE" w14:textId="77777777" w:rsidTr="00983EFE">
              <w:tc>
                <w:tcPr>
                  <w:tcW w:w="882" w:type="dxa"/>
                </w:tcPr>
                <w:p w14:paraId="335A3B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E1" w14:textId="77777777" w:rsidTr="00983EFE">
              <w:tc>
                <w:tcPr>
                  <w:tcW w:w="882" w:type="dxa"/>
                </w:tcPr>
                <w:p w14:paraId="335A3B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E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5" w14:textId="77777777" w:rsidTr="00A915B1">
              <w:tc>
                <w:tcPr>
                  <w:tcW w:w="882" w:type="dxa"/>
                </w:tcPr>
                <w:p w14:paraId="335A3B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B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BE8" w14:textId="77777777" w:rsidTr="00A915B1">
              <w:tc>
                <w:tcPr>
                  <w:tcW w:w="882" w:type="dxa"/>
                </w:tcPr>
                <w:p w14:paraId="335A3B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B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BE9" w14:textId="77777777" w:rsidR="00854B6F" w:rsidRPr="0002501E" w:rsidRDefault="00854B6F" w:rsidP="00784F47">
            <w:pPr>
              <w:rPr>
                <w:rFonts w:ascii="Times New Roman" w:hAnsi="Times New Roman"/>
                <w:sz w:val="18"/>
                <w:szCs w:val="18"/>
              </w:rPr>
            </w:pPr>
          </w:p>
        </w:tc>
      </w:tr>
      <w:tr w:rsidR="00854B6F" w:rsidRPr="0002501E" w14:paraId="335A3C04" w14:textId="77777777" w:rsidTr="00F74EB9">
        <w:trPr>
          <w:cantSplit/>
        </w:trPr>
        <w:tc>
          <w:tcPr>
            <w:tcW w:w="2988" w:type="dxa"/>
          </w:tcPr>
          <w:p w14:paraId="335A3B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p w14:paraId="335A3B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F" w14:textId="77777777" w:rsidTr="00983EFE">
              <w:tc>
                <w:tcPr>
                  <w:tcW w:w="882" w:type="dxa"/>
                </w:tcPr>
                <w:p w14:paraId="335A3B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14:paraId="335A3B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14:paraId="335A3BF2" w14:textId="77777777" w:rsidTr="00983EFE">
              <w:tc>
                <w:tcPr>
                  <w:tcW w:w="882" w:type="dxa"/>
                </w:tcPr>
                <w:p w14:paraId="335A3B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F5" w14:textId="77777777" w:rsidTr="00983EFE">
              <w:tc>
                <w:tcPr>
                  <w:tcW w:w="882" w:type="dxa"/>
                </w:tcPr>
                <w:p w14:paraId="335A3B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B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BF8" w14:textId="77777777" w:rsidTr="00983EFE">
              <w:tc>
                <w:tcPr>
                  <w:tcW w:w="882" w:type="dxa"/>
                </w:tcPr>
                <w:p w14:paraId="335A3B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3B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3BFB" w14:textId="77777777" w:rsidTr="00983EFE">
              <w:tc>
                <w:tcPr>
                  <w:tcW w:w="882" w:type="dxa"/>
                </w:tcPr>
                <w:p w14:paraId="335A3B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B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BFE" w14:textId="77777777" w:rsidTr="00983EFE">
              <w:tc>
                <w:tcPr>
                  <w:tcW w:w="882" w:type="dxa"/>
                </w:tcPr>
                <w:p w14:paraId="335A3B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C01" w14:textId="77777777" w:rsidTr="00983EFE">
              <w:tc>
                <w:tcPr>
                  <w:tcW w:w="882" w:type="dxa"/>
                </w:tcPr>
                <w:p w14:paraId="335A3B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02" w14:textId="77777777" w:rsidR="00854B6F" w:rsidRPr="0002501E" w:rsidRDefault="00854B6F" w:rsidP="00784F47">
            <w:pPr>
              <w:rPr>
                <w:rFonts w:ascii="Times New Roman" w:hAnsi="Times New Roman"/>
                <w:sz w:val="18"/>
                <w:szCs w:val="18"/>
              </w:rPr>
            </w:pPr>
          </w:p>
        </w:tc>
        <w:tc>
          <w:tcPr>
            <w:tcW w:w="3168" w:type="dxa"/>
          </w:tcPr>
          <w:p w14:paraId="335A3C03" w14:textId="77777777" w:rsidR="00854B6F" w:rsidRPr="0002501E" w:rsidRDefault="00854B6F" w:rsidP="00784F47">
            <w:pPr>
              <w:rPr>
                <w:rFonts w:ascii="Times New Roman" w:hAnsi="Times New Roman"/>
                <w:sz w:val="18"/>
                <w:szCs w:val="18"/>
              </w:rPr>
            </w:pPr>
          </w:p>
        </w:tc>
      </w:tr>
      <w:tr w:rsidR="00854B6F" w:rsidRPr="0002501E" w14:paraId="335A3C0C" w14:textId="77777777" w:rsidTr="00F74EB9">
        <w:trPr>
          <w:cantSplit/>
        </w:trPr>
        <w:tc>
          <w:tcPr>
            <w:tcW w:w="2988" w:type="dxa"/>
          </w:tcPr>
          <w:p w14:paraId="335A3C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14:paraId="335A3C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14:paraId="335A3C0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0A" w14:textId="77777777" w:rsidTr="00A915B1">
              <w:tc>
                <w:tcPr>
                  <w:tcW w:w="882" w:type="dxa"/>
                </w:tcPr>
                <w:p w14:paraId="335A3C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C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C0B" w14:textId="77777777" w:rsidR="00854B6F" w:rsidRPr="0002501E" w:rsidRDefault="00854B6F" w:rsidP="00784F47">
            <w:pPr>
              <w:rPr>
                <w:rFonts w:ascii="Times New Roman" w:hAnsi="Times New Roman"/>
                <w:sz w:val="18"/>
                <w:szCs w:val="18"/>
              </w:rPr>
            </w:pPr>
          </w:p>
        </w:tc>
      </w:tr>
      <w:tr w:rsidR="00854B6F" w:rsidRPr="0002501E" w14:paraId="335A3C14" w14:textId="77777777" w:rsidTr="00F74EB9">
        <w:trPr>
          <w:cantSplit/>
        </w:trPr>
        <w:tc>
          <w:tcPr>
            <w:tcW w:w="2988" w:type="dxa"/>
          </w:tcPr>
          <w:p w14:paraId="335A3C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14:paraId="335A3C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14:paraId="335A3C0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2" w14:textId="77777777" w:rsidTr="00A915B1">
              <w:tc>
                <w:tcPr>
                  <w:tcW w:w="882" w:type="dxa"/>
                </w:tcPr>
                <w:p w14:paraId="335A3C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13" w14:textId="77777777" w:rsidR="00854B6F" w:rsidRPr="0002501E" w:rsidRDefault="00854B6F" w:rsidP="00784F47">
            <w:pPr>
              <w:rPr>
                <w:rFonts w:ascii="Times New Roman" w:hAnsi="Times New Roman"/>
                <w:sz w:val="18"/>
                <w:szCs w:val="18"/>
              </w:rPr>
            </w:pPr>
          </w:p>
        </w:tc>
      </w:tr>
      <w:tr w:rsidR="00854B6F" w:rsidRPr="0002501E" w14:paraId="335A3C22" w14:textId="77777777" w:rsidTr="00F74EB9">
        <w:trPr>
          <w:cantSplit/>
        </w:trPr>
        <w:tc>
          <w:tcPr>
            <w:tcW w:w="2988" w:type="dxa"/>
          </w:tcPr>
          <w:p w14:paraId="335A3C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363.31</w:t>
            </w:r>
          </w:p>
          <w:p w14:paraId="335A3C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9" w14:textId="77777777" w:rsidTr="00983EFE">
              <w:tc>
                <w:tcPr>
                  <w:tcW w:w="882" w:type="dxa"/>
                </w:tcPr>
                <w:p w14:paraId="335A3C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3C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3C1C" w14:textId="77777777" w:rsidTr="00983EFE">
              <w:tc>
                <w:tcPr>
                  <w:tcW w:w="882" w:type="dxa"/>
                </w:tcPr>
                <w:p w14:paraId="335A3C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C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C1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0" w14:textId="77777777" w:rsidTr="00A915B1">
              <w:tc>
                <w:tcPr>
                  <w:tcW w:w="882" w:type="dxa"/>
                </w:tcPr>
                <w:p w14:paraId="335A3C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1" w14:textId="77777777" w:rsidR="00854B6F" w:rsidRPr="0002501E" w:rsidRDefault="00854B6F" w:rsidP="00784F47">
            <w:pPr>
              <w:rPr>
                <w:rFonts w:ascii="Times New Roman" w:hAnsi="Times New Roman"/>
                <w:sz w:val="18"/>
                <w:szCs w:val="18"/>
              </w:rPr>
            </w:pPr>
          </w:p>
        </w:tc>
      </w:tr>
      <w:tr w:rsidR="00854B6F" w:rsidRPr="0002501E" w14:paraId="335A3C33" w14:textId="77777777" w:rsidTr="00F74EB9">
        <w:trPr>
          <w:cantSplit/>
        </w:trPr>
        <w:tc>
          <w:tcPr>
            <w:tcW w:w="2988" w:type="dxa"/>
          </w:tcPr>
          <w:p w14:paraId="335A3C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14:paraId="335A3C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7" w14:textId="77777777" w:rsidTr="00983EFE">
              <w:tc>
                <w:tcPr>
                  <w:tcW w:w="882" w:type="dxa"/>
                </w:tcPr>
                <w:p w14:paraId="335A3C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C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C2A" w14:textId="77777777" w:rsidTr="00983EFE">
              <w:tc>
                <w:tcPr>
                  <w:tcW w:w="882" w:type="dxa"/>
                </w:tcPr>
                <w:p w14:paraId="335A3C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E" w14:textId="77777777" w:rsidTr="00A915B1">
              <w:tc>
                <w:tcPr>
                  <w:tcW w:w="882" w:type="dxa"/>
                </w:tcPr>
                <w:p w14:paraId="335A3C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3C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3C31" w14:textId="77777777" w:rsidTr="00A915B1">
              <w:tc>
                <w:tcPr>
                  <w:tcW w:w="882" w:type="dxa"/>
                </w:tcPr>
                <w:p w14:paraId="335A3C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14:paraId="335A3C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14:paraId="335A3C32" w14:textId="77777777" w:rsidR="00854B6F" w:rsidRPr="0002501E" w:rsidRDefault="00854B6F" w:rsidP="00784F47">
            <w:pPr>
              <w:rPr>
                <w:rFonts w:ascii="Times New Roman" w:hAnsi="Times New Roman"/>
                <w:sz w:val="18"/>
                <w:szCs w:val="18"/>
              </w:rPr>
            </w:pPr>
          </w:p>
        </w:tc>
      </w:tr>
      <w:tr w:rsidR="00854B6F" w:rsidRPr="0002501E" w14:paraId="335A3C41" w14:textId="77777777" w:rsidTr="00F74EB9">
        <w:trPr>
          <w:cantSplit/>
        </w:trPr>
        <w:tc>
          <w:tcPr>
            <w:tcW w:w="2988" w:type="dxa"/>
          </w:tcPr>
          <w:p w14:paraId="335A3C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14:paraId="335A3C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38" w14:textId="77777777" w:rsidTr="00983EFE">
              <w:tc>
                <w:tcPr>
                  <w:tcW w:w="882" w:type="dxa"/>
                </w:tcPr>
                <w:p w14:paraId="335A3C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3B" w14:textId="77777777" w:rsidTr="00983EFE">
              <w:tc>
                <w:tcPr>
                  <w:tcW w:w="882" w:type="dxa"/>
                </w:tcPr>
                <w:p w14:paraId="335A3C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C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C3E" w14:textId="77777777" w:rsidTr="00983EFE">
              <w:tc>
                <w:tcPr>
                  <w:tcW w:w="882" w:type="dxa"/>
                </w:tcPr>
                <w:p w14:paraId="335A3C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3F" w14:textId="77777777" w:rsidR="00854B6F" w:rsidRPr="0002501E" w:rsidRDefault="00854B6F" w:rsidP="00784F47">
            <w:pPr>
              <w:rPr>
                <w:rFonts w:ascii="Times New Roman" w:hAnsi="Times New Roman"/>
                <w:sz w:val="18"/>
                <w:szCs w:val="18"/>
              </w:rPr>
            </w:pPr>
          </w:p>
        </w:tc>
        <w:tc>
          <w:tcPr>
            <w:tcW w:w="3168" w:type="dxa"/>
          </w:tcPr>
          <w:p w14:paraId="335A3C40" w14:textId="77777777" w:rsidR="00854B6F" w:rsidRPr="0002501E" w:rsidRDefault="00854B6F" w:rsidP="00784F47">
            <w:pPr>
              <w:rPr>
                <w:rFonts w:ascii="Times New Roman" w:hAnsi="Times New Roman"/>
                <w:sz w:val="18"/>
                <w:szCs w:val="18"/>
              </w:rPr>
            </w:pPr>
          </w:p>
        </w:tc>
      </w:tr>
      <w:tr w:rsidR="00854B6F" w:rsidRPr="0002501E" w14:paraId="335A3C4C" w14:textId="77777777" w:rsidTr="00F74EB9">
        <w:trPr>
          <w:cantSplit/>
        </w:trPr>
        <w:tc>
          <w:tcPr>
            <w:tcW w:w="2988" w:type="dxa"/>
          </w:tcPr>
          <w:p w14:paraId="335A3C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14:paraId="335A3C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46" w14:textId="77777777" w:rsidTr="00983EFE">
              <w:tc>
                <w:tcPr>
                  <w:tcW w:w="882" w:type="dxa"/>
                </w:tcPr>
                <w:p w14:paraId="335A3C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49" w14:textId="77777777" w:rsidTr="00983EFE">
              <w:tc>
                <w:tcPr>
                  <w:tcW w:w="882" w:type="dxa"/>
                </w:tcPr>
                <w:p w14:paraId="335A3C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3C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14:paraId="335A3C4A" w14:textId="77777777" w:rsidR="00854B6F" w:rsidRPr="0002501E" w:rsidRDefault="00854B6F" w:rsidP="00784F47">
            <w:pPr>
              <w:rPr>
                <w:rFonts w:ascii="Times New Roman" w:hAnsi="Times New Roman"/>
                <w:sz w:val="18"/>
                <w:szCs w:val="18"/>
              </w:rPr>
            </w:pPr>
          </w:p>
        </w:tc>
        <w:tc>
          <w:tcPr>
            <w:tcW w:w="3168" w:type="dxa"/>
          </w:tcPr>
          <w:p w14:paraId="335A3C4B" w14:textId="77777777" w:rsidR="00854B6F" w:rsidRPr="0002501E" w:rsidRDefault="00854B6F" w:rsidP="00784F47">
            <w:pPr>
              <w:rPr>
                <w:rFonts w:ascii="Times New Roman" w:hAnsi="Times New Roman"/>
                <w:sz w:val="18"/>
                <w:szCs w:val="18"/>
              </w:rPr>
            </w:pPr>
          </w:p>
        </w:tc>
      </w:tr>
      <w:tr w:rsidR="00854B6F" w:rsidRPr="0002501E" w14:paraId="335A3C60" w14:textId="77777777" w:rsidTr="00F74EB9">
        <w:trPr>
          <w:cantSplit/>
        </w:trPr>
        <w:tc>
          <w:tcPr>
            <w:tcW w:w="2988" w:type="dxa"/>
          </w:tcPr>
          <w:p w14:paraId="335A3C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14:paraId="335A3C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1" w14:textId="77777777" w:rsidTr="00983EFE">
              <w:tc>
                <w:tcPr>
                  <w:tcW w:w="882" w:type="dxa"/>
                </w:tcPr>
                <w:p w14:paraId="335A3C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C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C54" w14:textId="77777777" w:rsidTr="00983EFE">
              <w:tc>
                <w:tcPr>
                  <w:tcW w:w="882" w:type="dxa"/>
                </w:tcPr>
                <w:p w14:paraId="335A3C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5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8" w14:textId="77777777" w:rsidTr="00A915B1">
              <w:tc>
                <w:tcPr>
                  <w:tcW w:w="882" w:type="dxa"/>
                </w:tcPr>
                <w:p w14:paraId="335A3C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5B" w14:textId="77777777" w:rsidTr="00A915B1">
              <w:tc>
                <w:tcPr>
                  <w:tcW w:w="882" w:type="dxa"/>
                </w:tcPr>
                <w:p w14:paraId="335A3C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5E" w14:textId="77777777" w:rsidTr="00A915B1">
              <w:tc>
                <w:tcPr>
                  <w:tcW w:w="882" w:type="dxa"/>
                </w:tcPr>
                <w:p w14:paraId="335A3C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5F" w14:textId="77777777" w:rsidR="00854B6F" w:rsidRPr="0002501E" w:rsidRDefault="00854B6F" w:rsidP="00784F47">
            <w:pPr>
              <w:rPr>
                <w:rFonts w:ascii="Times New Roman" w:hAnsi="Times New Roman"/>
                <w:sz w:val="18"/>
                <w:szCs w:val="18"/>
              </w:rPr>
            </w:pPr>
          </w:p>
        </w:tc>
      </w:tr>
      <w:tr w:rsidR="00854B6F" w:rsidRPr="0002501E" w14:paraId="335A3C80" w14:textId="77777777" w:rsidTr="00F74EB9">
        <w:trPr>
          <w:cantSplit/>
        </w:trPr>
        <w:tc>
          <w:tcPr>
            <w:tcW w:w="2988" w:type="dxa"/>
          </w:tcPr>
          <w:p w14:paraId="335A3C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14:paraId="335A3C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65" w14:textId="77777777" w:rsidTr="00983EFE">
              <w:tc>
                <w:tcPr>
                  <w:tcW w:w="882" w:type="dxa"/>
                </w:tcPr>
                <w:p w14:paraId="335A3C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14:paraId="335A3C68" w14:textId="77777777" w:rsidTr="00983EFE">
              <w:tc>
                <w:tcPr>
                  <w:tcW w:w="882" w:type="dxa"/>
                </w:tcPr>
                <w:p w14:paraId="335A3C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6B" w14:textId="77777777" w:rsidTr="00983EFE">
              <w:tc>
                <w:tcPr>
                  <w:tcW w:w="882" w:type="dxa"/>
                </w:tcPr>
                <w:p w14:paraId="335A3C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6E" w14:textId="77777777" w:rsidTr="00983EFE">
              <w:tc>
                <w:tcPr>
                  <w:tcW w:w="882" w:type="dxa"/>
                </w:tcPr>
                <w:p w14:paraId="335A3C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6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72" w14:textId="77777777" w:rsidTr="00A915B1">
              <w:tc>
                <w:tcPr>
                  <w:tcW w:w="882" w:type="dxa"/>
                </w:tcPr>
                <w:p w14:paraId="335A3C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75" w14:textId="77777777" w:rsidTr="00A915B1">
              <w:tc>
                <w:tcPr>
                  <w:tcW w:w="882" w:type="dxa"/>
                </w:tcPr>
                <w:p w14:paraId="335A3C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78" w14:textId="77777777" w:rsidTr="00A915B1">
              <w:tc>
                <w:tcPr>
                  <w:tcW w:w="882" w:type="dxa"/>
                </w:tcPr>
                <w:p w14:paraId="335A3C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7B" w14:textId="77777777" w:rsidTr="00A915B1">
              <w:tc>
                <w:tcPr>
                  <w:tcW w:w="882" w:type="dxa"/>
                </w:tcPr>
                <w:p w14:paraId="335A3C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7E" w14:textId="77777777" w:rsidTr="00A915B1">
              <w:tc>
                <w:tcPr>
                  <w:tcW w:w="882" w:type="dxa"/>
                </w:tcPr>
                <w:p w14:paraId="335A3C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7F" w14:textId="77777777" w:rsidR="00854B6F" w:rsidRPr="0002501E" w:rsidRDefault="00854B6F" w:rsidP="00784F47">
            <w:pPr>
              <w:rPr>
                <w:rFonts w:ascii="Times New Roman" w:hAnsi="Times New Roman"/>
                <w:sz w:val="18"/>
                <w:szCs w:val="18"/>
              </w:rPr>
            </w:pPr>
          </w:p>
        </w:tc>
      </w:tr>
      <w:tr w:rsidR="00854B6F" w:rsidRPr="0002501E" w14:paraId="335A3C97" w14:textId="77777777" w:rsidTr="00F74EB9">
        <w:trPr>
          <w:cantSplit/>
        </w:trPr>
        <w:tc>
          <w:tcPr>
            <w:tcW w:w="2988" w:type="dxa"/>
          </w:tcPr>
          <w:p w14:paraId="335A3C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14:paraId="335A3C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85" w14:textId="77777777" w:rsidTr="00983EFE">
              <w:tc>
                <w:tcPr>
                  <w:tcW w:w="882" w:type="dxa"/>
                </w:tcPr>
                <w:p w14:paraId="335A3C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88" w14:textId="77777777" w:rsidTr="00983EFE">
              <w:tc>
                <w:tcPr>
                  <w:tcW w:w="882" w:type="dxa"/>
                </w:tcPr>
                <w:p w14:paraId="335A3C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8B" w14:textId="77777777" w:rsidTr="00983EFE">
              <w:tc>
                <w:tcPr>
                  <w:tcW w:w="882" w:type="dxa"/>
                </w:tcPr>
                <w:p w14:paraId="335A3C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14:paraId="335A3C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14:paraId="335A3C8E" w14:textId="77777777" w:rsidTr="00983EFE">
              <w:tc>
                <w:tcPr>
                  <w:tcW w:w="882" w:type="dxa"/>
                </w:tcPr>
                <w:p w14:paraId="335A3C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C91" w14:textId="77777777" w:rsidTr="00983EFE">
              <w:tc>
                <w:tcPr>
                  <w:tcW w:w="882" w:type="dxa"/>
                </w:tcPr>
                <w:p w14:paraId="335A3C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C9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5" w14:textId="77777777" w:rsidTr="00A915B1">
              <w:tc>
                <w:tcPr>
                  <w:tcW w:w="882" w:type="dxa"/>
                </w:tcPr>
                <w:p w14:paraId="335A3C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96" w14:textId="77777777" w:rsidR="00854B6F" w:rsidRPr="0002501E" w:rsidRDefault="00854B6F" w:rsidP="00784F47">
            <w:pPr>
              <w:rPr>
                <w:rFonts w:ascii="Times New Roman" w:hAnsi="Times New Roman"/>
                <w:sz w:val="18"/>
                <w:szCs w:val="18"/>
              </w:rPr>
            </w:pPr>
          </w:p>
        </w:tc>
      </w:tr>
      <w:tr w:rsidR="00854B6F" w:rsidRPr="0002501E" w14:paraId="335A3CA2" w14:textId="77777777" w:rsidTr="00F74EB9">
        <w:trPr>
          <w:cantSplit/>
        </w:trPr>
        <w:tc>
          <w:tcPr>
            <w:tcW w:w="2988" w:type="dxa"/>
          </w:tcPr>
          <w:p w14:paraId="335A3C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p w14:paraId="335A3C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C" w14:textId="77777777" w:rsidTr="00983EFE">
              <w:tc>
                <w:tcPr>
                  <w:tcW w:w="882" w:type="dxa"/>
                </w:tcPr>
                <w:p w14:paraId="335A3C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C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14:paraId="335A3C9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0" w14:textId="77777777" w:rsidTr="00A915B1">
              <w:tc>
                <w:tcPr>
                  <w:tcW w:w="882" w:type="dxa"/>
                </w:tcPr>
                <w:p w14:paraId="335A3C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A1" w14:textId="77777777" w:rsidR="00854B6F" w:rsidRPr="0002501E" w:rsidRDefault="00854B6F" w:rsidP="00784F47">
            <w:pPr>
              <w:rPr>
                <w:rFonts w:ascii="Times New Roman" w:hAnsi="Times New Roman"/>
                <w:sz w:val="18"/>
                <w:szCs w:val="18"/>
              </w:rPr>
            </w:pPr>
          </w:p>
        </w:tc>
      </w:tr>
      <w:tr w:rsidR="00854B6F" w:rsidRPr="0002501E" w14:paraId="335A3CAD" w14:textId="77777777" w:rsidTr="00F74EB9">
        <w:trPr>
          <w:cantSplit/>
        </w:trPr>
        <w:tc>
          <w:tcPr>
            <w:tcW w:w="2988" w:type="dxa"/>
          </w:tcPr>
          <w:p w14:paraId="335A3C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14:paraId="335A3C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7" w14:textId="77777777" w:rsidTr="00983EFE">
              <w:tc>
                <w:tcPr>
                  <w:tcW w:w="882" w:type="dxa"/>
                </w:tcPr>
                <w:p w14:paraId="335A3C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AA" w14:textId="77777777" w:rsidTr="00983EFE">
              <w:tc>
                <w:tcPr>
                  <w:tcW w:w="882" w:type="dxa"/>
                </w:tcPr>
                <w:p w14:paraId="335A3C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AB" w14:textId="77777777" w:rsidR="00854B6F" w:rsidRPr="0002501E" w:rsidRDefault="00854B6F" w:rsidP="00784F47">
            <w:pPr>
              <w:rPr>
                <w:rFonts w:ascii="Times New Roman" w:hAnsi="Times New Roman"/>
                <w:sz w:val="18"/>
                <w:szCs w:val="18"/>
              </w:rPr>
            </w:pPr>
          </w:p>
        </w:tc>
        <w:tc>
          <w:tcPr>
            <w:tcW w:w="3168" w:type="dxa"/>
          </w:tcPr>
          <w:p w14:paraId="335A3CAC" w14:textId="77777777" w:rsidR="00854B6F" w:rsidRPr="0002501E" w:rsidRDefault="00854B6F" w:rsidP="00784F47">
            <w:pPr>
              <w:rPr>
                <w:rFonts w:ascii="Times New Roman" w:hAnsi="Times New Roman"/>
                <w:sz w:val="18"/>
                <w:szCs w:val="18"/>
              </w:rPr>
            </w:pPr>
          </w:p>
        </w:tc>
      </w:tr>
      <w:tr w:rsidR="00854B6F" w:rsidRPr="0002501E" w14:paraId="335A3CB8" w14:textId="77777777" w:rsidTr="00F74EB9">
        <w:trPr>
          <w:cantSplit/>
        </w:trPr>
        <w:tc>
          <w:tcPr>
            <w:tcW w:w="2988" w:type="dxa"/>
          </w:tcPr>
          <w:p w14:paraId="335A3C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14:paraId="335A3C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2" w14:textId="77777777" w:rsidTr="00983EFE">
              <w:tc>
                <w:tcPr>
                  <w:tcW w:w="882" w:type="dxa"/>
                </w:tcPr>
                <w:p w14:paraId="335A3C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14:paraId="335A3C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14:paraId="335A3CB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6" w14:textId="77777777" w:rsidTr="00A915B1">
              <w:tc>
                <w:tcPr>
                  <w:tcW w:w="882" w:type="dxa"/>
                </w:tcPr>
                <w:p w14:paraId="335A3C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B7" w14:textId="77777777" w:rsidR="00854B6F" w:rsidRPr="0002501E" w:rsidRDefault="00854B6F" w:rsidP="00784F47">
            <w:pPr>
              <w:rPr>
                <w:rFonts w:ascii="Times New Roman" w:hAnsi="Times New Roman"/>
                <w:sz w:val="18"/>
                <w:szCs w:val="18"/>
              </w:rPr>
            </w:pPr>
          </w:p>
        </w:tc>
      </w:tr>
      <w:tr w:rsidR="00854B6F" w:rsidRPr="0002501E" w14:paraId="335A3CC9" w14:textId="77777777" w:rsidTr="00F74EB9">
        <w:trPr>
          <w:cantSplit/>
        </w:trPr>
        <w:tc>
          <w:tcPr>
            <w:tcW w:w="2988" w:type="dxa"/>
          </w:tcPr>
          <w:p w14:paraId="335A3CB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14:paraId="335A3C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D" w14:textId="77777777" w:rsidTr="00983EFE">
              <w:tc>
                <w:tcPr>
                  <w:tcW w:w="882" w:type="dxa"/>
                </w:tcPr>
                <w:p w14:paraId="335A3C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3C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3CC0" w14:textId="77777777" w:rsidTr="00983EFE">
              <w:tc>
                <w:tcPr>
                  <w:tcW w:w="882" w:type="dxa"/>
                </w:tcPr>
                <w:p w14:paraId="335A3C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14:paraId="335A3CC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4" w14:textId="77777777" w:rsidTr="00A915B1">
              <w:tc>
                <w:tcPr>
                  <w:tcW w:w="882" w:type="dxa"/>
                </w:tcPr>
                <w:p w14:paraId="335A3C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C7" w14:textId="77777777" w:rsidTr="00A915B1">
              <w:tc>
                <w:tcPr>
                  <w:tcW w:w="882" w:type="dxa"/>
                </w:tcPr>
                <w:p w14:paraId="335A3C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C8" w14:textId="77777777" w:rsidR="00854B6F" w:rsidRPr="0002501E" w:rsidRDefault="00854B6F" w:rsidP="00784F47">
            <w:pPr>
              <w:rPr>
                <w:rFonts w:ascii="Times New Roman" w:hAnsi="Times New Roman"/>
                <w:sz w:val="18"/>
                <w:szCs w:val="18"/>
              </w:rPr>
            </w:pPr>
          </w:p>
        </w:tc>
      </w:tr>
      <w:tr w:rsidR="00854B6F" w:rsidRPr="0002501E" w14:paraId="335A3CD7" w14:textId="77777777" w:rsidTr="00F74EB9">
        <w:trPr>
          <w:cantSplit/>
        </w:trPr>
        <w:tc>
          <w:tcPr>
            <w:tcW w:w="2988" w:type="dxa"/>
          </w:tcPr>
          <w:p w14:paraId="335A3C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p w14:paraId="335A3C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E" w14:textId="77777777" w:rsidTr="00983EFE">
              <w:tc>
                <w:tcPr>
                  <w:tcW w:w="882" w:type="dxa"/>
                </w:tcPr>
                <w:p w14:paraId="335A3C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14:paraId="335A3C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14:paraId="335A3CD1" w14:textId="77777777" w:rsidTr="00983EFE">
              <w:tc>
                <w:tcPr>
                  <w:tcW w:w="882" w:type="dxa"/>
                </w:tcPr>
                <w:p w14:paraId="335A3C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D4" w14:textId="77777777" w:rsidTr="00983EFE">
              <w:tc>
                <w:tcPr>
                  <w:tcW w:w="882" w:type="dxa"/>
                </w:tcPr>
                <w:p w14:paraId="335A3C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14:paraId="335A3CD5" w14:textId="77777777" w:rsidR="00854B6F" w:rsidRPr="0002501E" w:rsidRDefault="00854B6F" w:rsidP="00784F47">
            <w:pPr>
              <w:rPr>
                <w:rFonts w:ascii="Times New Roman" w:hAnsi="Times New Roman"/>
                <w:sz w:val="18"/>
                <w:szCs w:val="18"/>
              </w:rPr>
            </w:pPr>
          </w:p>
        </w:tc>
        <w:tc>
          <w:tcPr>
            <w:tcW w:w="3168" w:type="dxa"/>
          </w:tcPr>
          <w:p w14:paraId="335A3CD6" w14:textId="77777777" w:rsidR="00854B6F" w:rsidRPr="0002501E" w:rsidRDefault="00854B6F" w:rsidP="00784F47">
            <w:pPr>
              <w:rPr>
                <w:rFonts w:ascii="Times New Roman" w:hAnsi="Times New Roman"/>
                <w:sz w:val="18"/>
                <w:szCs w:val="18"/>
              </w:rPr>
            </w:pPr>
          </w:p>
        </w:tc>
      </w:tr>
      <w:tr w:rsidR="00854B6F" w:rsidRPr="0002501E" w14:paraId="335A3D3F" w14:textId="77777777" w:rsidTr="000F0F40">
        <w:trPr>
          <w:cantSplit/>
          <w:trHeight w:val="12968"/>
        </w:trPr>
        <w:tc>
          <w:tcPr>
            <w:tcW w:w="2988" w:type="dxa"/>
          </w:tcPr>
          <w:p w14:paraId="335A3C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365</w:t>
            </w:r>
          </w:p>
          <w:p w14:paraId="335A3C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DC" w14:textId="77777777" w:rsidTr="00CA1EA3">
              <w:tc>
                <w:tcPr>
                  <w:tcW w:w="882" w:type="dxa"/>
                </w:tcPr>
                <w:p w14:paraId="335A3C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C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CDF" w14:textId="77777777" w:rsidTr="00CA1EA3">
              <w:tc>
                <w:tcPr>
                  <w:tcW w:w="882" w:type="dxa"/>
                </w:tcPr>
                <w:p w14:paraId="335A3C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C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CE2" w14:textId="77777777" w:rsidTr="00CA1EA3">
              <w:tc>
                <w:tcPr>
                  <w:tcW w:w="882" w:type="dxa"/>
                </w:tcPr>
                <w:p w14:paraId="335A3C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tc>
              <w:tc>
                <w:tcPr>
                  <w:tcW w:w="2307" w:type="dxa"/>
                </w:tcPr>
                <w:p w14:paraId="335A3C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STATUS</w:t>
                  </w:r>
                </w:p>
              </w:tc>
            </w:tr>
            <w:tr w:rsidR="00854B6F" w:rsidRPr="0002501E" w14:paraId="335A3CE5" w14:textId="77777777" w:rsidTr="00CA1EA3">
              <w:tc>
                <w:tcPr>
                  <w:tcW w:w="882" w:type="dxa"/>
                </w:tcPr>
                <w:p w14:paraId="335A3C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C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854B6F" w:rsidRPr="0002501E" w14:paraId="335A3CE8" w14:textId="77777777" w:rsidTr="00CA1EA3">
              <w:tc>
                <w:tcPr>
                  <w:tcW w:w="882" w:type="dxa"/>
                </w:tcPr>
                <w:p w14:paraId="335A3C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CEB" w14:textId="77777777" w:rsidTr="00CA1EA3">
              <w:tc>
                <w:tcPr>
                  <w:tcW w:w="882" w:type="dxa"/>
                </w:tcPr>
                <w:p w14:paraId="335A3C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C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r w:rsidR="00854B6F" w:rsidRPr="0002501E" w14:paraId="335A3CEE" w14:textId="77777777" w:rsidTr="00CA1EA3">
              <w:tc>
                <w:tcPr>
                  <w:tcW w:w="882" w:type="dxa"/>
                </w:tcPr>
                <w:p w14:paraId="335A3C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353.1</w:t>
                  </w:r>
                </w:p>
              </w:tc>
              <w:tc>
                <w:tcPr>
                  <w:tcW w:w="2307" w:type="dxa"/>
                </w:tcPr>
                <w:p w14:paraId="335A3C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PLACE OF SERVICE</w:t>
                  </w:r>
                </w:p>
              </w:tc>
            </w:tr>
            <w:tr w:rsidR="00854B6F" w:rsidRPr="0002501E" w14:paraId="335A3CF1" w14:textId="77777777" w:rsidTr="00CA1EA3">
              <w:tc>
                <w:tcPr>
                  <w:tcW w:w="882" w:type="dxa"/>
                </w:tcPr>
                <w:p w14:paraId="335A3C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3C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r w:rsidR="00854B6F" w:rsidRPr="0002501E" w14:paraId="335A3CF4" w14:textId="77777777" w:rsidTr="00CA1EA3">
              <w:tc>
                <w:tcPr>
                  <w:tcW w:w="882" w:type="dxa"/>
                </w:tcPr>
                <w:p w14:paraId="335A3C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365.021</w:t>
                  </w:r>
                </w:p>
              </w:tc>
              <w:tc>
                <w:tcPr>
                  <w:tcW w:w="2307" w:type="dxa"/>
                </w:tcPr>
                <w:p w14:paraId="335A3C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CONTACT QUALIFIER</w:t>
                  </w:r>
                </w:p>
              </w:tc>
            </w:tr>
            <w:tr w:rsidR="00854B6F" w:rsidRPr="0002501E" w14:paraId="335A3CF7" w14:textId="77777777" w:rsidTr="00CA1EA3">
              <w:tc>
                <w:tcPr>
                  <w:tcW w:w="882" w:type="dxa"/>
                </w:tcPr>
                <w:p w14:paraId="335A3C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365.012</w:t>
                  </w:r>
                </w:p>
              </w:tc>
              <w:tc>
                <w:tcPr>
                  <w:tcW w:w="2307" w:type="dxa"/>
                </w:tcPr>
                <w:p w14:paraId="335A3C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COVERAGE LEVEL</w:t>
                  </w:r>
                </w:p>
              </w:tc>
            </w:tr>
            <w:tr w:rsidR="00854B6F" w:rsidRPr="0002501E" w14:paraId="335A3CFA" w14:textId="77777777" w:rsidTr="00CA1EA3">
              <w:tc>
                <w:tcPr>
                  <w:tcW w:w="882" w:type="dxa"/>
                </w:tcPr>
                <w:p w14:paraId="335A3C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365.026</w:t>
                  </w:r>
                </w:p>
              </w:tc>
              <w:tc>
                <w:tcPr>
                  <w:tcW w:w="2307" w:type="dxa"/>
                </w:tcPr>
                <w:p w14:paraId="335A3C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QUALIFIER</w:t>
                  </w:r>
                </w:p>
              </w:tc>
            </w:tr>
            <w:tr w:rsidR="00854B6F" w:rsidRPr="0002501E" w14:paraId="335A3CFD" w14:textId="77777777" w:rsidTr="00CA1EA3">
              <w:tc>
                <w:tcPr>
                  <w:tcW w:w="882" w:type="dxa"/>
                </w:tcPr>
                <w:p w14:paraId="335A3C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365.025</w:t>
                  </w:r>
                </w:p>
              </w:tc>
              <w:tc>
                <w:tcPr>
                  <w:tcW w:w="2307" w:type="dxa"/>
                </w:tcPr>
                <w:p w14:paraId="335A3C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FREQUENCY CODE</w:t>
                  </w:r>
                </w:p>
              </w:tc>
            </w:tr>
            <w:tr w:rsidR="00854B6F" w:rsidRPr="0002501E" w14:paraId="335A3D00" w14:textId="77777777" w:rsidTr="00CA1EA3">
              <w:tc>
                <w:tcPr>
                  <w:tcW w:w="882" w:type="dxa"/>
                </w:tcPr>
                <w:p w14:paraId="335A3C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365.011</w:t>
                  </w:r>
                </w:p>
              </w:tc>
              <w:tc>
                <w:tcPr>
                  <w:tcW w:w="2307" w:type="dxa"/>
                </w:tcPr>
                <w:p w14:paraId="335A3C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ELIGIBILITY / BENEFIT</w:t>
                  </w:r>
                </w:p>
              </w:tc>
            </w:tr>
            <w:tr w:rsidR="00854B6F" w:rsidRPr="0002501E" w14:paraId="335A3D03" w14:textId="77777777" w:rsidTr="00CA1EA3">
              <w:tc>
                <w:tcPr>
                  <w:tcW w:w="882" w:type="dxa"/>
                </w:tcPr>
                <w:p w14:paraId="335A3D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365.022</w:t>
                  </w:r>
                </w:p>
              </w:tc>
              <w:tc>
                <w:tcPr>
                  <w:tcW w:w="2307" w:type="dxa"/>
                </w:tcPr>
                <w:p w14:paraId="335A3D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IDENTIFIER CODE</w:t>
                  </w:r>
                </w:p>
              </w:tc>
            </w:tr>
            <w:tr w:rsidR="00854B6F" w:rsidRPr="0002501E" w14:paraId="335A3D06" w14:textId="77777777" w:rsidTr="00CA1EA3">
              <w:tc>
                <w:tcPr>
                  <w:tcW w:w="882" w:type="dxa"/>
                </w:tcPr>
                <w:p w14:paraId="335A3D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365.018</w:t>
                  </w:r>
                </w:p>
              </w:tc>
              <w:tc>
                <w:tcPr>
                  <w:tcW w:w="2307" w:type="dxa"/>
                </w:tcPr>
                <w:p w14:paraId="335A3D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ERROR ACTION</w:t>
                  </w:r>
                </w:p>
              </w:tc>
            </w:tr>
            <w:tr w:rsidR="00854B6F" w:rsidRPr="0002501E" w14:paraId="335A3D09" w14:textId="77777777" w:rsidTr="00CA1EA3">
              <w:tc>
                <w:tcPr>
                  <w:tcW w:w="882" w:type="dxa"/>
                </w:tcPr>
                <w:p w14:paraId="335A3D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365.017</w:t>
                  </w:r>
                </w:p>
              </w:tc>
              <w:tc>
                <w:tcPr>
                  <w:tcW w:w="2307" w:type="dxa"/>
                </w:tcPr>
                <w:p w14:paraId="335A3D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ERROR CONDITION</w:t>
                  </w:r>
                </w:p>
              </w:tc>
            </w:tr>
            <w:tr w:rsidR="00854B6F" w:rsidRPr="0002501E" w14:paraId="335A3D0C" w14:textId="77777777" w:rsidTr="00CA1EA3">
              <w:tc>
                <w:tcPr>
                  <w:tcW w:w="882" w:type="dxa"/>
                </w:tcPr>
                <w:p w14:paraId="335A3D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365.023</w:t>
                  </w:r>
                </w:p>
              </w:tc>
              <w:tc>
                <w:tcPr>
                  <w:tcW w:w="2307" w:type="dxa"/>
                </w:tcPr>
                <w:p w14:paraId="335A3D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IDENTIFICATION QUALIFIER</w:t>
                  </w:r>
                </w:p>
              </w:tc>
            </w:tr>
            <w:tr w:rsidR="00854B6F" w:rsidRPr="0002501E" w14:paraId="335A3D0F" w14:textId="77777777" w:rsidTr="00CA1EA3">
              <w:tc>
                <w:tcPr>
                  <w:tcW w:w="882" w:type="dxa"/>
                </w:tcPr>
                <w:p w14:paraId="335A3D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365.014</w:t>
                  </w:r>
                </w:p>
              </w:tc>
              <w:tc>
                <w:tcPr>
                  <w:tcW w:w="2307" w:type="dxa"/>
                </w:tcPr>
                <w:p w14:paraId="335A3D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INSURANCE TYPE</w:t>
                  </w:r>
                </w:p>
              </w:tc>
            </w:tr>
            <w:tr w:rsidR="00854B6F" w:rsidRPr="0002501E" w14:paraId="335A3D12" w14:textId="77777777" w:rsidTr="00CA1EA3">
              <w:tc>
                <w:tcPr>
                  <w:tcW w:w="882" w:type="dxa"/>
                </w:tcPr>
                <w:p w14:paraId="335A3D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365.024</w:t>
                  </w:r>
                </w:p>
              </w:tc>
              <w:tc>
                <w:tcPr>
                  <w:tcW w:w="2307" w:type="dxa"/>
                </w:tcPr>
                <w:p w14:paraId="335A3D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PROVIDER CODE</w:t>
                  </w:r>
                </w:p>
              </w:tc>
            </w:tr>
            <w:tr w:rsidR="00854B6F" w:rsidRPr="0002501E" w14:paraId="335A3D15" w14:textId="77777777" w:rsidTr="00CA1EA3">
              <w:tc>
                <w:tcPr>
                  <w:tcW w:w="882" w:type="dxa"/>
                </w:tcPr>
                <w:p w14:paraId="335A3D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365.016</w:t>
                  </w:r>
                </w:p>
              </w:tc>
              <w:tc>
                <w:tcPr>
                  <w:tcW w:w="2307" w:type="dxa"/>
                </w:tcPr>
                <w:p w14:paraId="335A3D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QUANTITY QUALIFIER</w:t>
                  </w:r>
                </w:p>
              </w:tc>
            </w:tr>
            <w:tr w:rsidR="00854B6F" w:rsidRPr="0002501E" w14:paraId="335A3D18" w14:textId="77777777" w:rsidTr="00CA1EA3">
              <w:tc>
                <w:tcPr>
                  <w:tcW w:w="882" w:type="dxa"/>
                </w:tcPr>
                <w:p w14:paraId="335A3D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365.028</w:t>
                  </w:r>
                </w:p>
              </w:tc>
              <w:tc>
                <w:tcPr>
                  <w:tcW w:w="2307" w:type="dxa"/>
                </w:tcPr>
                <w:p w14:paraId="335A3D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REFERENCE IDENTIFICATION</w:t>
                  </w:r>
                </w:p>
              </w:tc>
            </w:tr>
            <w:tr w:rsidR="00854B6F" w:rsidRPr="0002501E" w14:paraId="335A3D1B" w14:textId="77777777" w:rsidTr="00CA1EA3">
              <w:tc>
                <w:tcPr>
                  <w:tcW w:w="882" w:type="dxa"/>
                </w:tcPr>
                <w:p w14:paraId="335A3D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365.013</w:t>
                  </w:r>
                </w:p>
              </w:tc>
              <w:tc>
                <w:tcPr>
                  <w:tcW w:w="2307" w:type="dxa"/>
                </w:tcPr>
                <w:p w14:paraId="335A3D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SERVICE TYPE</w:t>
                  </w:r>
                </w:p>
              </w:tc>
            </w:tr>
            <w:tr w:rsidR="00854B6F" w:rsidRPr="0002501E" w14:paraId="335A3D1E" w14:textId="77777777" w:rsidTr="00CA1EA3">
              <w:tc>
                <w:tcPr>
                  <w:tcW w:w="882" w:type="dxa"/>
                </w:tcPr>
                <w:p w14:paraId="335A3D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365.015</w:t>
                  </w:r>
                </w:p>
              </w:tc>
              <w:tc>
                <w:tcPr>
                  <w:tcW w:w="2307" w:type="dxa"/>
                </w:tcPr>
                <w:p w14:paraId="335A3D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TIME PERIOD QUALIFIER</w:t>
                  </w:r>
                </w:p>
              </w:tc>
            </w:tr>
            <w:tr w:rsidR="00854B6F" w:rsidRPr="0002501E" w14:paraId="335A3D21" w14:textId="77777777" w:rsidTr="00CA1EA3">
              <w:tc>
                <w:tcPr>
                  <w:tcW w:w="882" w:type="dxa"/>
                </w:tcPr>
                <w:p w14:paraId="335A3D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365.027</w:t>
                  </w:r>
                </w:p>
              </w:tc>
              <w:tc>
                <w:tcPr>
                  <w:tcW w:w="2307" w:type="dxa"/>
                </w:tcPr>
                <w:p w14:paraId="335A3D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LOOP ID</w:t>
                  </w:r>
                </w:p>
              </w:tc>
            </w:tr>
            <w:tr w:rsidR="00854B6F" w:rsidRPr="0002501E" w14:paraId="335A3D24" w14:textId="77777777" w:rsidTr="00CA1EA3">
              <w:tc>
                <w:tcPr>
                  <w:tcW w:w="882" w:type="dxa"/>
                </w:tcPr>
                <w:p w14:paraId="335A3D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365.036</w:t>
                  </w:r>
                </w:p>
              </w:tc>
              <w:tc>
                <w:tcPr>
                  <w:tcW w:w="2307" w:type="dxa"/>
                </w:tcPr>
                <w:p w14:paraId="335A3D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PATTERN</w:t>
                  </w:r>
                </w:p>
              </w:tc>
            </w:tr>
            <w:tr w:rsidR="00854B6F" w:rsidRPr="0002501E" w14:paraId="335A3D27" w14:textId="77777777" w:rsidTr="00CA1EA3">
              <w:tc>
                <w:tcPr>
                  <w:tcW w:w="882" w:type="dxa"/>
                </w:tcPr>
                <w:p w14:paraId="335A3D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365.044</w:t>
                  </w:r>
                </w:p>
              </w:tc>
              <w:tc>
                <w:tcPr>
                  <w:tcW w:w="2307" w:type="dxa"/>
                </w:tcPr>
                <w:p w14:paraId="335A3D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CODE LIST QUALIFIER</w:t>
                  </w:r>
                </w:p>
              </w:tc>
            </w:tr>
            <w:tr w:rsidR="00854B6F" w:rsidRPr="0002501E" w14:paraId="335A3D2A" w14:textId="77777777" w:rsidTr="00CA1EA3">
              <w:tc>
                <w:tcPr>
                  <w:tcW w:w="882" w:type="dxa"/>
                </w:tcPr>
                <w:p w14:paraId="335A3D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365.032</w:t>
                  </w:r>
                </w:p>
              </w:tc>
              <w:tc>
                <w:tcPr>
                  <w:tcW w:w="2307" w:type="dxa"/>
                </w:tcPr>
                <w:p w14:paraId="335A3D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FORMAT QUALIFIER</w:t>
                  </w:r>
                </w:p>
              </w:tc>
            </w:tr>
            <w:tr w:rsidR="00854B6F" w:rsidRPr="0002501E" w14:paraId="335A3D2D" w14:textId="77777777" w:rsidTr="00CA1EA3">
              <w:tc>
                <w:tcPr>
                  <w:tcW w:w="882" w:type="dxa"/>
                </w:tcPr>
                <w:p w14:paraId="335A3D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365.031</w:t>
                  </w:r>
                </w:p>
              </w:tc>
              <w:tc>
                <w:tcPr>
                  <w:tcW w:w="2307" w:type="dxa"/>
                </w:tcPr>
                <w:p w14:paraId="335A3D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RELATIONSHIP CODE</w:t>
                  </w:r>
                </w:p>
              </w:tc>
            </w:tr>
            <w:tr w:rsidR="00854B6F" w:rsidRPr="0002501E" w14:paraId="335A3D30" w14:textId="77777777" w:rsidTr="00CA1EA3">
              <w:tc>
                <w:tcPr>
                  <w:tcW w:w="882" w:type="dxa"/>
                </w:tcPr>
                <w:p w14:paraId="335A3D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365.043</w:t>
                  </w:r>
                </w:p>
              </w:tc>
              <w:tc>
                <w:tcPr>
                  <w:tcW w:w="2307" w:type="dxa"/>
                </w:tcPr>
                <w:p w14:paraId="335A3D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TYPE QUALIFIER</w:t>
                  </w:r>
                </w:p>
              </w:tc>
            </w:tr>
            <w:tr w:rsidR="00854B6F" w:rsidRPr="0002501E" w14:paraId="335A3D33" w14:textId="77777777" w:rsidTr="00CA1EA3">
              <w:tc>
                <w:tcPr>
                  <w:tcW w:w="882" w:type="dxa"/>
                </w:tcPr>
                <w:p w14:paraId="335A3D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365.038</w:t>
                  </w:r>
                </w:p>
              </w:tc>
              <w:tc>
                <w:tcPr>
                  <w:tcW w:w="2307" w:type="dxa"/>
                </w:tcPr>
                <w:p w14:paraId="335A3D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INJURY CATEGORY</w:t>
                  </w:r>
                </w:p>
              </w:tc>
            </w:tr>
            <w:tr w:rsidR="00854B6F" w:rsidRPr="0002501E" w14:paraId="335A3D36" w14:textId="77777777" w:rsidTr="00CA1EA3">
              <w:tc>
                <w:tcPr>
                  <w:tcW w:w="882" w:type="dxa"/>
                </w:tcPr>
                <w:p w14:paraId="335A3D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tc>
              <w:tc>
                <w:tcPr>
                  <w:tcW w:w="2307" w:type="dxa"/>
                </w:tcPr>
                <w:p w14:paraId="335A3D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r>
          </w:tbl>
          <w:p w14:paraId="335A3D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3A" w14:textId="77777777" w:rsidTr="00C933AB">
              <w:trPr>
                <w:trHeight w:val="288"/>
              </w:trPr>
              <w:tc>
                <w:tcPr>
                  <w:tcW w:w="882" w:type="dxa"/>
                  <w:tcBorders>
                    <w:bottom w:val="single" w:sz="4" w:space="0" w:color="auto"/>
                  </w:tcBorders>
                </w:tcPr>
                <w:p w14:paraId="335A3D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14:paraId="335A3D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D3D" w14:textId="77777777" w:rsidTr="00C933AB">
              <w:trPr>
                <w:trHeight w:val="288"/>
              </w:trPr>
              <w:tc>
                <w:tcPr>
                  <w:tcW w:w="882" w:type="dxa"/>
                  <w:tcBorders>
                    <w:top w:val="single" w:sz="4" w:space="0" w:color="auto"/>
                    <w:bottom w:val="single" w:sz="4" w:space="0" w:color="auto"/>
                  </w:tcBorders>
                </w:tcPr>
                <w:p w14:paraId="335A3D3B" w14:textId="77777777" w:rsidR="00854B6F" w:rsidRPr="0002501E" w:rsidRDefault="00854B6F" w:rsidP="00784F47">
                  <w:pPr>
                    <w:rPr>
                      <w:rFonts w:ascii="Times New Roman" w:hAnsi="Times New Roman"/>
                      <w:sz w:val="18"/>
                      <w:szCs w:val="18"/>
                    </w:rPr>
                  </w:pPr>
                  <w:r>
                    <w:rPr>
                      <w:sz w:val="18"/>
                      <w:szCs w:val="18"/>
                    </w:rPr>
                    <w:t>2.312</w:t>
                  </w:r>
                </w:p>
              </w:tc>
              <w:tc>
                <w:tcPr>
                  <w:tcW w:w="2307" w:type="dxa"/>
                  <w:tcBorders>
                    <w:top w:val="single" w:sz="4" w:space="0" w:color="auto"/>
                    <w:bottom w:val="single" w:sz="4" w:space="0" w:color="auto"/>
                  </w:tcBorders>
                </w:tcPr>
                <w:p w14:paraId="335A3D3C" w14:textId="77777777" w:rsidR="00854B6F" w:rsidRPr="0002501E" w:rsidRDefault="00854B6F" w:rsidP="00784F47">
                  <w:pPr>
                    <w:rPr>
                      <w:rFonts w:ascii="Times New Roman" w:hAnsi="Times New Roman"/>
                      <w:sz w:val="18"/>
                      <w:szCs w:val="18"/>
                    </w:rPr>
                  </w:pPr>
                  <w:r>
                    <w:rPr>
                      <w:sz w:val="18"/>
                      <w:szCs w:val="18"/>
                    </w:rPr>
                    <w:t>INSURANCE TYPE subfile within the PATIENT file (#2)</w:t>
                  </w:r>
                </w:p>
              </w:tc>
            </w:tr>
          </w:tbl>
          <w:p w14:paraId="335A3D3E" w14:textId="77777777" w:rsidR="00854B6F" w:rsidRPr="0002501E" w:rsidRDefault="00854B6F" w:rsidP="00784F47">
            <w:pPr>
              <w:rPr>
                <w:sz w:val="18"/>
                <w:szCs w:val="18"/>
              </w:rPr>
            </w:pPr>
          </w:p>
        </w:tc>
      </w:tr>
      <w:tr w:rsidR="00854B6F" w:rsidRPr="0002501E" w14:paraId="335A3D5E" w14:textId="77777777" w:rsidTr="00517EDC">
        <w:trPr>
          <w:cantSplit/>
          <w:trHeight w:val="4499"/>
        </w:trPr>
        <w:tc>
          <w:tcPr>
            <w:tcW w:w="2988" w:type="dxa"/>
          </w:tcPr>
          <w:p w14:paraId="335A3D40" w14:textId="77777777" w:rsidR="00854B6F" w:rsidRPr="0002501E" w:rsidRDefault="00854B6F" w:rsidP="00784F47">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43" w14:textId="77777777" w:rsidTr="00CA1EA3">
              <w:tc>
                <w:tcPr>
                  <w:tcW w:w="882" w:type="dxa"/>
                </w:tcPr>
                <w:p w14:paraId="335A3D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365.046</w:t>
                  </w:r>
                </w:p>
              </w:tc>
              <w:tc>
                <w:tcPr>
                  <w:tcW w:w="2307" w:type="dxa"/>
                </w:tcPr>
                <w:p w14:paraId="335A3D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EMPLOYMENT STATUS CODE</w:t>
                  </w:r>
                </w:p>
              </w:tc>
            </w:tr>
            <w:tr w:rsidR="00854B6F" w:rsidRPr="0002501E" w14:paraId="335A3D46" w14:textId="77777777" w:rsidTr="00CA1EA3">
              <w:tc>
                <w:tcPr>
                  <w:tcW w:w="882" w:type="dxa"/>
                </w:tcPr>
                <w:p w14:paraId="335A3D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365.041</w:t>
                  </w:r>
                </w:p>
              </w:tc>
              <w:tc>
                <w:tcPr>
                  <w:tcW w:w="2307" w:type="dxa"/>
                </w:tcPr>
                <w:p w14:paraId="335A3D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854B6F" w:rsidRPr="0002501E" w14:paraId="335A3D49" w14:textId="77777777" w:rsidTr="00CA1EA3">
              <w:tc>
                <w:tcPr>
                  <w:tcW w:w="882" w:type="dxa"/>
                </w:tcPr>
                <w:p w14:paraId="335A3D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365.039</w:t>
                  </w:r>
                </w:p>
              </w:tc>
              <w:tc>
                <w:tcPr>
                  <w:tcW w:w="2307" w:type="dxa"/>
                </w:tcPr>
                <w:p w14:paraId="335A3D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PERSONNEL INFO STATUS CODE:</w:t>
                  </w:r>
                </w:p>
              </w:tc>
            </w:tr>
            <w:tr w:rsidR="00854B6F" w:rsidRPr="0002501E" w14:paraId="335A3D4C" w14:textId="77777777" w:rsidTr="00CA1EA3">
              <w:tc>
                <w:tcPr>
                  <w:tcW w:w="882" w:type="dxa"/>
                </w:tcPr>
                <w:p w14:paraId="335A3D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365.042</w:t>
                  </w:r>
                </w:p>
              </w:tc>
              <w:tc>
                <w:tcPr>
                  <w:tcW w:w="2307" w:type="dxa"/>
                </w:tcPr>
                <w:p w14:paraId="335A3D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SERVICE RANK</w:t>
                  </w:r>
                </w:p>
              </w:tc>
            </w:tr>
            <w:tr w:rsidR="00854B6F" w:rsidRPr="0002501E" w14:paraId="335A3D4F" w14:textId="77777777" w:rsidTr="00CA1EA3">
              <w:tc>
                <w:tcPr>
                  <w:tcW w:w="882" w:type="dxa"/>
                </w:tcPr>
                <w:p w14:paraId="335A3D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365.045</w:t>
                  </w:r>
                </w:p>
              </w:tc>
              <w:tc>
                <w:tcPr>
                  <w:tcW w:w="2307" w:type="dxa"/>
                </w:tcPr>
                <w:p w14:paraId="335A3D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NATURE OF INJURY CODES</w:t>
                  </w:r>
                </w:p>
              </w:tc>
            </w:tr>
            <w:tr w:rsidR="00854B6F" w:rsidRPr="0002501E" w14:paraId="335A3D52" w14:textId="77777777" w:rsidTr="00CA1EA3">
              <w:tc>
                <w:tcPr>
                  <w:tcW w:w="882" w:type="dxa"/>
                </w:tcPr>
                <w:p w14:paraId="335A3D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365.037</w:t>
                  </w:r>
                </w:p>
              </w:tc>
              <w:tc>
                <w:tcPr>
                  <w:tcW w:w="2307" w:type="dxa"/>
                </w:tcPr>
                <w:p w14:paraId="335A3D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PATIENT RELATIONSHIP</w:t>
                  </w:r>
                </w:p>
              </w:tc>
            </w:tr>
            <w:tr w:rsidR="00854B6F" w:rsidRPr="0002501E" w14:paraId="335A3D55" w14:textId="77777777" w:rsidTr="00CA1EA3">
              <w:tc>
                <w:tcPr>
                  <w:tcW w:w="882" w:type="dxa"/>
                </w:tcPr>
                <w:p w14:paraId="335A3D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365.035</w:t>
                  </w:r>
                </w:p>
              </w:tc>
              <w:tc>
                <w:tcPr>
                  <w:tcW w:w="2307" w:type="dxa"/>
                </w:tcPr>
                <w:p w14:paraId="335A3D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PROCEDURE CODING METHOD</w:t>
                  </w:r>
                </w:p>
              </w:tc>
            </w:tr>
            <w:tr w:rsidR="00854B6F" w:rsidRPr="0002501E" w14:paraId="335A3D58" w14:textId="77777777" w:rsidTr="00CA1EA3">
              <w:tc>
                <w:tcPr>
                  <w:tcW w:w="882" w:type="dxa"/>
                </w:tcPr>
                <w:p w14:paraId="335A3D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365.029</w:t>
                  </w:r>
                </w:p>
              </w:tc>
              <w:tc>
                <w:tcPr>
                  <w:tcW w:w="2307" w:type="dxa"/>
                </w:tcPr>
                <w:p w14:paraId="335A3D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UNITS OF MEASUREMENT</w:t>
                  </w:r>
                </w:p>
              </w:tc>
            </w:tr>
            <w:tr w:rsidR="00854B6F" w:rsidRPr="0002501E" w14:paraId="335A3D5B" w14:textId="77777777" w:rsidTr="00CA1EA3">
              <w:tc>
                <w:tcPr>
                  <w:tcW w:w="882" w:type="dxa"/>
                </w:tcPr>
                <w:p w14:paraId="335A3D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365.033</w:t>
                  </w:r>
                </w:p>
              </w:tc>
              <w:tc>
                <w:tcPr>
                  <w:tcW w:w="2307" w:type="dxa"/>
                </w:tcPr>
                <w:p w14:paraId="335A3D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YES/NO RESPONSE CODE</w:t>
                  </w:r>
                </w:p>
              </w:tc>
            </w:tr>
          </w:tbl>
          <w:p w14:paraId="335A3D5C" w14:textId="77777777" w:rsidR="00854B6F" w:rsidRPr="0002501E" w:rsidRDefault="00854B6F" w:rsidP="00784F47">
            <w:pPr>
              <w:rPr>
                <w:rFonts w:ascii="Times New Roman" w:hAnsi="Times New Roman"/>
                <w:sz w:val="18"/>
                <w:szCs w:val="18"/>
              </w:rPr>
            </w:pPr>
          </w:p>
        </w:tc>
        <w:tc>
          <w:tcPr>
            <w:tcW w:w="3168" w:type="dxa"/>
          </w:tcPr>
          <w:p w14:paraId="335A3D5D" w14:textId="77777777" w:rsidR="00854B6F" w:rsidRPr="0002501E" w:rsidRDefault="00854B6F" w:rsidP="00784F47">
            <w:pPr>
              <w:rPr>
                <w:rFonts w:ascii="Times New Roman" w:hAnsi="Times New Roman"/>
                <w:sz w:val="18"/>
                <w:szCs w:val="18"/>
              </w:rPr>
            </w:pPr>
          </w:p>
        </w:tc>
      </w:tr>
      <w:tr w:rsidR="00854B6F" w:rsidRPr="0002501E" w14:paraId="335A3D69" w14:textId="77777777" w:rsidTr="00F74EB9">
        <w:trPr>
          <w:cantSplit/>
        </w:trPr>
        <w:tc>
          <w:tcPr>
            <w:tcW w:w="2988" w:type="dxa"/>
          </w:tcPr>
          <w:p w14:paraId="335A3D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365.011</w:t>
            </w:r>
          </w:p>
          <w:p w14:paraId="335A3D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14:paraId="335A3D6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64" w14:textId="77777777" w:rsidTr="00E97526">
              <w:tc>
                <w:tcPr>
                  <w:tcW w:w="882" w:type="dxa"/>
                </w:tcPr>
                <w:p w14:paraId="335A3D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67" w14:textId="77777777" w:rsidTr="00E97526">
              <w:tc>
                <w:tcPr>
                  <w:tcW w:w="882" w:type="dxa"/>
                </w:tcPr>
                <w:p w14:paraId="335A3D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68" w14:textId="77777777" w:rsidR="00854B6F" w:rsidRPr="0002501E" w:rsidRDefault="00854B6F" w:rsidP="00784F47">
            <w:pPr>
              <w:rPr>
                <w:rFonts w:ascii="Times New Roman" w:hAnsi="Times New Roman"/>
                <w:sz w:val="18"/>
                <w:szCs w:val="18"/>
              </w:rPr>
            </w:pPr>
          </w:p>
        </w:tc>
      </w:tr>
      <w:tr w:rsidR="00854B6F" w:rsidRPr="0002501E" w14:paraId="335A3D74" w14:textId="77777777" w:rsidTr="00F74EB9">
        <w:trPr>
          <w:cantSplit/>
        </w:trPr>
        <w:tc>
          <w:tcPr>
            <w:tcW w:w="2988" w:type="dxa"/>
          </w:tcPr>
          <w:p w14:paraId="335A3D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365.012</w:t>
            </w:r>
          </w:p>
          <w:p w14:paraId="335A3D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14:paraId="335A3D6C"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6F" w14:textId="77777777" w:rsidTr="00E97526">
              <w:tc>
                <w:tcPr>
                  <w:tcW w:w="882" w:type="dxa"/>
                </w:tcPr>
                <w:p w14:paraId="335A3D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72" w14:textId="77777777" w:rsidTr="00E97526">
              <w:tc>
                <w:tcPr>
                  <w:tcW w:w="882" w:type="dxa"/>
                </w:tcPr>
                <w:p w14:paraId="335A3D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73" w14:textId="77777777" w:rsidR="00854B6F" w:rsidRPr="0002501E" w:rsidRDefault="00854B6F" w:rsidP="00784F47">
            <w:pPr>
              <w:rPr>
                <w:rFonts w:ascii="Times New Roman" w:hAnsi="Times New Roman"/>
                <w:sz w:val="18"/>
                <w:szCs w:val="18"/>
              </w:rPr>
            </w:pPr>
          </w:p>
        </w:tc>
      </w:tr>
      <w:tr w:rsidR="00854B6F" w:rsidRPr="0002501E" w14:paraId="335A3D7F" w14:textId="77777777" w:rsidTr="00F74EB9">
        <w:trPr>
          <w:cantSplit/>
        </w:trPr>
        <w:tc>
          <w:tcPr>
            <w:tcW w:w="2988" w:type="dxa"/>
          </w:tcPr>
          <w:p w14:paraId="335A3D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365.013</w:t>
            </w:r>
          </w:p>
          <w:p w14:paraId="335A3D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14:paraId="335A3D7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7A" w14:textId="77777777" w:rsidTr="00E97526">
              <w:tc>
                <w:tcPr>
                  <w:tcW w:w="882" w:type="dxa"/>
                </w:tcPr>
                <w:p w14:paraId="335A3D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7D" w14:textId="77777777" w:rsidTr="00E97526">
              <w:tc>
                <w:tcPr>
                  <w:tcW w:w="882" w:type="dxa"/>
                </w:tcPr>
                <w:p w14:paraId="335A3D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7E" w14:textId="77777777" w:rsidR="00854B6F" w:rsidRPr="0002501E" w:rsidRDefault="00854B6F" w:rsidP="00784F47">
            <w:pPr>
              <w:rPr>
                <w:rFonts w:ascii="Times New Roman" w:hAnsi="Times New Roman"/>
                <w:sz w:val="18"/>
                <w:szCs w:val="18"/>
              </w:rPr>
            </w:pPr>
          </w:p>
        </w:tc>
      </w:tr>
      <w:tr w:rsidR="00854B6F" w:rsidRPr="0002501E" w14:paraId="335A3D8A" w14:textId="77777777" w:rsidTr="00F74EB9">
        <w:trPr>
          <w:cantSplit/>
        </w:trPr>
        <w:tc>
          <w:tcPr>
            <w:tcW w:w="2988" w:type="dxa"/>
          </w:tcPr>
          <w:p w14:paraId="335A3D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365.014</w:t>
            </w:r>
          </w:p>
          <w:p w14:paraId="335A3D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14:paraId="335A3D8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85" w14:textId="77777777" w:rsidTr="00E97526">
              <w:tc>
                <w:tcPr>
                  <w:tcW w:w="882" w:type="dxa"/>
                </w:tcPr>
                <w:p w14:paraId="335A3D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88" w14:textId="77777777" w:rsidTr="00E97526">
              <w:tc>
                <w:tcPr>
                  <w:tcW w:w="882" w:type="dxa"/>
                </w:tcPr>
                <w:p w14:paraId="335A3D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89" w14:textId="77777777" w:rsidR="00854B6F" w:rsidRPr="0002501E" w:rsidRDefault="00854B6F" w:rsidP="00784F47">
            <w:pPr>
              <w:rPr>
                <w:rFonts w:ascii="Times New Roman" w:hAnsi="Times New Roman"/>
                <w:sz w:val="18"/>
                <w:szCs w:val="18"/>
              </w:rPr>
            </w:pPr>
          </w:p>
        </w:tc>
      </w:tr>
      <w:tr w:rsidR="00854B6F" w:rsidRPr="0002501E" w14:paraId="335A3D95" w14:textId="77777777" w:rsidTr="00F74EB9">
        <w:trPr>
          <w:cantSplit/>
        </w:trPr>
        <w:tc>
          <w:tcPr>
            <w:tcW w:w="2988" w:type="dxa"/>
          </w:tcPr>
          <w:p w14:paraId="335A3D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365.015</w:t>
            </w:r>
          </w:p>
          <w:p w14:paraId="335A3D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14:paraId="335A3D8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90" w14:textId="77777777" w:rsidTr="00E97526">
              <w:tc>
                <w:tcPr>
                  <w:tcW w:w="882" w:type="dxa"/>
                </w:tcPr>
                <w:p w14:paraId="335A3D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93" w14:textId="77777777" w:rsidTr="00E97526">
              <w:tc>
                <w:tcPr>
                  <w:tcW w:w="882" w:type="dxa"/>
                </w:tcPr>
                <w:p w14:paraId="335A3D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94" w14:textId="77777777" w:rsidR="00854B6F" w:rsidRPr="0002501E" w:rsidRDefault="00854B6F" w:rsidP="00784F47">
            <w:pPr>
              <w:rPr>
                <w:rFonts w:ascii="Times New Roman" w:hAnsi="Times New Roman"/>
                <w:sz w:val="18"/>
                <w:szCs w:val="18"/>
              </w:rPr>
            </w:pPr>
          </w:p>
        </w:tc>
      </w:tr>
      <w:tr w:rsidR="00854B6F" w:rsidRPr="0002501E" w14:paraId="335A3DA0" w14:textId="77777777" w:rsidTr="00F74EB9">
        <w:trPr>
          <w:cantSplit/>
        </w:trPr>
        <w:tc>
          <w:tcPr>
            <w:tcW w:w="2988" w:type="dxa"/>
          </w:tcPr>
          <w:p w14:paraId="335A3D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365.016</w:t>
            </w:r>
          </w:p>
          <w:p w14:paraId="335A3D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14:paraId="335A3D9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9B" w14:textId="77777777" w:rsidTr="00E97526">
              <w:tc>
                <w:tcPr>
                  <w:tcW w:w="882" w:type="dxa"/>
                </w:tcPr>
                <w:p w14:paraId="335A3D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9E" w14:textId="77777777" w:rsidTr="00E97526">
              <w:tc>
                <w:tcPr>
                  <w:tcW w:w="882" w:type="dxa"/>
                </w:tcPr>
                <w:p w14:paraId="335A3D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9F" w14:textId="77777777" w:rsidR="00854B6F" w:rsidRPr="0002501E" w:rsidRDefault="00854B6F" w:rsidP="00784F47">
            <w:pPr>
              <w:rPr>
                <w:rFonts w:ascii="Times New Roman" w:hAnsi="Times New Roman"/>
                <w:sz w:val="18"/>
                <w:szCs w:val="18"/>
              </w:rPr>
            </w:pPr>
          </w:p>
        </w:tc>
      </w:tr>
      <w:tr w:rsidR="00854B6F" w:rsidRPr="0002501E" w14:paraId="335A3DAE" w14:textId="77777777" w:rsidTr="00F74EB9">
        <w:trPr>
          <w:cantSplit/>
        </w:trPr>
        <w:tc>
          <w:tcPr>
            <w:tcW w:w="2988" w:type="dxa"/>
          </w:tcPr>
          <w:p w14:paraId="335A3D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365.017</w:t>
            </w:r>
          </w:p>
          <w:p w14:paraId="335A3D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14:paraId="335A3D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A6" w14:textId="77777777" w:rsidTr="00A915B1">
              <w:tc>
                <w:tcPr>
                  <w:tcW w:w="882" w:type="dxa"/>
                </w:tcPr>
                <w:p w14:paraId="335A3D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A9" w14:textId="77777777" w:rsidTr="00C91C80">
              <w:tc>
                <w:tcPr>
                  <w:tcW w:w="882" w:type="dxa"/>
                </w:tcPr>
                <w:p w14:paraId="335A3DA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DA8" w14:textId="77777777" w:rsidR="00854B6F" w:rsidRPr="0002501E" w:rsidRDefault="00854B6F" w:rsidP="00C91C80">
                  <w:pPr>
                    <w:rPr>
                      <w:rFonts w:ascii="Times New Roman" w:hAnsi="Times New Roman"/>
                      <w:sz w:val="18"/>
                      <w:szCs w:val="18"/>
                    </w:rPr>
                  </w:pPr>
                  <w:r w:rsidRPr="0093605F">
                    <w:rPr>
                      <w:rFonts w:ascii="Times New Roman" w:hAnsi="Times New Roman"/>
                      <w:sz w:val="18"/>
                      <w:szCs w:val="18"/>
                    </w:rPr>
                    <w:t>HCS REVIEW TRANSMISSION FILE</w:t>
                  </w:r>
                </w:p>
              </w:tc>
            </w:tr>
            <w:tr w:rsidR="00854B6F" w:rsidRPr="0002501E" w14:paraId="335A3DAC" w14:textId="77777777" w:rsidTr="00A915B1">
              <w:tc>
                <w:tcPr>
                  <w:tcW w:w="882" w:type="dxa"/>
                </w:tcPr>
                <w:p w14:paraId="335A3DAA" w14:textId="77777777" w:rsidR="00854B6F" w:rsidRPr="0002501E" w:rsidRDefault="00854B6F" w:rsidP="00784F47">
                  <w:pPr>
                    <w:rPr>
                      <w:rFonts w:ascii="Times New Roman" w:hAnsi="Times New Roman"/>
                      <w:sz w:val="18"/>
                      <w:szCs w:val="18"/>
                    </w:rPr>
                  </w:pPr>
                </w:p>
              </w:tc>
              <w:tc>
                <w:tcPr>
                  <w:tcW w:w="2307" w:type="dxa"/>
                </w:tcPr>
                <w:p w14:paraId="335A3DAB" w14:textId="77777777" w:rsidR="00854B6F" w:rsidRPr="0002501E" w:rsidRDefault="00854B6F" w:rsidP="00784F47">
                  <w:pPr>
                    <w:rPr>
                      <w:rFonts w:ascii="Times New Roman" w:hAnsi="Times New Roman"/>
                      <w:sz w:val="18"/>
                      <w:szCs w:val="18"/>
                    </w:rPr>
                  </w:pPr>
                </w:p>
              </w:tc>
            </w:tr>
          </w:tbl>
          <w:p w14:paraId="335A3DAD" w14:textId="77777777" w:rsidR="00854B6F" w:rsidRPr="0002501E" w:rsidRDefault="00854B6F" w:rsidP="00784F47">
            <w:pPr>
              <w:rPr>
                <w:rFonts w:ascii="Times New Roman" w:hAnsi="Times New Roman"/>
                <w:sz w:val="18"/>
                <w:szCs w:val="18"/>
              </w:rPr>
            </w:pPr>
          </w:p>
        </w:tc>
      </w:tr>
      <w:tr w:rsidR="00854B6F" w:rsidRPr="0002501E" w14:paraId="335A3DB6" w14:textId="77777777" w:rsidTr="00F74EB9">
        <w:trPr>
          <w:cantSplit/>
        </w:trPr>
        <w:tc>
          <w:tcPr>
            <w:tcW w:w="2988" w:type="dxa"/>
          </w:tcPr>
          <w:p w14:paraId="335A3D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365.018</w:t>
            </w:r>
          </w:p>
          <w:p w14:paraId="335A3D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14:paraId="335A3DB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B4" w14:textId="77777777" w:rsidTr="00A915B1">
              <w:tc>
                <w:tcPr>
                  <w:tcW w:w="882" w:type="dxa"/>
                </w:tcPr>
                <w:p w14:paraId="335A3D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DB5" w14:textId="77777777" w:rsidR="00854B6F" w:rsidRPr="0002501E" w:rsidRDefault="00854B6F" w:rsidP="00784F47">
            <w:pPr>
              <w:rPr>
                <w:rFonts w:ascii="Times New Roman" w:hAnsi="Times New Roman"/>
                <w:sz w:val="18"/>
                <w:szCs w:val="18"/>
              </w:rPr>
            </w:pPr>
          </w:p>
        </w:tc>
      </w:tr>
      <w:tr w:rsidR="00854B6F" w:rsidRPr="0002501E" w14:paraId="335A3DC1" w14:textId="77777777" w:rsidTr="00F74EB9">
        <w:trPr>
          <w:cantSplit/>
        </w:trPr>
        <w:tc>
          <w:tcPr>
            <w:tcW w:w="2988" w:type="dxa"/>
          </w:tcPr>
          <w:p w14:paraId="335A3D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365.021</w:t>
            </w:r>
          </w:p>
          <w:p w14:paraId="335A3DB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14:paraId="335A3DB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BC" w14:textId="77777777" w:rsidTr="00E97526">
              <w:tc>
                <w:tcPr>
                  <w:tcW w:w="882" w:type="dxa"/>
                </w:tcPr>
                <w:p w14:paraId="335A3D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BF" w14:textId="77777777" w:rsidTr="00E97526">
              <w:tc>
                <w:tcPr>
                  <w:tcW w:w="882" w:type="dxa"/>
                </w:tcPr>
                <w:p w14:paraId="335A3D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C0" w14:textId="77777777" w:rsidR="00854B6F" w:rsidRPr="0002501E" w:rsidRDefault="00854B6F" w:rsidP="00784F47">
            <w:pPr>
              <w:rPr>
                <w:rFonts w:ascii="Times New Roman" w:hAnsi="Times New Roman"/>
                <w:sz w:val="18"/>
                <w:szCs w:val="18"/>
              </w:rPr>
            </w:pPr>
          </w:p>
        </w:tc>
      </w:tr>
      <w:tr w:rsidR="00854B6F" w:rsidRPr="0002501E" w14:paraId="335A3DCF" w14:textId="77777777" w:rsidTr="00F74EB9">
        <w:trPr>
          <w:cantSplit/>
        </w:trPr>
        <w:tc>
          <w:tcPr>
            <w:tcW w:w="2988" w:type="dxa"/>
          </w:tcPr>
          <w:p w14:paraId="335A3D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365.022</w:t>
            </w:r>
          </w:p>
          <w:p w14:paraId="335A3D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14:paraId="335A3DC4"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C7" w14:textId="77777777" w:rsidTr="00E97526">
              <w:tc>
                <w:tcPr>
                  <w:tcW w:w="882" w:type="dxa"/>
                </w:tcPr>
                <w:p w14:paraId="335A3D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CA" w14:textId="77777777" w:rsidTr="00E97526">
              <w:tc>
                <w:tcPr>
                  <w:tcW w:w="882" w:type="dxa"/>
                </w:tcPr>
                <w:p w14:paraId="335A3D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r w:rsidR="00854B6F" w:rsidRPr="0002501E" w14:paraId="335A3DCD" w14:textId="77777777" w:rsidTr="00E97526">
              <w:tc>
                <w:tcPr>
                  <w:tcW w:w="882" w:type="dxa"/>
                </w:tcPr>
                <w:p w14:paraId="335A3DCB" w14:textId="77777777" w:rsidR="00854B6F" w:rsidRPr="0002501E" w:rsidRDefault="00854B6F" w:rsidP="00784F47">
                  <w:pPr>
                    <w:rPr>
                      <w:rFonts w:ascii="Times New Roman" w:hAnsi="Times New Roman"/>
                      <w:sz w:val="18"/>
                      <w:szCs w:val="18"/>
                    </w:rPr>
                  </w:pPr>
                  <w:r>
                    <w:rPr>
                      <w:rFonts w:ascii="Times New Roman" w:hAnsi="Times New Roman"/>
                      <w:sz w:val="18"/>
                      <w:szCs w:val="18"/>
                    </w:rPr>
                    <w:t>356.22</w:t>
                  </w:r>
                </w:p>
              </w:tc>
              <w:tc>
                <w:tcPr>
                  <w:tcW w:w="2307" w:type="dxa"/>
                </w:tcPr>
                <w:p w14:paraId="335A3DCC" w14:textId="77777777" w:rsidR="00854B6F" w:rsidRPr="0002501E" w:rsidRDefault="00854B6F" w:rsidP="00784F47">
                  <w:pPr>
                    <w:rPr>
                      <w:rFonts w:ascii="Times New Roman" w:hAnsi="Times New Roman"/>
                      <w:sz w:val="18"/>
                      <w:szCs w:val="18"/>
                    </w:rPr>
                  </w:pPr>
                  <w:r w:rsidRPr="0093605F">
                    <w:rPr>
                      <w:rFonts w:ascii="Times New Roman" w:hAnsi="Times New Roman"/>
                      <w:sz w:val="18"/>
                      <w:szCs w:val="18"/>
                    </w:rPr>
                    <w:t>HCS REVIEW TRANSMISSION FILE</w:t>
                  </w:r>
                </w:p>
              </w:tc>
            </w:tr>
          </w:tbl>
          <w:p w14:paraId="335A3DCE" w14:textId="77777777" w:rsidR="00854B6F" w:rsidRPr="0002501E" w:rsidRDefault="00854B6F" w:rsidP="00784F47">
            <w:pPr>
              <w:rPr>
                <w:rFonts w:ascii="Times New Roman" w:hAnsi="Times New Roman"/>
                <w:sz w:val="18"/>
                <w:szCs w:val="18"/>
              </w:rPr>
            </w:pPr>
          </w:p>
        </w:tc>
      </w:tr>
      <w:tr w:rsidR="00854B6F" w:rsidRPr="0002501E" w14:paraId="335A3DDA" w14:textId="77777777" w:rsidTr="00F74EB9">
        <w:trPr>
          <w:cantSplit/>
        </w:trPr>
        <w:tc>
          <w:tcPr>
            <w:tcW w:w="2988" w:type="dxa"/>
          </w:tcPr>
          <w:p w14:paraId="335A3D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365.023</w:t>
            </w:r>
          </w:p>
          <w:p w14:paraId="335A3D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14:paraId="335A3DD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D5" w14:textId="77777777" w:rsidTr="00E97526">
              <w:tc>
                <w:tcPr>
                  <w:tcW w:w="882" w:type="dxa"/>
                </w:tcPr>
                <w:p w14:paraId="335A3D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D8" w14:textId="77777777" w:rsidTr="00E97526">
              <w:tc>
                <w:tcPr>
                  <w:tcW w:w="882" w:type="dxa"/>
                </w:tcPr>
                <w:p w14:paraId="335A3D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D9" w14:textId="77777777" w:rsidR="00854B6F" w:rsidRPr="0002501E" w:rsidRDefault="00854B6F" w:rsidP="00784F47">
            <w:pPr>
              <w:rPr>
                <w:rFonts w:ascii="Times New Roman" w:hAnsi="Times New Roman"/>
                <w:sz w:val="18"/>
                <w:szCs w:val="18"/>
              </w:rPr>
            </w:pPr>
          </w:p>
        </w:tc>
      </w:tr>
      <w:tr w:rsidR="00854B6F" w:rsidRPr="0002501E" w14:paraId="335A3DE5" w14:textId="77777777" w:rsidTr="00F74EB9">
        <w:trPr>
          <w:cantSplit/>
        </w:trPr>
        <w:tc>
          <w:tcPr>
            <w:tcW w:w="2988" w:type="dxa"/>
          </w:tcPr>
          <w:p w14:paraId="335A3D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365.024</w:t>
            </w:r>
          </w:p>
          <w:p w14:paraId="335A3D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14:paraId="335A3DD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E0" w14:textId="77777777" w:rsidTr="00E97526">
              <w:tc>
                <w:tcPr>
                  <w:tcW w:w="882" w:type="dxa"/>
                </w:tcPr>
                <w:p w14:paraId="335A3D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E3" w14:textId="77777777" w:rsidTr="00E97526">
              <w:tc>
                <w:tcPr>
                  <w:tcW w:w="882" w:type="dxa"/>
                </w:tcPr>
                <w:p w14:paraId="335A3D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E4" w14:textId="77777777" w:rsidR="00854B6F" w:rsidRPr="0002501E" w:rsidRDefault="00854B6F" w:rsidP="00784F47">
            <w:pPr>
              <w:rPr>
                <w:rFonts w:ascii="Times New Roman" w:hAnsi="Times New Roman"/>
                <w:sz w:val="18"/>
                <w:szCs w:val="18"/>
              </w:rPr>
            </w:pPr>
          </w:p>
        </w:tc>
      </w:tr>
      <w:tr w:rsidR="00854B6F" w:rsidRPr="0002501E" w14:paraId="335A3DF3" w14:textId="77777777" w:rsidTr="00F74EB9">
        <w:trPr>
          <w:cantSplit/>
        </w:trPr>
        <w:tc>
          <w:tcPr>
            <w:tcW w:w="2988" w:type="dxa"/>
          </w:tcPr>
          <w:p w14:paraId="335A3D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365.025</w:t>
            </w:r>
          </w:p>
          <w:p w14:paraId="335A3D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14:paraId="335A3DE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EB" w14:textId="77777777" w:rsidTr="00E97526">
              <w:tc>
                <w:tcPr>
                  <w:tcW w:w="882" w:type="dxa"/>
                </w:tcPr>
                <w:p w14:paraId="335A3D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EE" w14:textId="77777777" w:rsidTr="00E97526">
              <w:tc>
                <w:tcPr>
                  <w:tcW w:w="882" w:type="dxa"/>
                </w:tcPr>
                <w:p w14:paraId="335A3D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r w:rsidR="00854B6F" w:rsidRPr="0002501E" w14:paraId="335A3DF1" w14:textId="77777777" w:rsidTr="00E97526">
              <w:tc>
                <w:tcPr>
                  <w:tcW w:w="882" w:type="dxa"/>
                </w:tcPr>
                <w:p w14:paraId="335A3DEF" w14:textId="77777777" w:rsidR="00854B6F" w:rsidRPr="0002501E" w:rsidRDefault="00854B6F" w:rsidP="00784F47">
                  <w:pPr>
                    <w:rPr>
                      <w:rFonts w:ascii="Times New Roman" w:hAnsi="Times New Roman"/>
                      <w:sz w:val="18"/>
                      <w:szCs w:val="18"/>
                    </w:rPr>
                  </w:pPr>
                  <w:r>
                    <w:rPr>
                      <w:rFonts w:ascii="Times New Roman" w:hAnsi="Times New Roman"/>
                      <w:sz w:val="18"/>
                      <w:szCs w:val="18"/>
                    </w:rPr>
                    <w:t>356.22</w:t>
                  </w:r>
                </w:p>
              </w:tc>
              <w:tc>
                <w:tcPr>
                  <w:tcW w:w="2307" w:type="dxa"/>
                </w:tcPr>
                <w:p w14:paraId="335A3DF0" w14:textId="77777777" w:rsidR="00854B6F" w:rsidRPr="0002501E" w:rsidRDefault="00854B6F" w:rsidP="00784F47">
                  <w:pPr>
                    <w:rPr>
                      <w:rFonts w:ascii="Times New Roman" w:hAnsi="Times New Roman"/>
                      <w:sz w:val="18"/>
                      <w:szCs w:val="18"/>
                    </w:rPr>
                  </w:pPr>
                  <w:r w:rsidRPr="0093605F">
                    <w:rPr>
                      <w:rFonts w:ascii="Times New Roman" w:hAnsi="Times New Roman"/>
                      <w:sz w:val="18"/>
                      <w:szCs w:val="18"/>
                    </w:rPr>
                    <w:t>HCS REVIEW TRANSMISSION FILE</w:t>
                  </w:r>
                </w:p>
              </w:tc>
            </w:tr>
          </w:tbl>
          <w:p w14:paraId="335A3DF2" w14:textId="77777777" w:rsidR="00854B6F" w:rsidRPr="0002501E" w:rsidRDefault="00854B6F" w:rsidP="00784F47">
            <w:pPr>
              <w:rPr>
                <w:rFonts w:ascii="Times New Roman" w:hAnsi="Times New Roman"/>
                <w:sz w:val="18"/>
                <w:szCs w:val="18"/>
              </w:rPr>
            </w:pPr>
          </w:p>
        </w:tc>
      </w:tr>
      <w:tr w:rsidR="00854B6F" w:rsidRPr="0002501E" w14:paraId="335A3DFE" w14:textId="77777777" w:rsidTr="00F74EB9">
        <w:trPr>
          <w:cantSplit/>
        </w:trPr>
        <w:tc>
          <w:tcPr>
            <w:tcW w:w="2988" w:type="dxa"/>
          </w:tcPr>
          <w:p w14:paraId="335A3D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365.026</w:t>
            </w:r>
          </w:p>
          <w:p w14:paraId="335A3D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14:paraId="335A3DF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DF9" w14:textId="77777777" w:rsidTr="00E97526">
              <w:tc>
                <w:tcPr>
                  <w:tcW w:w="882" w:type="dxa"/>
                </w:tcPr>
                <w:p w14:paraId="335A3D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D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DFC" w14:textId="77777777" w:rsidTr="00E97526">
              <w:tc>
                <w:tcPr>
                  <w:tcW w:w="882" w:type="dxa"/>
                </w:tcPr>
                <w:p w14:paraId="335A3D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D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DFD" w14:textId="77777777" w:rsidR="00854B6F" w:rsidRPr="0002501E" w:rsidRDefault="00854B6F" w:rsidP="00784F47">
            <w:pPr>
              <w:rPr>
                <w:rFonts w:ascii="Times New Roman" w:hAnsi="Times New Roman"/>
                <w:sz w:val="18"/>
                <w:szCs w:val="18"/>
              </w:rPr>
            </w:pPr>
          </w:p>
        </w:tc>
      </w:tr>
      <w:tr w:rsidR="00854B6F" w:rsidRPr="0002501E" w14:paraId="335A3E06" w14:textId="77777777" w:rsidTr="00C91C80">
        <w:trPr>
          <w:cantSplit/>
        </w:trPr>
        <w:tc>
          <w:tcPr>
            <w:tcW w:w="2988" w:type="dxa"/>
          </w:tcPr>
          <w:p w14:paraId="335A3DFF" w14:textId="77777777" w:rsidR="00854B6F" w:rsidRDefault="00854B6F" w:rsidP="00C91C80">
            <w:pPr>
              <w:rPr>
                <w:rFonts w:ascii="Times New Roman" w:hAnsi="Times New Roman"/>
                <w:sz w:val="18"/>
                <w:szCs w:val="18"/>
              </w:rPr>
            </w:pPr>
            <w:r>
              <w:rPr>
                <w:rFonts w:ascii="Times New Roman" w:hAnsi="Times New Roman"/>
                <w:sz w:val="18"/>
                <w:szCs w:val="18"/>
              </w:rPr>
              <w:t>365.027</w:t>
            </w:r>
          </w:p>
          <w:p w14:paraId="335A3E00"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X12 271 LOOP ID FILE</w:t>
            </w:r>
          </w:p>
        </w:tc>
        <w:tc>
          <w:tcPr>
            <w:tcW w:w="3420" w:type="dxa"/>
          </w:tcPr>
          <w:p w14:paraId="335A3E01"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04" w14:textId="77777777" w:rsidTr="00C91C80">
              <w:tc>
                <w:tcPr>
                  <w:tcW w:w="882" w:type="dxa"/>
                </w:tcPr>
                <w:p w14:paraId="335A3E02"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E03"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E05" w14:textId="77777777" w:rsidR="00854B6F" w:rsidRPr="0002501E" w:rsidRDefault="00854B6F" w:rsidP="00C91C80">
            <w:pPr>
              <w:rPr>
                <w:rFonts w:ascii="Times New Roman" w:hAnsi="Times New Roman"/>
                <w:sz w:val="18"/>
                <w:szCs w:val="18"/>
              </w:rPr>
            </w:pPr>
          </w:p>
        </w:tc>
      </w:tr>
      <w:tr w:rsidR="00854B6F" w:rsidRPr="0002501E" w14:paraId="335A3E11" w14:textId="77777777" w:rsidTr="00F74EB9">
        <w:trPr>
          <w:cantSplit/>
        </w:trPr>
        <w:tc>
          <w:tcPr>
            <w:tcW w:w="2988" w:type="dxa"/>
          </w:tcPr>
          <w:p w14:paraId="335A3E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365.028</w:t>
            </w:r>
          </w:p>
          <w:p w14:paraId="335A3E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14:paraId="335A3E0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0C" w14:textId="77777777" w:rsidTr="00E97526">
              <w:tc>
                <w:tcPr>
                  <w:tcW w:w="882" w:type="dxa"/>
                </w:tcPr>
                <w:p w14:paraId="335A3E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0F" w14:textId="77777777" w:rsidTr="00E97526">
              <w:tc>
                <w:tcPr>
                  <w:tcW w:w="882" w:type="dxa"/>
                </w:tcPr>
                <w:p w14:paraId="335A3E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10" w14:textId="77777777" w:rsidR="00854B6F" w:rsidRPr="0002501E" w:rsidRDefault="00854B6F" w:rsidP="00784F47">
            <w:pPr>
              <w:rPr>
                <w:rFonts w:ascii="Times New Roman" w:hAnsi="Times New Roman"/>
                <w:sz w:val="18"/>
                <w:szCs w:val="18"/>
              </w:rPr>
            </w:pPr>
          </w:p>
        </w:tc>
      </w:tr>
      <w:tr w:rsidR="00854B6F" w:rsidRPr="0002501E" w14:paraId="335A3E1C" w14:textId="77777777" w:rsidTr="00F74EB9">
        <w:trPr>
          <w:cantSplit/>
        </w:trPr>
        <w:tc>
          <w:tcPr>
            <w:tcW w:w="2988" w:type="dxa"/>
          </w:tcPr>
          <w:p w14:paraId="335A3E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365.029</w:t>
            </w:r>
          </w:p>
          <w:p w14:paraId="335A3E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14:paraId="335A3E14"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17" w14:textId="77777777" w:rsidTr="00CA1EA3">
              <w:tc>
                <w:tcPr>
                  <w:tcW w:w="882" w:type="dxa"/>
                </w:tcPr>
                <w:p w14:paraId="335A3E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1A" w14:textId="77777777" w:rsidTr="00CA1EA3">
              <w:tc>
                <w:tcPr>
                  <w:tcW w:w="882" w:type="dxa"/>
                </w:tcPr>
                <w:p w14:paraId="335A3E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1B" w14:textId="77777777" w:rsidR="00854B6F" w:rsidRPr="0002501E" w:rsidRDefault="00854B6F" w:rsidP="00784F47">
            <w:pPr>
              <w:rPr>
                <w:rFonts w:ascii="Times New Roman" w:hAnsi="Times New Roman"/>
                <w:sz w:val="18"/>
                <w:szCs w:val="18"/>
              </w:rPr>
            </w:pPr>
          </w:p>
        </w:tc>
      </w:tr>
      <w:tr w:rsidR="00854B6F" w:rsidRPr="0002501E" w14:paraId="335A3E27" w14:textId="77777777" w:rsidTr="00F74EB9">
        <w:trPr>
          <w:cantSplit/>
        </w:trPr>
        <w:tc>
          <w:tcPr>
            <w:tcW w:w="2988" w:type="dxa"/>
          </w:tcPr>
          <w:p w14:paraId="335A3E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365.031</w:t>
            </w:r>
          </w:p>
          <w:p w14:paraId="335A3E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14:paraId="335A3E1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22" w14:textId="77777777" w:rsidTr="00CA1EA3">
              <w:tc>
                <w:tcPr>
                  <w:tcW w:w="882" w:type="dxa"/>
                </w:tcPr>
                <w:p w14:paraId="335A3E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25" w14:textId="77777777" w:rsidTr="00CA1EA3">
              <w:tc>
                <w:tcPr>
                  <w:tcW w:w="882" w:type="dxa"/>
                </w:tcPr>
                <w:p w14:paraId="335A3E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26" w14:textId="77777777" w:rsidR="00854B6F" w:rsidRPr="0002501E" w:rsidRDefault="00854B6F" w:rsidP="00784F47">
            <w:pPr>
              <w:rPr>
                <w:rFonts w:ascii="Times New Roman" w:hAnsi="Times New Roman"/>
                <w:sz w:val="18"/>
                <w:szCs w:val="18"/>
              </w:rPr>
            </w:pPr>
          </w:p>
        </w:tc>
      </w:tr>
      <w:tr w:rsidR="00854B6F" w:rsidRPr="0002501E" w14:paraId="335A3E32" w14:textId="77777777" w:rsidTr="00F74EB9">
        <w:trPr>
          <w:cantSplit/>
        </w:trPr>
        <w:tc>
          <w:tcPr>
            <w:tcW w:w="2988" w:type="dxa"/>
          </w:tcPr>
          <w:p w14:paraId="335A3E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365.032</w:t>
            </w:r>
          </w:p>
          <w:p w14:paraId="335A3E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14:paraId="335A3E2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2D" w14:textId="77777777" w:rsidTr="00CA1EA3">
              <w:tc>
                <w:tcPr>
                  <w:tcW w:w="882" w:type="dxa"/>
                </w:tcPr>
                <w:p w14:paraId="335A3E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30" w14:textId="77777777" w:rsidTr="00AD5A4C">
              <w:trPr>
                <w:trHeight w:val="431"/>
              </w:trPr>
              <w:tc>
                <w:tcPr>
                  <w:tcW w:w="882" w:type="dxa"/>
                </w:tcPr>
                <w:p w14:paraId="335A3E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31" w14:textId="77777777" w:rsidR="00854B6F" w:rsidRPr="0002501E" w:rsidRDefault="00854B6F" w:rsidP="00784F47">
            <w:pPr>
              <w:rPr>
                <w:rFonts w:ascii="Times New Roman" w:hAnsi="Times New Roman"/>
                <w:sz w:val="18"/>
                <w:szCs w:val="18"/>
              </w:rPr>
            </w:pPr>
          </w:p>
        </w:tc>
      </w:tr>
      <w:tr w:rsidR="00854B6F" w:rsidRPr="0002501E" w14:paraId="335A3E3D" w14:textId="77777777" w:rsidTr="00F74EB9">
        <w:trPr>
          <w:cantSplit/>
        </w:trPr>
        <w:tc>
          <w:tcPr>
            <w:tcW w:w="2988" w:type="dxa"/>
          </w:tcPr>
          <w:p w14:paraId="335A3E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365.033</w:t>
            </w:r>
          </w:p>
          <w:p w14:paraId="335A3E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14:paraId="335A3E3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38" w14:textId="77777777" w:rsidTr="00CA1EA3">
              <w:tc>
                <w:tcPr>
                  <w:tcW w:w="882" w:type="dxa"/>
                </w:tcPr>
                <w:p w14:paraId="335A3E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3B" w14:textId="77777777" w:rsidTr="00CA1EA3">
              <w:tc>
                <w:tcPr>
                  <w:tcW w:w="882" w:type="dxa"/>
                </w:tcPr>
                <w:p w14:paraId="335A3E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3C" w14:textId="77777777" w:rsidR="00854B6F" w:rsidRPr="0002501E" w:rsidRDefault="00854B6F" w:rsidP="00784F47">
            <w:pPr>
              <w:rPr>
                <w:rFonts w:ascii="Times New Roman" w:hAnsi="Times New Roman"/>
                <w:sz w:val="18"/>
                <w:szCs w:val="18"/>
              </w:rPr>
            </w:pPr>
          </w:p>
        </w:tc>
      </w:tr>
      <w:tr w:rsidR="00854B6F" w:rsidRPr="0002501E" w14:paraId="335A3E48" w14:textId="77777777" w:rsidTr="00F74EB9">
        <w:trPr>
          <w:cantSplit/>
        </w:trPr>
        <w:tc>
          <w:tcPr>
            <w:tcW w:w="2988" w:type="dxa"/>
          </w:tcPr>
          <w:p w14:paraId="335A3E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p w14:paraId="335A3E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43" w14:textId="77777777" w:rsidTr="00CA1EA3">
              <w:tc>
                <w:tcPr>
                  <w:tcW w:w="882" w:type="dxa"/>
                </w:tcPr>
                <w:p w14:paraId="335A3E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46" w14:textId="77777777" w:rsidTr="00CA1EA3">
              <w:tc>
                <w:tcPr>
                  <w:tcW w:w="882" w:type="dxa"/>
                </w:tcPr>
                <w:p w14:paraId="335A3E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47" w14:textId="77777777" w:rsidR="00854B6F" w:rsidRPr="0002501E" w:rsidRDefault="00854B6F" w:rsidP="00784F47">
            <w:pPr>
              <w:rPr>
                <w:rFonts w:ascii="Times New Roman" w:hAnsi="Times New Roman"/>
                <w:sz w:val="18"/>
                <w:szCs w:val="18"/>
              </w:rPr>
            </w:pPr>
          </w:p>
        </w:tc>
      </w:tr>
      <w:tr w:rsidR="00854B6F" w:rsidRPr="0002501E" w14:paraId="335A3E53" w14:textId="77777777" w:rsidTr="00F74EB9">
        <w:trPr>
          <w:cantSplit/>
        </w:trPr>
        <w:tc>
          <w:tcPr>
            <w:tcW w:w="2988" w:type="dxa"/>
          </w:tcPr>
          <w:p w14:paraId="335A3E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p w14:paraId="335A3E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4E" w14:textId="77777777" w:rsidTr="00CA1EA3">
              <w:tc>
                <w:tcPr>
                  <w:tcW w:w="882" w:type="dxa"/>
                </w:tcPr>
                <w:p w14:paraId="335A3E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51" w14:textId="77777777" w:rsidTr="00CA1EA3">
              <w:tc>
                <w:tcPr>
                  <w:tcW w:w="882" w:type="dxa"/>
                </w:tcPr>
                <w:p w14:paraId="335A3E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52" w14:textId="77777777" w:rsidR="00854B6F" w:rsidRPr="0002501E" w:rsidRDefault="00854B6F" w:rsidP="00784F47">
            <w:pPr>
              <w:rPr>
                <w:rFonts w:ascii="Times New Roman" w:hAnsi="Times New Roman"/>
                <w:sz w:val="18"/>
                <w:szCs w:val="18"/>
              </w:rPr>
            </w:pPr>
          </w:p>
        </w:tc>
      </w:tr>
      <w:tr w:rsidR="00854B6F" w:rsidRPr="0002501E" w14:paraId="335A3E5E" w14:textId="77777777" w:rsidTr="00F74EB9">
        <w:trPr>
          <w:cantSplit/>
        </w:trPr>
        <w:tc>
          <w:tcPr>
            <w:tcW w:w="2988" w:type="dxa"/>
          </w:tcPr>
          <w:p w14:paraId="335A3E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365.036</w:t>
            </w:r>
          </w:p>
          <w:p w14:paraId="335A3E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14:paraId="335A3E5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59" w14:textId="77777777" w:rsidTr="00CA1EA3">
              <w:tc>
                <w:tcPr>
                  <w:tcW w:w="882" w:type="dxa"/>
                </w:tcPr>
                <w:p w14:paraId="335A3E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5C" w14:textId="77777777" w:rsidTr="00CA1EA3">
              <w:tc>
                <w:tcPr>
                  <w:tcW w:w="882" w:type="dxa"/>
                </w:tcPr>
                <w:p w14:paraId="335A3E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5D" w14:textId="77777777" w:rsidR="00854B6F" w:rsidRPr="0002501E" w:rsidRDefault="00854B6F" w:rsidP="00784F47">
            <w:pPr>
              <w:rPr>
                <w:rFonts w:ascii="Times New Roman" w:hAnsi="Times New Roman"/>
                <w:sz w:val="18"/>
                <w:szCs w:val="18"/>
              </w:rPr>
            </w:pPr>
          </w:p>
        </w:tc>
      </w:tr>
      <w:tr w:rsidR="00854B6F" w:rsidRPr="0002501E" w14:paraId="335A3E69" w14:textId="77777777" w:rsidTr="00F74EB9">
        <w:trPr>
          <w:cantSplit/>
        </w:trPr>
        <w:tc>
          <w:tcPr>
            <w:tcW w:w="2988" w:type="dxa"/>
          </w:tcPr>
          <w:p w14:paraId="335A3E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365.037</w:t>
            </w:r>
          </w:p>
          <w:p w14:paraId="335A3E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14:paraId="335A3E6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64" w14:textId="77777777" w:rsidTr="00CA1EA3">
              <w:tc>
                <w:tcPr>
                  <w:tcW w:w="882" w:type="dxa"/>
                </w:tcPr>
                <w:p w14:paraId="335A3E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67" w14:textId="77777777" w:rsidTr="00CA1EA3">
              <w:tc>
                <w:tcPr>
                  <w:tcW w:w="882" w:type="dxa"/>
                </w:tcPr>
                <w:p w14:paraId="335A3E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68" w14:textId="77777777" w:rsidR="00854B6F" w:rsidRPr="0002501E" w:rsidRDefault="00854B6F" w:rsidP="00784F47">
            <w:pPr>
              <w:rPr>
                <w:rFonts w:ascii="Times New Roman" w:hAnsi="Times New Roman"/>
                <w:sz w:val="18"/>
                <w:szCs w:val="18"/>
              </w:rPr>
            </w:pPr>
          </w:p>
        </w:tc>
      </w:tr>
      <w:tr w:rsidR="00854B6F" w:rsidRPr="0002501E" w14:paraId="335A3E74" w14:textId="77777777" w:rsidTr="00F74EB9">
        <w:trPr>
          <w:cantSplit/>
        </w:trPr>
        <w:tc>
          <w:tcPr>
            <w:tcW w:w="2988" w:type="dxa"/>
          </w:tcPr>
          <w:p w14:paraId="335A3E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365.038</w:t>
            </w:r>
          </w:p>
          <w:p w14:paraId="335A3E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14:paraId="335A3E6C"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6F" w14:textId="77777777" w:rsidTr="00CA1EA3">
              <w:tc>
                <w:tcPr>
                  <w:tcW w:w="882" w:type="dxa"/>
                </w:tcPr>
                <w:p w14:paraId="335A3E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72" w14:textId="77777777" w:rsidTr="00CA1EA3">
              <w:tc>
                <w:tcPr>
                  <w:tcW w:w="882" w:type="dxa"/>
                </w:tcPr>
                <w:p w14:paraId="335A3E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73" w14:textId="77777777" w:rsidR="00854B6F" w:rsidRPr="0002501E" w:rsidRDefault="00854B6F" w:rsidP="00784F47">
            <w:pPr>
              <w:rPr>
                <w:rFonts w:ascii="Times New Roman" w:hAnsi="Times New Roman"/>
                <w:sz w:val="18"/>
                <w:szCs w:val="18"/>
              </w:rPr>
            </w:pPr>
          </w:p>
        </w:tc>
      </w:tr>
      <w:tr w:rsidR="00854B6F" w:rsidRPr="0002501E" w14:paraId="335A3E7F" w14:textId="77777777" w:rsidTr="00F74EB9">
        <w:trPr>
          <w:cantSplit/>
        </w:trPr>
        <w:tc>
          <w:tcPr>
            <w:tcW w:w="2988" w:type="dxa"/>
          </w:tcPr>
          <w:p w14:paraId="335A3E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365.039</w:t>
            </w:r>
          </w:p>
          <w:p w14:paraId="335A3E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14:paraId="335A3E7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7A" w14:textId="77777777" w:rsidTr="00CA1EA3">
              <w:tc>
                <w:tcPr>
                  <w:tcW w:w="882" w:type="dxa"/>
                </w:tcPr>
                <w:p w14:paraId="335A3E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7D" w14:textId="77777777" w:rsidTr="00CA1EA3">
              <w:tc>
                <w:tcPr>
                  <w:tcW w:w="882" w:type="dxa"/>
                </w:tcPr>
                <w:p w14:paraId="335A3E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7E" w14:textId="77777777" w:rsidR="00854B6F" w:rsidRPr="0002501E" w:rsidRDefault="00854B6F" w:rsidP="00784F47">
            <w:pPr>
              <w:rPr>
                <w:rFonts w:ascii="Times New Roman" w:hAnsi="Times New Roman"/>
                <w:sz w:val="18"/>
                <w:szCs w:val="18"/>
              </w:rPr>
            </w:pPr>
          </w:p>
        </w:tc>
      </w:tr>
      <w:tr w:rsidR="00854B6F" w:rsidRPr="0002501E" w14:paraId="335A3E8A" w14:textId="77777777" w:rsidTr="00F74EB9">
        <w:trPr>
          <w:cantSplit/>
        </w:trPr>
        <w:tc>
          <w:tcPr>
            <w:tcW w:w="2988" w:type="dxa"/>
          </w:tcPr>
          <w:p w14:paraId="335A3E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365.041</w:t>
            </w:r>
          </w:p>
          <w:p w14:paraId="335A3E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14:paraId="335A3E8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85" w14:textId="77777777" w:rsidTr="00CA1EA3">
              <w:tc>
                <w:tcPr>
                  <w:tcW w:w="882" w:type="dxa"/>
                </w:tcPr>
                <w:p w14:paraId="335A3E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88" w14:textId="77777777" w:rsidTr="00CA1EA3">
              <w:tc>
                <w:tcPr>
                  <w:tcW w:w="882" w:type="dxa"/>
                </w:tcPr>
                <w:p w14:paraId="335A3E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89" w14:textId="77777777" w:rsidR="00854B6F" w:rsidRPr="0002501E" w:rsidRDefault="00854B6F" w:rsidP="00784F47">
            <w:pPr>
              <w:rPr>
                <w:rFonts w:ascii="Times New Roman" w:hAnsi="Times New Roman"/>
                <w:sz w:val="18"/>
                <w:szCs w:val="18"/>
              </w:rPr>
            </w:pPr>
          </w:p>
        </w:tc>
      </w:tr>
      <w:tr w:rsidR="00854B6F" w:rsidRPr="0002501E" w14:paraId="335A3E95" w14:textId="77777777" w:rsidTr="00F74EB9">
        <w:trPr>
          <w:cantSplit/>
        </w:trPr>
        <w:tc>
          <w:tcPr>
            <w:tcW w:w="2988" w:type="dxa"/>
          </w:tcPr>
          <w:p w14:paraId="335A3E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365.042</w:t>
            </w:r>
          </w:p>
          <w:p w14:paraId="335A3E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14:paraId="335A3E8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90" w14:textId="77777777" w:rsidTr="00CA1EA3">
              <w:tc>
                <w:tcPr>
                  <w:tcW w:w="882" w:type="dxa"/>
                </w:tcPr>
                <w:p w14:paraId="335A3E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93" w14:textId="77777777" w:rsidTr="00CA1EA3">
              <w:tc>
                <w:tcPr>
                  <w:tcW w:w="882" w:type="dxa"/>
                </w:tcPr>
                <w:p w14:paraId="335A3E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94" w14:textId="77777777" w:rsidR="00854B6F" w:rsidRPr="0002501E" w:rsidRDefault="00854B6F" w:rsidP="00784F47">
            <w:pPr>
              <w:rPr>
                <w:rFonts w:ascii="Times New Roman" w:hAnsi="Times New Roman"/>
                <w:sz w:val="18"/>
                <w:szCs w:val="18"/>
              </w:rPr>
            </w:pPr>
          </w:p>
        </w:tc>
      </w:tr>
      <w:tr w:rsidR="00854B6F" w:rsidRPr="0002501E" w14:paraId="335A3EA0" w14:textId="77777777" w:rsidTr="00F74EB9">
        <w:trPr>
          <w:cantSplit/>
        </w:trPr>
        <w:tc>
          <w:tcPr>
            <w:tcW w:w="2988" w:type="dxa"/>
          </w:tcPr>
          <w:p w14:paraId="335A3E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365.043</w:t>
            </w:r>
          </w:p>
          <w:p w14:paraId="335A3E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14:paraId="335A3E9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9B" w14:textId="77777777" w:rsidTr="00CA1EA3">
              <w:tc>
                <w:tcPr>
                  <w:tcW w:w="882" w:type="dxa"/>
                </w:tcPr>
                <w:p w14:paraId="335A3E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9E" w14:textId="77777777" w:rsidTr="00CA1EA3">
              <w:tc>
                <w:tcPr>
                  <w:tcW w:w="882" w:type="dxa"/>
                </w:tcPr>
                <w:p w14:paraId="335A3E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9F" w14:textId="77777777" w:rsidR="00854B6F" w:rsidRPr="0002501E" w:rsidRDefault="00854B6F" w:rsidP="00784F47">
            <w:pPr>
              <w:rPr>
                <w:rFonts w:ascii="Times New Roman" w:hAnsi="Times New Roman"/>
                <w:sz w:val="18"/>
                <w:szCs w:val="18"/>
              </w:rPr>
            </w:pPr>
          </w:p>
        </w:tc>
      </w:tr>
      <w:tr w:rsidR="00854B6F" w:rsidRPr="0002501E" w14:paraId="335A3EAB" w14:textId="77777777" w:rsidTr="00F74EB9">
        <w:trPr>
          <w:cantSplit/>
        </w:trPr>
        <w:tc>
          <w:tcPr>
            <w:tcW w:w="2988" w:type="dxa"/>
          </w:tcPr>
          <w:p w14:paraId="335A3E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365.044</w:t>
            </w:r>
          </w:p>
          <w:p w14:paraId="335A3E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14:paraId="335A3E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A6" w14:textId="77777777" w:rsidTr="00CA1EA3">
              <w:tc>
                <w:tcPr>
                  <w:tcW w:w="882" w:type="dxa"/>
                </w:tcPr>
                <w:p w14:paraId="335A3E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A9" w14:textId="77777777" w:rsidTr="00CA1EA3">
              <w:tc>
                <w:tcPr>
                  <w:tcW w:w="882" w:type="dxa"/>
                </w:tcPr>
                <w:p w14:paraId="335A3E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AA" w14:textId="77777777" w:rsidR="00854B6F" w:rsidRPr="0002501E" w:rsidRDefault="00854B6F" w:rsidP="00784F47">
            <w:pPr>
              <w:rPr>
                <w:rFonts w:ascii="Times New Roman" w:hAnsi="Times New Roman"/>
                <w:sz w:val="18"/>
                <w:szCs w:val="18"/>
              </w:rPr>
            </w:pPr>
          </w:p>
        </w:tc>
      </w:tr>
      <w:tr w:rsidR="00854B6F" w:rsidRPr="0002501E" w14:paraId="335A3EB6" w14:textId="77777777" w:rsidTr="00F74EB9">
        <w:trPr>
          <w:cantSplit/>
        </w:trPr>
        <w:tc>
          <w:tcPr>
            <w:tcW w:w="2988" w:type="dxa"/>
          </w:tcPr>
          <w:p w14:paraId="335A3E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365.045</w:t>
            </w:r>
          </w:p>
          <w:p w14:paraId="335A3E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14:paraId="335A3EA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B1" w14:textId="77777777" w:rsidTr="00CA1EA3">
              <w:tc>
                <w:tcPr>
                  <w:tcW w:w="882" w:type="dxa"/>
                </w:tcPr>
                <w:p w14:paraId="335A3E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B4" w14:textId="77777777" w:rsidTr="00CA1EA3">
              <w:tc>
                <w:tcPr>
                  <w:tcW w:w="882" w:type="dxa"/>
                </w:tcPr>
                <w:p w14:paraId="335A3E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B5" w14:textId="77777777" w:rsidR="00854B6F" w:rsidRPr="0002501E" w:rsidRDefault="00854B6F" w:rsidP="00784F47">
            <w:pPr>
              <w:rPr>
                <w:rFonts w:ascii="Times New Roman" w:hAnsi="Times New Roman"/>
                <w:sz w:val="18"/>
                <w:szCs w:val="18"/>
              </w:rPr>
            </w:pPr>
          </w:p>
        </w:tc>
      </w:tr>
      <w:tr w:rsidR="00854B6F" w:rsidRPr="0002501E" w14:paraId="335A3EC1" w14:textId="77777777" w:rsidTr="00F74EB9">
        <w:trPr>
          <w:cantSplit/>
        </w:trPr>
        <w:tc>
          <w:tcPr>
            <w:tcW w:w="2988" w:type="dxa"/>
          </w:tcPr>
          <w:p w14:paraId="335A3E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365.046</w:t>
            </w:r>
          </w:p>
          <w:p w14:paraId="335A3EB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14:paraId="335A3EB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BC" w14:textId="77777777" w:rsidTr="00CA1EA3">
              <w:tc>
                <w:tcPr>
                  <w:tcW w:w="882" w:type="dxa"/>
                </w:tcPr>
                <w:p w14:paraId="335A3E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BF" w14:textId="77777777" w:rsidTr="00CA1EA3">
              <w:tc>
                <w:tcPr>
                  <w:tcW w:w="882" w:type="dxa"/>
                </w:tcPr>
                <w:p w14:paraId="335A3E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14:paraId="335A3E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14:paraId="335A3EC0" w14:textId="77777777" w:rsidR="00854B6F" w:rsidRPr="0002501E" w:rsidRDefault="00854B6F" w:rsidP="00784F47">
            <w:pPr>
              <w:rPr>
                <w:rFonts w:ascii="Times New Roman" w:hAnsi="Times New Roman"/>
                <w:sz w:val="18"/>
                <w:szCs w:val="18"/>
              </w:rPr>
            </w:pPr>
          </w:p>
        </w:tc>
      </w:tr>
      <w:tr w:rsidR="00854B6F" w:rsidRPr="0002501E" w14:paraId="335A3ED8" w14:textId="77777777" w:rsidTr="00F74EB9">
        <w:trPr>
          <w:cantSplit/>
        </w:trPr>
        <w:tc>
          <w:tcPr>
            <w:tcW w:w="2988" w:type="dxa"/>
          </w:tcPr>
          <w:p w14:paraId="335A3E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p w14:paraId="335A3E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C6" w14:textId="77777777" w:rsidTr="00983EFE">
              <w:tc>
                <w:tcPr>
                  <w:tcW w:w="882" w:type="dxa"/>
                </w:tcPr>
                <w:p w14:paraId="335A3EC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C9" w14:textId="77777777" w:rsidTr="00983EFE">
              <w:tc>
                <w:tcPr>
                  <w:tcW w:w="882" w:type="dxa"/>
                </w:tcPr>
                <w:p w14:paraId="335A3E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tc>
              <w:tc>
                <w:tcPr>
                  <w:tcW w:w="2307" w:type="dxa"/>
                </w:tcPr>
                <w:p w14:paraId="335A3E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STATUS</w:t>
                  </w:r>
                </w:p>
              </w:tc>
            </w:tr>
            <w:tr w:rsidR="00854B6F" w:rsidRPr="0002501E" w14:paraId="335A3ECC" w14:textId="77777777" w:rsidTr="00983EFE">
              <w:tc>
                <w:tcPr>
                  <w:tcW w:w="882" w:type="dxa"/>
                </w:tcPr>
                <w:p w14:paraId="335A3E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E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854B6F" w:rsidRPr="0002501E" w14:paraId="335A3ECF" w14:textId="77777777" w:rsidTr="00983EFE">
              <w:tc>
                <w:tcPr>
                  <w:tcW w:w="882" w:type="dxa"/>
                </w:tcPr>
                <w:p w14:paraId="335A3E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E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ED2" w14:textId="77777777" w:rsidTr="00983EFE">
              <w:tc>
                <w:tcPr>
                  <w:tcW w:w="882" w:type="dxa"/>
                </w:tcPr>
                <w:p w14:paraId="335A3E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E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bl>
          <w:p w14:paraId="335A3ED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D6" w14:textId="77777777" w:rsidTr="00A915B1">
              <w:tc>
                <w:tcPr>
                  <w:tcW w:w="882" w:type="dxa"/>
                </w:tcPr>
                <w:p w14:paraId="335A3E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ED7" w14:textId="77777777" w:rsidR="00854B6F" w:rsidRPr="0002501E" w:rsidRDefault="00854B6F" w:rsidP="00784F47">
            <w:pPr>
              <w:rPr>
                <w:rFonts w:ascii="Times New Roman" w:hAnsi="Times New Roman"/>
                <w:sz w:val="18"/>
                <w:szCs w:val="18"/>
              </w:rPr>
            </w:pPr>
          </w:p>
        </w:tc>
      </w:tr>
      <w:tr w:rsidR="00854B6F" w:rsidRPr="0002501E" w14:paraId="335A3EE0" w14:textId="77777777" w:rsidTr="00F74EB9">
        <w:trPr>
          <w:cantSplit/>
        </w:trPr>
        <w:tc>
          <w:tcPr>
            <w:tcW w:w="2988" w:type="dxa"/>
          </w:tcPr>
          <w:p w14:paraId="335A3E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365.11</w:t>
            </w:r>
          </w:p>
          <w:p w14:paraId="335A3E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DD" w14:textId="77777777" w:rsidTr="00983EFE">
              <w:tc>
                <w:tcPr>
                  <w:tcW w:w="882" w:type="dxa"/>
                </w:tcPr>
                <w:p w14:paraId="335A3E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E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EDE" w14:textId="77777777" w:rsidR="00854B6F" w:rsidRPr="0002501E" w:rsidRDefault="00854B6F" w:rsidP="00784F47">
            <w:pPr>
              <w:rPr>
                <w:rFonts w:ascii="Times New Roman" w:hAnsi="Times New Roman"/>
                <w:sz w:val="18"/>
                <w:szCs w:val="18"/>
              </w:rPr>
            </w:pPr>
          </w:p>
        </w:tc>
        <w:tc>
          <w:tcPr>
            <w:tcW w:w="3168" w:type="dxa"/>
          </w:tcPr>
          <w:p w14:paraId="335A3EDF" w14:textId="77777777" w:rsidR="00854B6F" w:rsidRPr="0002501E" w:rsidRDefault="00854B6F" w:rsidP="00784F47">
            <w:pPr>
              <w:rPr>
                <w:rFonts w:ascii="Times New Roman" w:hAnsi="Times New Roman"/>
                <w:sz w:val="18"/>
                <w:szCs w:val="18"/>
              </w:rPr>
            </w:pPr>
          </w:p>
        </w:tc>
      </w:tr>
      <w:tr w:rsidR="00854B6F" w:rsidRPr="0002501E" w14:paraId="335A3EFA" w14:textId="77777777" w:rsidTr="00F74EB9">
        <w:trPr>
          <w:cantSplit/>
        </w:trPr>
        <w:tc>
          <w:tcPr>
            <w:tcW w:w="2988" w:type="dxa"/>
          </w:tcPr>
          <w:p w14:paraId="335A3E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p w14:paraId="335A3E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E5" w14:textId="77777777" w:rsidTr="00983EFE">
              <w:tc>
                <w:tcPr>
                  <w:tcW w:w="882" w:type="dxa"/>
                </w:tcPr>
                <w:p w14:paraId="335A3E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E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EE8" w14:textId="77777777" w:rsidTr="00983EFE">
              <w:tc>
                <w:tcPr>
                  <w:tcW w:w="882" w:type="dxa"/>
                </w:tcPr>
                <w:p w14:paraId="335A3E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365.13</w:t>
                  </w:r>
                </w:p>
              </w:tc>
              <w:tc>
                <w:tcPr>
                  <w:tcW w:w="2307" w:type="dxa"/>
                </w:tcPr>
                <w:p w14:paraId="335A3E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 APPLICATION</w:t>
                  </w:r>
                </w:p>
              </w:tc>
            </w:tr>
          </w:tbl>
          <w:p w14:paraId="335A3EE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EEC" w14:textId="77777777" w:rsidTr="00A915B1">
              <w:tc>
                <w:tcPr>
                  <w:tcW w:w="882" w:type="dxa"/>
                </w:tcPr>
                <w:p w14:paraId="335A3E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E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EEF" w14:textId="77777777" w:rsidTr="00A915B1">
              <w:tc>
                <w:tcPr>
                  <w:tcW w:w="882" w:type="dxa"/>
                </w:tcPr>
                <w:p w14:paraId="335A3E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E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EF2" w14:textId="77777777" w:rsidTr="00A915B1">
              <w:tc>
                <w:tcPr>
                  <w:tcW w:w="882" w:type="dxa"/>
                </w:tcPr>
                <w:p w14:paraId="335A3E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E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EF5" w14:textId="77777777" w:rsidTr="00A915B1">
              <w:tc>
                <w:tcPr>
                  <w:tcW w:w="882" w:type="dxa"/>
                </w:tcPr>
                <w:p w14:paraId="335A3E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E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14:paraId="335A3EF8" w14:textId="77777777" w:rsidTr="00A915B1">
              <w:tc>
                <w:tcPr>
                  <w:tcW w:w="882" w:type="dxa"/>
                </w:tcPr>
                <w:p w14:paraId="335A3E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E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EF9" w14:textId="77777777" w:rsidR="00854B6F" w:rsidRPr="0002501E" w:rsidRDefault="00854B6F" w:rsidP="00784F47">
            <w:pPr>
              <w:rPr>
                <w:rFonts w:ascii="Times New Roman" w:hAnsi="Times New Roman"/>
                <w:sz w:val="18"/>
                <w:szCs w:val="18"/>
              </w:rPr>
            </w:pPr>
          </w:p>
        </w:tc>
      </w:tr>
      <w:tr w:rsidR="00854B6F" w:rsidRPr="0002501E" w14:paraId="335A3F02" w14:textId="77777777" w:rsidTr="00F74EB9">
        <w:trPr>
          <w:cantSplit/>
        </w:trPr>
        <w:tc>
          <w:tcPr>
            <w:tcW w:w="2988" w:type="dxa"/>
          </w:tcPr>
          <w:p w14:paraId="335A3E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365.13</w:t>
            </w:r>
          </w:p>
          <w:p w14:paraId="335A3E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14:paraId="335A3EF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00" w14:textId="77777777" w:rsidTr="00E97526">
              <w:tc>
                <w:tcPr>
                  <w:tcW w:w="882" w:type="dxa"/>
                </w:tcPr>
                <w:p w14:paraId="335A3E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E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bl>
          <w:p w14:paraId="335A3F01" w14:textId="77777777" w:rsidR="00854B6F" w:rsidRPr="0002501E" w:rsidRDefault="00854B6F" w:rsidP="00784F47">
            <w:pPr>
              <w:rPr>
                <w:rFonts w:ascii="Times New Roman" w:hAnsi="Times New Roman"/>
                <w:sz w:val="18"/>
                <w:szCs w:val="18"/>
              </w:rPr>
            </w:pPr>
          </w:p>
        </w:tc>
      </w:tr>
      <w:tr w:rsidR="00854B6F" w:rsidRPr="0002501E" w14:paraId="335A3F0D" w14:textId="77777777" w:rsidTr="00F74EB9">
        <w:trPr>
          <w:cantSplit/>
        </w:trPr>
        <w:tc>
          <w:tcPr>
            <w:tcW w:w="2988" w:type="dxa"/>
          </w:tcPr>
          <w:p w14:paraId="335A3F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p w14:paraId="335A3F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14:paraId="335A3F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08" w14:textId="77777777" w:rsidTr="00A915B1">
              <w:tc>
                <w:tcPr>
                  <w:tcW w:w="882" w:type="dxa"/>
                </w:tcPr>
                <w:p w14:paraId="335A3F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F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14:paraId="335A3F0B" w14:textId="77777777" w:rsidTr="00A915B1">
              <w:tc>
                <w:tcPr>
                  <w:tcW w:w="882" w:type="dxa"/>
                </w:tcPr>
                <w:p w14:paraId="335A3F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14:paraId="335A3F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bl>
          <w:p w14:paraId="335A3F0C" w14:textId="77777777" w:rsidR="00854B6F" w:rsidRPr="0002501E" w:rsidRDefault="00854B6F" w:rsidP="00784F47">
            <w:pPr>
              <w:rPr>
                <w:rFonts w:ascii="Times New Roman" w:hAnsi="Times New Roman"/>
                <w:sz w:val="18"/>
                <w:szCs w:val="18"/>
              </w:rPr>
            </w:pPr>
          </w:p>
        </w:tc>
      </w:tr>
      <w:tr w:rsidR="00854B6F" w:rsidRPr="0002501E" w14:paraId="335A3F15" w14:textId="77777777" w:rsidTr="00F74EB9">
        <w:trPr>
          <w:cantSplit/>
        </w:trPr>
        <w:tc>
          <w:tcPr>
            <w:tcW w:w="2988" w:type="dxa"/>
          </w:tcPr>
          <w:p w14:paraId="335A3F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365.15</w:t>
            </w:r>
          </w:p>
          <w:p w14:paraId="335A3F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14:paraId="335A3F1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3" w14:textId="77777777" w:rsidTr="00A915B1">
              <w:tc>
                <w:tcPr>
                  <w:tcW w:w="882" w:type="dxa"/>
                </w:tcPr>
                <w:p w14:paraId="335A3F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14:paraId="335A3F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14:paraId="335A3F14" w14:textId="77777777" w:rsidR="00854B6F" w:rsidRPr="0002501E" w:rsidRDefault="00854B6F" w:rsidP="00784F47">
            <w:pPr>
              <w:rPr>
                <w:rFonts w:ascii="Times New Roman" w:hAnsi="Times New Roman"/>
                <w:sz w:val="18"/>
                <w:szCs w:val="18"/>
              </w:rPr>
            </w:pPr>
          </w:p>
        </w:tc>
      </w:tr>
      <w:tr w:rsidR="00854B6F" w:rsidRPr="0002501E" w14:paraId="335A3F21" w14:textId="77777777" w:rsidTr="00F74EB9">
        <w:trPr>
          <w:cantSplit/>
        </w:trPr>
        <w:tc>
          <w:tcPr>
            <w:tcW w:w="2988" w:type="dxa"/>
          </w:tcPr>
          <w:p w14:paraId="335A3F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365.2 </w:t>
            </w:r>
          </w:p>
          <w:p w14:paraId="335A3F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A" w14:textId="77777777" w:rsidTr="00CA1EA3">
              <w:tc>
                <w:tcPr>
                  <w:tcW w:w="882" w:type="dxa"/>
                </w:tcPr>
                <w:p w14:paraId="335A3F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14:paraId="335A3F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14:paraId="335A3F1B" w14:textId="77777777" w:rsidR="00854B6F" w:rsidRPr="0002501E" w:rsidRDefault="00854B6F" w:rsidP="00784F47">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1E" w14:textId="77777777" w:rsidTr="00CA1EA3">
              <w:tc>
                <w:tcPr>
                  <w:tcW w:w="882" w:type="dxa"/>
                </w:tcPr>
                <w:p w14:paraId="335A3F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F1F" w14:textId="77777777" w:rsidR="00854B6F" w:rsidRPr="0002501E" w:rsidRDefault="00854B6F" w:rsidP="00784F47">
            <w:pPr>
              <w:rPr>
                <w:rFonts w:ascii="Times New Roman" w:hAnsi="Times New Roman"/>
                <w:sz w:val="18"/>
                <w:szCs w:val="18"/>
              </w:rPr>
            </w:pPr>
          </w:p>
        </w:tc>
        <w:tc>
          <w:tcPr>
            <w:tcW w:w="3168" w:type="dxa"/>
          </w:tcPr>
          <w:p w14:paraId="335A3F20" w14:textId="77777777" w:rsidR="00854B6F" w:rsidRPr="0002501E" w:rsidRDefault="00854B6F" w:rsidP="00784F47">
            <w:pPr>
              <w:rPr>
                <w:rFonts w:ascii="Times New Roman" w:hAnsi="Times New Roman"/>
                <w:sz w:val="18"/>
                <w:szCs w:val="18"/>
              </w:rPr>
            </w:pPr>
          </w:p>
        </w:tc>
      </w:tr>
      <w:tr w:rsidR="00854B6F" w:rsidRPr="0002501E" w14:paraId="335A3F2C" w14:textId="77777777" w:rsidTr="00F74EB9">
        <w:trPr>
          <w:cantSplit/>
        </w:trPr>
        <w:tc>
          <w:tcPr>
            <w:tcW w:w="2988" w:type="dxa"/>
          </w:tcPr>
          <w:p w14:paraId="335A3F22"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w:t>
            </w:r>
          </w:p>
          <w:p w14:paraId="335A3F23"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26" w14:textId="77777777" w:rsidTr="007A2A71">
              <w:tc>
                <w:tcPr>
                  <w:tcW w:w="882" w:type="dxa"/>
                </w:tcPr>
                <w:p w14:paraId="335A3F24" w14:textId="77777777" w:rsidR="00854B6F" w:rsidRPr="0002501E" w:rsidRDefault="00854B6F" w:rsidP="00784F47">
                  <w:pPr>
                    <w:rPr>
                      <w:rFonts w:ascii="Times New Roman" w:hAnsi="Times New Roman"/>
                      <w:sz w:val="18"/>
                      <w:szCs w:val="18"/>
                    </w:rPr>
                  </w:pPr>
                  <w:r>
                    <w:rPr>
                      <w:rFonts w:ascii="Times New Roman" w:hAnsi="Times New Roman"/>
                      <w:sz w:val="18"/>
                      <w:szCs w:val="18"/>
                    </w:rPr>
                    <w:t>2</w:t>
                  </w:r>
                </w:p>
              </w:tc>
              <w:tc>
                <w:tcPr>
                  <w:tcW w:w="2307" w:type="dxa"/>
                </w:tcPr>
                <w:p w14:paraId="335A3F25" w14:textId="77777777" w:rsidR="00854B6F" w:rsidRPr="0002501E" w:rsidRDefault="00854B6F" w:rsidP="00784F47">
                  <w:pPr>
                    <w:rPr>
                      <w:rFonts w:ascii="Times New Roman" w:hAnsi="Times New Roman"/>
                      <w:sz w:val="18"/>
                      <w:szCs w:val="18"/>
                    </w:rPr>
                  </w:pPr>
                  <w:r>
                    <w:rPr>
                      <w:rFonts w:ascii="Times New Roman" w:hAnsi="Times New Roman"/>
                      <w:sz w:val="18"/>
                      <w:szCs w:val="18"/>
                    </w:rPr>
                    <w:t xml:space="preserve">PATIENT </w:t>
                  </w:r>
                </w:p>
              </w:tc>
            </w:tr>
            <w:tr w:rsidR="00854B6F" w:rsidRPr="0002501E" w14:paraId="335A3F29" w14:textId="77777777" w:rsidTr="007A2A71">
              <w:tc>
                <w:tcPr>
                  <w:tcW w:w="882" w:type="dxa"/>
                </w:tcPr>
                <w:p w14:paraId="335A3F27" w14:textId="77777777" w:rsidR="00854B6F" w:rsidRPr="0002501E" w:rsidRDefault="00854B6F" w:rsidP="00784F47">
                  <w:pPr>
                    <w:rPr>
                      <w:rFonts w:ascii="Times New Roman" w:hAnsi="Times New Roman"/>
                      <w:sz w:val="18"/>
                      <w:szCs w:val="18"/>
                    </w:rPr>
                  </w:pPr>
                  <w:r>
                    <w:rPr>
                      <w:rFonts w:ascii="Times New Roman" w:hAnsi="Times New Roman"/>
                      <w:sz w:val="18"/>
                      <w:szCs w:val="18"/>
                    </w:rPr>
                    <w:t>200</w:t>
                  </w:r>
                </w:p>
              </w:tc>
              <w:tc>
                <w:tcPr>
                  <w:tcW w:w="2307" w:type="dxa"/>
                </w:tcPr>
                <w:p w14:paraId="335A3F28" w14:textId="77777777" w:rsidR="00854B6F" w:rsidRPr="0002501E" w:rsidRDefault="00854B6F" w:rsidP="00784F47">
                  <w:pPr>
                    <w:rPr>
                      <w:rFonts w:ascii="Times New Roman" w:hAnsi="Times New Roman"/>
                      <w:sz w:val="18"/>
                      <w:szCs w:val="18"/>
                    </w:rPr>
                  </w:pPr>
                  <w:r>
                    <w:rPr>
                      <w:rFonts w:ascii="Times New Roman" w:hAnsi="Times New Roman"/>
                      <w:sz w:val="18"/>
                      <w:szCs w:val="18"/>
                    </w:rPr>
                    <w:t>NEW PERSON</w:t>
                  </w:r>
                </w:p>
              </w:tc>
            </w:tr>
          </w:tbl>
          <w:p w14:paraId="335A3F2A" w14:textId="77777777" w:rsidR="00854B6F" w:rsidRPr="0002501E" w:rsidRDefault="00854B6F" w:rsidP="00784F47">
            <w:pPr>
              <w:rPr>
                <w:rFonts w:ascii="Times New Roman" w:hAnsi="Times New Roman"/>
                <w:sz w:val="18"/>
                <w:szCs w:val="18"/>
              </w:rPr>
            </w:pPr>
          </w:p>
        </w:tc>
        <w:tc>
          <w:tcPr>
            <w:tcW w:w="3168" w:type="dxa"/>
          </w:tcPr>
          <w:p w14:paraId="335A3F2B" w14:textId="77777777" w:rsidR="00854B6F" w:rsidRPr="0002501E" w:rsidRDefault="00854B6F" w:rsidP="00784F47">
            <w:pPr>
              <w:rPr>
                <w:rFonts w:ascii="Times New Roman" w:hAnsi="Times New Roman"/>
                <w:sz w:val="18"/>
                <w:szCs w:val="18"/>
              </w:rPr>
            </w:pPr>
          </w:p>
        </w:tc>
      </w:tr>
      <w:tr w:rsidR="00854B6F" w:rsidRPr="0002501E" w14:paraId="335A3F3A" w14:textId="77777777" w:rsidTr="00F74EB9">
        <w:trPr>
          <w:cantSplit/>
        </w:trPr>
        <w:tc>
          <w:tcPr>
            <w:tcW w:w="2988" w:type="dxa"/>
          </w:tcPr>
          <w:p w14:paraId="335A3F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p w14:paraId="335A3F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1" w14:textId="77777777" w:rsidTr="00983EFE">
              <w:tc>
                <w:tcPr>
                  <w:tcW w:w="882" w:type="dxa"/>
                </w:tcPr>
                <w:p w14:paraId="335A3F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366.11</w:t>
                  </w:r>
                </w:p>
              </w:tc>
              <w:tc>
                <w:tcPr>
                  <w:tcW w:w="2307" w:type="dxa"/>
                </w:tcPr>
                <w:p w14:paraId="335A3F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NCPDP PROCESSOR APPLICATION</w:t>
                  </w:r>
                </w:p>
              </w:tc>
            </w:tr>
            <w:tr w:rsidR="00854B6F" w:rsidRPr="0002501E" w14:paraId="335A3F34" w14:textId="77777777" w:rsidTr="00983EFE">
              <w:tc>
                <w:tcPr>
                  <w:tcW w:w="882" w:type="dxa"/>
                </w:tcPr>
                <w:p w14:paraId="335A3F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F3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8" w14:textId="77777777" w:rsidTr="00A915B1">
              <w:tc>
                <w:tcPr>
                  <w:tcW w:w="882" w:type="dxa"/>
                </w:tcPr>
                <w:p w14:paraId="335A3F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39" w14:textId="77777777" w:rsidR="00854B6F" w:rsidRPr="0002501E" w:rsidRDefault="00854B6F" w:rsidP="00784F47">
            <w:pPr>
              <w:rPr>
                <w:rFonts w:ascii="Times New Roman" w:hAnsi="Times New Roman"/>
                <w:sz w:val="18"/>
                <w:szCs w:val="18"/>
              </w:rPr>
            </w:pPr>
          </w:p>
        </w:tc>
      </w:tr>
      <w:tr w:rsidR="00854B6F" w:rsidRPr="0002501E" w14:paraId="335A3F48" w14:textId="77777777" w:rsidTr="00F74EB9">
        <w:trPr>
          <w:cantSplit/>
        </w:trPr>
        <w:tc>
          <w:tcPr>
            <w:tcW w:w="2988" w:type="dxa"/>
          </w:tcPr>
          <w:p w14:paraId="335A3F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p w14:paraId="335A3F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3F" w14:textId="77777777" w:rsidTr="00983EFE">
              <w:tc>
                <w:tcPr>
                  <w:tcW w:w="882" w:type="dxa"/>
                </w:tcPr>
                <w:p w14:paraId="335A3F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42" w14:textId="77777777" w:rsidTr="00983EFE">
              <w:tc>
                <w:tcPr>
                  <w:tcW w:w="882" w:type="dxa"/>
                </w:tcPr>
                <w:p w14:paraId="335A3F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366.12</w:t>
                  </w:r>
                </w:p>
              </w:tc>
              <w:tc>
                <w:tcPr>
                  <w:tcW w:w="2307" w:type="dxa"/>
                </w:tcPr>
                <w:p w14:paraId="335A3F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 APPLICATION</w:t>
                  </w:r>
                </w:p>
              </w:tc>
            </w:tr>
          </w:tbl>
          <w:p w14:paraId="335A3F4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46" w14:textId="77777777" w:rsidTr="00A915B1">
              <w:tc>
                <w:tcPr>
                  <w:tcW w:w="882" w:type="dxa"/>
                </w:tcPr>
                <w:p w14:paraId="335A3F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47" w14:textId="77777777" w:rsidR="00854B6F" w:rsidRPr="0002501E" w:rsidRDefault="00854B6F" w:rsidP="00784F47">
            <w:pPr>
              <w:rPr>
                <w:rFonts w:ascii="Times New Roman" w:hAnsi="Times New Roman"/>
                <w:sz w:val="18"/>
                <w:szCs w:val="18"/>
              </w:rPr>
            </w:pPr>
          </w:p>
        </w:tc>
      </w:tr>
      <w:tr w:rsidR="00854B6F" w:rsidRPr="0002501E" w14:paraId="335A3F62" w14:textId="77777777" w:rsidTr="00F74EB9">
        <w:trPr>
          <w:cantSplit/>
        </w:trPr>
        <w:tc>
          <w:tcPr>
            <w:tcW w:w="2988" w:type="dxa"/>
          </w:tcPr>
          <w:p w14:paraId="335A3F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366.03</w:t>
            </w:r>
          </w:p>
          <w:p w14:paraId="335A3F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4D" w14:textId="77777777" w:rsidTr="00983EFE">
              <w:tc>
                <w:tcPr>
                  <w:tcW w:w="882" w:type="dxa"/>
                </w:tcPr>
                <w:p w14:paraId="335A3F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9002313.92</w:t>
                  </w:r>
                </w:p>
              </w:tc>
              <w:tc>
                <w:tcPr>
                  <w:tcW w:w="2307" w:type="dxa"/>
                </w:tcPr>
                <w:p w14:paraId="335A3F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NCPDP FORMATS</w:t>
                  </w:r>
                </w:p>
              </w:tc>
            </w:tr>
            <w:tr w:rsidR="00854B6F" w:rsidRPr="0002501E" w14:paraId="335A3F50" w14:textId="77777777" w:rsidTr="00983EFE">
              <w:tc>
                <w:tcPr>
                  <w:tcW w:w="882" w:type="dxa"/>
                </w:tcPr>
                <w:p w14:paraId="335A3F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tc>
              <w:tc>
                <w:tcPr>
                  <w:tcW w:w="2307" w:type="dxa"/>
                </w:tcPr>
                <w:p w14:paraId="335A3F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MCPDP PROCESSOR</w:t>
                  </w:r>
                </w:p>
              </w:tc>
            </w:tr>
            <w:tr w:rsidR="00854B6F" w:rsidRPr="0002501E" w14:paraId="335A3F53" w14:textId="77777777" w:rsidTr="00983EFE">
              <w:tc>
                <w:tcPr>
                  <w:tcW w:w="882" w:type="dxa"/>
                </w:tcPr>
                <w:p w14:paraId="335A3F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56" w14:textId="77777777" w:rsidTr="00983EFE">
              <w:tc>
                <w:tcPr>
                  <w:tcW w:w="882" w:type="dxa"/>
                </w:tcPr>
                <w:p w14:paraId="335A3F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14:paraId="335A3F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r w:rsidR="00854B6F" w:rsidRPr="0002501E" w14:paraId="335A3F59" w14:textId="77777777" w:rsidTr="00983EFE">
              <w:tc>
                <w:tcPr>
                  <w:tcW w:w="882" w:type="dxa"/>
                </w:tcPr>
                <w:p w14:paraId="335A3F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tc>
              <w:tc>
                <w:tcPr>
                  <w:tcW w:w="2307" w:type="dxa"/>
                </w:tcPr>
                <w:p w14:paraId="335A3F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w:t>
                  </w:r>
                </w:p>
              </w:tc>
            </w:tr>
            <w:tr w:rsidR="00854B6F" w:rsidRPr="0002501E" w14:paraId="335A3F5C" w14:textId="77777777" w:rsidTr="00983EFE">
              <w:tc>
                <w:tcPr>
                  <w:tcW w:w="882" w:type="dxa"/>
                </w:tcPr>
                <w:p w14:paraId="335A3F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366.13</w:t>
                  </w:r>
                </w:p>
              </w:tc>
              <w:tc>
                <w:tcPr>
                  <w:tcW w:w="2307" w:type="dxa"/>
                </w:tcPr>
                <w:p w14:paraId="335A3F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 APPLICATION</w:t>
                  </w:r>
                </w:p>
              </w:tc>
            </w:tr>
          </w:tbl>
          <w:p w14:paraId="335A3F5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60" w14:textId="77777777" w:rsidTr="00A915B1">
              <w:tc>
                <w:tcPr>
                  <w:tcW w:w="882" w:type="dxa"/>
                </w:tcPr>
                <w:p w14:paraId="335A3F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bl>
          <w:p w14:paraId="335A3F61" w14:textId="77777777" w:rsidR="00854B6F" w:rsidRPr="0002501E" w:rsidRDefault="00854B6F" w:rsidP="00784F47">
            <w:pPr>
              <w:rPr>
                <w:rFonts w:ascii="Times New Roman" w:hAnsi="Times New Roman"/>
                <w:sz w:val="18"/>
                <w:szCs w:val="18"/>
              </w:rPr>
            </w:pPr>
          </w:p>
        </w:tc>
      </w:tr>
      <w:tr w:rsidR="00854B6F" w:rsidRPr="0002501E" w14:paraId="335A3F6A" w14:textId="77777777" w:rsidTr="00F74EB9">
        <w:trPr>
          <w:cantSplit/>
        </w:trPr>
        <w:tc>
          <w:tcPr>
            <w:tcW w:w="2988" w:type="dxa"/>
          </w:tcPr>
          <w:p w14:paraId="335A3F63"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366.1</w:t>
            </w:r>
          </w:p>
          <w:p w14:paraId="335A3F64"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67" w14:textId="77777777" w:rsidTr="007A2A71">
              <w:tc>
                <w:tcPr>
                  <w:tcW w:w="882" w:type="dxa"/>
                </w:tcPr>
                <w:p w14:paraId="335A3F65" w14:textId="77777777" w:rsidR="00854B6F" w:rsidRPr="0002501E" w:rsidRDefault="00854B6F" w:rsidP="00784F47">
                  <w:pPr>
                    <w:rPr>
                      <w:rFonts w:ascii="Times New Roman" w:hAnsi="Times New Roman"/>
                      <w:sz w:val="18"/>
                      <w:szCs w:val="18"/>
                    </w:rPr>
                  </w:pPr>
                  <w:r>
                    <w:rPr>
                      <w:rFonts w:ascii="Times New Roman" w:hAnsi="Times New Roman"/>
                      <w:sz w:val="18"/>
                      <w:szCs w:val="18"/>
                    </w:rPr>
                    <w:t>2</w:t>
                  </w:r>
                </w:p>
              </w:tc>
              <w:tc>
                <w:tcPr>
                  <w:tcW w:w="2307" w:type="dxa"/>
                </w:tcPr>
                <w:p w14:paraId="335A3F66" w14:textId="77777777" w:rsidR="00854B6F" w:rsidRPr="0002501E" w:rsidRDefault="00854B6F" w:rsidP="00784F47">
                  <w:pPr>
                    <w:rPr>
                      <w:rFonts w:ascii="Times New Roman" w:hAnsi="Times New Roman"/>
                      <w:sz w:val="18"/>
                      <w:szCs w:val="18"/>
                    </w:rPr>
                  </w:pPr>
                  <w:r>
                    <w:rPr>
                      <w:rFonts w:ascii="Times New Roman" w:hAnsi="Times New Roman"/>
                      <w:sz w:val="18"/>
                      <w:szCs w:val="18"/>
                    </w:rPr>
                    <w:t>PATIENT</w:t>
                  </w:r>
                </w:p>
              </w:tc>
            </w:tr>
          </w:tbl>
          <w:p w14:paraId="335A3F68" w14:textId="77777777" w:rsidR="00854B6F" w:rsidRPr="0002501E" w:rsidRDefault="00854B6F" w:rsidP="00784F47">
            <w:pPr>
              <w:rPr>
                <w:rFonts w:ascii="Times New Roman" w:hAnsi="Times New Roman"/>
                <w:sz w:val="18"/>
                <w:szCs w:val="18"/>
              </w:rPr>
            </w:pPr>
          </w:p>
        </w:tc>
        <w:tc>
          <w:tcPr>
            <w:tcW w:w="3168" w:type="dxa"/>
          </w:tcPr>
          <w:p w14:paraId="335A3F69" w14:textId="77777777" w:rsidR="00854B6F" w:rsidRPr="0002501E" w:rsidRDefault="00854B6F" w:rsidP="00784F47">
            <w:pPr>
              <w:rPr>
                <w:rFonts w:ascii="Times New Roman" w:hAnsi="Times New Roman"/>
                <w:sz w:val="18"/>
                <w:szCs w:val="18"/>
              </w:rPr>
            </w:pPr>
          </w:p>
        </w:tc>
      </w:tr>
      <w:tr w:rsidR="00854B6F" w:rsidRPr="0002501E" w14:paraId="335A3F72" w14:textId="77777777" w:rsidTr="00F74EB9">
        <w:trPr>
          <w:cantSplit/>
        </w:trPr>
        <w:tc>
          <w:tcPr>
            <w:tcW w:w="2988" w:type="dxa"/>
          </w:tcPr>
          <w:p w14:paraId="335A3F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366.11</w:t>
            </w:r>
          </w:p>
          <w:p w14:paraId="335A3F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14:paraId="335A3F6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70" w14:textId="77777777" w:rsidTr="00E06F35">
              <w:tc>
                <w:tcPr>
                  <w:tcW w:w="882" w:type="dxa"/>
                </w:tcPr>
                <w:p w14:paraId="335A3F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tc>
              <w:tc>
                <w:tcPr>
                  <w:tcW w:w="2307" w:type="dxa"/>
                </w:tcPr>
                <w:p w14:paraId="335A3F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NCPDP PROCESSOR</w:t>
                  </w:r>
                </w:p>
              </w:tc>
            </w:tr>
          </w:tbl>
          <w:p w14:paraId="335A3F71" w14:textId="77777777" w:rsidR="00854B6F" w:rsidRPr="0002501E" w:rsidRDefault="00854B6F" w:rsidP="00784F47">
            <w:pPr>
              <w:rPr>
                <w:rFonts w:ascii="Times New Roman" w:hAnsi="Times New Roman"/>
                <w:sz w:val="18"/>
                <w:szCs w:val="18"/>
              </w:rPr>
            </w:pPr>
          </w:p>
        </w:tc>
      </w:tr>
      <w:tr w:rsidR="00854B6F" w:rsidRPr="0002501E" w14:paraId="335A3F7A" w14:textId="77777777" w:rsidTr="00F74EB9">
        <w:trPr>
          <w:cantSplit/>
        </w:trPr>
        <w:tc>
          <w:tcPr>
            <w:tcW w:w="2988" w:type="dxa"/>
          </w:tcPr>
          <w:p w14:paraId="335A3F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366.12</w:t>
            </w:r>
          </w:p>
          <w:p w14:paraId="335A3F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14:paraId="335A3F7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78" w14:textId="77777777" w:rsidTr="00E06F35">
              <w:tc>
                <w:tcPr>
                  <w:tcW w:w="882" w:type="dxa"/>
                </w:tcPr>
                <w:p w14:paraId="335A3F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tc>
              <w:tc>
                <w:tcPr>
                  <w:tcW w:w="2307" w:type="dxa"/>
                </w:tcPr>
                <w:p w14:paraId="335A3F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w:t>
                  </w:r>
                </w:p>
              </w:tc>
            </w:tr>
          </w:tbl>
          <w:p w14:paraId="335A3F79" w14:textId="77777777" w:rsidR="00854B6F" w:rsidRPr="0002501E" w:rsidRDefault="00854B6F" w:rsidP="00784F47">
            <w:pPr>
              <w:rPr>
                <w:rFonts w:ascii="Times New Roman" w:hAnsi="Times New Roman"/>
                <w:sz w:val="18"/>
                <w:szCs w:val="18"/>
              </w:rPr>
            </w:pPr>
          </w:p>
        </w:tc>
      </w:tr>
      <w:tr w:rsidR="00854B6F" w:rsidRPr="0002501E" w14:paraId="335A3F82" w14:textId="77777777" w:rsidTr="00F74EB9">
        <w:trPr>
          <w:cantSplit/>
        </w:trPr>
        <w:tc>
          <w:tcPr>
            <w:tcW w:w="2988" w:type="dxa"/>
          </w:tcPr>
          <w:p w14:paraId="335A3F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366.13</w:t>
            </w:r>
          </w:p>
          <w:p w14:paraId="335A3F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14:paraId="335A3F7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80" w14:textId="77777777" w:rsidTr="00E06F35">
              <w:tc>
                <w:tcPr>
                  <w:tcW w:w="882" w:type="dxa"/>
                </w:tcPr>
                <w:p w14:paraId="335A3F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14:paraId="335A3F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14:paraId="335A3F81" w14:textId="77777777" w:rsidR="00854B6F" w:rsidRPr="0002501E" w:rsidRDefault="00854B6F" w:rsidP="00784F47">
            <w:pPr>
              <w:rPr>
                <w:rFonts w:ascii="Times New Roman" w:hAnsi="Times New Roman"/>
                <w:sz w:val="18"/>
                <w:szCs w:val="18"/>
              </w:rPr>
            </w:pPr>
          </w:p>
        </w:tc>
      </w:tr>
      <w:tr w:rsidR="00854B6F" w:rsidRPr="0002501E" w14:paraId="335A3FA5" w14:textId="77777777" w:rsidTr="00F74EB9">
        <w:trPr>
          <w:cantSplit/>
        </w:trPr>
        <w:tc>
          <w:tcPr>
            <w:tcW w:w="2988" w:type="dxa"/>
          </w:tcPr>
          <w:p w14:paraId="335A3F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366.14</w:t>
            </w:r>
          </w:p>
          <w:p w14:paraId="335A3F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87" w14:textId="77777777" w:rsidTr="00983EFE">
              <w:tc>
                <w:tcPr>
                  <w:tcW w:w="882" w:type="dxa"/>
                </w:tcPr>
                <w:p w14:paraId="335A3F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F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F8A" w14:textId="77777777" w:rsidTr="00983EFE">
              <w:tc>
                <w:tcPr>
                  <w:tcW w:w="882" w:type="dxa"/>
                </w:tcPr>
                <w:p w14:paraId="335A3F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9002313.56</w:t>
                  </w:r>
                </w:p>
              </w:tc>
              <w:tc>
                <w:tcPr>
                  <w:tcW w:w="2307" w:type="dxa"/>
                </w:tcPr>
                <w:p w14:paraId="335A3F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PHARMACIES</w:t>
                  </w:r>
                </w:p>
              </w:tc>
            </w:tr>
            <w:tr w:rsidR="00854B6F" w:rsidRPr="0002501E" w14:paraId="335A3F8D" w14:textId="77777777" w:rsidTr="00983EFE">
              <w:tc>
                <w:tcPr>
                  <w:tcW w:w="882" w:type="dxa"/>
                </w:tcPr>
                <w:p w14:paraId="335A3F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F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F90" w14:textId="77777777" w:rsidTr="00983EFE">
              <w:tc>
                <w:tcPr>
                  <w:tcW w:w="882" w:type="dxa"/>
                </w:tcPr>
                <w:p w14:paraId="335A3F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r w:rsidR="00854B6F" w:rsidRPr="0002501E" w14:paraId="335A3F93" w14:textId="77777777" w:rsidTr="00983EFE">
              <w:tc>
                <w:tcPr>
                  <w:tcW w:w="882" w:type="dxa"/>
                </w:tcPr>
                <w:p w14:paraId="335A3F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F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3F96" w14:textId="77777777" w:rsidTr="00983EFE">
              <w:tc>
                <w:tcPr>
                  <w:tcW w:w="882" w:type="dxa"/>
                </w:tcPr>
                <w:p w14:paraId="335A3F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F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F99" w14:textId="77777777" w:rsidTr="00983EFE">
              <w:tc>
                <w:tcPr>
                  <w:tcW w:w="882" w:type="dxa"/>
                </w:tcPr>
                <w:p w14:paraId="335A3F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F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F9C" w14:textId="77777777" w:rsidTr="00983EFE">
              <w:tc>
                <w:tcPr>
                  <w:tcW w:w="882" w:type="dxa"/>
                </w:tcPr>
                <w:p w14:paraId="335A3F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F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F9F" w14:textId="77777777" w:rsidTr="00983EFE">
              <w:tc>
                <w:tcPr>
                  <w:tcW w:w="882" w:type="dxa"/>
                </w:tcPr>
                <w:p w14:paraId="335A3F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F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r w:rsidR="00854B6F" w:rsidRPr="0002501E" w14:paraId="335A3FA2" w14:textId="77777777" w:rsidTr="00983EFE">
              <w:tc>
                <w:tcPr>
                  <w:tcW w:w="882" w:type="dxa"/>
                </w:tcPr>
                <w:p w14:paraId="335A3F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3F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bl>
          <w:p w14:paraId="335A3FA3" w14:textId="77777777" w:rsidR="00854B6F" w:rsidRPr="0002501E" w:rsidRDefault="00854B6F" w:rsidP="00784F47">
            <w:pPr>
              <w:rPr>
                <w:rFonts w:ascii="Times New Roman" w:hAnsi="Times New Roman"/>
                <w:sz w:val="18"/>
                <w:szCs w:val="18"/>
              </w:rPr>
            </w:pPr>
          </w:p>
        </w:tc>
        <w:tc>
          <w:tcPr>
            <w:tcW w:w="3168" w:type="dxa"/>
          </w:tcPr>
          <w:p w14:paraId="335A3FA4" w14:textId="77777777" w:rsidR="00854B6F" w:rsidRPr="0002501E" w:rsidRDefault="00854B6F" w:rsidP="00784F47">
            <w:pPr>
              <w:rPr>
                <w:rFonts w:ascii="Times New Roman" w:hAnsi="Times New Roman"/>
                <w:sz w:val="18"/>
                <w:szCs w:val="18"/>
              </w:rPr>
            </w:pPr>
          </w:p>
        </w:tc>
      </w:tr>
      <w:tr w:rsidR="00854B6F" w:rsidRPr="0002501E" w14:paraId="335A3FB0" w14:textId="77777777" w:rsidTr="00F74EB9">
        <w:trPr>
          <w:cantSplit/>
        </w:trPr>
        <w:tc>
          <w:tcPr>
            <w:tcW w:w="2988" w:type="dxa"/>
          </w:tcPr>
          <w:p w14:paraId="335A3F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366.15</w:t>
            </w:r>
          </w:p>
          <w:p w14:paraId="335A3F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AA" w14:textId="77777777" w:rsidTr="00983EFE">
              <w:tc>
                <w:tcPr>
                  <w:tcW w:w="882" w:type="dxa"/>
                </w:tcPr>
                <w:p w14:paraId="335A3F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w:t>
                  </w:r>
                </w:p>
              </w:tc>
              <w:tc>
                <w:tcPr>
                  <w:tcW w:w="2307" w:type="dxa"/>
                </w:tcPr>
                <w:p w14:paraId="335A3F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INTEGRATED BILLING ACTION</w:t>
                  </w:r>
                </w:p>
              </w:tc>
            </w:tr>
            <w:tr w:rsidR="00854B6F" w:rsidRPr="0002501E" w14:paraId="335A3FAD" w14:textId="77777777" w:rsidTr="00983EFE">
              <w:tc>
                <w:tcPr>
                  <w:tcW w:w="882" w:type="dxa"/>
                </w:tcPr>
                <w:p w14:paraId="335A3F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F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FAE" w14:textId="77777777" w:rsidR="00854B6F" w:rsidRPr="0002501E" w:rsidRDefault="00854B6F" w:rsidP="00784F47">
            <w:pPr>
              <w:rPr>
                <w:rFonts w:ascii="Times New Roman" w:hAnsi="Times New Roman"/>
                <w:sz w:val="18"/>
                <w:szCs w:val="18"/>
              </w:rPr>
            </w:pPr>
          </w:p>
        </w:tc>
        <w:tc>
          <w:tcPr>
            <w:tcW w:w="3168" w:type="dxa"/>
          </w:tcPr>
          <w:p w14:paraId="335A3FAF" w14:textId="77777777" w:rsidR="00854B6F" w:rsidRPr="0002501E" w:rsidRDefault="00854B6F" w:rsidP="00784F47">
            <w:pPr>
              <w:rPr>
                <w:rFonts w:ascii="Times New Roman" w:hAnsi="Times New Roman"/>
                <w:sz w:val="18"/>
                <w:szCs w:val="18"/>
              </w:rPr>
            </w:pPr>
          </w:p>
        </w:tc>
      </w:tr>
      <w:tr w:rsidR="00854B6F" w:rsidRPr="0002501E" w14:paraId="335A3FBB" w14:textId="77777777" w:rsidTr="00F74EB9">
        <w:trPr>
          <w:cantSplit/>
        </w:trPr>
        <w:tc>
          <w:tcPr>
            <w:tcW w:w="2988" w:type="dxa"/>
          </w:tcPr>
          <w:p w14:paraId="335A3F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366.16</w:t>
            </w:r>
          </w:p>
          <w:p w14:paraId="335A3F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NDC NON COVERED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FB5" w14:textId="77777777" w:rsidTr="00983EFE">
              <w:tc>
                <w:tcPr>
                  <w:tcW w:w="882" w:type="dxa"/>
                </w:tcPr>
                <w:p w14:paraId="335A3F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F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NCPDP REJECT CODES</w:t>
                  </w:r>
                </w:p>
              </w:tc>
            </w:tr>
            <w:tr w:rsidR="00854B6F" w:rsidRPr="0002501E" w14:paraId="335A3FB8" w14:textId="77777777" w:rsidTr="00983EFE">
              <w:tc>
                <w:tcPr>
                  <w:tcW w:w="882" w:type="dxa"/>
                </w:tcPr>
                <w:p w14:paraId="335A3F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14:paraId="335A3FB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bl>
          <w:p w14:paraId="335A3FB9" w14:textId="77777777" w:rsidR="00854B6F" w:rsidRPr="0002501E" w:rsidRDefault="00854B6F" w:rsidP="00784F47">
            <w:pPr>
              <w:rPr>
                <w:rFonts w:ascii="Times New Roman" w:hAnsi="Times New Roman"/>
                <w:sz w:val="18"/>
                <w:szCs w:val="18"/>
              </w:rPr>
            </w:pPr>
          </w:p>
        </w:tc>
        <w:tc>
          <w:tcPr>
            <w:tcW w:w="3168" w:type="dxa"/>
          </w:tcPr>
          <w:p w14:paraId="335A3FBA" w14:textId="77777777" w:rsidR="00854B6F" w:rsidRPr="0002501E" w:rsidRDefault="00854B6F" w:rsidP="00784F47">
            <w:pPr>
              <w:rPr>
                <w:rFonts w:ascii="Times New Roman" w:hAnsi="Times New Roman"/>
                <w:sz w:val="18"/>
                <w:szCs w:val="18"/>
              </w:rPr>
            </w:pPr>
          </w:p>
        </w:tc>
      </w:tr>
      <w:tr w:rsidR="00854B6F" w:rsidRPr="0002501E" w14:paraId="335A3FC3" w14:textId="77777777" w:rsidTr="00F74EB9">
        <w:trPr>
          <w:cantSplit/>
        </w:trPr>
        <w:tc>
          <w:tcPr>
            <w:tcW w:w="2988" w:type="dxa"/>
          </w:tcPr>
          <w:p w14:paraId="335A3FBC"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366.17</w:t>
            </w:r>
          </w:p>
          <w:p w14:paraId="335A3FBD" w14:textId="77777777" w:rsidR="00854B6F" w:rsidRPr="0002501E" w:rsidRDefault="00854B6F" w:rsidP="00784F47">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14:paraId="335A3FB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C1" w14:textId="77777777" w:rsidTr="007A2A71">
              <w:tc>
                <w:tcPr>
                  <w:tcW w:w="882" w:type="dxa"/>
                </w:tcPr>
                <w:p w14:paraId="335A3FBF" w14:textId="77777777" w:rsidR="00854B6F" w:rsidRPr="0045544B" w:rsidRDefault="00854B6F" w:rsidP="00784F47">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14:paraId="335A3FC0" w14:textId="77777777" w:rsidR="00854B6F" w:rsidRPr="006D2D73" w:rsidRDefault="00854B6F" w:rsidP="00784F47">
                  <w:pPr>
                    <w:rPr>
                      <w:rFonts w:ascii="Times New Roman" w:hAnsi="Times New Roman"/>
                      <w:sz w:val="18"/>
                      <w:szCs w:val="18"/>
                    </w:rPr>
                  </w:pPr>
                  <w:r>
                    <w:rPr>
                      <w:rFonts w:ascii="Times New Roman" w:hAnsi="Times New Roman"/>
                      <w:sz w:val="18"/>
                      <w:szCs w:val="18"/>
                    </w:rPr>
                    <w:t>IB NCPDP EVENT LOG</w:t>
                  </w:r>
                </w:p>
              </w:tc>
            </w:tr>
          </w:tbl>
          <w:p w14:paraId="335A3FC2" w14:textId="77777777" w:rsidR="00854B6F" w:rsidRPr="0002501E" w:rsidRDefault="00854B6F" w:rsidP="00784F47">
            <w:pPr>
              <w:rPr>
                <w:rFonts w:ascii="Times New Roman" w:hAnsi="Times New Roman"/>
                <w:sz w:val="18"/>
                <w:szCs w:val="18"/>
              </w:rPr>
            </w:pPr>
          </w:p>
        </w:tc>
      </w:tr>
      <w:tr w:rsidR="00854B6F" w:rsidRPr="0002501E" w14:paraId="335A3FC8" w14:textId="77777777" w:rsidTr="00F74EB9">
        <w:trPr>
          <w:cantSplit/>
        </w:trPr>
        <w:tc>
          <w:tcPr>
            <w:tcW w:w="2988" w:type="dxa"/>
          </w:tcPr>
          <w:p w14:paraId="335A3FC4"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366.2</w:t>
            </w:r>
          </w:p>
          <w:p w14:paraId="335A3FC5" w14:textId="77777777" w:rsidR="00854B6F" w:rsidRPr="007A2A71" w:rsidRDefault="00854B6F" w:rsidP="00784F47">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14:paraId="335A3FC6" w14:textId="77777777" w:rsidR="00854B6F" w:rsidRPr="0002501E" w:rsidRDefault="00854B6F" w:rsidP="00784F47">
            <w:pPr>
              <w:rPr>
                <w:rFonts w:ascii="Times New Roman" w:hAnsi="Times New Roman"/>
                <w:sz w:val="18"/>
                <w:szCs w:val="18"/>
              </w:rPr>
            </w:pPr>
          </w:p>
        </w:tc>
        <w:tc>
          <w:tcPr>
            <w:tcW w:w="3168" w:type="dxa"/>
          </w:tcPr>
          <w:p w14:paraId="335A3FC7" w14:textId="77777777" w:rsidR="00854B6F" w:rsidRDefault="00854B6F" w:rsidP="00784F47">
            <w:pPr>
              <w:rPr>
                <w:rFonts w:ascii="Times New Roman" w:hAnsi="Times New Roman"/>
                <w:sz w:val="18"/>
                <w:szCs w:val="18"/>
              </w:rPr>
            </w:pPr>
          </w:p>
        </w:tc>
      </w:tr>
      <w:tr w:rsidR="00854B6F" w:rsidRPr="0002501E" w14:paraId="335A3FD5" w14:textId="77777777" w:rsidTr="00F74EB9">
        <w:trPr>
          <w:cantSplit/>
        </w:trPr>
        <w:tc>
          <w:tcPr>
            <w:tcW w:w="2988" w:type="dxa"/>
          </w:tcPr>
          <w:p w14:paraId="335A3FC9" w14:textId="77777777" w:rsidR="00854B6F" w:rsidRPr="0002501E" w:rsidRDefault="00854B6F" w:rsidP="00784F47">
            <w:pPr>
              <w:rPr>
                <w:rFonts w:ascii="Times New Roman" w:hAnsi="Times New Roman"/>
                <w:sz w:val="18"/>
                <w:szCs w:val="18"/>
              </w:rPr>
            </w:pPr>
            <w:r>
              <w:rPr>
                <w:rFonts w:ascii="Times New Roman" w:hAnsi="Times New Roman"/>
                <w:sz w:val="18"/>
                <w:szCs w:val="18"/>
              </w:rPr>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CC" w14:textId="77777777" w:rsidTr="00E06B94">
              <w:tc>
                <w:tcPr>
                  <w:tcW w:w="882" w:type="dxa"/>
                </w:tcPr>
                <w:p w14:paraId="335A3FCA" w14:textId="77777777" w:rsidR="00854B6F" w:rsidRPr="006D2D73" w:rsidRDefault="00854B6F" w:rsidP="00784F47">
                  <w:pPr>
                    <w:rPr>
                      <w:rFonts w:ascii="Times New Roman" w:hAnsi="Times New Roman"/>
                      <w:sz w:val="18"/>
                      <w:szCs w:val="18"/>
                    </w:rPr>
                  </w:pPr>
                  <w:r>
                    <w:rPr>
                      <w:rFonts w:ascii="Times New Roman" w:hAnsi="Times New Roman"/>
                      <w:sz w:val="18"/>
                      <w:szCs w:val="18"/>
                    </w:rPr>
                    <w:t>367.1</w:t>
                  </w:r>
                </w:p>
              </w:tc>
              <w:tc>
                <w:tcPr>
                  <w:tcW w:w="2307" w:type="dxa"/>
                </w:tcPr>
                <w:p w14:paraId="335A3FCB"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r w:rsidR="00854B6F" w14:paraId="335A3FCF" w14:textId="77777777" w:rsidTr="00E06B94">
              <w:tc>
                <w:tcPr>
                  <w:tcW w:w="882" w:type="dxa"/>
                </w:tcPr>
                <w:p w14:paraId="335A3FCD" w14:textId="77777777" w:rsidR="00854B6F" w:rsidRDefault="00854B6F" w:rsidP="00784F47">
                  <w:pPr>
                    <w:rPr>
                      <w:rFonts w:ascii="Times New Roman" w:hAnsi="Times New Roman"/>
                      <w:sz w:val="18"/>
                      <w:szCs w:val="18"/>
                    </w:rPr>
                  </w:pPr>
                  <w:r>
                    <w:rPr>
                      <w:rFonts w:ascii="Times New Roman" w:hAnsi="Times New Roman"/>
                      <w:sz w:val="18"/>
                      <w:szCs w:val="18"/>
                    </w:rPr>
                    <w:t>367.11</w:t>
                  </w:r>
                </w:p>
              </w:tc>
              <w:tc>
                <w:tcPr>
                  <w:tcW w:w="2307" w:type="dxa"/>
                </w:tcPr>
                <w:p w14:paraId="335A3FCE" w14:textId="77777777" w:rsidR="00854B6F" w:rsidRDefault="00854B6F" w:rsidP="00784F47">
                  <w:pPr>
                    <w:rPr>
                      <w:rFonts w:ascii="Times New Roman" w:hAnsi="Times New Roman"/>
                      <w:sz w:val="18"/>
                      <w:szCs w:val="18"/>
                    </w:rPr>
                  </w:pPr>
                  <w:r>
                    <w:rPr>
                      <w:rFonts w:ascii="Times New Roman" w:hAnsi="Times New Roman"/>
                      <w:sz w:val="18"/>
                      <w:szCs w:val="18"/>
                    </w:rPr>
                    <w:t>INSURANCE COMPANY ID TYPE</w:t>
                  </w:r>
                </w:p>
              </w:tc>
            </w:tr>
          </w:tbl>
          <w:p w14:paraId="335A3FD0"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D3" w14:textId="77777777" w:rsidTr="00E06B94">
              <w:tc>
                <w:tcPr>
                  <w:tcW w:w="882" w:type="dxa"/>
                </w:tcPr>
                <w:p w14:paraId="335A3FD1" w14:textId="77777777" w:rsidR="00854B6F" w:rsidRPr="0045544B" w:rsidRDefault="00854B6F" w:rsidP="00784F47">
                  <w:pPr>
                    <w:rPr>
                      <w:rFonts w:ascii="Times New Roman" w:hAnsi="Times New Roman"/>
                      <w:sz w:val="18"/>
                      <w:szCs w:val="18"/>
                    </w:rPr>
                  </w:pPr>
                  <w:r w:rsidRPr="0045544B">
                    <w:rPr>
                      <w:rFonts w:ascii="Times New Roman" w:hAnsi="Times New Roman"/>
                      <w:sz w:val="18"/>
                      <w:szCs w:val="18"/>
                    </w:rPr>
                    <w:t>367.1</w:t>
                  </w:r>
                </w:p>
              </w:tc>
              <w:tc>
                <w:tcPr>
                  <w:tcW w:w="2307" w:type="dxa"/>
                </w:tcPr>
                <w:p w14:paraId="335A3FD2"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bl>
          <w:p w14:paraId="335A3FD4" w14:textId="77777777" w:rsidR="00854B6F" w:rsidRPr="0002501E" w:rsidRDefault="00854B6F" w:rsidP="00784F47">
            <w:pPr>
              <w:rPr>
                <w:rFonts w:ascii="Times New Roman" w:hAnsi="Times New Roman"/>
                <w:sz w:val="18"/>
                <w:szCs w:val="18"/>
              </w:rPr>
            </w:pPr>
          </w:p>
        </w:tc>
      </w:tr>
      <w:tr w:rsidR="00854B6F" w:rsidRPr="0002501E" w14:paraId="335A3FEB" w14:textId="77777777" w:rsidTr="00F74EB9">
        <w:trPr>
          <w:cantSplit/>
        </w:trPr>
        <w:tc>
          <w:tcPr>
            <w:tcW w:w="2988" w:type="dxa"/>
          </w:tcPr>
          <w:p w14:paraId="335A3FD6" w14:textId="77777777" w:rsidR="00854B6F" w:rsidRPr="0002501E" w:rsidRDefault="00854B6F" w:rsidP="00784F47">
            <w:pPr>
              <w:rPr>
                <w:rFonts w:ascii="Times New Roman" w:hAnsi="Times New Roman"/>
                <w:sz w:val="18"/>
                <w:szCs w:val="18"/>
              </w:rPr>
            </w:pPr>
            <w:r>
              <w:rPr>
                <w:rFonts w:ascii="Times New Roman" w:hAnsi="Times New Roman"/>
                <w:sz w:val="18"/>
                <w:szCs w:val="18"/>
              </w:rPr>
              <w:lastRenderedPageBreak/>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D9" w14:textId="77777777" w:rsidTr="00E06B94">
              <w:tc>
                <w:tcPr>
                  <w:tcW w:w="882" w:type="dxa"/>
                </w:tcPr>
                <w:p w14:paraId="335A3FD7" w14:textId="77777777" w:rsidR="00854B6F" w:rsidRPr="006D2D73" w:rsidRDefault="00854B6F" w:rsidP="00784F47">
                  <w:pPr>
                    <w:rPr>
                      <w:rFonts w:ascii="Times New Roman" w:hAnsi="Times New Roman"/>
                      <w:sz w:val="18"/>
                      <w:szCs w:val="18"/>
                    </w:rPr>
                  </w:pPr>
                  <w:r>
                    <w:rPr>
                      <w:rFonts w:ascii="Times New Roman" w:hAnsi="Times New Roman"/>
                      <w:sz w:val="18"/>
                      <w:szCs w:val="18"/>
                    </w:rPr>
                    <w:t>36</w:t>
                  </w:r>
                </w:p>
              </w:tc>
              <w:tc>
                <w:tcPr>
                  <w:tcW w:w="2307" w:type="dxa"/>
                </w:tcPr>
                <w:p w14:paraId="335A3FD8" w14:textId="77777777" w:rsidR="00854B6F" w:rsidRPr="006D2D73" w:rsidRDefault="00854B6F" w:rsidP="00784F47">
                  <w:pPr>
                    <w:rPr>
                      <w:rFonts w:ascii="Times New Roman" w:hAnsi="Times New Roman"/>
                      <w:sz w:val="18"/>
                      <w:szCs w:val="18"/>
                    </w:rPr>
                  </w:pPr>
                  <w:r>
                    <w:rPr>
                      <w:rFonts w:ascii="Times New Roman" w:hAnsi="Times New Roman"/>
                      <w:sz w:val="18"/>
                      <w:szCs w:val="18"/>
                    </w:rPr>
                    <w:t>INSURANCE COMPANY</w:t>
                  </w:r>
                </w:p>
              </w:tc>
            </w:tr>
            <w:tr w:rsidR="00854B6F" w:rsidRPr="006D2D73" w14:paraId="335A3FDC" w14:textId="77777777" w:rsidTr="00E06B94">
              <w:tc>
                <w:tcPr>
                  <w:tcW w:w="882" w:type="dxa"/>
                </w:tcPr>
                <w:p w14:paraId="335A3FDA"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DB"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r w:rsidR="00854B6F" w14:paraId="335A3FDF" w14:textId="77777777" w:rsidTr="00E06B94">
              <w:tc>
                <w:tcPr>
                  <w:tcW w:w="882" w:type="dxa"/>
                </w:tcPr>
                <w:p w14:paraId="335A3FDD" w14:textId="77777777" w:rsidR="00854B6F" w:rsidRDefault="00854B6F" w:rsidP="00784F47">
                  <w:pPr>
                    <w:rPr>
                      <w:rFonts w:ascii="Times New Roman" w:hAnsi="Times New Roman"/>
                      <w:sz w:val="18"/>
                      <w:szCs w:val="18"/>
                    </w:rPr>
                  </w:pPr>
                  <w:r>
                    <w:rPr>
                      <w:rFonts w:ascii="Times New Roman" w:hAnsi="Times New Roman"/>
                      <w:sz w:val="18"/>
                      <w:szCs w:val="18"/>
                    </w:rPr>
                    <w:t>367.11</w:t>
                  </w:r>
                </w:p>
              </w:tc>
              <w:tc>
                <w:tcPr>
                  <w:tcW w:w="2307" w:type="dxa"/>
                </w:tcPr>
                <w:p w14:paraId="335A3FDE" w14:textId="77777777" w:rsidR="00854B6F" w:rsidRDefault="00854B6F" w:rsidP="00784F47">
                  <w:pPr>
                    <w:rPr>
                      <w:rFonts w:ascii="Times New Roman" w:hAnsi="Times New Roman"/>
                      <w:sz w:val="18"/>
                      <w:szCs w:val="18"/>
                    </w:rPr>
                  </w:pPr>
                  <w:r>
                    <w:rPr>
                      <w:rFonts w:ascii="Times New Roman" w:hAnsi="Times New Roman"/>
                      <w:sz w:val="18"/>
                      <w:szCs w:val="18"/>
                    </w:rPr>
                    <w:t>INSURANCE COMPANY ID TYPE</w:t>
                  </w:r>
                </w:p>
              </w:tc>
            </w:tr>
            <w:tr w:rsidR="00854B6F" w14:paraId="335A3FE2" w14:textId="77777777" w:rsidTr="00E06B94">
              <w:tc>
                <w:tcPr>
                  <w:tcW w:w="882" w:type="dxa"/>
                </w:tcPr>
                <w:p w14:paraId="335A3FE0" w14:textId="77777777" w:rsidR="00854B6F" w:rsidRDefault="00854B6F" w:rsidP="00784F47">
                  <w:pPr>
                    <w:rPr>
                      <w:rFonts w:ascii="Times New Roman" w:hAnsi="Times New Roman"/>
                      <w:sz w:val="18"/>
                      <w:szCs w:val="18"/>
                    </w:rPr>
                  </w:pPr>
                  <w:r>
                    <w:rPr>
                      <w:rFonts w:ascii="Times New Roman" w:hAnsi="Times New Roman"/>
                      <w:sz w:val="18"/>
                      <w:szCs w:val="18"/>
                    </w:rPr>
                    <w:t>5</w:t>
                  </w:r>
                </w:p>
              </w:tc>
              <w:tc>
                <w:tcPr>
                  <w:tcW w:w="2307" w:type="dxa"/>
                </w:tcPr>
                <w:p w14:paraId="335A3FE1" w14:textId="77777777" w:rsidR="00854B6F" w:rsidRDefault="00854B6F" w:rsidP="00784F47">
                  <w:pPr>
                    <w:rPr>
                      <w:rFonts w:ascii="Times New Roman" w:hAnsi="Times New Roman"/>
                      <w:sz w:val="18"/>
                      <w:szCs w:val="18"/>
                    </w:rPr>
                  </w:pPr>
                  <w:r>
                    <w:rPr>
                      <w:rFonts w:ascii="Times New Roman" w:hAnsi="Times New Roman"/>
                      <w:sz w:val="18"/>
                      <w:szCs w:val="18"/>
                    </w:rPr>
                    <w:t>STATE</w:t>
                  </w:r>
                </w:p>
              </w:tc>
            </w:tr>
            <w:tr w:rsidR="00854B6F" w14:paraId="335A3FE5" w14:textId="77777777" w:rsidTr="00E06B94">
              <w:tc>
                <w:tcPr>
                  <w:tcW w:w="882" w:type="dxa"/>
                </w:tcPr>
                <w:p w14:paraId="335A3FE3" w14:textId="77777777" w:rsidR="00854B6F" w:rsidRDefault="00854B6F" w:rsidP="00784F47">
                  <w:pPr>
                    <w:rPr>
                      <w:rFonts w:ascii="Times New Roman" w:hAnsi="Times New Roman"/>
                      <w:sz w:val="18"/>
                      <w:szCs w:val="18"/>
                    </w:rPr>
                  </w:pPr>
                  <w:r>
                    <w:rPr>
                      <w:rFonts w:ascii="Times New Roman" w:hAnsi="Times New Roman"/>
                      <w:sz w:val="18"/>
                      <w:szCs w:val="18"/>
                    </w:rPr>
                    <w:t>355.2</w:t>
                  </w:r>
                </w:p>
              </w:tc>
              <w:tc>
                <w:tcPr>
                  <w:tcW w:w="2307" w:type="dxa"/>
                </w:tcPr>
                <w:p w14:paraId="335A3FE4" w14:textId="77777777" w:rsidR="00854B6F" w:rsidRDefault="00854B6F" w:rsidP="00784F47">
                  <w:pPr>
                    <w:rPr>
                      <w:rFonts w:ascii="Times New Roman" w:hAnsi="Times New Roman"/>
                      <w:sz w:val="18"/>
                      <w:szCs w:val="18"/>
                    </w:rPr>
                  </w:pPr>
                  <w:r>
                    <w:rPr>
                      <w:rFonts w:ascii="Times New Roman" w:hAnsi="Times New Roman"/>
                      <w:sz w:val="18"/>
                      <w:szCs w:val="18"/>
                    </w:rPr>
                    <w:t>TYPE OF COVERAGE</w:t>
                  </w:r>
                </w:p>
              </w:tc>
            </w:tr>
          </w:tbl>
          <w:p w14:paraId="335A3FE6"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E9" w14:textId="77777777" w:rsidTr="00E06B94">
              <w:tc>
                <w:tcPr>
                  <w:tcW w:w="882" w:type="dxa"/>
                </w:tcPr>
                <w:p w14:paraId="335A3FE7"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E8"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bl>
          <w:p w14:paraId="335A3FEA" w14:textId="77777777" w:rsidR="00854B6F" w:rsidRPr="0002501E" w:rsidRDefault="00854B6F" w:rsidP="00784F47">
            <w:pPr>
              <w:rPr>
                <w:rFonts w:ascii="Times New Roman" w:hAnsi="Times New Roman"/>
                <w:sz w:val="18"/>
                <w:szCs w:val="18"/>
              </w:rPr>
            </w:pPr>
          </w:p>
        </w:tc>
      </w:tr>
      <w:tr w:rsidR="00854B6F" w:rsidRPr="0002501E" w14:paraId="335A3FF5" w14:textId="77777777" w:rsidTr="00F74EB9">
        <w:trPr>
          <w:cantSplit/>
        </w:trPr>
        <w:tc>
          <w:tcPr>
            <w:tcW w:w="2988" w:type="dxa"/>
          </w:tcPr>
          <w:p w14:paraId="335A3FEC" w14:textId="77777777" w:rsidR="00854B6F" w:rsidRPr="0002501E" w:rsidRDefault="00854B6F" w:rsidP="00784F47">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14:paraId="335A3FE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14:paraId="335A3FF0" w14:textId="77777777" w:rsidTr="00E06B94">
              <w:tc>
                <w:tcPr>
                  <w:tcW w:w="882" w:type="dxa"/>
                </w:tcPr>
                <w:p w14:paraId="335A3FEE" w14:textId="77777777"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14:paraId="335A3FEF"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r w:rsidR="00854B6F" w:rsidRPr="006D2D73" w14:paraId="335A3FF3" w14:textId="77777777" w:rsidTr="00E06B94">
              <w:tc>
                <w:tcPr>
                  <w:tcW w:w="882" w:type="dxa"/>
                </w:tcPr>
                <w:p w14:paraId="335A3FF1" w14:textId="77777777" w:rsidR="00854B6F" w:rsidRPr="006D2D73" w:rsidRDefault="00854B6F" w:rsidP="00784F47">
                  <w:pPr>
                    <w:rPr>
                      <w:rFonts w:ascii="Times New Roman" w:hAnsi="Times New Roman"/>
                      <w:sz w:val="18"/>
                      <w:szCs w:val="18"/>
                    </w:rPr>
                  </w:pPr>
                  <w:r>
                    <w:rPr>
                      <w:rFonts w:ascii="Times New Roman" w:hAnsi="Times New Roman"/>
                      <w:sz w:val="18"/>
                      <w:szCs w:val="18"/>
                    </w:rPr>
                    <w:t>367.1</w:t>
                  </w:r>
                </w:p>
              </w:tc>
              <w:tc>
                <w:tcPr>
                  <w:tcW w:w="2307" w:type="dxa"/>
                </w:tcPr>
                <w:p w14:paraId="335A3FF2" w14:textId="77777777"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bl>
          <w:p w14:paraId="335A3FF4" w14:textId="77777777" w:rsidR="00854B6F" w:rsidRPr="0002501E" w:rsidRDefault="00854B6F" w:rsidP="00784F47">
            <w:pPr>
              <w:rPr>
                <w:rFonts w:ascii="Times New Roman" w:hAnsi="Times New Roman"/>
                <w:sz w:val="18"/>
                <w:szCs w:val="18"/>
              </w:rPr>
            </w:pPr>
          </w:p>
        </w:tc>
      </w:tr>
      <w:tr w:rsidR="00854B6F" w14:paraId="335A4006" w14:textId="77777777" w:rsidTr="00C91C80">
        <w:trPr>
          <w:cantSplit/>
        </w:trPr>
        <w:tc>
          <w:tcPr>
            <w:tcW w:w="2988" w:type="dxa"/>
          </w:tcPr>
          <w:p w14:paraId="335A3FF6" w14:textId="77777777" w:rsidR="00854B6F" w:rsidRPr="004F636A" w:rsidRDefault="00854B6F" w:rsidP="00C91C80">
            <w:pPr>
              <w:rPr>
                <w:rFonts w:ascii="Times New Roman" w:hAnsi="Times New Roman"/>
                <w:sz w:val="18"/>
                <w:szCs w:val="18"/>
              </w:rPr>
            </w:pPr>
            <w:r w:rsidRPr="004F636A">
              <w:rPr>
                <w:rFonts w:ascii="Times New Roman" w:hAnsi="Times New Roman"/>
                <w:sz w:val="18"/>
                <w:szCs w:val="18"/>
              </w:rPr>
              <w:t>368</w:t>
            </w:r>
          </w:p>
          <w:p w14:paraId="335A3FF7" w14:textId="77777777" w:rsidR="00854B6F" w:rsidRDefault="00854B6F" w:rsidP="00C91C80">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14:paraId="335A3FF8" w14:textId="77777777" w:rsidR="00854B6F" w:rsidRDefault="00854B6F" w:rsidP="00C91C80">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14:paraId="335A3FF9"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14:paraId="335A3FFA" w14:textId="77777777" w:rsidR="00854B6F" w:rsidRDefault="00854B6F" w:rsidP="00C91C80">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14:paraId="335A3FFB" w14:textId="77777777" w:rsidR="00854B6F" w:rsidRDefault="00854B6F" w:rsidP="00C91C80">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14:paraId="335A3FFC" w14:textId="77777777" w:rsidR="00854B6F" w:rsidRDefault="00854B6F" w:rsidP="00C91C80">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14:paraId="335A3FFD" w14:textId="77777777" w:rsidR="00854B6F" w:rsidRDefault="00854B6F" w:rsidP="00C91C80">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NEW PERSON</w:t>
            </w:r>
          </w:p>
          <w:p w14:paraId="335A3FFE" w14:textId="77777777" w:rsidR="00854B6F" w:rsidRDefault="00854B6F" w:rsidP="00C91C80">
            <w:pPr>
              <w:rPr>
                <w:rFonts w:ascii="Times New Roman" w:hAnsi="Times New Roman"/>
                <w:sz w:val="18"/>
                <w:szCs w:val="18"/>
              </w:rPr>
            </w:pPr>
            <w:r>
              <w:rPr>
                <w:rFonts w:ascii="Times New Roman" w:hAnsi="Times New Roman"/>
                <w:sz w:val="18"/>
                <w:szCs w:val="18"/>
              </w:rPr>
              <w:t xml:space="preserve">2                    </w:t>
            </w:r>
            <w:r w:rsidRPr="004F2EF0">
              <w:rPr>
                <w:rFonts w:ascii="Times New Roman" w:hAnsi="Times New Roman"/>
                <w:sz w:val="18"/>
                <w:szCs w:val="18"/>
              </w:rPr>
              <w:t>PATIENT</w:t>
            </w:r>
          </w:p>
          <w:p w14:paraId="335A3FFF" w14:textId="77777777" w:rsidR="00854B6F" w:rsidRPr="005A4531" w:rsidRDefault="00854B6F" w:rsidP="00C91C80">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14:paraId="335A4000"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14:paraId="335A4001"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365.021 X12 271 CONTACT QUALIFIER</w:t>
            </w:r>
          </w:p>
          <w:p w14:paraId="335A4002"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368.001 X12 277 CLAIM STATUS CATEGORY</w:t>
            </w:r>
          </w:p>
          <w:p w14:paraId="335A4003" w14:textId="77777777" w:rsidR="00854B6F" w:rsidRPr="005A4531" w:rsidRDefault="00854B6F" w:rsidP="00C91C80">
            <w:pPr>
              <w:rPr>
                <w:rFonts w:ascii="Times New Roman" w:hAnsi="Times New Roman"/>
                <w:sz w:val="18"/>
                <w:szCs w:val="18"/>
              </w:rPr>
            </w:pPr>
            <w:r w:rsidRPr="005A4531">
              <w:rPr>
                <w:rFonts w:ascii="Times New Roman" w:hAnsi="Times New Roman"/>
                <w:sz w:val="18"/>
                <w:szCs w:val="18"/>
              </w:rPr>
              <w:t>368.002 X12 277 PRODUCT OR SERVICE ID</w:t>
            </w:r>
          </w:p>
          <w:p w14:paraId="335A4004" w14:textId="77777777" w:rsidR="00854B6F" w:rsidRPr="0002501E" w:rsidRDefault="00854B6F" w:rsidP="00C91C80">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14:paraId="335A4005" w14:textId="77777777" w:rsidR="00854B6F" w:rsidRDefault="00854B6F" w:rsidP="00C91C80">
            <w:pPr>
              <w:rPr>
                <w:rFonts w:ascii="Times New Roman" w:hAnsi="Times New Roman"/>
                <w:sz w:val="18"/>
                <w:szCs w:val="18"/>
              </w:rPr>
            </w:pPr>
          </w:p>
        </w:tc>
      </w:tr>
      <w:tr w:rsidR="00854B6F" w:rsidRPr="0002501E" w14:paraId="335A400C" w14:textId="77777777" w:rsidTr="00C91C80">
        <w:trPr>
          <w:cantSplit/>
        </w:trPr>
        <w:tc>
          <w:tcPr>
            <w:tcW w:w="2988" w:type="dxa"/>
          </w:tcPr>
          <w:p w14:paraId="335A4007" w14:textId="77777777" w:rsidR="00854B6F" w:rsidRDefault="00854B6F" w:rsidP="00C91C80">
            <w:pPr>
              <w:rPr>
                <w:rFonts w:ascii="Times New Roman" w:hAnsi="Times New Roman"/>
                <w:sz w:val="18"/>
                <w:szCs w:val="18"/>
              </w:rPr>
            </w:pPr>
            <w:r>
              <w:rPr>
                <w:rFonts w:ascii="Times New Roman" w:hAnsi="Times New Roman"/>
                <w:sz w:val="18"/>
                <w:szCs w:val="18"/>
              </w:rPr>
              <w:t>368.001</w:t>
            </w:r>
          </w:p>
          <w:p w14:paraId="335A4008" w14:textId="77777777" w:rsidR="00854B6F" w:rsidRPr="0002501E" w:rsidRDefault="00854B6F" w:rsidP="00C91C80">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14:paraId="335A4009" w14:textId="77777777" w:rsidR="00854B6F" w:rsidRPr="0002501E" w:rsidRDefault="00854B6F" w:rsidP="00C91C80">
            <w:pPr>
              <w:rPr>
                <w:rFonts w:ascii="Times New Roman" w:hAnsi="Times New Roman"/>
                <w:sz w:val="18"/>
                <w:szCs w:val="18"/>
              </w:rPr>
            </w:pPr>
          </w:p>
        </w:tc>
        <w:tc>
          <w:tcPr>
            <w:tcW w:w="3168" w:type="dxa"/>
          </w:tcPr>
          <w:p w14:paraId="335A400A" w14:textId="77777777" w:rsidR="00854B6F" w:rsidRDefault="00854B6F" w:rsidP="00C91C80">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CLAIM </w:t>
            </w:r>
          </w:p>
          <w:p w14:paraId="335A400B" w14:textId="77777777" w:rsidR="00854B6F" w:rsidRPr="0002501E" w:rsidRDefault="00854B6F" w:rsidP="00C91C80">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854B6F" w:rsidRPr="0002501E" w14:paraId="335A4012" w14:textId="77777777" w:rsidTr="00C91C80">
        <w:trPr>
          <w:cantSplit/>
        </w:trPr>
        <w:tc>
          <w:tcPr>
            <w:tcW w:w="2988" w:type="dxa"/>
          </w:tcPr>
          <w:p w14:paraId="335A400D" w14:textId="77777777" w:rsidR="00854B6F" w:rsidRDefault="00854B6F" w:rsidP="00C91C80">
            <w:pPr>
              <w:rPr>
                <w:rFonts w:ascii="Times New Roman" w:hAnsi="Times New Roman"/>
                <w:sz w:val="18"/>
                <w:szCs w:val="18"/>
              </w:rPr>
            </w:pPr>
            <w:r>
              <w:rPr>
                <w:rFonts w:ascii="Times New Roman" w:hAnsi="Times New Roman"/>
                <w:sz w:val="18"/>
                <w:szCs w:val="18"/>
              </w:rPr>
              <w:t>368.002</w:t>
            </w:r>
          </w:p>
          <w:p w14:paraId="335A400E" w14:textId="77777777" w:rsidR="00854B6F" w:rsidRPr="0002501E" w:rsidRDefault="00854B6F" w:rsidP="00C91C80">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14:paraId="335A400F" w14:textId="77777777" w:rsidR="00854B6F" w:rsidRPr="0002501E" w:rsidRDefault="00854B6F" w:rsidP="00C91C80">
            <w:pPr>
              <w:rPr>
                <w:rFonts w:ascii="Times New Roman" w:hAnsi="Times New Roman"/>
                <w:sz w:val="18"/>
                <w:szCs w:val="18"/>
              </w:rPr>
            </w:pPr>
          </w:p>
        </w:tc>
        <w:tc>
          <w:tcPr>
            <w:tcW w:w="3168" w:type="dxa"/>
          </w:tcPr>
          <w:p w14:paraId="335A4010" w14:textId="77777777" w:rsidR="00854B6F" w:rsidRPr="00DE31E6" w:rsidRDefault="00854B6F" w:rsidP="00C91C80">
            <w:pPr>
              <w:rPr>
                <w:rFonts w:ascii="Times New Roman" w:hAnsi="Times New Roman"/>
                <w:sz w:val="18"/>
                <w:szCs w:val="18"/>
              </w:rPr>
            </w:pPr>
            <w:r w:rsidRPr="00DE31E6">
              <w:rPr>
                <w:rFonts w:ascii="Times New Roman" w:hAnsi="Times New Roman"/>
                <w:sz w:val="18"/>
                <w:szCs w:val="18"/>
              </w:rPr>
              <w:t xml:space="preserve">368                HEALTH CARE CLAIM </w:t>
            </w:r>
          </w:p>
          <w:p w14:paraId="335A4011" w14:textId="77777777" w:rsidR="00854B6F" w:rsidRPr="0002501E" w:rsidRDefault="00854B6F" w:rsidP="00C91C80">
            <w:pPr>
              <w:rPr>
                <w:rFonts w:ascii="Times New Roman" w:hAnsi="Times New Roman"/>
                <w:sz w:val="18"/>
                <w:szCs w:val="18"/>
              </w:rPr>
            </w:pPr>
            <w:r w:rsidRPr="00DE31E6">
              <w:rPr>
                <w:rFonts w:ascii="Times New Roman" w:hAnsi="Times New Roman"/>
                <w:sz w:val="18"/>
                <w:szCs w:val="18"/>
              </w:rPr>
              <w:t xml:space="preserve">                      RFAI (277)</w:t>
            </w:r>
          </w:p>
        </w:tc>
      </w:tr>
      <w:tr w:rsidR="00854B6F" w:rsidRPr="0002501E" w14:paraId="335A4020" w14:textId="77777777" w:rsidTr="00F74EB9">
        <w:trPr>
          <w:cantSplit/>
        </w:trPr>
        <w:tc>
          <w:tcPr>
            <w:tcW w:w="2988" w:type="dxa"/>
          </w:tcPr>
          <w:p w14:paraId="335A40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372</w:t>
            </w:r>
          </w:p>
          <w:p w14:paraId="335A40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17" w14:textId="77777777" w:rsidTr="00983EFE">
              <w:tc>
                <w:tcPr>
                  <w:tcW w:w="882" w:type="dxa"/>
                </w:tcPr>
                <w:p w14:paraId="335A40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1A" w14:textId="77777777" w:rsidTr="00983EFE">
              <w:tc>
                <w:tcPr>
                  <w:tcW w:w="882" w:type="dxa"/>
                </w:tcPr>
                <w:p w14:paraId="335A40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40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401D" w14:textId="77777777" w:rsidTr="00983EFE">
              <w:tc>
                <w:tcPr>
                  <w:tcW w:w="882" w:type="dxa"/>
                </w:tcPr>
                <w:p w14:paraId="335A40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401E" w14:textId="77777777" w:rsidR="00854B6F" w:rsidRPr="0002501E" w:rsidRDefault="00854B6F" w:rsidP="00784F47">
            <w:pPr>
              <w:rPr>
                <w:rFonts w:ascii="Times New Roman" w:hAnsi="Times New Roman"/>
                <w:sz w:val="18"/>
                <w:szCs w:val="18"/>
              </w:rPr>
            </w:pPr>
          </w:p>
        </w:tc>
        <w:tc>
          <w:tcPr>
            <w:tcW w:w="3168" w:type="dxa"/>
          </w:tcPr>
          <w:p w14:paraId="335A401F" w14:textId="77777777" w:rsidR="00854B6F" w:rsidRPr="0002501E" w:rsidRDefault="00854B6F" w:rsidP="00784F47">
            <w:pPr>
              <w:rPr>
                <w:rFonts w:ascii="Times New Roman" w:hAnsi="Times New Roman"/>
                <w:sz w:val="18"/>
                <w:szCs w:val="18"/>
              </w:rPr>
            </w:pPr>
          </w:p>
        </w:tc>
      </w:tr>
      <w:tr w:rsidR="00854B6F" w:rsidRPr="0002501E" w14:paraId="335A403D" w14:textId="77777777" w:rsidTr="00F74EB9">
        <w:trPr>
          <w:cantSplit/>
        </w:trPr>
        <w:tc>
          <w:tcPr>
            <w:tcW w:w="2988" w:type="dxa"/>
          </w:tcPr>
          <w:p w14:paraId="335A40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373</w:t>
            </w:r>
          </w:p>
          <w:p w14:paraId="335A40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25" w14:textId="77777777" w:rsidTr="00983EFE">
              <w:tc>
                <w:tcPr>
                  <w:tcW w:w="882" w:type="dxa"/>
                </w:tcPr>
                <w:p w14:paraId="335A40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28" w14:textId="77777777" w:rsidTr="00983EFE">
              <w:tc>
                <w:tcPr>
                  <w:tcW w:w="882" w:type="dxa"/>
                </w:tcPr>
                <w:p w14:paraId="335A40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2B" w14:textId="77777777" w:rsidTr="00983EFE">
              <w:tc>
                <w:tcPr>
                  <w:tcW w:w="882" w:type="dxa"/>
                </w:tcPr>
                <w:p w14:paraId="335A40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2E" w14:textId="77777777" w:rsidTr="00983EFE">
              <w:tc>
                <w:tcPr>
                  <w:tcW w:w="882" w:type="dxa"/>
                </w:tcPr>
                <w:p w14:paraId="335A40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31" w14:textId="77777777" w:rsidTr="00983EFE">
              <w:tc>
                <w:tcPr>
                  <w:tcW w:w="882" w:type="dxa"/>
                </w:tcPr>
                <w:p w14:paraId="335A40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100</w:t>
                  </w:r>
                </w:p>
              </w:tc>
              <w:tc>
                <w:tcPr>
                  <w:tcW w:w="2307" w:type="dxa"/>
                </w:tcPr>
                <w:p w14:paraId="335A40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ORDER</w:t>
                  </w:r>
                </w:p>
              </w:tc>
            </w:tr>
            <w:tr w:rsidR="00854B6F" w:rsidRPr="0002501E" w14:paraId="335A4034" w14:textId="77777777" w:rsidTr="00983EFE">
              <w:tc>
                <w:tcPr>
                  <w:tcW w:w="882" w:type="dxa"/>
                </w:tcPr>
                <w:p w14:paraId="335A40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37" w14:textId="77777777" w:rsidTr="00983EFE">
              <w:tc>
                <w:tcPr>
                  <w:tcW w:w="882" w:type="dxa"/>
                </w:tcPr>
                <w:p w14:paraId="335A40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375</w:t>
                  </w:r>
                </w:p>
              </w:tc>
              <w:tc>
                <w:tcPr>
                  <w:tcW w:w="2307" w:type="dxa"/>
                </w:tcPr>
                <w:p w14:paraId="335A40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PFSS ACCOUNT</w:t>
                  </w:r>
                </w:p>
              </w:tc>
            </w:tr>
            <w:tr w:rsidR="00854B6F" w:rsidRPr="0002501E" w14:paraId="335A403A" w14:textId="77777777" w:rsidTr="00983EFE">
              <w:tc>
                <w:tcPr>
                  <w:tcW w:w="882" w:type="dxa"/>
                </w:tcPr>
                <w:p w14:paraId="335A40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440</w:t>
                  </w:r>
                </w:p>
              </w:tc>
              <w:tc>
                <w:tcPr>
                  <w:tcW w:w="2307" w:type="dxa"/>
                </w:tcPr>
                <w:p w14:paraId="335A40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VENDOR</w:t>
                  </w:r>
                </w:p>
              </w:tc>
            </w:tr>
          </w:tbl>
          <w:p w14:paraId="335A403B" w14:textId="77777777" w:rsidR="00854B6F" w:rsidRPr="0002501E" w:rsidRDefault="00854B6F" w:rsidP="00784F47">
            <w:pPr>
              <w:rPr>
                <w:rFonts w:ascii="Times New Roman" w:hAnsi="Times New Roman"/>
                <w:sz w:val="18"/>
                <w:szCs w:val="18"/>
              </w:rPr>
            </w:pPr>
          </w:p>
        </w:tc>
        <w:tc>
          <w:tcPr>
            <w:tcW w:w="3168" w:type="dxa"/>
          </w:tcPr>
          <w:p w14:paraId="335A403C" w14:textId="77777777" w:rsidR="00854B6F" w:rsidRPr="0002501E" w:rsidRDefault="00854B6F" w:rsidP="00784F47">
            <w:pPr>
              <w:rPr>
                <w:rFonts w:ascii="Times New Roman" w:hAnsi="Times New Roman"/>
                <w:sz w:val="18"/>
                <w:szCs w:val="18"/>
              </w:rPr>
            </w:pPr>
          </w:p>
        </w:tc>
      </w:tr>
      <w:tr w:rsidR="00854B6F" w:rsidRPr="0002501E" w14:paraId="335A4084" w14:textId="77777777" w:rsidTr="00F74EB9">
        <w:trPr>
          <w:cantSplit/>
        </w:trPr>
        <w:tc>
          <w:tcPr>
            <w:tcW w:w="2988" w:type="dxa"/>
          </w:tcPr>
          <w:p w14:paraId="335A40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375</w:t>
            </w:r>
          </w:p>
          <w:p w14:paraId="335A40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42" w14:textId="77777777" w:rsidTr="00983EFE">
              <w:tc>
                <w:tcPr>
                  <w:tcW w:w="882" w:type="dxa"/>
                </w:tcPr>
                <w:p w14:paraId="335A40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409.1</w:t>
                  </w:r>
                </w:p>
              </w:tc>
              <w:tc>
                <w:tcPr>
                  <w:tcW w:w="2307" w:type="dxa"/>
                </w:tcPr>
                <w:p w14:paraId="335A40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APPOINTMENT TYPE</w:t>
                  </w:r>
                </w:p>
              </w:tc>
            </w:tr>
            <w:tr w:rsidR="00854B6F" w:rsidRPr="0002501E" w14:paraId="335A4045" w14:textId="77777777" w:rsidTr="00983EFE">
              <w:tc>
                <w:tcPr>
                  <w:tcW w:w="882" w:type="dxa"/>
                </w:tcPr>
                <w:p w14:paraId="335A40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40.7</w:t>
                  </w:r>
                </w:p>
              </w:tc>
              <w:tc>
                <w:tcPr>
                  <w:tcW w:w="2307" w:type="dxa"/>
                </w:tcPr>
                <w:p w14:paraId="335A40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CLINIC STOP</w:t>
                  </w:r>
                </w:p>
              </w:tc>
            </w:tr>
            <w:tr w:rsidR="00854B6F" w:rsidRPr="0002501E" w14:paraId="335A4048" w14:textId="77777777" w:rsidTr="00983EFE">
              <w:tc>
                <w:tcPr>
                  <w:tcW w:w="882" w:type="dxa"/>
                </w:tcPr>
                <w:p w14:paraId="335A40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4B" w14:textId="77777777" w:rsidTr="00983EFE">
              <w:tc>
                <w:tcPr>
                  <w:tcW w:w="882" w:type="dxa"/>
                </w:tcPr>
                <w:p w14:paraId="335A40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772</w:t>
                  </w:r>
                </w:p>
              </w:tc>
              <w:tc>
                <w:tcPr>
                  <w:tcW w:w="2307" w:type="dxa"/>
                </w:tcPr>
                <w:p w14:paraId="335A40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HL7 MESSAGE TEXT</w:t>
                  </w:r>
                </w:p>
              </w:tc>
            </w:tr>
            <w:tr w:rsidR="00854B6F" w:rsidRPr="0002501E" w14:paraId="335A404E" w14:textId="77777777" w:rsidTr="00983EFE">
              <w:tc>
                <w:tcPr>
                  <w:tcW w:w="882" w:type="dxa"/>
                </w:tcPr>
                <w:p w14:paraId="335A40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51" w14:textId="77777777" w:rsidTr="00983EFE">
              <w:tc>
                <w:tcPr>
                  <w:tcW w:w="882" w:type="dxa"/>
                </w:tcPr>
                <w:p w14:paraId="335A40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54" w14:textId="77777777" w:rsidTr="00983EFE">
              <w:tc>
                <w:tcPr>
                  <w:tcW w:w="882" w:type="dxa"/>
                </w:tcPr>
                <w:p w14:paraId="335A40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MAS ELIGIBILITY CODE</w:t>
                  </w:r>
                </w:p>
              </w:tc>
            </w:tr>
            <w:tr w:rsidR="00854B6F" w:rsidRPr="0002501E" w14:paraId="335A4057" w14:textId="77777777" w:rsidTr="00983EFE">
              <w:tc>
                <w:tcPr>
                  <w:tcW w:w="882" w:type="dxa"/>
                </w:tcPr>
                <w:p w14:paraId="335A40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5A" w14:textId="77777777" w:rsidTr="00983EFE">
              <w:tc>
                <w:tcPr>
                  <w:tcW w:w="882" w:type="dxa"/>
                </w:tcPr>
                <w:p w14:paraId="335A40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5D" w14:textId="77777777" w:rsidTr="00983EFE">
              <w:tc>
                <w:tcPr>
                  <w:tcW w:w="882" w:type="dxa"/>
                </w:tcPr>
                <w:p w14:paraId="335A40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60" w14:textId="77777777" w:rsidTr="00983EFE">
              <w:tc>
                <w:tcPr>
                  <w:tcW w:w="882" w:type="dxa"/>
                </w:tcPr>
                <w:p w14:paraId="335A40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75.1</w:t>
                  </w:r>
                </w:p>
              </w:tc>
              <w:tc>
                <w:tcPr>
                  <w:tcW w:w="2307" w:type="dxa"/>
                </w:tcPr>
                <w:p w14:paraId="335A40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RAD/NUC MED ORDERS</w:t>
                  </w:r>
                </w:p>
              </w:tc>
            </w:tr>
            <w:tr w:rsidR="00854B6F" w:rsidRPr="0002501E" w14:paraId="335A4063" w14:textId="77777777" w:rsidTr="00983EFE">
              <w:tc>
                <w:tcPr>
                  <w:tcW w:w="882" w:type="dxa"/>
                </w:tcPr>
                <w:p w14:paraId="335A40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130</w:t>
                  </w:r>
                </w:p>
              </w:tc>
              <w:tc>
                <w:tcPr>
                  <w:tcW w:w="2307" w:type="dxa"/>
                </w:tcPr>
                <w:p w14:paraId="335A40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SURGERY</w:t>
                  </w:r>
                </w:p>
              </w:tc>
            </w:tr>
            <w:tr w:rsidR="00854B6F" w:rsidRPr="0002501E" w14:paraId="335A4066" w14:textId="77777777" w:rsidTr="00983EFE">
              <w:tc>
                <w:tcPr>
                  <w:tcW w:w="882" w:type="dxa"/>
                </w:tcPr>
                <w:p w14:paraId="335A40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45.3</w:t>
                  </w:r>
                </w:p>
              </w:tc>
              <w:tc>
                <w:tcPr>
                  <w:tcW w:w="2307" w:type="dxa"/>
                </w:tcPr>
                <w:p w14:paraId="335A40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SURGICAL SPECIALTY</w:t>
                  </w:r>
                </w:p>
              </w:tc>
            </w:tr>
          </w:tbl>
          <w:p w14:paraId="335A406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6A" w14:textId="77777777" w:rsidTr="004B0AD4">
              <w:tc>
                <w:tcPr>
                  <w:tcW w:w="882" w:type="dxa"/>
                </w:tcPr>
                <w:p w14:paraId="335A40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40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406D" w14:textId="77777777" w:rsidTr="004B0AD4">
              <w:tc>
                <w:tcPr>
                  <w:tcW w:w="882" w:type="dxa"/>
                </w:tcPr>
                <w:p w14:paraId="335A40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75.1</w:t>
                  </w:r>
                </w:p>
              </w:tc>
              <w:tc>
                <w:tcPr>
                  <w:tcW w:w="2307" w:type="dxa"/>
                </w:tcPr>
                <w:p w14:paraId="335A40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RAD/NUC MED ORDERS</w:t>
                  </w:r>
                </w:p>
              </w:tc>
            </w:tr>
            <w:tr w:rsidR="00854B6F" w:rsidRPr="0002501E" w14:paraId="335A4070" w14:textId="77777777" w:rsidTr="004B0AD4">
              <w:tc>
                <w:tcPr>
                  <w:tcW w:w="882" w:type="dxa"/>
                </w:tcPr>
                <w:p w14:paraId="335A40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100</w:t>
                  </w:r>
                </w:p>
              </w:tc>
              <w:tc>
                <w:tcPr>
                  <w:tcW w:w="2307" w:type="dxa"/>
                </w:tcPr>
                <w:p w14:paraId="335A40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ORDER</w:t>
                  </w:r>
                </w:p>
              </w:tc>
            </w:tr>
            <w:tr w:rsidR="00854B6F" w:rsidRPr="0002501E" w14:paraId="335A4073" w14:textId="77777777" w:rsidTr="004B0AD4">
              <w:tc>
                <w:tcPr>
                  <w:tcW w:w="882" w:type="dxa"/>
                </w:tcPr>
                <w:p w14:paraId="335A40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130</w:t>
                  </w:r>
                </w:p>
              </w:tc>
              <w:tc>
                <w:tcPr>
                  <w:tcW w:w="2307" w:type="dxa"/>
                </w:tcPr>
                <w:p w14:paraId="335A40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SURGERY</w:t>
                  </w:r>
                </w:p>
              </w:tc>
            </w:tr>
            <w:tr w:rsidR="00854B6F" w:rsidRPr="0002501E" w14:paraId="335A4076" w14:textId="77777777" w:rsidTr="004B0AD4">
              <w:tc>
                <w:tcPr>
                  <w:tcW w:w="882" w:type="dxa"/>
                </w:tcPr>
                <w:p w14:paraId="335A40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w:t>
                  </w:r>
                </w:p>
              </w:tc>
              <w:tc>
                <w:tcPr>
                  <w:tcW w:w="2307" w:type="dxa"/>
                </w:tcPr>
                <w:p w14:paraId="335A40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INTEGRATED BILLING ACTION</w:t>
                  </w:r>
                </w:p>
              </w:tc>
            </w:tr>
            <w:tr w:rsidR="00854B6F" w:rsidRPr="0002501E" w14:paraId="335A4079" w14:textId="77777777" w:rsidTr="004B0AD4">
              <w:tc>
                <w:tcPr>
                  <w:tcW w:w="882" w:type="dxa"/>
                </w:tcPr>
                <w:p w14:paraId="335A40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373</w:t>
                  </w:r>
                </w:p>
              </w:tc>
              <w:tc>
                <w:tcPr>
                  <w:tcW w:w="2307" w:type="dxa"/>
                </w:tcPr>
                <w:p w14:paraId="335A40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PFSS CHARGE CACHE</w:t>
                  </w:r>
                </w:p>
              </w:tc>
            </w:tr>
            <w:tr w:rsidR="00854B6F" w:rsidRPr="0002501E" w14:paraId="335A407C" w14:textId="77777777" w:rsidTr="004B0AD4">
              <w:tc>
                <w:tcPr>
                  <w:tcW w:w="882" w:type="dxa"/>
                </w:tcPr>
                <w:p w14:paraId="335A40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409.55</w:t>
                  </w:r>
                </w:p>
              </w:tc>
              <w:tc>
                <w:tcPr>
                  <w:tcW w:w="2307" w:type="dxa"/>
                </w:tcPr>
                <w:p w14:paraId="335A40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APPOINTMENT PFSS ACCOUNT REFERENCE</w:t>
                  </w:r>
                </w:p>
              </w:tc>
            </w:tr>
            <w:tr w:rsidR="00854B6F" w:rsidRPr="0002501E" w14:paraId="335A407F" w14:textId="77777777" w:rsidTr="004B0AD4">
              <w:tc>
                <w:tcPr>
                  <w:tcW w:w="882" w:type="dxa"/>
                </w:tcPr>
                <w:p w14:paraId="335A40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40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4082" w14:textId="77777777" w:rsidTr="004B0AD4">
              <w:tc>
                <w:tcPr>
                  <w:tcW w:w="882" w:type="dxa"/>
                </w:tcPr>
                <w:p w14:paraId="335A40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40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4083" w14:textId="77777777" w:rsidR="00854B6F" w:rsidRPr="0002501E" w:rsidRDefault="00854B6F" w:rsidP="00784F47">
            <w:pPr>
              <w:rPr>
                <w:rFonts w:ascii="Times New Roman" w:hAnsi="Times New Roman"/>
                <w:sz w:val="18"/>
                <w:szCs w:val="18"/>
              </w:rPr>
            </w:pPr>
          </w:p>
        </w:tc>
      </w:tr>
      <w:tr w:rsidR="00854B6F" w:rsidRPr="0002501E" w14:paraId="335A408F" w14:textId="77777777" w:rsidTr="00F74EB9">
        <w:trPr>
          <w:cantSplit/>
        </w:trPr>
        <w:tc>
          <w:tcPr>
            <w:tcW w:w="2988" w:type="dxa"/>
          </w:tcPr>
          <w:p w14:paraId="335A40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390</w:t>
            </w:r>
          </w:p>
          <w:p w14:paraId="335A40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89" w14:textId="77777777" w:rsidTr="00983EFE">
              <w:tc>
                <w:tcPr>
                  <w:tcW w:w="882" w:type="dxa"/>
                </w:tcPr>
                <w:p w14:paraId="335A40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31</w:t>
                  </w:r>
                </w:p>
              </w:tc>
              <w:tc>
                <w:tcPr>
                  <w:tcW w:w="2307" w:type="dxa"/>
                </w:tcPr>
                <w:p w14:paraId="335A40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DISABILITY CONDITION</w:t>
                  </w:r>
                </w:p>
              </w:tc>
            </w:tr>
            <w:tr w:rsidR="00854B6F" w:rsidRPr="0002501E" w14:paraId="335A408C" w14:textId="77777777" w:rsidTr="00983EFE">
              <w:tc>
                <w:tcPr>
                  <w:tcW w:w="882" w:type="dxa"/>
                </w:tcPr>
                <w:p w14:paraId="335A40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8D" w14:textId="77777777" w:rsidR="00854B6F" w:rsidRPr="0002501E" w:rsidRDefault="00854B6F" w:rsidP="00784F47">
            <w:pPr>
              <w:rPr>
                <w:rFonts w:ascii="Times New Roman" w:hAnsi="Times New Roman"/>
                <w:sz w:val="18"/>
                <w:szCs w:val="18"/>
              </w:rPr>
            </w:pPr>
          </w:p>
        </w:tc>
        <w:tc>
          <w:tcPr>
            <w:tcW w:w="3168" w:type="dxa"/>
          </w:tcPr>
          <w:p w14:paraId="335A408E" w14:textId="77777777" w:rsidR="00854B6F" w:rsidRPr="0002501E" w:rsidRDefault="00854B6F" w:rsidP="00784F47">
            <w:pPr>
              <w:rPr>
                <w:rFonts w:ascii="Times New Roman" w:hAnsi="Times New Roman"/>
                <w:sz w:val="18"/>
                <w:szCs w:val="18"/>
              </w:rPr>
            </w:pPr>
          </w:p>
        </w:tc>
      </w:tr>
      <w:tr w:rsidR="00854B6F" w:rsidRPr="0002501E" w14:paraId="335A409A" w14:textId="77777777" w:rsidTr="00F74EB9">
        <w:trPr>
          <w:cantSplit/>
        </w:trPr>
        <w:tc>
          <w:tcPr>
            <w:tcW w:w="2988" w:type="dxa"/>
          </w:tcPr>
          <w:p w14:paraId="335A40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w:t>
            </w:r>
          </w:p>
          <w:p w14:paraId="335A40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4" w14:textId="77777777" w:rsidTr="00983EFE">
              <w:tc>
                <w:tcPr>
                  <w:tcW w:w="882" w:type="dxa"/>
                </w:tcPr>
                <w:p w14:paraId="335A40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8.2</w:t>
                  </w:r>
                </w:p>
              </w:tc>
              <w:tc>
                <w:tcPr>
                  <w:tcW w:w="2307" w:type="dxa"/>
                </w:tcPr>
                <w:p w14:paraId="335A40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IDENTIFICATION FORMAT</w:t>
                  </w:r>
                </w:p>
              </w:tc>
            </w:tr>
          </w:tbl>
          <w:p w14:paraId="335A409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8" w14:textId="77777777" w:rsidTr="00FF3B9A">
              <w:tc>
                <w:tcPr>
                  <w:tcW w:w="882" w:type="dxa"/>
                </w:tcPr>
                <w:p w14:paraId="335A40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99" w14:textId="77777777" w:rsidR="00854B6F" w:rsidRPr="0002501E" w:rsidRDefault="00854B6F" w:rsidP="00784F47">
            <w:pPr>
              <w:rPr>
                <w:rFonts w:ascii="Times New Roman" w:hAnsi="Times New Roman"/>
                <w:sz w:val="18"/>
                <w:szCs w:val="18"/>
              </w:rPr>
            </w:pPr>
          </w:p>
        </w:tc>
      </w:tr>
      <w:tr w:rsidR="00854B6F" w:rsidRPr="0002501E" w14:paraId="335A40A8" w14:textId="77777777" w:rsidTr="00F74EB9">
        <w:trPr>
          <w:cantSplit/>
        </w:trPr>
        <w:tc>
          <w:tcPr>
            <w:tcW w:w="2988" w:type="dxa"/>
          </w:tcPr>
          <w:p w14:paraId="335A40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391.1</w:t>
            </w:r>
          </w:p>
          <w:p w14:paraId="335A40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9F" w14:textId="77777777" w:rsidTr="00983EFE">
              <w:tc>
                <w:tcPr>
                  <w:tcW w:w="882" w:type="dxa"/>
                </w:tcPr>
                <w:p w14:paraId="335A40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A2" w14:textId="77777777" w:rsidTr="00983EFE">
              <w:tc>
                <w:tcPr>
                  <w:tcW w:w="882" w:type="dxa"/>
                </w:tcPr>
                <w:p w14:paraId="335A40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40A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A6" w14:textId="77777777" w:rsidTr="00E06F35">
              <w:tc>
                <w:tcPr>
                  <w:tcW w:w="882" w:type="dxa"/>
                </w:tcPr>
                <w:p w14:paraId="335A40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40A7" w14:textId="77777777" w:rsidR="00854B6F" w:rsidRPr="0002501E" w:rsidRDefault="00854B6F" w:rsidP="00784F47">
            <w:pPr>
              <w:rPr>
                <w:rFonts w:ascii="Times New Roman" w:hAnsi="Times New Roman"/>
                <w:sz w:val="18"/>
                <w:szCs w:val="18"/>
              </w:rPr>
            </w:pPr>
          </w:p>
        </w:tc>
      </w:tr>
      <w:tr w:rsidR="00854B6F" w:rsidRPr="0002501E" w14:paraId="335A40B9" w14:textId="77777777" w:rsidTr="00F74EB9">
        <w:trPr>
          <w:cantSplit/>
        </w:trPr>
        <w:tc>
          <w:tcPr>
            <w:tcW w:w="2988" w:type="dxa"/>
          </w:tcPr>
          <w:p w14:paraId="335A40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391.31</w:t>
            </w:r>
          </w:p>
          <w:p w14:paraId="335A40A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AD" w14:textId="77777777" w:rsidTr="00983EFE">
              <w:tc>
                <w:tcPr>
                  <w:tcW w:w="882" w:type="dxa"/>
                </w:tcPr>
                <w:p w14:paraId="335A40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B0" w14:textId="77777777" w:rsidTr="00983EFE">
              <w:tc>
                <w:tcPr>
                  <w:tcW w:w="882" w:type="dxa"/>
                </w:tcPr>
                <w:p w14:paraId="335A40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B3" w14:textId="77777777" w:rsidTr="00983EFE">
              <w:tc>
                <w:tcPr>
                  <w:tcW w:w="882" w:type="dxa"/>
                </w:tcPr>
                <w:p w14:paraId="335A40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0B6" w14:textId="77777777" w:rsidTr="00983EFE">
              <w:tc>
                <w:tcPr>
                  <w:tcW w:w="882" w:type="dxa"/>
                </w:tcPr>
                <w:p w14:paraId="335A40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123</w:t>
                  </w:r>
                </w:p>
              </w:tc>
              <w:tc>
                <w:tcPr>
                  <w:tcW w:w="2307" w:type="dxa"/>
                </w:tcPr>
                <w:p w14:paraId="335A40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REQUEST / CONSULTATION</w:t>
                  </w:r>
                </w:p>
              </w:tc>
            </w:tr>
          </w:tbl>
          <w:p w14:paraId="335A40B7" w14:textId="77777777" w:rsidR="00854B6F" w:rsidRPr="0002501E" w:rsidRDefault="00854B6F" w:rsidP="00784F47">
            <w:pPr>
              <w:rPr>
                <w:rFonts w:ascii="Times New Roman" w:hAnsi="Times New Roman"/>
                <w:sz w:val="18"/>
                <w:szCs w:val="18"/>
              </w:rPr>
            </w:pPr>
          </w:p>
        </w:tc>
        <w:tc>
          <w:tcPr>
            <w:tcW w:w="3168" w:type="dxa"/>
          </w:tcPr>
          <w:p w14:paraId="335A40B8" w14:textId="77777777" w:rsidR="00854B6F" w:rsidRPr="0002501E" w:rsidRDefault="00854B6F" w:rsidP="00784F47">
            <w:pPr>
              <w:rPr>
                <w:rFonts w:ascii="Times New Roman" w:hAnsi="Times New Roman"/>
                <w:sz w:val="18"/>
                <w:szCs w:val="18"/>
              </w:rPr>
            </w:pPr>
          </w:p>
        </w:tc>
      </w:tr>
      <w:tr w:rsidR="00854B6F" w:rsidRPr="0002501E" w14:paraId="335A4145" w14:textId="77777777" w:rsidTr="00F74EB9">
        <w:trPr>
          <w:cantSplit/>
        </w:trPr>
        <w:tc>
          <w:tcPr>
            <w:tcW w:w="2988" w:type="dxa"/>
          </w:tcPr>
          <w:p w14:paraId="335A40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399</w:t>
            </w:r>
          </w:p>
          <w:p w14:paraId="335A40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0BE" w14:textId="77777777" w:rsidTr="00983EFE">
              <w:tc>
                <w:tcPr>
                  <w:tcW w:w="882" w:type="dxa"/>
                </w:tcPr>
                <w:p w14:paraId="335A40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353.5</w:t>
                  </w:r>
                </w:p>
              </w:tc>
              <w:tc>
                <w:tcPr>
                  <w:tcW w:w="2307" w:type="dxa"/>
                </w:tcPr>
                <w:p w14:paraId="335A40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AMBULANCE CONDITION INDICATORS</w:t>
                  </w:r>
                </w:p>
              </w:tc>
            </w:tr>
            <w:tr w:rsidR="00854B6F" w:rsidRPr="0002501E" w14:paraId="335A40C1" w14:textId="77777777" w:rsidTr="00983EFE">
              <w:tc>
                <w:tcPr>
                  <w:tcW w:w="882" w:type="dxa"/>
                </w:tcPr>
                <w:p w14:paraId="335A40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40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40C4" w14:textId="77777777" w:rsidTr="00983EFE">
              <w:tc>
                <w:tcPr>
                  <w:tcW w:w="882" w:type="dxa"/>
                </w:tcPr>
                <w:p w14:paraId="335A40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0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0C7" w14:textId="77777777" w:rsidTr="00983EFE">
              <w:tc>
                <w:tcPr>
                  <w:tcW w:w="882" w:type="dxa"/>
                </w:tcPr>
                <w:p w14:paraId="335A40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40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40CA" w14:textId="77777777" w:rsidTr="00983EFE">
              <w:tc>
                <w:tcPr>
                  <w:tcW w:w="882" w:type="dxa"/>
                </w:tcPr>
                <w:p w14:paraId="335A40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40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40CD" w14:textId="77777777" w:rsidTr="00983EFE">
              <w:tc>
                <w:tcPr>
                  <w:tcW w:w="882" w:type="dxa"/>
                </w:tcPr>
                <w:p w14:paraId="335A40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40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40D0" w14:textId="77777777" w:rsidTr="00983EFE">
              <w:tc>
                <w:tcPr>
                  <w:tcW w:w="882" w:type="dxa"/>
                </w:tcPr>
                <w:p w14:paraId="335A40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40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40D3" w14:textId="77777777" w:rsidTr="00983EFE">
              <w:tc>
                <w:tcPr>
                  <w:tcW w:w="882" w:type="dxa"/>
                </w:tcPr>
                <w:p w14:paraId="335A40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353.3</w:t>
                  </w:r>
                </w:p>
              </w:tc>
              <w:tc>
                <w:tcPr>
                  <w:tcW w:w="2307" w:type="dxa"/>
                </w:tcPr>
                <w:p w14:paraId="335A40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ATTACHMENT REPORT TYPE</w:t>
                  </w:r>
                </w:p>
              </w:tc>
            </w:tr>
            <w:tr w:rsidR="00854B6F" w:rsidRPr="0002501E" w14:paraId="335A40D6" w14:textId="77777777" w:rsidTr="00983EFE">
              <w:tc>
                <w:tcPr>
                  <w:tcW w:w="882" w:type="dxa"/>
                </w:tcPr>
                <w:p w14:paraId="335A40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tc>
              <w:tc>
                <w:tcPr>
                  <w:tcW w:w="2307" w:type="dxa"/>
                </w:tcPr>
                <w:p w14:paraId="335A40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w:t>
                  </w:r>
                </w:p>
              </w:tc>
            </w:tr>
            <w:tr w:rsidR="00854B6F" w:rsidRPr="0002501E" w14:paraId="335A40D9" w14:textId="77777777" w:rsidTr="00983EFE">
              <w:tc>
                <w:tcPr>
                  <w:tcW w:w="882" w:type="dxa"/>
                </w:tcPr>
                <w:p w14:paraId="335A40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350.8</w:t>
                  </w:r>
                </w:p>
              </w:tc>
              <w:tc>
                <w:tcPr>
                  <w:tcW w:w="2307" w:type="dxa"/>
                </w:tcPr>
                <w:p w14:paraId="335A40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ERROR</w:t>
                  </w:r>
                </w:p>
              </w:tc>
            </w:tr>
            <w:tr w:rsidR="00854B6F" w:rsidRPr="0002501E" w14:paraId="335A40DC" w14:textId="77777777" w:rsidTr="00983EFE">
              <w:tc>
                <w:tcPr>
                  <w:tcW w:w="882" w:type="dxa"/>
                </w:tcPr>
                <w:p w14:paraId="335A40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355.96</w:t>
                  </w:r>
                </w:p>
              </w:tc>
              <w:tc>
                <w:tcPr>
                  <w:tcW w:w="2307" w:type="dxa"/>
                </w:tcPr>
                <w:p w14:paraId="335A40D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INS CO PROVIDER ID CARE UNIT</w:t>
                  </w:r>
                </w:p>
              </w:tc>
            </w:tr>
            <w:tr w:rsidR="00854B6F" w:rsidRPr="0002501E" w14:paraId="335A40DF" w14:textId="77777777" w:rsidTr="00983EFE">
              <w:tc>
                <w:tcPr>
                  <w:tcW w:w="882" w:type="dxa"/>
                </w:tcPr>
                <w:p w14:paraId="335A40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355.93</w:t>
                  </w:r>
                </w:p>
              </w:tc>
              <w:tc>
                <w:tcPr>
                  <w:tcW w:w="2307" w:type="dxa"/>
                </w:tcPr>
                <w:p w14:paraId="335A40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NON/OTHER VA BILLING PROVIDER</w:t>
                  </w:r>
                </w:p>
              </w:tc>
            </w:tr>
            <w:tr w:rsidR="00854B6F" w:rsidRPr="0002501E" w14:paraId="335A40E2" w14:textId="77777777" w:rsidTr="00983EFE">
              <w:tc>
                <w:tcPr>
                  <w:tcW w:w="882" w:type="dxa"/>
                </w:tcPr>
                <w:p w14:paraId="335A40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355.97</w:t>
                  </w:r>
                </w:p>
              </w:tc>
              <w:tc>
                <w:tcPr>
                  <w:tcW w:w="2307" w:type="dxa"/>
                </w:tcPr>
                <w:p w14:paraId="335A40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PROVIDER ID # TYPE</w:t>
                  </w:r>
                </w:p>
              </w:tc>
            </w:tr>
            <w:tr w:rsidR="00854B6F" w:rsidRPr="0002501E" w14:paraId="335A40E5" w14:textId="77777777" w:rsidTr="00983EFE">
              <w:tc>
                <w:tcPr>
                  <w:tcW w:w="882" w:type="dxa"/>
                </w:tcPr>
                <w:p w14:paraId="335A40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40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40E8" w14:textId="77777777" w:rsidTr="00983EFE">
              <w:tc>
                <w:tcPr>
                  <w:tcW w:w="882" w:type="dxa"/>
                </w:tcPr>
                <w:p w14:paraId="335A40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40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40EB" w14:textId="77777777" w:rsidTr="00983EFE">
              <w:tc>
                <w:tcPr>
                  <w:tcW w:w="882" w:type="dxa"/>
                </w:tcPr>
                <w:p w14:paraId="335A40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40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40EE" w14:textId="77777777" w:rsidTr="00983EFE">
              <w:tc>
                <w:tcPr>
                  <w:tcW w:w="882" w:type="dxa"/>
                </w:tcPr>
                <w:p w14:paraId="335A40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40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40F1" w14:textId="77777777" w:rsidTr="00983EFE">
              <w:tc>
                <w:tcPr>
                  <w:tcW w:w="882" w:type="dxa"/>
                </w:tcPr>
                <w:p w14:paraId="335A40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399.4</w:t>
                  </w:r>
                </w:p>
              </w:tc>
              <w:tc>
                <w:tcPr>
                  <w:tcW w:w="2307" w:type="dxa"/>
                </w:tcPr>
                <w:p w14:paraId="335A40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INCONSISTEND DATA ELEMENT</w:t>
                  </w:r>
                </w:p>
              </w:tc>
            </w:tr>
            <w:tr w:rsidR="00854B6F" w:rsidRPr="0002501E" w14:paraId="335A40F4" w14:textId="77777777" w:rsidTr="00983EFE">
              <w:tc>
                <w:tcPr>
                  <w:tcW w:w="882" w:type="dxa"/>
                </w:tcPr>
                <w:p w14:paraId="335A40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0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0F7" w14:textId="77777777" w:rsidTr="00983EFE">
              <w:tc>
                <w:tcPr>
                  <w:tcW w:w="882" w:type="dxa"/>
                </w:tcPr>
                <w:p w14:paraId="335A40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40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14:paraId="335A40FA" w14:textId="77777777" w:rsidTr="00983EFE">
              <w:tc>
                <w:tcPr>
                  <w:tcW w:w="882" w:type="dxa"/>
                </w:tcPr>
                <w:p w14:paraId="335A40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40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40FD" w14:textId="77777777" w:rsidTr="00983EFE">
              <w:tc>
                <w:tcPr>
                  <w:tcW w:w="882" w:type="dxa"/>
                </w:tcPr>
                <w:p w14:paraId="335A40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40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4100" w14:textId="77777777" w:rsidTr="00983EFE">
              <w:tc>
                <w:tcPr>
                  <w:tcW w:w="882" w:type="dxa"/>
                </w:tcPr>
                <w:p w14:paraId="335A40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40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4103" w14:textId="77777777" w:rsidTr="00983EFE">
              <w:tc>
                <w:tcPr>
                  <w:tcW w:w="882" w:type="dxa"/>
                </w:tcPr>
                <w:p w14:paraId="335A41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41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r w:rsidR="00854B6F" w:rsidRPr="0002501E" w14:paraId="335A4106" w14:textId="77777777" w:rsidTr="00983EFE">
              <w:tc>
                <w:tcPr>
                  <w:tcW w:w="882" w:type="dxa"/>
                </w:tcPr>
                <w:p w14:paraId="335A41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353.1</w:t>
                  </w:r>
                </w:p>
              </w:tc>
              <w:tc>
                <w:tcPr>
                  <w:tcW w:w="2307" w:type="dxa"/>
                </w:tcPr>
                <w:p w14:paraId="335A41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PLACE OF SERVICE</w:t>
                  </w:r>
                </w:p>
              </w:tc>
            </w:tr>
            <w:tr w:rsidR="00854B6F" w:rsidRPr="0002501E" w14:paraId="335A4109" w14:textId="77777777" w:rsidTr="00983EFE">
              <w:tc>
                <w:tcPr>
                  <w:tcW w:w="882" w:type="dxa"/>
                </w:tcPr>
                <w:p w14:paraId="335A41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w:t>
                  </w:r>
                </w:p>
              </w:tc>
              <w:tc>
                <w:tcPr>
                  <w:tcW w:w="2307" w:type="dxa"/>
                </w:tcPr>
                <w:p w14:paraId="335A41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PTF</w:t>
                  </w:r>
                </w:p>
              </w:tc>
            </w:tr>
            <w:tr w:rsidR="00854B6F" w:rsidRPr="0002501E" w14:paraId="335A410C" w14:textId="77777777" w:rsidTr="00983EFE">
              <w:tc>
                <w:tcPr>
                  <w:tcW w:w="882" w:type="dxa"/>
                </w:tcPr>
                <w:p w14:paraId="335A41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41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r w:rsidR="00854B6F" w:rsidRPr="0002501E" w14:paraId="335A410F" w14:textId="77777777" w:rsidTr="00983EFE">
              <w:tc>
                <w:tcPr>
                  <w:tcW w:w="882" w:type="dxa"/>
                </w:tcPr>
                <w:p w14:paraId="335A41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41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r w:rsidR="00854B6F" w:rsidRPr="0002501E" w14:paraId="335A4112" w14:textId="77777777" w:rsidTr="00983EFE">
              <w:tc>
                <w:tcPr>
                  <w:tcW w:w="882" w:type="dxa"/>
                </w:tcPr>
                <w:p w14:paraId="335A41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14:paraId="335A41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r w:rsidR="00854B6F" w:rsidRPr="0002501E" w14:paraId="335A4115" w14:textId="77777777" w:rsidTr="00983EFE">
              <w:tc>
                <w:tcPr>
                  <w:tcW w:w="882" w:type="dxa"/>
                </w:tcPr>
                <w:p w14:paraId="335A41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353.4</w:t>
                  </w:r>
                </w:p>
              </w:tc>
              <w:tc>
                <w:tcPr>
                  <w:tcW w:w="2307" w:type="dxa"/>
                </w:tcPr>
                <w:p w14:paraId="335A41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TRANSPORT REASON CODE</w:t>
                  </w:r>
                </w:p>
              </w:tc>
            </w:tr>
            <w:tr w:rsidR="00854B6F" w:rsidRPr="0002501E" w14:paraId="335A4118" w14:textId="77777777" w:rsidTr="00983EFE">
              <w:tc>
                <w:tcPr>
                  <w:tcW w:w="882" w:type="dxa"/>
                </w:tcPr>
                <w:p w14:paraId="335A41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353.2</w:t>
                  </w:r>
                </w:p>
              </w:tc>
              <w:tc>
                <w:tcPr>
                  <w:tcW w:w="2307" w:type="dxa"/>
                </w:tcPr>
                <w:p w14:paraId="335A41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TYPE OF SERVICE</w:t>
                  </w:r>
                </w:p>
              </w:tc>
            </w:tr>
          </w:tbl>
          <w:p w14:paraId="335A411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1C" w14:textId="77777777" w:rsidTr="00FF3B9A">
              <w:tc>
                <w:tcPr>
                  <w:tcW w:w="882" w:type="dxa"/>
                </w:tcPr>
                <w:p w14:paraId="335A41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351.5</w:t>
                  </w:r>
                </w:p>
              </w:tc>
              <w:tc>
                <w:tcPr>
                  <w:tcW w:w="2307" w:type="dxa"/>
                </w:tcPr>
                <w:p w14:paraId="335A41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TRICARE PHARMACY TRANSACTIONS</w:t>
                  </w:r>
                </w:p>
              </w:tc>
            </w:tr>
            <w:tr w:rsidR="00854B6F" w:rsidRPr="0002501E" w14:paraId="335A411F" w14:textId="77777777" w:rsidTr="00FF3B9A">
              <w:tc>
                <w:tcPr>
                  <w:tcW w:w="882" w:type="dxa"/>
                </w:tcPr>
                <w:p w14:paraId="335A41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351.9</w:t>
                  </w:r>
                </w:p>
              </w:tc>
              <w:tc>
                <w:tcPr>
                  <w:tcW w:w="2307" w:type="dxa"/>
                </w:tcPr>
                <w:p w14:paraId="335A41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CLAIMSMANAGER BILLS</w:t>
                  </w:r>
                </w:p>
              </w:tc>
            </w:tr>
            <w:tr w:rsidR="00854B6F" w:rsidRPr="0002501E" w14:paraId="335A4122" w14:textId="77777777" w:rsidTr="00FF3B9A">
              <w:tc>
                <w:tcPr>
                  <w:tcW w:w="882" w:type="dxa"/>
                </w:tcPr>
                <w:p w14:paraId="335A41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41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4125" w14:textId="77777777" w:rsidTr="00FF3B9A">
              <w:tc>
                <w:tcPr>
                  <w:tcW w:w="882" w:type="dxa"/>
                </w:tcPr>
                <w:p w14:paraId="335A41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41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4128" w14:textId="77777777" w:rsidTr="00FF3B9A">
              <w:tc>
                <w:tcPr>
                  <w:tcW w:w="882" w:type="dxa"/>
                </w:tcPr>
                <w:p w14:paraId="335A41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41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412B" w14:textId="77777777" w:rsidTr="00FF3B9A">
              <w:tc>
                <w:tcPr>
                  <w:tcW w:w="882" w:type="dxa"/>
                </w:tcPr>
                <w:p w14:paraId="335A41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41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412E" w14:textId="77777777" w:rsidTr="00FF3B9A">
              <w:tc>
                <w:tcPr>
                  <w:tcW w:w="882" w:type="dxa"/>
                </w:tcPr>
                <w:p w14:paraId="335A41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41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4131" w14:textId="77777777" w:rsidTr="00FF3B9A">
              <w:tc>
                <w:tcPr>
                  <w:tcW w:w="882" w:type="dxa"/>
                </w:tcPr>
                <w:p w14:paraId="335A41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41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r w:rsidR="00854B6F" w:rsidRPr="0002501E" w14:paraId="335A4134" w14:textId="77777777" w:rsidTr="00FF3B9A">
              <w:tc>
                <w:tcPr>
                  <w:tcW w:w="882" w:type="dxa"/>
                </w:tcPr>
                <w:p w14:paraId="335A41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tc>
              <w:tc>
                <w:tcPr>
                  <w:tcW w:w="2307" w:type="dxa"/>
                </w:tcPr>
                <w:p w14:paraId="335A41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w:t>
                  </w:r>
                </w:p>
              </w:tc>
            </w:tr>
            <w:tr w:rsidR="00854B6F" w:rsidRPr="0002501E" w14:paraId="335A4137" w14:textId="77777777" w:rsidTr="00FF3B9A">
              <w:tc>
                <w:tcPr>
                  <w:tcW w:w="882" w:type="dxa"/>
                </w:tcPr>
                <w:p w14:paraId="335A41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tc>
              <w:tc>
                <w:tcPr>
                  <w:tcW w:w="2307" w:type="dxa"/>
                </w:tcPr>
                <w:p w14:paraId="335A41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w:t>
                  </w:r>
                </w:p>
              </w:tc>
            </w:tr>
            <w:tr w:rsidR="00854B6F" w:rsidRPr="0002501E" w14:paraId="335A413A" w14:textId="77777777" w:rsidTr="00FF3B9A">
              <w:tc>
                <w:tcPr>
                  <w:tcW w:w="882" w:type="dxa"/>
                </w:tcPr>
                <w:p w14:paraId="335A41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tc>
              <w:tc>
                <w:tcPr>
                  <w:tcW w:w="2307" w:type="dxa"/>
                </w:tcPr>
                <w:p w14:paraId="335A41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w:t>
                  </w:r>
                </w:p>
              </w:tc>
            </w:tr>
            <w:tr w:rsidR="00854B6F" w:rsidRPr="0002501E" w14:paraId="335A413D" w14:textId="77777777" w:rsidTr="00FF3B9A">
              <w:tc>
                <w:tcPr>
                  <w:tcW w:w="882" w:type="dxa"/>
                </w:tcPr>
                <w:p w14:paraId="335A41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41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4140" w14:textId="77777777" w:rsidTr="00FF3B9A">
              <w:tc>
                <w:tcPr>
                  <w:tcW w:w="882" w:type="dxa"/>
                </w:tcPr>
                <w:p w14:paraId="335A41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43" w14:textId="77777777" w:rsidTr="00FF3B9A">
              <w:tc>
                <w:tcPr>
                  <w:tcW w:w="882" w:type="dxa"/>
                </w:tcPr>
                <w:p w14:paraId="335A41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4144" w14:textId="77777777" w:rsidR="00854B6F" w:rsidRPr="0002501E" w:rsidRDefault="00854B6F" w:rsidP="00784F47">
            <w:pPr>
              <w:rPr>
                <w:rFonts w:ascii="Times New Roman" w:hAnsi="Times New Roman"/>
                <w:sz w:val="18"/>
                <w:szCs w:val="18"/>
              </w:rPr>
            </w:pPr>
          </w:p>
        </w:tc>
      </w:tr>
      <w:tr w:rsidR="00854B6F" w:rsidRPr="0002501E" w14:paraId="335A416B" w14:textId="77777777" w:rsidTr="00F74EB9">
        <w:trPr>
          <w:cantSplit/>
        </w:trPr>
        <w:tc>
          <w:tcPr>
            <w:tcW w:w="2988" w:type="dxa"/>
          </w:tcPr>
          <w:p w14:paraId="335A41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p w14:paraId="335A41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4A" w14:textId="77777777" w:rsidTr="00983EFE">
              <w:tc>
                <w:tcPr>
                  <w:tcW w:w="882" w:type="dxa"/>
                </w:tcPr>
                <w:p w14:paraId="335A41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350.1</w:t>
                  </w:r>
                </w:p>
              </w:tc>
              <w:tc>
                <w:tcPr>
                  <w:tcW w:w="2307" w:type="dxa"/>
                </w:tcPr>
                <w:p w14:paraId="335A41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ACTION TYPE</w:t>
                  </w:r>
                </w:p>
              </w:tc>
            </w:tr>
            <w:tr w:rsidR="00854B6F" w:rsidRPr="0002501E" w14:paraId="335A414D" w14:textId="77777777" w:rsidTr="00983EFE">
              <w:tc>
                <w:tcPr>
                  <w:tcW w:w="882" w:type="dxa"/>
                </w:tcPr>
                <w:p w14:paraId="335A41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bl>
          <w:p w14:paraId="335A414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51" w14:textId="77777777" w:rsidTr="00FF3B9A">
              <w:tc>
                <w:tcPr>
                  <w:tcW w:w="882" w:type="dxa"/>
                </w:tcPr>
                <w:p w14:paraId="335A41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42.4</w:t>
                  </w:r>
                </w:p>
              </w:tc>
              <w:tc>
                <w:tcPr>
                  <w:tcW w:w="2307" w:type="dxa"/>
                </w:tcPr>
                <w:p w14:paraId="335A41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SPECIALTY</w:t>
                  </w:r>
                </w:p>
              </w:tc>
            </w:tr>
            <w:tr w:rsidR="00854B6F" w:rsidRPr="0002501E" w14:paraId="335A4154" w14:textId="77777777" w:rsidTr="00FF3B9A">
              <w:tc>
                <w:tcPr>
                  <w:tcW w:w="882" w:type="dxa"/>
                </w:tcPr>
                <w:p w14:paraId="335A41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tc>
              <w:tc>
                <w:tcPr>
                  <w:tcW w:w="2307" w:type="dxa"/>
                </w:tcPr>
                <w:p w14:paraId="335A41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SCHEDULE</w:t>
                  </w:r>
                </w:p>
              </w:tc>
            </w:tr>
            <w:tr w:rsidR="00854B6F" w:rsidRPr="0002501E" w14:paraId="335A4157" w14:textId="77777777" w:rsidTr="00FF3B9A">
              <w:tc>
                <w:tcPr>
                  <w:tcW w:w="882" w:type="dxa"/>
                </w:tcPr>
                <w:p w14:paraId="335A41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41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415A" w14:textId="77777777" w:rsidTr="00FF3B9A">
              <w:tc>
                <w:tcPr>
                  <w:tcW w:w="882" w:type="dxa"/>
                </w:tcPr>
                <w:p w14:paraId="335A41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41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r w:rsidR="00854B6F" w:rsidRPr="0002501E" w14:paraId="335A415D" w14:textId="77777777" w:rsidTr="00FF3B9A">
              <w:tc>
                <w:tcPr>
                  <w:tcW w:w="882" w:type="dxa"/>
                </w:tcPr>
                <w:p w14:paraId="335A41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60" w14:textId="77777777" w:rsidTr="00FF3B9A">
              <w:tc>
                <w:tcPr>
                  <w:tcW w:w="882" w:type="dxa"/>
                </w:tcPr>
                <w:p w14:paraId="335A41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163" w14:textId="77777777" w:rsidTr="00FF3B9A">
              <w:tc>
                <w:tcPr>
                  <w:tcW w:w="882" w:type="dxa"/>
                </w:tcPr>
                <w:p w14:paraId="335A41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tc>
              <w:tc>
                <w:tcPr>
                  <w:tcW w:w="2307" w:type="dxa"/>
                </w:tcPr>
                <w:p w14:paraId="335A41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w:t>
                  </w:r>
                </w:p>
              </w:tc>
            </w:tr>
            <w:tr w:rsidR="00854B6F" w:rsidRPr="0002501E" w14:paraId="335A4166" w14:textId="77777777" w:rsidTr="00FF3B9A">
              <w:tc>
                <w:tcPr>
                  <w:tcW w:w="882" w:type="dxa"/>
                </w:tcPr>
                <w:p w14:paraId="335A41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487.81</w:t>
                  </w:r>
                </w:p>
              </w:tc>
              <w:tc>
                <w:tcPr>
                  <w:tcW w:w="2307" w:type="dxa"/>
                </w:tcPr>
                <w:p w14:paraId="335A416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ODS DOD RATES</w:t>
                  </w:r>
                </w:p>
              </w:tc>
            </w:tr>
            <w:tr w:rsidR="00854B6F" w:rsidRPr="0002501E" w14:paraId="335A4169" w14:textId="77777777" w:rsidTr="00FF3B9A">
              <w:tc>
                <w:tcPr>
                  <w:tcW w:w="882" w:type="dxa"/>
                </w:tcPr>
                <w:p w14:paraId="335A41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11500.61</w:t>
                  </w:r>
                </w:p>
              </w:tc>
              <w:tc>
                <w:tcPr>
                  <w:tcW w:w="2307" w:type="dxa"/>
                </w:tcPr>
                <w:p w14:paraId="335A41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ODS BILLING SPECIALTY</w:t>
                  </w:r>
                </w:p>
              </w:tc>
            </w:tr>
          </w:tbl>
          <w:p w14:paraId="335A416A" w14:textId="77777777" w:rsidR="00854B6F" w:rsidRPr="0002501E" w:rsidRDefault="00854B6F" w:rsidP="00784F47">
            <w:pPr>
              <w:rPr>
                <w:rFonts w:ascii="Times New Roman" w:hAnsi="Times New Roman"/>
                <w:sz w:val="18"/>
                <w:szCs w:val="18"/>
              </w:rPr>
            </w:pPr>
          </w:p>
        </w:tc>
      </w:tr>
      <w:tr w:rsidR="00854B6F" w:rsidRPr="0002501E" w14:paraId="335A4185" w14:textId="77777777" w:rsidTr="00F74EB9">
        <w:trPr>
          <w:cantSplit/>
        </w:trPr>
        <w:tc>
          <w:tcPr>
            <w:tcW w:w="2988" w:type="dxa"/>
          </w:tcPr>
          <w:p w14:paraId="335A41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399.2</w:t>
            </w:r>
          </w:p>
          <w:p w14:paraId="335A41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 FILE</w:t>
            </w:r>
          </w:p>
        </w:tc>
        <w:tc>
          <w:tcPr>
            <w:tcW w:w="3420" w:type="dxa"/>
          </w:tcPr>
          <w:p w14:paraId="335A416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71" w14:textId="77777777" w:rsidTr="00FF3B9A">
              <w:tc>
                <w:tcPr>
                  <w:tcW w:w="882" w:type="dxa"/>
                </w:tcPr>
                <w:p w14:paraId="335A41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41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4174" w14:textId="77777777" w:rsidTr="00FF3B9A">
              <w:tc>
                <w:tcPr>
                  <w:tcW w:w="882" w:type="dxa"/>
                </w:tcPr>
                <w:p w14:paraId="335A41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41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4177" w14:textId="77777777" w:rsidTr="00FF3B9A">
              <w:tc>
                <w:tcPr>
                  <w:tcW w:w="882" w:type="dxa"/>
                </w:tcPr>
                <w:p w14:paraId="335A41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41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417A" w14:textId="77777777" w:rsidTr="00FF3B9A">
              <w:tc>
                <w:tcPr>
                  <w:tcW w:w="882" w:type="dxa"/>
                </w:tcPr>
                <w:p w14:paraId="335A41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41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r w:rsidR="00854B6F" w:rsidRPr="0002501E" w14:paraId="335A417D" w14:textId="77777777" w:rsidTr="00FF3B9A">
              <w:tc>
                <w:tcPr>
                  <w:tcW w:w="882" w:type="dxa"/>
                </w:tcPr>
                <w:p w14:paraId="335A41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41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4180" w14:textId="77777777" w:rsidTr="00FF3B9A">
              <w:tc>
                <w:tcPr>
                  <w:tcW w:w="882" w:type="dxa"/>
                </w:tcPr>
                <w:p w14:paraId="335A41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tc>
              <w:tc>
                <w:tcPr>
                  <w:tcW w:w="2307" w:type="dxa"/>
                </w:tcPr>
                <w:p w14:paraId="335A41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w:t>
                  </w:r>
                </w:p>
              </w:tc>
            </w:tr>
            <w:tr w:rsidR="00854B6F" w:rsidRPr="0002501E" w14:paraId="335A4183" w14:textId="77777777" w:rsidTr="00FF3B9A">
              <w:tc>
                <w:tcPr>
                  <w:tcW w:w="882" w:type="dxa"/>
                </w:tcPr>
                <w:p w14:paraId="335A4181" w14:textId="77777777" w:rsidR="00854B6F" w:rsidRPr="0002501E" w:rsidRDefault="00854B6F" w:rsidP="00784F47">
                  <w:pPr>
                    <w:rPr>
                      <w:rFonts w:ascii="Times New Roman" w:hAnsi="Times New Roman"/>
                      <w:sz w:val="18"/>
                      <w:szCs w:val="18"/>
                    </w:rPr>
                  </w:pPr>
                </w:p>
              </w:tc>
              <w:tc>
                <w:tcPr>
                  <w:tcW w:w="2307" w:type="dxa"/>
                </w:tcPr>
                <w:p w14:paraId="335A4182" w14:textId="77777777" w:rsidR="00854B6F" w:rsidRPr="0002501E" w:rsidRDefault="00854B6F" w:rsidP="00784F47">
                  <w:pPr>
                    <w:rPr>
                      <w:rFonts w:ascii="Times New Roman" w:hAnsi="Times New Roman"/>
                      <w:sz w:val="18"/>
                      <w:szCs w:val="18"/>
                    </w:rPr>
                  </w:pPr>
                </w:p>
              </w:tc>
            </w:tr>
          </w:tbl>
          <w:p w14:paraId="335A4184" w14:textId="77777777" w:rsidR="00854B6F" w:rsidRPr="0002501E" w:rsidRDefault="00854B6F" w:rsidP="00784F47">
            <w:pPr>
              <w:rPr>
                <w:rFonts w:ascii="Times New Roman" w:hAnsi="Times New Roman"/>
                <w:sz w:val="18"/>
                <w:szCs w:val="18"/>
              </w:rPr>
            </w:pPr>
          </w:p>
        </w:tc>
      </w:tr>
      <w:tr w:rsidR="00854B6F" w:rsidRPr="0002501E" w14:paraId="335A419C" w14:textId="77777777" w:rsidTr="00F74EB9">
        <w:trPr>
          <w:cantSplit/>
        </w:trPr>
        <w:tc>
          <w:tcPr>
            <w:tcW w:w="2988" w:type="dxa"/>
          </w:tcPr>
          <w:p w14:paraId="335A41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p w14:paraId="335A41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8A" w14:textId="77777777" w:rsidTr="00983EFE">
              <w:tc>
                <w:tcPr>
                  <w:tcW w:w="882" w:type="dxa"/>
                </w:tcPr>
                <w:p w14:paraId="335A41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430.2</w:t>
                  </w:r>
                </w:p>
              </w:tc>
              <w:tc>
                <w:tcPr>
                  <w:tcW w:w="2307" w:type="dxa"/>
                </w:tcPr>
                <w:p w14:paraId="335A41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ACCOUNTS RECEIVABLE CATEGORY</w:t>
                  </w:r>
                </w:p>
              </w:tc>
            </w:tr>
            <w:tr w:rsidR="00854B6F" w:rsidRPr="0002501E" w14:paraId="335A418D" w14:textId="77777777" w:rsidTr="00983EFE">
              <w:tc>
                <w:tcPr>
                  <w:tcW w:w="882" w:type="dxa"/>
                </w:tcPr>
                <w:p w14:paraId="335A41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430.6</w:t>
                  </w:r>
                </w:p>
              </w:tc>
              <w:tc>
                <w:tcPr>
                  <w:tcW w:w="2307" w:type="dxa"/>
                </w:tcPr>
                <w:p w14:paraId="335A41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AR DEBT LIST</w:t>
                  </w:r>
                </w:p>
              </w:tc>
            </w:tr>
          </w:tbl>
          <w:p w14:paraId="335A418E"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91" w14:textId="77777777" w:rsidTr="00FF3B9A">
              <w:tc>
                <w:tcPr>
                  <w:tcW w:w="882" w:type="dxa"/>
                </w:tcPr>
                <w:p w14:paraId="335A41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tc>
              <w:tc>
                <w:tcPr>
                  <w:tcW w:w="2307" w:type="dxa"/>
                </w:tcPr>
                <w:p w14:paraId="335A41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SCHEDULE</w:t>
                  </w:r>
                </w:p>
              </w:tc>
            </w:tr>
            <w:tr w:rsidR="00854B6F" w:rsidRPr="0002501E" w14:paraId="335A4194" w14:textId="77777777" w:rsidTr="00FF3B9A">
              <w:tc>
                <w:tcPr>
                  <w:tcW w:w="882" w:type="dxa"/>
                </w:tcPr>
                <w:p w14:paraId="335A41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366.15</w:t>
                  </w:r>
                </w:p>
              </w:tc>
              <w:tc>
                <w:tcPr>
                  <w:tcW w:w="2307" w:type="dxa"/>
                </w:tcPr>
                <w:p w14:paraId="335A41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NCPDP PRESCRIPTION</w:t>
                  </w:r>
                </w:p>
              </w:tc>
            </w:tr>
            <w:tr w:rsidR="00854B6F" w:rsidRPr="0002501E" w14:paraId="335A4197" w14:textId="77777777" w:rsidTr="00FF3B9A">
              <w:tc>
                <w:tcPr>
                  <w:tcW w:w="882" w:type="dxa"/>
                </w:tcPr>
                <w:p w14:paraId="335A41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41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419A" w14:textId="77777777" w:rsidTr="00FF3B9A">
              <w:tc>
                <w:tcPr>
                  <w:tcW w:w="882" w:type="dxa"/>
                </w:tcPr>
                <w:p w14:paraId="335A41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419B" w14:textId="77777777" w:rsidR="00854B6F" w:rsidRPr="0002501E" w:rsidRDefault="00854B6F" w:rsidP="00784F47">
            <w:pPr>
              <w:rPr>
                <w:rFonts w:ascii="Times New Roman" w:hAnsi="Times New Roman"/>
                <w:sz w:val="18"/>
                <w:szCs w:val="18"/>
              </w:rPr>
            </w:pPr>
          </w:p>
        </w:tc>
      </w:tr>
      <w:tr w:rsidR="00854B6F" w:rsidRPr="0002501E" w14:paraId="335A41A7" w14:textId="77777777" w:rsidTr="00F74EB9">
        <w:trPr>
          <w:cantSplit/>
        </w:trPr>
        <w:tc>
          <w:tcPr>
            <w:tcW w:w="2988" w:type="dxa"/>
          </w:tcPr>
          <w:p w14:paraId="335A41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p w14:paraId="335A41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41A1" w14:textId="77777777" w:rsidTr="00983EFE">
              <w:tc>
                <w:tcPr>
                  <w:tcW w:w="882" w:type="dxa"/>
                </w:tcPr>
                <w:p w14:paraId="335A41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41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41A4" w14:textId="77777777" w:rsidTr="00983EFE">
              <w:tc>
                <w:tcPr>
                  <w:tcW w:w="882" w:type="dxa"/>
                </w:tcPr>
                <w:p w14:paraId="335A41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41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41A5" w14:textId="77777777" w:rsidR="00854B6F" w:rsidRPr="0002501E" w:rsidRDefault="00854B6F" w:rsidP="00784F47">
            <w:pPr>
              <w:rPr>
                <w:rFonts w:ascii="Times New Roman" w:hAnsi="Times New Roman"/>
                <w:sz w:val="18"/>
                <w:szCs w:val="18"/>
              </w:rPr>
            </w:pPr>
          </w:p>
        </w:tc>
        <w:tc>
          <w:tcPr>
            <w:tcW w:w="3168" w:type="dxa"/>
          </w:tcPr>
          <w:p w14:paraId="335A41A6" w14:textId="77777777" w:rsidR="00854B6F" w:rsidRPr="0002501E" w:rsidRDefault="00854B6F" w:rsidP="00784F47">
            <w:pPr>
              <w:rPr>
                <w:rFonts w:ascii="Times New Roman" w:hAnsi="Times New Roman"/>
                <w:sz w:val="18"/>
                <w:szCs w:val="18"/>
              </w:rPr>
            </w:pPr>
          </w:p>
        </w:tc>
      </w:tr>
      <w:tr w:rsidR="004A36AD" w:rsidRPr="004A36AD" w14:paraId="73BED68E" w14:textId="77777777" w:rsidTr="00F74EB9">
        <w:trPr>
          <w:cantSplit/>
          <w:ins w:id="142" w:author="Department of Veterans Affairs" w:date="2018-05-31T13:04:00Z"/>
        </w:trPr>
        <w:tc>
          <w:tcPr>
            <w:tcW w:w="2988" w:type="dxa"/>
          </w:tcPr>
          <w:p w14:paraId="03CAA5AC" w14:textId="77777777" w:rsidR="004A36AD" w:rsidRPr="004A36AD" w:rsidRDefault="004A36AD" w:rsidP="00062B1B">
            <w:pPr>
              <w:rPr>
                <w:ins w:id="143" w:author="Department of Veterans Affairs" w:date="2018-05-31T13:04:00Z"/>
                <w:rFonts w:ascii="Times New Roman" w:hAnsi="Times New Roman"/>
                <w:sz w:val="18"/>
                <w:szCs w:val="18"/>
              </w:rPr>
            </w:pPr>
            <w:ins w:id="144" w:author="Department of Veterans Affairs" w:date="2018-05-31T13:04:00Z">
              <w:r w:rsidRPr="004A36AD">
                <w:rPr>
                  <w:rFonts w:ascii="Times New Roman" w:hAnsi="Times New Roman"/>
                  <w:sz w:val="18"/>
                  <w:szCs w:val="18"/>
                </w:rPr>
                <w:t>399.6</w:t>
              </w:r>
            </w:ins>
          </w:p>
          <w:p w14:paraId="67840347" w14:textId="104268A4" w:rsidR="004A36AD" w:rsidRPr="004A36AD" w:rsidRDefault="004A36AD" w:rsidP="00784F47">
            <w:pPr>
              <w:rPr>
                <w:ins w:id="145" w:author="Department of Veterans Affairs" w:date="2018-05-31T13:04:00Z"/>
                <w:rFonts w:ascii="Times New Roman" w:hAnsi="Times New Roman"/>
                <w:sz w:val="18"/>
                <w:szCs w:val="18"/>
              </w:rPr>
            </w:pPr>
            <w:ins w:id="146" w:author="Department of Veterans Affairs" w:date="2018-05-31T13:04:00Z">
              <w:r w:rsidRPr="004A36AD">
                <w:rPr>
                  <w:rFonts w:ascii="Times New Roman" w:hAnsi="Times New Roman"/>
                  <w:sz w:val="18"/>
                  <w:szCs w:val="18"/>
                </w:rPr>
                <w:t>CMN FORM TYPES</w:t>
              </w:r>
            </w:ins>
          </w:p>
        </w:tc>
        <w:tc>
          <w:tcPr>
            <w:tcW w:w="3420" w:type="dxa"/>
          </w:tcPr>
          <w:p w14:paraId="4E7E9B26" w14:textId="77777777" w:rsidR="004A36AD" w:rsidRPr="004A36AD" w:rsidRDefault="004A36AD" w:rsidP="00784F47">
            <w:pPr>
              <w:rPr>
                <w:ins w:id="147" w:author="Department of Veterans Affairs" w:date="2018-05-31T13:04:00Z"/>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4A36AD" w:rsidRPr="004A36AD" w14:paraId="558DCC1E" w14:textId="77777777" w:rsidTr="00062B1B">
              <w:trPr>
                <w:ins w:id="148" w:author="Department of Veterans Affairs" w:date="2018-05-31T13:04:00Z"/>
              </w:trPr>
              <w:tc>
                <w:tcPr>
                  <w:tcW w:w="882" w:type="dxa"/>
                </w:tcPr>
                <w:p w14:paraId="5EB5150C" w14:textId="77777777" w:rsidR="004A36AD" w:rsidRPr="004A36AD" w:rsidRDefault="004A36AD" w:rsidP="00062B1B">
                  <w:pPr>
                    <w:rPr>
                      <w:ins w:id="149" w:author="Department of Veterans Affairs" w:date="2018-05-31T13:04:00Z"/>
                      <w:rFonts w:ascii="Times New Roman" w:hAnsi="Times New Roman"/>
                      <w:sz w:val="18"/>
                      <w:szCs w:val="18"/>
                    </w:rPr>
                  </w:pPr>
                  <w:ins w:id="150" w:author="Department of Veterans Affairs" w:date="2018-05-31T13:04:00Z">
                    <w:r w:rsidRPr="004A36AD">
                      <w:rPr>
                        <w:rFonts w:ascii="Times New Roman" w:hAnsi="Times New Roman"/>
                        <w:sz w:val="18"/>
                        <w:szCs w:val="18"/>
                      </w:rPr>
                      <w:t>399</w:t>
                    </w:r>
                  </w:ins>
                </w:p>
              </w:tc>
              <w:tc>
                <w:tcPr>
                  <w:tcW w:w="2307" w:type="dxa"/>
                </w:tcPr>
                <w:p w14:paraId="63F55369" w14:textId="77777777" w:rsidR="004A36AD" w:rsidRPr="004A36AD" w:rsidRDefault="004A36AD" w:rsidP="00062B1B">
                  <w:pPr>
                    <w:rPr>
                      <w:ins w:id="151" w:author="Department of Veterans Affairs" w:date="2018-05-31T13:04:00Z"/>
                      <w:rFonts w:ascii="Times New Roman" w:hAnsi="Times New Roman"/>
                      <w:sz w:val="18"/>
                      <w:szCs w:val="18"/>
                    </w:rPr>
                  </w:pPr>
                  <w:ins w:id="152" w:author="Department of Veterans Affairs" w:date="2018-05-31T13:04:00Z">
                    <w:r w:rsidRPr="004A36AD">
                      <w:rPr>
                        <w:rFonts w:ascii="Times New Roman" w:hAnsi="Times New Roman"/>
                        <w:sz w:val="18"/>
                        <w:szCs w:val="18"/>
                      </w:rPr>
                      <w:t>BILL/CLAIMS</w:t>
                    </w:r>
                  </w:ins>
                </w:p>
              </w:tc>
            </w:tr>
          </w:tbl>
          <w:p w14:paraId="6A12F145" w14:textId="77777777" w:rsidR="004A36AD" w:rsidRPr="004A36AD" w:rsidRDefault="004A36AD" w:rsidP="00784F47">
            <w:pPr>
              <w:rPr>
                <w:ins w:id="153" w:author="Department of Veterans Affairs" w:date="2018-05-31T13:04:00Z"/>
                <w:rFonts w:ascii="Times New Roman" w:hAnsi="Times New Roman"/>
                <w:sz w:val="18"/>
                <w:szCs w:val="18"/>
              </w:rPr>
            </w:pPr>
          </w:p>
        </w:tc>
      </w:tr>
    </w:tbl>
    <w:p w14:paraId="335A41A8" w14:textId="77777777" w:rsidR="00F4078F" w:rsidRPr="0002501E" w:rsidRDefault="00F4078F">
      <w:pPr>
        <w:tabs>
          <w:tab w:val="left" w:pos="2880"/>
          <w:tab w:val="left" w:pos="6300"/>
        </w:tabs>
        <w:rPr>
          <w:rFonts w:ascii="Times New Roman" w:hAnsi="Times New Roman"/>
          <w:sz w:val="22"/>
          <w:szCs w:val="22"/>
        </w:rPr>
      </w:pPr>
    </w:p>
    <w:p w14:paraId="335A41A9" w14:textId="77777777" w:rsidR="009D550F" w:rsidRPr="0002501E" w:rsidRDefault="009D550F">
      <w:pPr>
        <w:tabs>
          <w:tab w:val="left" w:pos="2880"/>
          <w:tab w:val="left" w:pos="3600"/>
          <w:tab w:val="left" w:pos="6480"/>
          <w:tab w:val="left" w:pos="7200"/>
        </w:tabs>
        <w:rPr>
          <w:rFonts w:ascii="Times New Roman" w:hAnsi="Times New Roman"/>
          <w:sz w:val="22"/>
          <w:szCs w:val="22"/>
        </w:rPr>
      </w:pPr>
    </w:p>
    <w:p w14:paraId="335A41AA" w14:textId="77777777"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48"/>
          <w:headerReference w:type="default" r:id="rId49"/>
          <w:headerReference w:type="first" r:id="rId50"/>
          <w:pgSz w:w="12240" w:h="15840" w:code="1"/>
          <w:pgMar w:top="1440" w:right="1440" w:bottom="1440" w:left="1440" w:header="720" w:footer="720" w:gutter="0"/>
          <w:cols w:space="720"/>
          <w:titlePg/>
        </w:sectPr>
      </w:pPr>
    </w:p>
    <w:bookmarkStart w:id="154" w:name="_Exported_Options"/>
    <w:bookmarkStart w:id="155" w:name="_Toc200787542"/>
    <w:bookmarkEnd w:id="154"/>
    <w:p w14:paraId="335A41AB" w14:textId="77777777" w:rsidR="00531745" w:rsidRPr="0002501E" w:rsidRDefault="00FB5D70" w:rsidP="001F4D7C">
      <w:pPr>
        <w:pStyle w:val="Heading1"/>
        <w:tabs>
          <w:tab w:val="left" w:pos="7740"/>
        </w:tabs>
      </w:pPr>
      <w:r w:rsidRPr="0002501E">
        <w:lastRenderedPageBreak/>
        <w:fldChar w:fldCharType="begin"/>
      </w:r>
      <w:r w:rsidR="00EB45E8" w:rsidRPr="0002501E">
        <w:instrText xml:space="preserve"> HYPERLINK  \l "_Exported_Options" </w:instrText>
      </w:r>
      <w:r w:rsidRPr="0002501E">
        <w:fldChar w:fldCharType="separate"/>
      </w:r>
      <w:bookmarkStart w:id="156" w:name="_Toc442890980"/>
      <w:bookmarkStart w:id="157" w:name="_Toc514255821"/>
      <w:r w:rsidR="00531745" w:rsidRPr="0002501E">
        <w:rPr>
          <w:rStyle w:val="Hyperlink"/>
        </w:rPr>
        <w:t>Exported Options</w:t>
      </w:r>
      <w:bookmarkEnd w:id="155"/>
      <w:bookmarkEnd w:id="156"/>
      <w:bookmarkEnd w:id="157"/>
      <w:r w:rsidRPr="0002501E">
        <w:fldChar w:fldCharType="end"/>
      </w:r>
    </w:p>
    <w:p w14:paraId="335A41AC" w14:textId="77777777" w:rsidR="00531745" w:rsidRPr="0002501E" w:rsidRDefault="00531745">
      <w:pPr>
        <w:rPr>
          <w:rFonts w:ascii="Times New Roman" w:hAnsi="Times New Roman"/>
          <w:sz w:val="22"/>
          <w:szCs w:val="22"/>
        </w:rPr>
      </w:pPr>
    </w:p>
    <w:p w14:paraId="335A41AD" w14:textId="77777777" w:rsidR="00531745" w:rsidRPr="0002501E" w:rsidRDefault="00531745" w:rsidP="00391338">
      <w:pPr>
        <w:pStyle w:val="Heading2"/>
      </w:pPr>
      <w:bookmarkStart w:id="158" w:name="_Toc200787543"/>
      <w:bookmarkStart w:id="159" w:name="_Toc442890981"/>
      <w:bookmarkStart w:id="160" w:name="_Toc514255822"/>
      <w:r w:rsidRPr="0002501E">
        <w:t>Menu Diagram</w:t>
      </w:r>
      <w:bookmarkEnd w:id="158"/>
      <w:bookmarkEnd w:id="159"/>
      <w:bookmarkEnd w:id="160"/>
    </w:p>
    <w:p w14:paraId="335A41AE" w14:textId="77777777" w:rsidR="00531745" w:rsidRPr="0002501E" w:rsidRDefault="00531745">
      <w:pPr>
        <w:rPr>
          <w:rFonts w:ascii="Times New Roman" w:hAnsi="Times New Roman"/>
          <w:sz w:val="22"/>
          <w:szCs w:val="22"/>
        </w:rPr>
      </w:pPr>
    </w:p>
    <w:p w14:paraId="335A41AF" w14:textId="77777777"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14:paraId="335A41B0" w14:textId="77777777"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77E85" w:rsidRPr="0002501E" w14:paraId="335A41B3" w14:textId="77777777" w:rsidTr="00471608">
        <w:trPr>
          <w:cantSplit/>
          <w:tblHeader/>
        </w:trPr>
        <w:tc>
          <w:tcPr>
            <w:tcW w:w="4788" w:type="dxa"/>
          </w:tcPr>
          <w:p w14:paraId="335A41B1" w14:textId="77777777" w:rsidR="00177E85" w:rsidRPr="0002501E" w:rsidRDefault="00177E85" w:rsidP="00063203">
            <w:pPr>
              <w:pStyle w:val="Heading2"/>
            </w:pPr>
            <w:bookmarkStart w:id="161" w:name="_Toc442890982"/>
            <w:bookmarkStart w:id="162" w:name="_Toc514255823"/>
            <w:r w:rsidRPr="0002501E">
              <w:t>Options without Parents</w:t>
            </w:r>
            <w:bookmarkEnd w:id="161"/>
            <w:bookmarkEnd w:id="162"/>
          </w:p>
        </w:tc>
        <w:tc>
          <w:tcPr>
            <w:tcW w:w="4788" w:type="dxa"/>
          </w:tcPr>
          <w:p w14:paraId="335A41B2" w14:textId="77777777" w:rsidR="00177E85" w:rsidRPr="0002501E" w:rsidRDefault="00177E85" w:rsidP="00177E85"/>
        </w:tc>
      </w:tr>
      <w:tr w:rsidR="00177E85" w:rsidRPr="0002501E" w14:paraId="335A41B6" w14:textId="77777777" w:rsidTr="00471608">
        <w:trPr>
          <w:cantSplit/>
          <w:tblHeader/>
        </w:trPr>
        <w:tc>
          <w:tcPr>
            <w:tcW w:w="4788" w:type="dxa"/>
          </w:tcPr>
          <w:p w14:paraId="335A41B4"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788" w:type="dxa"/>
          </w:tcPr>
          <w:p w14:paraId="335A41B5"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14:paraId="335A41BD" w14:textId="77777777" w:rsidTr="00471608">
        <w:trPr>
          <w:cantSplit/>
        </w:trPr>
        <w:tc>
          <w:tcPr>
            <w:tcW w:w="4788" w:type="dxa"/>
          </w:tcPr>
          <w:p w14:paraId="335A41B7"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14:paraId="335A41B8"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14:paraId="335A41B9"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14:paraId="335A41BA"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14:paraId="335A41BB" w14:textId="77777777"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788" w:type="dxa"/>
          </w:tcPr>
          <w:p w14:paraId="335A41BC" w14:textId="77777777"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14:paraId="335A41C1" w14:textId="77777777" w:rsidTr="00471608">
        <w:trPr>
          <w:cantSplit/>
        </w:trPr>
        <w:tc>
          <w:tcPr>
            <w:tcW w:w="4788" w:type="dxa"/>
          </w:tcPr>
          <w:p w14:paraId="335A41BE"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14:paraId="335A41BF"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788" w:type="dxa"/>
          </w:tcPr>
          <w:p w14:paraId="335A41C0"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14:paraId="335A41C5" w14:textId="77777777" w:rsidTr="00471608">
        <w:trPr>
          <w:cantSplit/>
        </w:trPr>
        <w:tc>
          <w:tcPr>
            <w:tcW w:w="4788" w:type="dxa"/>
          </w:tcPr>
          <w:p w14:paraId="335A41C2"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14:paraId="335A41C3"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788" w:type="dxa"/>
          </w:tcPr>
          <w:p w14:paraId="335A41C4"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14:paraId="335A41C9" w14:textId="77777777" w:rsidTr="00471608">
        <w:trPr>
          <w:cantSplit/>
        </w:trPr>
        <w:tc>
          <w:tcPr>
            <w:tcW w:w="4788" w:type="dxa"/>
          </w:tcPr>
          <w:p w14:paraId="335A41C6"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14:paraId="335A41C7"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788" w:type="dxa"/>
          </w:tcPr>
          <w:p w14:paraId="335A41C8" w14:textId="77777777"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14:paraId="335A41CD" w14:textId="77777777" w:rsidTr="00471608">
        <w:trPr>
          <w:cantSplit/>
        </w:trPr>
        <w:tc>
          <w:tcPr>
            <w:tcW w:w="4788" w:type="dxa"/>
          </w:tcPr>
          <w:p w14:paraId="335A41CA"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14:paraId="335A41CB"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788" w:type="dxa"/>
          </w:tcPr>
          <w:p w14:paraId="335A41CC"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This option controls the reading and storing of return messages generated as a result of the processing of Integrated Billing electronic transmissions with the Austin translator.</w:t>
            </w:r>
          </w:p>
        </w:tc>
      </w:tr>
      <w:tr w:rsidR="002764C5" w:rsidRPr="0002501E" w14:paraId="335A41D1" w14:textId="77777777" w:rsidTr="00471608">
        <w:trPr>
          <w:cantSplit/>
        </w:trPr>
        <w:tc>
          <w:tcPr>
            <w:tcW w:w="4788" w:type="dxa"/>
          </w:tcPr>
          <w:p w14:paraId="335A41CE" w14:textId="77777777"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14:paraId="335A41CF" w14:textId="77777777"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788" w:type="dxa"/>
          </w:tcPr>
          <w:p w14:paraId="335A41D0" w14:textId="77777777"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14:paraId="335A41D4" w14:textId="77777777" w:rsidTr="00471608">
        <w:trPr>
          <w:cantSplit/>
        </w:trPr>
        <w:tc>
          <w:tcPr>
            <w:tcW w:w="4788" w:type="dxa"/>
          </w:tcPr>
          <w:p w14:paraId="335A41D2" w14:textId="77777777"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788" w:type="dxa"/>
          </w:tcPr>
          <w:p w14:paraId="335A41D3" w14:textId="77777777"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14:paraId="335A41DB" w14:textId="77777777" w:rsidTr="00471608">
        <w:trPr>
          <w:cantSplit/>
        </w:trPr>
        <w:tc>
          <w:tcPr>
            <w:tcW w:w="4788" w:type="dxa"/>
          </w:tcPr>
          <w:p w14:paraId="335A41D5" w14:textId="77777777" w:rsidR="00681F69" w:rsidRPr="0002501E" w:rsidRDefault="00681F69" w:rsidP="00681F69">
            <w:pPr>
              <w:rPr>
                <w:rFonts w:ascii="Times New Roman" w:hAnsi="Times New Roman"/>
                <w:sz w:val="22"/>
                <w:szCs w:val="22"/>
              </w:rPr>
            </w:pPr>
            <w:r>
              <w:rPr>
                <w:rFonts w:ascii="Times New Roman" w:hAnsi="Times New Roman"/>
                <w:sz w:val="22"/>
                <w:szCs w:val="22"/>
              </w:rPr>
              <w:lastRenderedPageBreak/>
              <w:t>Send HPID/OEID Batch Queries</w:t>
            </w:r>
            <w:r>
              <w:rPr>
                <w:rFonts w:ascii="Times New Roman" w:hAnsi="Times New Roman"/>
                <w:sz w:val="22"/>
                <w:szCs w:val="22"/>
              </w:rPr>
              <w:br/>
              <w:t>[IBCNH HPID NIF BATCH QUERY]</w:t>
            </w:r>
          </w:p>
        </w:tc>
        <w:tc>
          <w:tcPr>
            <w:tcW w:w="4788" w:type="dxa"/>
          </w:tcPr>
          <w:p w14:paraId="335A41D6" w14:textId="77777777"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14:paraId="335A41D7" w14:textId="77777777" w:rsidR="00681F69" w:rsidRPr="00123DC5" w:rsidRDefault="00681F69" w:rsidP="00681F69">
            <w:pPr>
              <w:rPr>
                <w:rFonts w:ascii="Times New Roman" w:hAnsi="Times New Roman"/>
                <w:sz w:val="22"/>
                <w:szCs w:val="22"/>
              </w:rPr>
            </w:pPr>
          </w:p>
          <w:p w14:paraId="335A41D8" w14:textId="77777777"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eInsurance staff is informed by FSC that the National Insurance File (NIF) is ready to exchange HL7 messages for a given VistA site, this option will be remotely executed at the specified VistA site.  The receipt of a MailMan message by the VistA mailgroup “NIFQRY” with the subject line of “TRIGGER BATCH QUERY” will result in the execution of this option.  </w:t>
            </w:r>
          </w:p>
          <w:p w14:paraId="335A41D9" w14:textId="77777777" w:rsidR="00681F69" w:rsidRPr="00123DC5" w:rsidRDefault="00681F69" w:rsidP="00681F69">
            <w:pPr>
              <w:rPr>
                <w:rFonts w:ascii="Times New Roman" w:hAnsi="Times New Roman"/>
                <w:sz w:val="22"/>
                <w:szCs w:val="22"/>
              </w:rPr>
            </w:pPr>
          </w:p>
          <w:p w14:paraId="335A41DA" w14:textId="77777777" w:rsidR="00681F69" w:rsidRPr="0002501E" w:rsidRDefault="00681F69" w:rsidP="00681F69">
            <w:pPr>
              <w:rPr>
                <w:rFonts w:ascii="Times New Roman" w:hAnsi="Times New Roman"/>
                <w:sz w:val="22"/>
                <w:szCs w:val="22"/>
              </w:rPr>
            </w:pPr>
            <w:r w:rsidRPr="00123DC5">
              <w:rPr>
                <w:rFonts w:ascii="Times New Roman" w:hAnsi="Times New Roman"/>
                <w:sz w:val="22"/>
                <w:szCs w:val="22"/>
              </w:rPr>
              <w:t>The purpose of this option is to retrieve the NIF ID's and HPID/OEID data from the NIF and load it into the VistA system.  This option will kick off one HL7 message per insurance company.  Running this option will set the HPID/OEID Active? flag in the IB SITE PARAMETERS file (#350.9) to 1 for Active which will indicate to VistA that the NIF is ready to send and receive Insurance Company HL7 updates to and from the site.</w:t>
            </w:r>
          </w:p>
        </w:tc>
      </w:tr>
      <w:tr w:rsidR="00681F69" w:rsidRPr="0002501E" w14:paraId="335A41DF" w14:textId="77777777" w:rsidTr="00471608">
        <w:trPr>
          <w:cantSplit/>
        </w:trPr>
        <w:tc>
          <w:tcPr>
            <w:tcW w:w="4788" w:type="dxa"/>
          </w:tcPr>
          <w:p w14:paraId="335A41DC"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14:paraId="335A41DD"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788" w:type="dxa"/>
          </w:tcPr>
          <w:p w14:paraId="335A41DE"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14:paraId="335A41E3" w14:textId="77777777" w:rsidTr="00471608">
        <w:trPr>
          <w:cantSplit/>
        </w:trPr>
        <w:tc>
          <w:tcPr>
            <w:tcW w:w="4788" w:type="dxa"/>
          </w:tcPr>
          <w:p w14:paraId="335A41E0"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14:paraId="335A41E1"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788" w:type="dxa"/>
          </w:tcPr>
          <w:p w14:paraId="335A41E2"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163" w:name="p144"/>
      <w:bookmarkEnd w:id="163"/>
      <w:tr w:rsidR="00640C06" w:rsidRPr="00640C06" w14:paraId="335A41E6" w14:textId="77777777" w:rsidTr="00471608">
        <w:trPr>
          <w:cantSplit/>
        </w:trPr>
        <w:tc>
          <w:tcPr>
            <w:tcW w:w="4788" w:type="dxa"/>
          </w:tcPr>
          <w:p w14:paraId="335A41E4" w14:textId="77777777"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788" w:type="dxa"/>
          </w:tcPr>
          <w:p w14:paraId="335A41E5" w14:textId="77777777"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14:paraId="335A41E9" w14:textId="77777777" w:rsidTr="00471608">
        <w:trPr>
          <w:cantSplit/>
        </w:trPr>
        <w:tc>
          <w:tcPr>
            <w:tcW w:w="4788" w:type="dxa"/>
          </w:tcPr>
          <w:p w14:paraId="335A41E7" w14:textId="77777777"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788" w:type="dxa"/>
          </w:tcPr>
          <w:p w14:paraId="335A41E8" w14:textId="77777777"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bl>
    <w:p w14:paraId="335A41EA" w14:textId="77777777"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1"/>
        <w:gridCol w:w="6054"/>
      </w:tblGrid>
      <w:tr w:rsidR="00322584" w:rsidRPr="0002501E" w14:paraId="335A41EC" w14:textId="77777777" w:rsidTr="0070371C">
        <w:trPr>
          <w:cantSplit/>
          <w:tblHeader/>
        </w:trPr>
        <w:tc>
          <w:tcPr>
            <w:tcW w:w="9350" w:type="dxa"/>
            <w:gridSpan w:val="3"/>
          </w:tcPr>
          <w:p w14:paraId="335A41EB" w14:textId="77777777" w:rsidR="00322584" w:rsidRPr="0002501E" w:rsidRDefault="00322584" w:rsidP="00C36283">
            <w:pPr>
              <w:pStyle w:val="Heading2"/>
              <w:spacing w:after="240"/>
              <w:rPr>
                <w:rFonts w:ascii="Times New Roman" w:hAnsi="Times New Roman"/>
                <w:sz w:val="22"/>
                <w:szCs w:val="22"/>
              </w:rPr>
            </w:pPr>
            <w:bookmarkStart w:id="164" w:name="_Toc442890983"/>
            <w:bookmarkStart w:id="165" w:name="_Toc514255824"/>
            <w:r w:rsidRPr="0002501E">
              <w:lastRenderedPageBreak/>
              <w:t>Exported Options</w:t>
            </w:r>
            <w:bookmarkEnd w:id="164"/>
            <w:bookmarkEnd w:id="165"/>
          </w:p>
        </w:tc>
      </w:tr>
      <w:tr w:rsidR="00322584" w:rsidRPr="0002501E" w14:paraId="335A41EF" w14:textId="77777777" w:rsidTr="0070371C">
        <w:trPr>
          <w:cantSplit/>
          <w:tblHeader/>
        </w:trPr>
        <w:tc>
          <w:tcPr>
            <w:tcW w:w="3296" w:type="dxa"/>
            <w:gridSpan w:val="2"/>
          </w:tcPr>
          <w:p w14:paraId="335A41ED"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054" w:type="dxa"/>
          </w:tcPr>
          <w:p w14:paraId="335A41EE"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14:paraId="335A41F2" w14:textId="77777777" w:rsidTr="0070371C">
        <w:trPr>
          <w:cantSplit/>
        </w:trPr>
        <w:tc>
          <w:tcPr>
            <w:tcW w:w="3296" w:type="dxa"/>
            <w:gridSpan w:val="2"/>
          </w:tcPr>
          <w:p w14:paraId="335A41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054" w:type="dxa"/>
          </w:tcPr>
          <w:p w14:paraId="335A41F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third party billing. </w:t>
            </w:r>
          </w:p>
        </w:tc>
      </w:tr>
      <w:tr w:rsidR="00322584" w:rsidRPr="0002501E" w14:paraId="335A41F5" w14:textId="77777777" w:rsidTr="0070371C">
        <w:trPr>
          <w:cantSplit/>
        </w:trPr>
        <w:tc>
          <w:tcPr>
            <w:tcW w:w="3296" w:type="dxa"/>
            <w:gridSpan w:val="2"/>
          </w:tcPr>
          <w:p w14:paraId="335A41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054" w:type="dxa"/>
          </w:tcPr>
          <w:p w14:paraId="335A41F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14:paraId="335A41F8" w14:textId="77777777" w:rsidTr="0070371C">
        <w:trPr>
          <w:cantSplit/>
        </w:trPr>
        <w:tc>
          <w:tcPr>
            <w:tcW w:w="3296" w:type="dxa"/>
            <w:gridSpan w:val="2"/>
          </w:tcPr>
          <w:p w14:paraId="335A41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054" w:type="dxa"/>
          </w:tcPr>
          <w:p w14:paraId="335A41F7" w14:textId="4EF41CC9" w:rsidR="00322584" w:rsidRPr="00123DC5" w:rsidRDefault="00FF29D3" w:rsidP="00FF29D3">
            <w:pPr>
              <w:spacing w:after="240"/>
              <w:rPr>
                <w:rFonts w:ascii="Times New Roman" w:hAnsi="Times New Roman"/>
                <w:sz w:val="22"/>
                <w:szCs w:val="22"/>
              </w:rPr>
            </w:pPr>
            <w:r>
              <w:rPr>
                <w:rFonts w:ascii="Times New Roman" w:hAnsi="Times New Roman"/>
                <w:sz w:val="22"/>
                <w:szCs w:val="22"/>
              </w:rPr>
              <w:t>Enter and edit the parameters controlling Automated Billing. Security key IB PARAMETER EDIT required.</w:t>
            </w:r>
          </w:p>
        </w:tc>
      </w:tr>
      <w:tr w:rsidR="00322584" w:rsidRPr="0002501E" w14:paraId="335A41FB" w14:textId="77777777" w:rsidTr="0070371C">
        <w:trPr>
          <w:cantSplit/>
        </w:trPr>
        <w:tc>
          <w:tcPr>
            <w:tcW w:w="3296" w:type="dxa"/>
            <w:gridSpan w:val="2"/>
          </w:tcPr>
          <w:p w14:paraId="335A41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054" w:type="dxa"/>
          </w:tcPr>
          <w:p w14:paraId="335A41F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14:paraId="335A41FE" w14:textId="77777777" w:rsidTr="0070371C">
        <w:trPr>
          <w:cantSplit/>
        </w:trPr>
        <w:tc>
          <w:tcPr>
            <w:tcW w:w="3296" w:type="dxa"/>
            <w:gridSpan w:val="2"/>
          </w:tcPr>
          <w:p w14:paraId="335A41F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054" w:type="dxa"/>
          </w:tcPr>
          <w:p w14:paraId="335A41F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14:paraId="335A4201" w14:textId="77777777" w:rsidTr="0070371C">
        <w:trPr>
          <w:cantSplit/>
        </w:trPr>
        <w:tc>
          <w:tcPr>
            <w:tcW w:w="3296" w:type="dxa"/>
            <w:gridSpan w:val="2"/>
          </w:tcPr>
          <w:p w14:paraId="335A41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054" w:type="dxa"/>
          </w:tcPr>
          <w:p w14:paraId="335A420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14:paraId="335A4204" w14:textId="77777777" w:rsidTr="0070371C">
        <w:trPr>
          <w:cantSplit/>
        </w:trPr>
        <w:tc>
          <w:tcPr>
            <w:tcW w:w="3296" w:type="dxa"/>
            <w:gridSpan w:val="2"/>
          </w:tcPr>
          <w:p w14:paraId="335A42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054" w:type="dxa"/>
          </w:tcPr>
          <w:p w14:paraId="335A420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14:paraId="335A4207" w14:textId="77777777" w:rsidTr="0070371C">
        <w:trPr>
          <w:cantSplit/>
        </w:trPr>
        <w:tc>
          <w:tcPr>
            <w:tcW w:w="3296" w:type="dxa"/>
            <w:gridSpan w:val="2"/>
          </w:tcPr>
          <w:p w14:paraId="335A42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054" w:type="dxa"/>
          </w:tcPr>
          <w:p w14:paraId="335A420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14:paraId="335A420A" w14:textId="77777777" w:rsidTr="0070371C">
        <w:trPr>
          <w:cantSplit/>
        </w:trPr>
        <w:tc>
          <w:tcPr>
            <w:tcW w:w="3296" w:type="dxa"/>
            <w:gridSpan w:val="2"/>
          </w:tcPr>
          <w:p w14:paraId="335A42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054" w:type="dxa"/>
          </w:tcPr>
          <w:p w14:paraId="335A420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reports, and with the proper security keys, may also establish and review billing records. </w:t>
            </w:r>
          </w:p>
        </w:tc>
      </w:tr>
      <w:tr w:rsidR="00322584" w:rsidRPr="0002501E" w14:paraId="335A420D" w14:textId="77777777" w:rsidTr="0070371C">
        <w:trPr>
          <w:cantSplit/>
        </w:trPr>
        <w:tc>
          <w:tcPr>
            <w:tcW w:w="3296" w:type="dxa"/>
            <w:gridSpan w:val="2"/>
          </w:tcPr>
          <w:p w14:paraId="335A42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054" w:type="dxa"/>
          </w:tcPr>
          <w:p w14:paraId="335A420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third party bill. </w:t>
            </w:r>
          </w:p>
        </w:tc>
      </w:tr>
      <w:tr w:rsidR="00322584" w:rsidRPr="0002501E" w14:paraId="335A4210" w14:textId="77777777" w:rsidTr="0070371C">
        <w:trPr>
          <w:cantSplit/>
        </w:trPr>
        <w:tc>
          <w:tcPr>
            <w:tcW w:w="3296" w:type="dxa"/>
            <w:gridSpan w:val="2"/>
          </w:tcPr>
          <w:p w14:paraId="335A420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054" w:type="dxa"/>
          </w:tcPr>
          <w:p w14:paraId="335A420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all of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14:paraId="335A4213" w14:textId="77777777" w:rsidTr="0070371C">
        <w:trPr>
          <w:cantSplit/>
        </w:trPr>
        <w:tc>
          <w:tcPr>
            <w:tcW w:w="3296" w:type="dxa"/>
            <w:gridSpan w:val="2"/>
          </w:tcPr>
          <w:p w14:paraId="335A421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054" w:type="dxa"/>
          </w:tcPr>
          <w:p w14:paraId="335A421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14:paraId="335A4216" w14:textId="77777777" w:rsidTr="0070371C">
        <w:trPr>
          <w:cantSplit/>
        </w:trPr>
        <w:tc>
          <w:tcPr>
            <w:tcW w:w="3296" w:type="dxa"/>
            <w:gridSpan w:val="2"/>
          </w:tcPr>
          <w:p w14:paraId="335A421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CANCEL BILL</w:t>
            </w:r>
          </w:p>
        </w:tc>
        <w:tc>
          <w:tcPr>
            <w:tcW w:w="6054" w:type="dxa"/>
          </w:tcPr>
          <w:p w14:paraId="335A421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14:paraId="335A4219" w14:textId="77777777" w:rsidTr="0070371C">
        <w:trPr>
          <w:cantSplit/>
        </w:trPr>
        <w:tc>
          <w:tcPr>
            <w:tcW w:w="3296" w:type="dxa"/>
            <w:gridSpan w:val="2"/>
          </w:tcPr>
          <w:p w14:paraId="335A421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CANCEL/EDIT/ADD CHARGES</w:t>
            </w:r>
          </w:p>
        </w:tc>
        <w:tc>
          <w:tcPr>
            <w:tcW w:w="6054" w:type="dxa"/>
          </w:tcPr>
          <w:p w14:paraId="335A421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14:paraId="335A421C" w14:textId="77777777" w:rsidTr="0070371C">
        <w:trPr>
          <w:cantSplit/>
        </w:trPr>
        <w:tc>
          <w:tcPr>
            <w:tcW w:w="3296" w:type="dxa"/>
            <w:gridSpan w:val="2"/>
          </w:tcPr>
          <w:p w14:paraId="335A421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054" w:type="dxa"/>
          </w:tcPr>
          <w:p w14:paraId="335A421B" w14:textId="77777777"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14:paraId="335A421F" w14:textId="77777777" w:rsidTr="0070371C">
        <w:trPr>
          <w:cantSplit/>
        </w:trPr>
        <w:tc>
          <w:tcPr>
            <w:tcW w:w="3296" w:type="dxa"/>
            <w:gridSpan w:val="2"/>
          </w:tcPr>
          <w:p w14:paraId="335A421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054" w:type="dxa"/>
          </w:tcPr>
          <w:p w14:paraId="335A421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14:paraId="335A4222" w14:textId="77777777" w:rsidTr="0070371C">
        <w:trPr>
          <w:cantSplit/>
        </w:trPr>
        <w:tc>
          <w:tcPr>
            <w:tcW w:w="3296" w:type="dxa"/>
            <w:gridSpan w:val="2"/>
          </w:tcPr>
          <w:p w14:paraId="335A422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054" w:type="dxa"/>
          </w:tcPr>
          <w:p w14:paraId="335A422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14:paraId="335A4225" w14:textId="77777777" w:rsidTr="0070371C">
        <w:trPr>
          <w:cantSplit/>
        </w:trPr>
        <w:tc>
          <w:tcPr>
            <w:tcW w:w="3296" w:type="dxa"/>
            <w:gridSpan w:val="2"/>
          </w:tcPr>
          <w:p w14:paraId="335A422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054" w:type="dxa"/>
          </w:tcPr>
          <w:p w14:paraId="335A422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14:paraId="335A4228" w14:textId="77777777" w:rsidTr="0070371C">
        <w:trPr>
          <w:cantSplit/>
        </w:trPr>
        <w:tc>
          <w:tcPr>
            <w:tcW w:w="3296" w:type="dxa"/>
            <w:gridSpan w:val="2"/>
          </w:tcPr>
          <w:p w14:paraId="335A422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054" w:type="dxa"/>
          </w:tcPr>
          <w:p w14:paraId="335A422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14:paraId="335A422B" w14:textId="77777777" w:rsidTr="0070371C">
        <w:trPr>
          <w:cantSplit/>
        </w:trPr>
        <w:tc>
          <w:tcPr>
            <w:tcW w:w="3296" w:type="dxa"/>
            <w:gridSpan w:val="2"/>
          </w:tcPr>
          <w:p w14:paraId="335A422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DRUGS NON COVERED REPORT</w:t>
            </w:r>
          </w:p>
        </w:tc>
        <w:tc>
          <w:tcPr>
            <w:tcW w:w="6054" w:type="dxa"/>
          </w:tcPr>
          <w:p w14:paraId="335A422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non covered drugs, plans and dates. </w:t>
            </w:r>
          </w:p>
        </w:tc>
      </w:tr>
      <w:tr w:rsidR="00322584" w:rsidRPr="0002501E" w14:paraId="335A422E" w14:textId="77777777" w:rsidTr="0070371C">
        <w:trPr>
          <w:cantSplit/>
        </w:trPr>
        <w:tc>
          <w:tcPr>
            <w:tcW w:w="3296" w:type="dxa"/>
            <w:gridSpan w:val="2"/>
          </w:tcPr>
          <w:p w14:paraId="335A422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054" w:type="dxa"/>
          </w:tcPr>
          <w:p w14:paraId="335A422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14:paraId="335A4231" w14:textId="77777777" w:rsidTr="0070371C">
        <w:trPr>
          <w:cantSplit/>
        </w:trPr>
        <w:tc>
          <w:tcPr>
            <w:tcW w:w="3296" w:type="dxa"/>
            <w:gridSpan w:val="2"/>
          </w:tcPr>
          <w:p w14:paraId="335A422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054" w:type="dxa"/>
          </w:tcPr>
          <w:p w14:paraId="335A423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third party bill and to edit existing billing information. </w:t>
            </w:r>
          </w:p>
        </w:tc>
      </w:tr>
      <w:tr w:rsidR="00322584" w:rsidRPr="0002501E" w14:paraId="335A4234" w14:textId="77777777" w:rsidTr="0070371C">
        <w:trPr>
          <w:cantSplit/>
        </w:trPr>
        <w:tc>
          <w:tcPr>
            <w:tcW w:w="3296" w:type="dxa"/>
            <w:gridSpan w:val="2"/>
          </w:tcPr>
          <w:p w14:paraId="335A4232" w14:textId="77777777"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054" w:type="dxa"/>
          </w:tcPr>
          <w:p w14:paraId="335A423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14:paraId="335A4237" w14:textId="77777777" w:rsidTr="0070371C">
        <w:trPr>
          <w:cantSplit/>
        </w:trPr>
        <w:tc>
          <w:tcPr>
            <w:tcW w:w="3296" w:type="dxa"/>
            <w:gridSpan w:val="2"/>
          </w:tcPr>
          <w:p w14:paraId="335A423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054" w:type="dxa"/>
          </w:tcPr>
          <w:p w14:paraId="335A423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14:paraId="335A423A" w14:textId="77777777" w:rsidTr="0070371C">
        <w:trPr>
          <w:cantSplit/>
        </w:trPr>
        <w:tc>
          <w:tcPr>
            <w:tcW w:w="3296" w:type="dxa"/>
            <w:gridSpan w:val="2"/>
          </w:tcPr>
          <w:p w14:paraId="335A423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EDIT SITE PARAMETERS</w:t>
            </w:r>
          </w:p>
        </w:tc>
        <w:tc>
          <w:tcPr>
            <w:tcW w:w="6054" w:type="dxa"/>
          </w:tcPr>
          <w:p w14:paraId="335A4239" w14:textId="683A7BCD"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r w:rsidR="00FF29D3" w:rsidRPr="00FF29D3">
              <w:rPr>
                <w:rFonts w:ascii="Times New Roman" w:hAnsi="Times New Roman"/>
                <w:sz w:val="22"/>
                <w:szCs w:val="22"/>
              </w:rPr>
              <w:t>Security key IB PARAMETER EDIT required.</w:t>
            </w:r>
          </w:p>
        </w:tc>
      </w:tr>
      <w:tr w:rsidR="00322584" w:rsidRPr="0002501E" w14:paraId="335A423D" w14:textId="77777777" w:rsidTr="0070371C">
        <w:trPr>
          <w:cantSplit/>
        </w:trPr>
        <w:tc>
          <w:tcPr>
            <w:tcW w:w="3296" w:type="dxa"/>
            <w:gridSpan w:val="2"/>
          </w:tcPr>
          <w:p w14:paraId="335A423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CLEAR PARAMETERS</w:t>
            </w:r>
          </w:p>
        </w:tc>
        <w:tc>
          <w:tcPr>
            <w:tcW w:w="6054" w:type="dxa"/>
          </w:tcPr>
          <w:p w14:paraId="335A423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14:paraId="335A4240" w14:textId="77777777" w:rsidTr="0070371C">
        <w:trPr>
          <w:cantSplit/>
        </w:trPr>
        <w:tc>
          <w:tcPr>
            <w:tcW w:w="3296" w:type="dxa"/>
            <w:gridSpan w:val="2"/>
          </w:tcPr>
          <w:p w14:paraId="335A423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054" w:type="dxa"/>
          </w:tcPr>
          <w:p w14:paraId="335A423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whether or not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14:paraId="335A4243" w14:textId="77777777" w:rsidTr="0070371C">
        <w:trPr>
          <w:cantSplit/>
        </w:trPr>
        <w:tc>
          <w:tcPr>
            <w:tcW w:w="3296" w:type="dxa"/>
            <w:gridSpan w:val="2"/>
          </w:tcPr>
          <w:p w14:paraId="335A424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054" w:type="dxa"/>
          </w:tcPr>
          <w:p w14:paraId="335A424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14:paraId="335A4246" w14:textId="77777777" w:rsidTr="0070371C">
        <w:trPr>
          <w:cantSplit/>
        </w:trPr>
        <w:tc>
          <w:tcPr>
            <w:tcW w:w="3296" w:type="dxa"/>
            <w:gridSpan w:val="2"/>
          </w:tcPr>
          <w:p w14:paraId="335A424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054" w:type="dxa"/>
          </w:tcPr>
          <w:p w14:paraId="335A424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r w:rsidRPr="00123DC5">
              <w:rPr>
                <w:rFonts w:ascii="Times New Roman" w:hAnsi="Times New Roman"/>
                <w:sz w:val="22"/>
                <w:szCs w:val="22"/>
              </w:rPr>
              <w:t xml:space="preserve">In order to be considered continuously hospitalized the patient must not have changed levels of care, i.e., gone from a NHCU to the hospital. </w:t>
            </w:r>
          </w:p>
        </w:tc>
      </w:tr>
      <w:tr w:rsidR="00322584" w:rsidRPr="0002501E" w14:paraId="335A4249" w14:textId="77777777" w:rsidTr="0070371C">
        <w:trPr>
          <w:cantSplit/>
        </w:trPr>
        <w:tc>
          <w:tcPr>
            <w:tcW w:w="3296" w:type="dxa"/>
            <w:gridSpan w:val="2"/>
          </w:tcPr>
          <w:p w14:paraId="335A424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054" w:type="dxa"/>
          </w:tcPr>
          <w:p w14:paraId="335A424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single or multiple prescriptions through ECME for electronic billing. </w:t>
            </w:r>
          </w:p>
        </w:tc>
      </w:tr>
      <w:tr w:rsidR="00322584" w:rsidRPr="0002501E" w14:paraId="335A424C" w14:textId="77777777" w:rsidTr="0070371C">
        <w:trPr>
          <w:cantSplit/>
        </w:trPr>
        <w:tc>
          <w:tcPr>
            <w:tcW w:w="3296" w:type="dxa"/>
            <w:gridSpan w:val="2"/>
          </w:tcPr>
          <w:p w14:paraId="335A424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054" w:type="dxa"/>
          </w:tcPr>
          <w:p w14:paraId="335A424B" w14:textId="77777777" w:rsidR="00322584" w:rsidRPr="00123DC5" w:rsidRDefault="00322584" w:rsidP="00C36283">
            <w:pPr>
              <w:spacing w:after="240"/>
              <w:rPr>
                <w:rFonts w:ascii="Times New Roman" w:hAnsi="Times New Roman"/>
                <w:sz w:val="22"/>
                <w:szCs w:val="22"/>
              </w:rPr>
            </w:pPr>
          </w:p>
        </w:tc>
      </w:tr>
      <w:tr w:rsidR="00322584" w:rsidRPr="0002501E" w14:paraId="335A424F" w14:textId="77777777" w:rsidTr="0070371C">
        <w:trPr>
          <w:cantSplit/>
        </w:trPr>
        <w:tc>
          <w:tcPr>
            <w:tcW w:w="3296" w:type="dxa"/>
            <w:gridSpan w:val="2"/>
          </w:tcPr>
          <w:p w14:paraId="335A424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054" w:type="dxa"/>
          </w:tcPr>
          <w:p w14:paraId="335A424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14:paraId="335A4252" w14:textId="77777777" w:rsidTr="0070371C">
        <w:trPr>
          <w:cantSplit/>
        </w:trPr>
        <w:tc>
          <w:tcPr>
            <w:tcW w:w="3296" w:type="dxa"/>
            <w:gridSpan w:val="2"/>
            <w:tcBorders>
              <w:top w:val="single" w:sz="4" w:space="0" w:color="auto"/>
              <w:left w:val="single" w:sz="4" w:space="0" w:color="auto"/>
              <w:bottom w:val="single" w:sz="4" w:space="0" w:color="auto"/>
              <w:right w:val="single" w:sz="4" w:space="0" w:color="auto"/>
            </w:tcBorders>
          </w:tcPr>
          <w:p w14:paraId="335A4250"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054" w:type="dxa"/>
            <w:tcBorders>
              <w:top w:val="single" w:sz="4" w:space="0" w:color="auto"/>
              <w:left w:val="single" w:sz="4" w:space="0" w:color="auto"/>
              <w:bottom w:val="single" w:sz="4" w:space="0" w:color="auto"/>
              <w:right w:val="single" w:sz="4" w:space="0" w:color="auto"/>
            </w:tcBorders>
          </w:tcPr>
          <w:p w14:paraId="335A4251"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14:paraId="335A4255" w14:textId="77777777" w:rsidTr="0070371C">
        <w:trPr>
          <w:cantSplit/>
        </w:trPr>
        <w:tc>
          <w:tcPr>
            <w:tcW w:w="3296" w:type="dxa"/>
            <w:gridSpan w:val="2"/>
          </w:tcPr>
          <w:p w14:paraId="335A425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054" w:type="dxa"/>
          </w:tcPr>
          <w:p w14:paraId="335A425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58" w14:textId="77777777" w:rsidTr="0070371C">
        <w:trPr>
          <w:cantSplit/>
        </w:trPr>
        <w:tc>
          <w:tcPr>
            <w:tcW w:w="3296" w:type="dxa"/>
            <w:gridSpan w:val="2"/>
          </w:tcPr>
          <w:p w14:paraId="335A425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LIST ALL BILLS FOR PAT.</w:t>
            </w:r>
          </w:p>
        </w:tc>
        <w:tc>
          <w:tcPr>
            <w:tcW w:w="6054" w:type="dxa"/>
          </w:tcPr>
          <w:p w14:paraId="335A425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14:paraId="335A425B" w14:textId="77777777" w:rsidTr="0070371C">
        <w:trPr>
          <w:cantSplit/>
        </w:trPr>
        <w:tc>
          <w:tcPr>
            <w:tcW w:w="3296" w:type="dxa"/>
            <w:gridSpan w:val="2"/>
          </w:tcPr>
          <w:p w14:paraId="335A425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054" w:type="dxa"/>
          </w:tcPr>
          <w:p w14:paraId="335A425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14:paraId="335A425E" w14:textId="77777777" w:rsidTr="0070371C">
        <w:trPr>
          <w:cantSplit/>
        </w:trPr>
        <w:tc>
          <w:tcPr>
            <w:tcW w:w="3296" w:type="dxa"/>
            <w:gridSpan w:val="2"/>
          </w:tcPr>
          <w:p w14:paraId="335A425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054" w:type="dxa"/>
          </w:tcPr>
          <w:p w14:paraId="335A425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14:paraId="335A4261" w14:textId="77777777" w:rsidTr="0070371C">
        <w:trPr>
          <w:cantSplit/>
        </w:trPr>
        <w:tc>
          <w:tcPr>
            <w:tcW w:w="3296" w:type="dxa"/>
            <w:gridSpan w:val="2"/>
          </w:tcPr>
          <w:p w14:paraId="335A425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MANAGER MENU</w:t>
            </w:r>
          </w:p>
        </w:tc>
        <w:tc>
          <w:tcPr>
            <w:tcW w:w="6054" w:type="dxa"/>
          </w:tcPr>
          <w:p w14:paraId="335A426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14:paraId="335A4264" w14:textId="77777777" w:rsidTr="0070371C">
        <w:trPr>
          <w:cantSplit/>
        </w:trPr>
        <w:tc>
          <w:tcPr>
            <w:tcW w:w="3296" w:type="dxa"/>
            <w:gridSpan w:val="2"/>
          </w:tcPr>
          <w:p w14:paraId="335A426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054" w:type="dxa"/>
          </w:tcPr>
          <w:p w14:paraId="335A426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14:paraId="335A4267" w14:textId="77777777" w:rsidTr="0070371C">
        <w:trPr>
          <w:cantSplit/>
        </w:trPr>
        <w:tc>
          <w:tcPr>
            <w:tcW w:w="3296" w:type="dxa"/>
            <w:gridSpan w:val="2"/>
          </w:tcPr>
          <w:p w14:paraId="335A426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054" w:type="dxa"/>
          </w:tcPr>
          <w:p w14:paraId="335A426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14:paraId="335A426A" w14:textId="77777777" w:rsidTr="0070371C">
        <w:trPr>
          <w:cantSplit/>
        </w:trPr>
        <w:tc>
          <w:tcPr>
            <w:tcW w:w="3296" w:type="dxa"/>
            <w:gridSpan w:val="2"/>
          </w:tcPr>
          <w:p w14:paraId="335A426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054" w:type="dxa"/>
          </w:tcPr>
          <w:p w14:paraId="335A426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patients responsibility for the claim, for example, USAA. </w:t>
            </w:r>
          </w:p>
        </w:tc>
      </w:tr>
      <w:tr w:rsidR="00322584" w:rsidRPr="0002501E" w14:paraId="335A426D" w14:textId="77777777" w:rsidTr="0070371C">
        <w:trPr>
          <w:cantSplit/>
        </w:trPr>
        <w:tc>
          <w:tcPr>
            <w:tcW w:w="3296" w:type="dxa"/>
            <w:gridSpan w:val="2"/>
          </w:tcPr>
          <w:p w14:paraId="335A426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054" w:type="dxa"/>
          </w:tcPr>
          <w:p w14:paraId="335A426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14:paraId="335A4270" w14:textId="77777777" w:rsidTr="0070371C">
        <w:trPr>
          <w:cantSplit/>
        </w:trPr>
        <w:tc>
          <w:tcPr>
            <w:tcW w:w="3296" w:type="dxa"/>
            <w:gridSpan w:val="2"/>
          </w:tcPr>
          <w:p w14:paraId="335A426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054" w:type="dxa"/>
          </w:tcPr>
          <w:p w14:paraId="335A426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14:paraId="335A4273" w14:textId="77777777" w:rsidTr="0070371C">
        <w:trPr>
          <w:cantSplit/>
        </w:trPr>
        <w:tc>
          <w:tcPr>
            <w:tcW w:w="3296" w:type="dxa"/>
            <w:gridSpan w:val="2"/>
          </w:tcPr>
          <w:p w14:paraId="335A427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054" w:type="dxa"/>
          </w:tcPr>
          <w:p w14:paraId="335A427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14:paraId="335A4276" w14:textId="77777777" w:rsidTr="0070371C">
        <w:trPr>
          <w:cantSplit/>
        </w:trPr>
        <w:tc>
          <w:tcPr>
            <w:tcW w:w="3296" w:type="dxa"/>
            <w:gridSpan w:val="2"/>
          </w:tcPr>
          <w:p w14:paraId="335A427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054" w:type="dxa"/>
          </w:tcPr>
          <w:p w14:paraId="335A427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14:paraId="335A4279" w14:textId="77777777" w:rsidTr="0070371C">
        <w:trPr>
          <w:cantSplit/>
        </w:trPr>
        <w:tc>
          <w:tcPr>
            <w:tcW w:w="3296" w:type="dxa"/>
            <w:gridSpan w:val="2"/>
          </w:tcPr>
          <w:p w14:paraId="335A427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054" w:type="dxa"/>
          </w:tcPr>
          <w:p w14:paraId="335A427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14:paraId="335A427C" w14:textId="77777777" w:rsidTr="0070371C">
        <w:trPr>
          <w:cantSplit/>
        </w:trPr>
        <w:tc>
          <w:tcPr>
            <w:tcW w:w="3296" w:type="dxa"/>
            <w:gridSpan w:val="2"/>
          </w:tcPr>
          <w:p w14:paraId="335A427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054" w:type="dxa"/>
          </w:tcPr>
          <w:p w14:paraId="335A427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14:paraId="335A427F" w14:textId="77777777" w:rsidTr="0070371C">
        <w:trPr>
          <w:cantSplit/>
        </w:trPr>
        <w:tc>
          <w:tcPr>
            <w:tcW w:w="3296" w:type="dxa"/>
            <w:gridSpan w:val="2"/>
          </w:tcPr>
          <w:p w14:paraId="335A427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054" w:type="dxa"/>
          </w:tcPr>
          <w:p w14:paraId="335A427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14:paraId="335A4282" w14:textId="77777777" w:rsidTr="0070371C">
        <w:trPr>
          <w:cantSplit/>
        </w:trPr>
        <w:tc>
          <w:tcPr>
            <w:tcW w:w="3296" w:type="dxa"/>
            <w:gridSpan w:val="2"/>
          </w:tcPr>
          <w:p w14:paraId="335A4280"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lastRenderedPageBreak/>
              <w:t>IB MT FIX/DISCH SPECIAL CASE</w:t>
            </w:r>
          </w:p>
        </w:tc>
        <w:tc>
          <w:tcPr>
            <w:tcW w:w="6054" w:type="dxa"/>
          </w:tcPr>
          <w:p w14:paraId="335A4281"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14:paraId="335A4285" w14:textId="77777777" w:rsidTr="0070371C">
        <w:trPr>
          <w:cantSplit/>
        </w:trPr>
        <w:tc>
          <w:tcPr>
            <w:tcW w:w="3296" w:type="dxa"/>
            <w:gridSpan w:val="2"/>
          </w:tcPr>
          <w:p w14:paraId="335A428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054" w:type="dxa"/>
          </w:tcPr>
          <w:p w14:paraId="335A428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14:paraId="335A4288" w14:textId="77777777" w:rsidTr="0070371C">
        <w:trPr>
          <w:cantSplit/>
        </w:trPr>
        <w:tc>
          <w:tcPr>
            <w:tcW w:w="3296" w:type="dxa"/>
            <w:gridSpan w:val="2"/>
          </w:tcPr>
          <w:p w14:paraId="335A428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FLAGGED PARAMS</w:t>
            </w:r>
          </w:p>
        </w:tc>
        <w:tc>
          <w:tcPr>
            <w:tcW w:w="6054" w:type="dxa"/>
          </w:tcPr>
          <w:p w14:paraId="335A428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14:paraId="335A428B" w14:textId="77777777" w:rsidTr="0070371C">
        <w:trPr>
          <w:cantSplit/>
        </w:trPr>
        <w:tc>
          <w:tcPr>
            <w:tcW w:w="3296" w:type="dxa"/>
            <w:gridSpan w:val="2"/>
          </w:tcPr>
          <w:p w14:paraId="335A428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054" w:type="dxa"/>
          </w:tcPr>
          <w:p w14:paraId="335A428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14:paraId="335A428E" w14:textId="77777777" w:rsidTr="0070371C">
        <w:trPr>
          <w:cantSplit/>
        </w:trPr>
        <w:tc>
          <w:tcPr>
            <w:tcW w:w="3296" w:type="dxa"/>
            <w:gridSpan w:val="2"/>
          </w:tcPr>
          <w:p w14:paraId="335A428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054" w:type="dxa"/>
          </w:tcPr>
          <w:p w14:paraId="335A428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all of the charges which have been billed for the admission. </w:t>
            </w:r>
          </w:p>
        </w:tc>
      </w:tr>
      <w:tr w:rsidR="00322584" w:rsidRPr="0002501E" w14:paraId="335A4291" w14:textId="77777777" w:rsidTr="0070371C">
        <w:trPr>
          <w:cantSplit/>
        </w:trPr>
        <w:tc>
          <w:tcPr>
            <w:tcW w:w="3296" w:type="dxa"/>
            <w:gridSpan w:val="2"/>
          </w:tcPr>
          <w:p w14:paraId="335A428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054" w:type="dxa"/>
          </w:tcPr>
          <w:p w14:paraId="335A429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14:paraId="335A4294" w14:textId="77777777" w:rsidTr="0070371C">
        <w:trPr>
          <w:cantSplit/>
        </w:trPr>
        <w:tc>
          <w:tcPr>
            <w:tcW w:w="3296" w:type="dxa"/>
            <w:gridSpan w:val="2"/>
          </w:tcPr>
          <w:p w14:paraId="335A429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054" w:type="dxa"/>
          </w:tcPr>
          <w:p w14:paraId="335A429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14:paraId="335A429A" w14:textId="77777777" w:rsidTr="0070371C">
        <w:trPr>
          <w:cantSplit/>
        </w:trPr>
        <w:tc>
          <w:tcPr>
            <w:tcW w:w="3296" w:type="dxa"/>
            <w:gridSpan w:val="2"/>
          </w:tcPr>
          <w:p w14:paraId="335A429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ON HOLD FIX</w:t>
            </w:r>
          </w:p>
        </w:tc>
        <w:tc>
          <w:tcPr>
            <w:tcW w:w="6054" w:type="dxa"/>
          </w:tcPr>
          <w:p w14:paraId="335A4296"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14:paraId="335A4297"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14:paraId="335A4298"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14:paraId="335A429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14:paraId="335A429D" w14:textId="77777777" w:rsidTr="0070371C">
        <w:trPr>
          <w:cantSplit/>
        </w:trPr>
        <w:tc>
          <w:tcPr>
            <w:tcW w:w="3296" w:type="dxa"/>
            <w:gridSpan w:val="2"/>
          </w:tcPr>
          <w:p w14:paraId="335A429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054" w:type="dxa"/>
          </w:tcPr>
          <w:p w14:paraId="335A429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14:paraId="335A42A0" w14:textId="77777777" w:rsidTr="0070371C">
        <w:trPr>
          <w:cantSplit/>
        </w:trPr>
        <w:tc>
          <w:tcPr>
            <w:tcW w:w="3296" w:type="dxa"/>
            <w:gridSpan w:val="2"/>
          </w:tcPr>
          <w:p w14:paraId="335A429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054" w:type="dxa"/>
          </w:tcPr>
          <w:p w14:paraId="335A429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14:paraId="335A42A3" w14:textId="77777777" w:rsidTr="0070371C">
        <w:trPr>
          <w:cantSplit/>
        </w:trPr>
        <w:tc>
          <w:tcPr>
            <w:tcW w:w="3296" w:type="dxa"/>
            <w:gridSpan w:val="2"/>
          </w:tcPr>
          <w:p w14:paraId="335A42A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PROFILE</w:t>
            </w:r>
          </w:p>
        </w:tc>
        <w:tc>
          <w:tcPr>
            <w:tcW w:w="6054" w:type="dxa"/>
          </w:tcPr>
          <w:p w14:paraId="335A42A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14:paraId="335A42A6" w14:textId="77777777" w:rsidTr="0070371C">
        <w:trPr>
          <w:cantSplit/>
        </w:trPr>
        <w:tc>
          <w:tcPr>
            <w:tcW w:w="3296" w:type="dxa"/>
            <w:gridSpan w:val="2"/>
          </w:tcPr>
          <w:p w14:paraId="335A42A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054" w:type="dxa"/>
          </w:tcPr>
          <w:p w14:paraId="335A42A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entered into the Billing table, the option will prompt the user to task off a job which will automatically update the dollar amount and bill all such charges. The user will receive a bulletin when the tasked job has completed. </w:t>
            </w:r>
          </w:p>
        </w:tc>
      </w:tr>
      <w:tr w:rsidR="00322584" w:rsidRPr="0002501E" w14:paraId="335A42A9" w14:textId="77777777" w:rsidTr="0070371C">
        <w:trPr>
          <w:cantSplit/>
        </w:trPr>
        <w:tc>
          <w:tcPr>
            <w:tcW w:w="3296" w:type="dxa"/>
            <w:gridSpan w:val="2"/>
          </w:tcPr>
          <w:p w14:paraId="335A42A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RELEASE CHARGES</w:t>
            </w:r>
          </w:p>
        </w:tc>
        <w:tc>
          <w:tcPr>
            <w:tcW w:w="6054" w:type="dxa"/>
          </w:tcPr>
          <w:p w14:paraId="335A42A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in order to post a portion of the insurance company's payment to the patient's bill. </w:t>
            </w:r>
          </w:p>
        </w:tc>
      </w:tr>
      <w:tr w:rsidR="00322584" w:rsidRPr="0002501E" w14:paraId="335A42AC" w14:textId="77777777" w:rsidTr="0070371C">
        <w:trPr>
          <w:cantSplit/>
        </w:trPr>
        <w:tc>
          <w:tcPr>
            <w:tcW w:w="3296" w:type="dxa"/>
            <w:gridSpan w:val="2"/>
          </w:tcPr>
          <w:p w14:paraId="335A42A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054" w:type="dxa"/>
          </w:tcPr>
          <w:p w14:paraId="335A42A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Means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Receivable, but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14:paraId="335A42AF" w14:textId="77777777" w:rsidTr="0070371C">
        <w:trPr>
          <w:cantSplit/>
        </w:trPr>
        <w:tc>
          <w:tcPr>
            <w:tcW w:w="3296" w:type="dxa"/>
            <w:gridSpan w:val="2"/>
          </w:tcPr>
          <w:p w14:paraId="335A42A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054" w:type="dxa"/>
          </w:tcPr>
          <w:p w14:paraId="335A42A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B2" w14:textId="77777777" w:rsidTr="0070371C">
        <w:trPr>
          <w:cantSplit/>
        </w:trPr>
        <w:tc>
          <w:tcPr>
            <w:tcW w:w="3296" w:type="dxa"/>
            <w:gridSpan w:val="2"/>
          </w:tcPr>
          <w:p w14:paraId="335A42B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054" w:type="dxa"/>
          </w:tcPr>
          <w:p w14:paraId="335A42B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14:paraId="335A42B5" w14:textId="77777777" w:rsidTr="0070371C">
        <w:trPr>
          <w:cantSplit/>
        </w:trPr>
        <w:tc>
          <w:tcPr>
            <w:tcW w:w="3296" w:type="dxa"/>
            <w:gridSpan w:val="2"/>
          </w:tcPr>
          <w:p w14:paraId="335A42B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AUTO BILLER</w:t>
            </w:r>
          </w:p>
        </w:tc>
        <w:tc>
          <w:tcPr>
            <w:tcW w:w="6054" w:type="dxa"/>
          </w:tcPr>
          <w:p w14:paraId="335A42B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14:paraId="335A42B8" w14:textId="77777777" w:rsidTr="0070371C">
        <w:trPr>
          <w:cantSplit/>
        </w:trPr>
        <w:tc>
          <w:tcPr>
            <w:tcW w:w="3296" w:type="dxa"/>
            <w:gridSpan w:val="2"/>
          </w:tcPr>
          <w:p w14:paraId="335A42B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054" w:type="dxa"/>
          </w:tcPr>
          <w:p w14:paraId="335A42B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14:paraId="335A42BB" w14:textId="77777777" w:rsidTr="0070371C">
        <w:trPr>
          <w:cantSplit/>
        </w:trPr>
        <w:tc>
          <w:tcPr>
            <w:tcW w:w="3296" w:type="dxa"/>
            <w:gridSpan w:val="2"/>
          </w:tcPr>
          <w:p w14:paraId="335A42B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CNT/AMT RPT</w:t>
            </w:r>
          </w:p>
        </w:tc>
        <w:tc>
          <w:tcPr>
            <w:tcW w:w="6054" w:type="dxa"/>
          </w:tcPr>
          <w:p w14:paraId="335A42B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On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on a monthly basis. </w:t>
            </w:r>
          </w:p>
        </w:tc>
      </w:tr>
      <w:tr w:rsidR="00322584" w:rsidRPr="0002501E" w14:paraId="335A42BE" w14:textId="77777777" w:rsidTr="0070371C">
        <w:trPr>
          <w:cantSplit/>
        </w:trPr>
        <w:tc>
          <w:tcPr>
            <w:tcW w:w="3296" w:type="dxa"/>
            <w:gridSpan w:val="2"/>
          </w:tcPr>
          <w:p w14:paraId="335A42B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054" w:type="dxa"/>
          </w:tcPr>
          <w:p w14:paraId="335A42B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14:paraId="335A42C1" w14:textId="77777777" w:rsidTr="0070371C">
        <w:trPr>
          <w:cantSplit/>
        </w:trPr>
        <w:tc>
          <w:tcPr>
            <w:tcW w:w="3296" w:type="dxa"/>
            <w:gridSpan w:val="2"/>
          </w:tcPr>
          <w:p w14:paraId="335A42B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054" w:type="dxa"/>
          </w:tcPr>
          <w:p w14:paraId="335A42C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produces the Days On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period of time.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14:paraId="335A42C4" w14:textId="77777777" w:rsidTr="0070371C">
        <w:trPr>
          <w:cantSplit/>
        </w:trPr>
        <w:tc>
          <w:tcPr>
            <w:tcW w:w="3296" w:type="dxa"/>
            <w:gridSpan w:val="2"/>
          </w:tcPr>
          <w:p w14:paraId="335A42C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054" w:type="dxa"/>
          </w:tcPr>
          <w:p w14:paraId="335A42C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14:paraId="335A42C7" w14:textId="77777777" w:rsidTr="0070371C">
        <w:trPr>
          <w:cantSplit/>
        </w:trPr>
        <w:tc>
          <w:tcPr>
            <w:tcW w:w="3296" w:type="dxa"/>
            <w:gridSpan w:val="2"/>
          </w:tcPr>
          <w:p w14:paraId="335A42C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054" w:type="dxa"/>
          </w:tcPr>
          <w:p w14:paraId="335A42C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14:paraId="335A42CA" w14:textId="77777777" w:rsidTr="0070371C">
        <w:trPr>
          <w:cantSplit/>
        </w:trPr>
        <w:tc>
          <w:tcPr>
            <w:tcW w:w="3296" w:type="dxa"/>
            <w:gridSpan w:val="2"/>
          </w:tcPr>
          <w:p w14:paraId="335A42C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054" w:type="dxa"/>
          </w:tcPr>
          <w:p w14:paraId="335A42C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third party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 xml:space="preserve">If a full inquiry is selected for non-third party bills, then additional information about the care or services is displayed when available. </w:t>
            </w:r>
          </w:p>
        </w:tc>
      </w:tr>
      <w:tr w:rsidR="00322584" w:rsidRPr="0002501E" w14:paraId="335A42CD" w14:textId="77777777" w:rsidTr="0070371C">
        <w:trPr>
          <w:cantSplit/>
        </w:trPr>
        <w:tc>
          <w:tcPr>
            <w:tcW w:w="3296" w:type="dxa"/>
            <w:gridSpan w:val="2"/>
          </w:tcPr>
          <w:p w14:paraId="335A42C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054" w:type="dxa"/>
          </w:tcPr>
          <w:p w14:paraId="335A42C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With each charge is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14:paraId="335A42D0" w14:textId="77777777" w:rsidTr="0070371C">
        <w:trPr>
          <w:cantSplit/>
        </w:trPr>
        <w:tc>
          <w:tcPr>
            <w:tcW w:w="3296" w:type="dxa"/>
            <w:gridSpan w:val="2"/>
          </w:tcPr>
          <w:p w14:paraId="335A42C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054" w:type="dxa"/>
          </w:tcPr>
          <w:p w14:paraId="335A42CF" w14:textId="77777777"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Third Party Claims. Note: Only those charges placed on hold since the installation of patch IB*2*70 will appear on this report. </w:t>
            </w:r>
          </w:p>
        </w:tc>
      </w:tr>
      <w:tr w:rsidR="00322584" w:rsidRPr="0002501E" w14:paraId="335A42D3" w14:textId="77777777" w:rsidTr="0070371C">
        <w:trPr>
          <w:cantSplit/>
        </w:trPr>
        <w:tc>
          <w:tcPr>
            <w:tcW w:w="3296" w:type="dxa"/>
            <w:gridSpan w:val="2"/>
          </w:tcPr>
          <w:p w14:paraId="335A42D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HISTORY OF HELD CHGS</w:t>
            </w:r>
          </w:p>
        </w:tc>
        <w:tc>
          <w:tcPr>
            <w:tcW w:w="6054" w:type="dxa"/>
          </w:tcPr>
          <w:p w14:paraId="335A42D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The report sorts charges by their current status.</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r w:rsidRPr="00123DC5">
              <w:rPr>
                <w:rFonts w:ascii="Times New Roman" w:hAnsi="Times New Roman"/>
                <w:sz w:val="22"/>
                <w:szCs w:val="22"/>
              </w:rPr>
              <w:t xml:space="preserve">This report only counts charges with </w:t>
            </w:r>
            <w:r w:rsidR="00E1314C" w:rsidRPr="00123DC5">
              <w:rPr>
                <w:rFonts w:ascii="Times New Roman" w:hAnsi="Times New Roman"/>
                <w:sz w:val="22"/>
                <w:szCs w:val="22"/>
              </w:rPr>
              <w:t>an</w:t>
            </w:r>
            <w:r w:rsidRPr="00123DC5">
              <w:rPr>
                <w:rFonts w:ascii="Times New Roman" w:hAnsi="Times New Roman"/>
                <w:sz w:val="22"/>
                <w:szCs w:val="22"/>
              </w:rPr>
              <w:t xml:space="preserve"> ON HOLD DATE defined. </w:t>
            </w:r>
          </w:p>
        </w:tc>
      </w:tr>
      <w:tr w:rsidR="00322584" w:rsidRPr="0002501E" w14:paraId="335A42D6" w14:textId="77777777" w:rsidTr="0070371C">
        <w:trPr>
          <w:cantSplit/>
        </w:trPr>
        <w:tc>
          <w:tcPr>
            <w:tcW w:w="3296" w:type="dxa"/>
            <w:gridSpan w:val="2"/>
          </w:tcPr>
          <w:p w14:paraId="335A42D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IB INQ</w:t>
            </w:r>
          </w:p>
        </w:tc>
        <w:tc>
          <w:tcPr>
            <w:tcW w:w="6054" w:type="dxa"/>
          </w:tcPr>
          <w:p w14:paraId="335A42D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14:paraId="335A42D9" w14:textId="77777777" w:rsidTr="0070371C">
        <w:trPr>
          <w:cantSplit/>
        </w:trPr>
        <w:tc>
          <w:tcPr>
            <w:tcW w:w="3296" w:type="dxa"/>
            <w:gridSpan w:val="2"/>
          </w:tcPr>
          <w:p w14:paraId="335A42D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054" w:type="dxa"/>
          </w:tcPr>
          <w:p w14:paraId="335A42D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14:paraId="335A42DC" w14:textId="77777777" w:rsidTr="0070371C">
        <w:trPr>
          <w:cantSplit/>
        </w:trPr>
        <w:tc>
          <w:tcPr>
            <w:tcW w:w="3296" w:type="dxa"/>
            <w:gridSpan w:val="2"/>
          </w:tcPr>
          <w:p w14:paraId="335A42D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054" w:type="dxa"/>
          </w:tcPr>
          <w:p w14:paraId="335A42D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14:paraId="335A42DF" w14:textId="77777777" w:rsidTr="0070371C">
        <w:trPr>
          <w:cantSplit/>
        </w:trPr>
        <w:tc>
          <w:tcPr>
            <w:tcW w:w="3296" w:type="dxa"/>
            <w:gridSpan w:val="2"/>
          </w:tcPr>
          <w:p w14:paraId="335A42D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054" w:type="dxa"/>
          </w:tcPr>
          <w:p w14:paraId="335A42D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14:paraId="335A42E2" w14:textId="77777777" w:rsidTr="0070371C">
        <w:trPr>
          <w:cantSplit/>
        </w:trPr>
        <w:tc>
          <w:tcPr>
            <w:tcW w:w="3296" w:type="dxa"/>
            <w:gridSpan w:val="2"/>
          </w:tcPr>
          <w:p w14:paraId="335A42E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054" w:type="dxa"/>
          </w:tcPr>
          <w:p w14:paraId="335A42E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14:paraId="335A42E5" w14:textId="77777777" w:rsidTr="0070371C">
        <w:trPr>
          <w:cantSplit/>
        </w:trPr>
        <w:tc>
          <w:tcPr>
            <w:tcW w:w="3296" w:type="dxa"/>
            <w:gridSpan w:val="2"/>
          </w:tcPr>
          <w:p w14:paraId="335A42E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054" w:type="dxa"/>
          </w:tcPr>
          <w:p w14:paraId="335A42E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14:paraId="335A42E8" w14:textId="77777777" w:rsidTr="0070371C">
        <w:trPr>
          <w:cantSplit/>
        </w:trPr>
        <w:tc>
          <w:tcPr>
            <w:tcW w:w="3296" w:type="dxa"/>
            <w:gridSpan w:val="2"/>
          </w:tcPr>
          <w:p w14:paraId="335A42E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054" w:type="dxa"/>
          </w:tcPr>
          <w:p w14:paraId="335A42E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14:paraId="335A42EB" w14:textId="77777777" w:rsidTr="0070371C">
        <w:trPr>
          <w:cantSplit/>
        </w:trPr>
        <w:tc>
          <w:tcPr>
            <w:tcW w:w="3296" w:type="dxa"/>
            <w:gridSpan w:val="2"/>
          </w:tcPr>
          <w:p w14:paraId="335A42E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054" w:type="dxa"/>
          </w:tcPr>
          <w:p w14:paraId="335A42E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14:paraId="335A42EE" w14:textId="77777777" w:rsidTr="0070371C">
        <w:trPr>
          <w:cantSplit/>
        </w:trPr>
        <w:tc>
          <w:tcPr>
            <w:tcW w:w="3296" w:type="dxa"/>
            <w:gridSpan w:val="2"/>
          </w:tcPr>
          <w:p w14:paraId="335A42E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054" w:type="dxa"/>
          </w:tcPr>
          <w:p w14:paraId="335A42E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14:paraId="335A42F1" w14:textId="77777777" w:rsidTr="0070371C">
        <w:trPr>
          <w:cantSplit/>
        </w:trPr>
        <w:tc>
          <w:tcPr>
            <w:tcW w:w="3296" w:type="dxa"/>
            <w:gridSpan w:val="2"/>
          </w:tcPr>
          <w:p w14:paraId="335A42E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054" w:type="dxa"/>
          </w:tcPr>
          <w:p w14:paraId="335A42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14:paraId="335A42F4" w14:textId="77777777" w:rsidTr="0070371C">
        <w:trPr>
          <w:cantSplit/>
        </w:trPr>
        <w:tc>
          <w:tcPr>
            <w:tcW w:w="3296" w:type="dxa"/>
            <w:gridSpan w:val="2"/>
          </w:tcPr>
          <w:p w14:paraId="335A42F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PRE-REG SOURCE REPT</w:t>
            </w:r>
          </w:p>
        </w:tc>
        <w:tc>
          <w:tcPr>
            <w:tcW w:w="6054" w:type="dxa"/>
          </w:tcPr>
          <w:p w14:paraId="335A42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14:paraId="335A42F7" w14:textId="77777777" w:rsidTr="0070371C">
        <w:trPr>
          <w:cantSplit/>
        </w:trPr>
        <w:tc>
          <w:tcPr>
            <w:tcW w:w="3296" w:type="dxa"/>
            <w:gridSpan w:val="2"/>
          </w:tcPr>
          <w:p w14:paraId="335A42F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RANK CARRIERS</w:t>
            </w:r>
          </w:p>
        </w:tc>
        <w:tc>
          <w:tcPr>
            <w:tcW w:w="6054" w:type="dxa"/>
          </w:tcPr>
          <w:p w14:paraId="335A42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in order to first review the results. When the report is being run in the Production account, the user will always have the opportunity to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G.MCCR DATA@FORUM.VA.GOV, which is stored as a parameter in field #4.05 in the IB SITE PARAMETERS (#350.9) file. </w:t>
            </w:r>
          </w:p>
        </w:tc>
      </w:tr>
      <w:tr w:rsidR="00322584" w:rsidRPr="0002501E" w14:paraId="335A42FA" w14:textId="77777777" w:rsidTr="0070371C">
        <w:trPr>
          <w:cantSplit/>
        </w:trPr>
        <w:tc>
          <w:tcPr>
            <w:tcW w:w="3296" w:type="dxa"/>
            <w:gridSpan w:val="2"/>
          </w:tcPr>
          <w:p w14:paraId="335A42F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054" w:type="dxa"/>
          </w:tcPr>
          <w:p w14:paraId="335A42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14:paraId="335A42FD" w14:textId="77777777" w:rsidTr="0070371C">
        <w:trPr>
          <w:cantSplit/>
        </w:trPr>
        <w:tc>
          <w:tcPr>
            <w:tcW w:w="3296" w:type="dxa"/>
            <w:gridSpan w:val="2"/>
          </w:tcPr>
          <w:p w14:paraId="335A42FB" w14:textId="77777777" w:rsidR="00512824" w:rsidRPr="00123DC5" w:rsidRDefault="00512824" w:rsidP="00C36283">
            <w:pPr>
              <w:spacing w:after="240"/>
              <w:rPr>
                <w:rFonts w:ascii="Times New Roman" w:hAnsi="Times New Roman"/>
                <w:sz w:val="22"/>
                <w:szCs w:val="22"/>
              </w:rPr>
            </w:pPr>
            <w:r w:rsidRPr="00123DC5">
              <w:rPr>
                <w:rFonts w:ascii="Times New Roman" w:hAnsi="Times New Roman"/>
                <w:sz w:val="22"/>
                <w:szCs w:val="22"/>
              </w:rPr>
              <w:t>IB  OUTPUT ROI EXPIRED</w:t>
            </w:r>
          </w:p>
        </w:tc>
        <w:tc>
          <w:tcPr>
            <w:tcW w:w="6054" w:type="dxa"/>
          </w:tcPr>
          <w:p w14:paraId="335A42FC" w14:textId="77777777"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14:paraId="335A4300" w14:textId="77777777" w:rsidTr="0070371C">
        <w:trPr>
          <w:cantSplit/>
        </w:trPr>
        <w:tc>
          <w:tcPr>
            <w:tcW w:w="3296" w:type="dxa"/>
            <w:gridSpan w:val="2"/>
          </w:tcPr>
          <w:p w14:paraId="335A42F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054" w:type="dxa"/>
          </w:tcPr>
          <w:p w14:paraId="335A42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14:paraId="335A4303" w14:textId="77777777" w:rsidTr="0070371C">
        <w:trPr>
          <w:cantSplit/>
        </w:trPr>
        <w:tc>
          <w:tcPr>
            <w:tcW w:w="3296" w:type="dxa"/>
            <w:gridSpan w:val="2"/>
          </w:tcPr>
          <w:p w14:paraId="335A430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054" w:type="dxa"/>
          </w:tcPr>
          <w:p w14:paraId="335A43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14:paraId="335A4306" w14:textId="77777777" w:rsidTr="0070371C">
        <w:trPr>
          <w:cantSplit/>
        </w:trPr>
        <w:tc>
          <w:tcPr>
            <w:tcW w:w="3296" w:type="dxa"/>
            <w:gridSpan w:val="2"/>
          </w:tcPr>
          <w:p w14:paraId="335A430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VERIFY RX LINKS</w:t>
            </w:r>
          </w:p>
        </w:tc>
        <w:tc>
          <w:tcPr>
            <w:tcW w:w="6054" w:type="dxa"/>
          </w:tcPr>
          <w:p w14:paraId="335A43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14:paraId="335A4309" w14:textId="77777777" w:rsidTr="0070371C">
        <w:trPr>
          <w:cantSplit/>
        </w:trPr>
        <w:tc>
          <w:tcPr>
            <w:tcW w:w="3296" w:type="dxa"/>
            <w:gridSpan w:val="2"/>
          </w:tcPr>
          <w:p w14:paraId="335A430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054" w:type="dxa"/>
          </w:tcPr>
          <w:p w14:paraId="335A43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14:paraId="335A430C" w14:textId="77777777" w:rsidTr="0070371C">
        <w:trPr>
          <w:cantSplit/>
        </w:trPr>
        <w:tc>
          <w:tcPr>
            <w:tcW w:w="3296" w:type="dxa"/>
            <w:gridSpan w:val="2"/>
          </w:tcPr>
          <w:p w14:paraId="335A430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PATIENT BILLING INQUIRY</w:t>
            </w:r>
          </w:p>
        </w:tc>
        <w:tc>
          <w:tcPr>
            <w:tcW w:w="6054" w:type="dxa"/>
          </w:tcPr>
          <w:p w14:paraId="335A43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particular record, and is shown bill status, total charges, statement covers period, and all previous actions of that billing record. </w:t>
            </w:r>
          </w:p>
        </w:tc>
      </w:tr>
      <w:tr w:rsidR="0084277E" w:rsidRPr="0002501E" w14:paraId="335A430F" w14:textId="77777777" w:rsidTr="0070371C">
        <w:trPr>
          <w:cantSplit/>
        </w:trPr>
        <w:tc>
          <w:tcPr>
            <w:tcW w:w="3296" w:type="dxa"/>
            <w:gridSpan w:val="2"/>
          </w:tcPr>
          <w:p w14:paraId="335A430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054" w:type="dxa"/>
          </w:tcPr>
          <w:p w14:paraId="335A430E" w14:textId="77777777"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14:paraId="335A4312" w14:textId="77777777" w:rsidTr="0070371C">
        <w:trPr>
          <w:cantSplit/>
          <w:trHeight w:val="764"/>
        </w:trPr>
        <w:tc>
          <w:tcPr>
            <w:tcW w:w="3296" w:type="dxa"/>
            <w:gridSpan w:val="2"/>
          </w:tcPr>
          <w:p w14:paraId="335A431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054" w:type="dxa"/>
          </w:tcPr>
          <w:p w14:paraId="335A4311"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menu option allows users to run reports about records in  the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5" w14:textId="77777777" w:rsidTr="0070371C">
        <w:trPr>
          <w:cantSplit/>
          <w:trHeight w:val="764"/>
        </w:trPr>
        <w:tc>
          <w:tcPr>
            <w:tcW w:w="3296" w:type="dxa"/>
            <w:gridSpan w:val="2"/>
          </w:tcPr>
          <w:p w14:paraId="335A431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054" w:type="dxa"/>
          </w:tcPr>
          <w:p w14:paraId="335A4314"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option identifies and reports on entries in the IB  NON/OTHER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8" w14:textId="77777777" w:rsidTr="0070371C">
        <w:trPr>
          <w:cantSplit/>
        </w:trPr>
        <w:tc>
          <w:tcPr>
            <w:tcW w:w="3296" w:type="dxa"/>
            <w:gridSpan w:val="2"/>
          </w:tcPr>
          <w:p w14:paraId="335A431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054" w:type="dxa"/>
          </w:tcPr>
          <w:p w14:paraId="335A43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a third party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14:paraId="335A431B" w14:textId="77777777" w:rsidTr="0070371C">
        <w:trPr>
          <w:cantSplit/>
        </w:trPr>
        <w:tc>
          <w:tcPr>
            <w:tcW w:w="3296" w:type="dxa"/>
            <w:gridSpan w:val="2"/>
          </w:tcPr>
          <w:p w14:paraId="335A431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054" w:type="dxa"/>
          </w:tcPr>
          <w:p w14:paraId="335A43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14:paraId="335A431E" w14:textId="77777777" w:rsidTr="0070371C">
        <w:trPr>
          <w:cantSplit/>
        </w:trPr>
        <w:tc>
          <w:tcPr>
            <w:tcW w:w="3296" w:type="dxa"/>
            <w:gridSpan w:val="2"/>
          </w:tcPr>
          <w:p w14:paraId="335A431C"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054" w:type="dxa"/>
          </w:tcPr>
          <w:p w14:paraId="335A431D"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This option will generate a report of claims for a specified timeframe that were locally printed but which had the potential to be transmitted electronically.</w:t>
            </w:r>
          </w:p>
        </w:tc>
      </w:tr>
      <w:tr w:rsidR="0084277E" w:rsidRPr="0002501E" w14:paraId="335A4321" w14:textId="77777777" w:rsidTr="0070371C">
        <w:trPr>
          <w:cantSplit/>
        </w:trPr>
        <w:tc>
          <w:tcPr>
            <w:tcW w:w="3296" w:type="dxa"/>
            <w:gridSpan w:val="2"/>
          </w:tcPr>
          <w:p w14:paraId="335A431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054" w:type="dxa"/>
          </w:tcPr>
          <w:p w14:paraId="335A43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14:paraId="335A4324" w14:textId="77777777" w:rsidTr="0070371C">
        <w:trPr>
          <w:cantSplit/>
        </w:trPr>
        <w:tc>
          <w:tcPr>
            <w:tcW w:w="3296" w:type="dxa"/>
            <w:gridSpan w:val="2"/>
          </w:tcPr>
          <w:p w14:paraId="335A432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DELETE TEMPLATE ENTRY</w:t>
            </w:r>
          </w:p>
        </w:tc>
        <w:tc>
          <w:tcPr>
            <w:tcW w:w="6054" w:type="dxa"/>
          </w:tcPr>
          <w:p w14:paraId="335A43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14:paraId="335A4327" w14:textId="77777777" w:rsidTr="0070371C">
        <w:trPr>
          <w:cantSplit/>
        </w:trPr>
        <w:tc>
          <w:tcPr>
            <w:tcW w:w="3296" w:type="dxa"/>
            <w:gridSpan w:val="2"/>
          </w:tcPr>
          <w:p w14:paraId="335A43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PURGE LIST LOG ENTRIES</w:t>
            </w:r>
          </w:p>
        </w:tc>
        <w:tc>
          <w:tcPr>
            <w:tcW w:w="6054" w:type="dxa"/>
          </w:tcPr>
          <w:p w14:paraId="335A43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of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14:paraId="335A432A" w14:textId="77777777" w:rsidTr="0070371C">
        <w:trPr>
          <w:cantSplit/>
        </w:trPr>
        <w:tc>
          <w:tcPr>
            <w:tcW w:w="3296" w:type="dxa"/>
            <w:gridSpan w:val="2"/>
          </w:tcPr>
          <w:p w14:paraId="335A43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054" w:type="dxa"/>
          </w:tcPr>
          <w:p w14:paraId="335A43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14:paraId="335A432D" w14:textId="77777777" w:rsidTr="0070371C">
        <w:trPr>
          <w:cantSplit/>
        </w:trPr>
        <w:tc>
          <w:tcPr>
            <w:tcW w:w="3296" w:type="dxa"/>
            <w:gridSpan w:val="2"/>
          </w:tcPr>
          <w:p w14:paraId="335A43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054" w:type="dxa"/>
          </w:tcPr>
          <w:p w14:paraId="335A432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14:paraId="335A4330" w14:textId="77777777" w:rsidTr="0070371C">
        <w:trPr>
          <w:cantSplit/>
        </w:trPr>
        <w:tc>
          <w:tcPr>
            <w:tcW w:w="3296" w:type="dxa"/>
            <w:gridSpan w:val="2"/>
          </w:tcPr>
          <w:p w14:paraId="335A43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054" w:type="dxa"/>
          </w:tcPr>
          <w:p w14:paraId="335A432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14:paraId="335A4333" w14:textId="77777777" w:rsidTr="0070371C">
        <w:trPr>
          <w:cantSplit/>
        </w:trPr>
        <w:tc>
          <w:tcPr>
            <w:tcW w:w="3296" w:type="dxa"/>
            <w:gridSpan w:val="2"/>
          </w:tcPr>
          <w:p w14:paraId="335A43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054" w:type="dxa"/>
          </w:tcPr>
          <w:p w14:paraId="335A433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found, and placed in the appropriate Search (Sort) template, before they may be archived. </w:t>
            </w:r>
          </w:p>
        </w:tc>
      </w:tr>
      <w:tr w:rsidR="0084277E" w:rsidRPr="0002501E" w14:paraId="335A4336" w14:textId="77777777" w:rsidTr="0070371C">
        <w:trPr>
          <w:cantSplit/>
        </w:trPr>
        <w:tc>
          <w:tcPr>
            <w:tcW w:w="3296" w:type="dxa"/>
            <w:gridSpan w:val="2"/>
          </w:tcPr>
          <w:p w14:paraId="335A43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054" w:type="dxa"/>
          </w:tcPr>
          <w:p w14:paraId="335A433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14:paraId="335A4339" w14:textId="77777777" w:rsidTr="0070371C">
        <w:trPr>
          <w:cantSplit/>
        </w:trPr>
        <w:tc>
          <w:tcPr>
            <w:tcW w:w="3296" w:type="dxa"/>
            <w:gridSpan w:val="2"/>
          </w:tcPr>
          <w:p w14:paraId="335A43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054" w:type="dxa"/>
          </w:tcPr>
          <w:p w14:paraId="335A433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14:paraId="335A433C" w14:textId="77777777" w:rsidTr="0070371C">
        <w:trPr>
          <w:cantSplit/>
        </w:trPr>
        <w:tc>
          <w:tcPr>
            <w:tcW w:w="3296" w:type="dxa"/>
            <w:gridSpan w:val="2"/>
          </w:tcPr>
          <w:p w14:paraId="335A43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054" w:type="dxa"/>
          </w:tcPr>
          <w:p w14:paraId="335A433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14:paraId="335A433F" w14:textId="77777777" w:rsidTr="0070371C">
        <w:trPr>
          <w:cantSplit/>
        </w:trPr>
        <w:tc>
          <w:tcPr>
            <w:tcW w:w="3296" w:type="dxa"/>
            <w:gridSpan w:val="2"/>
          </w:tcPr>
          <w:p w14:paraId="335A43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054" w:type="dxa"/>
          </w:tcPr>
          <w:p w14:paraId="335A433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14:paraId="335A4342" w14:textId="77777777" w:rsidTr="0070371C">
        <w:trPr>
          <w:cantSplit/>
        </w:trPr>
        <w:tc>
          <w:tcPr>
            <w:tcW w:w="3296" w:type="dxa"/>
            <w:gridSpan w:val="2"/>
          </w:tcPr>
          <w:p w14:paraId="335A43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054" w:type="dxa"/>
          </w:tcPr>
          <w:p w14:paraId="335A434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14:paraId="335A4345" w14:textId="77777777" w:rsidTr="0070371C">
        <w:trPr>
          <w:cantSplit/>
        </w:trPr>
        <w:tc>
          <w:tcPr>
            <w:tcW w:w="3296" w:type="dxa"/>
            <w:gridSpan w:val="2"/>
          </w:tcPr>
          <w:p w14:paraId="335A43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MENU</w:t>
            </w:r>
          </w:p>
        </w:tc>
        <w:tc>
          <w:tcPr>
            <w:tcW w:w="6054" w:type="dxa"/>
          </w:tcPr>
          <w:p w14:paraId="335A434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14:paraId="335A4348" w14:textId="77777777" w:rsidTr="0070371C">
        <w:trPr>
          <w:cantSplit/>
        </w:trPr>
        <w:tc>
          <w:tcPr>
            <w:tcW w:w="3296" w:type="dxa"/>
            <w:gridSpan w:val="2"/>
          </w:tcPr>
          <w:p w14:paraId="335A434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054" w:type="dxa"/>
          </w:tcPr>
          <w:p w14:paraId="335A434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14:paraId="335A434B" w14:textId="77777777" w:rsidTr="0070371C">
        <w:trPr>
          <w:cantSplit/>
        </w:trPr>
        <w:tc>
          <w:tcPr>
            <w:tcW w:w="3296" w:type="dxa"/>
            <w:gridSpan w:val="2"/>
          </w:tcPr>
          <w:p w14:paraId="335A434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054" w:type="dxa"/>
          </w:tcPr>
          <w:p w14:paraId="335A434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14:paraId="335A434E" w14:textId="77777777" w:rsidTr="0070371C">
        <w:trPr>
          <w:cantSplit/>
        </w:trPr>
        <w:tc>
          <w:tcPr>
            <w:tcW w:w="3296" w:type="dxa"/>
            <w:gridSpan w:val="2"/>
          </w:tcPr>
          <w:p w14:paraId="335A434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EDIT LETTER</w:t>
            </w:r>
          </w:p>
        </w:tc>
        <w:tc>
          <w:tcPr>
            <w:tcW w:w="6054" w:type="dxa"/>
          </w:tcPr>
          <w:p w14:paraId="335A434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FileMan utilities are not used at this time to output the letters. </w:t>
            </w:r>
          </w:p>
        </w:tc>
      </w:tr>
      <w:tr w:rsidR="0084277E" w:rsidRPr="0002501E" w14:paraId="335A4351" w14:textId="77777777" w:rsidTr="0070371C">
        <w:trPr>
          <w:cantSplit/>
        </w:trPr>
        <w:tc>
          <w:tcPr>
            <w:tcW w:w="3296" w:type="dxa"/>
            <w:gridSpan w:val="2"/>
          </w:tcPr>
          <w:p w14:paraId="335A434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054" w:type="dxa"/>
          </w:tcPr>
          <w:p w14:paraId="335A435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14:paraId="335A4354" w14:textId="77777777" w:rsidTr="0070371C">
        <w:trPr>
          <w:cantSplit/>
        </w:trPr>
        <w:tc>
          <w:tcPr>
            <w:tcW w:w="3296" w:type="dxa"/>
            <w:gridSpan w:val="2"/>
          </w:tcPr>
          <w:p w14:paraId="335A435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054" w:type="dxa"/>
          </w:tcPr>
          <w:p w14:paraId="335A435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14:paraId="335A4357" w14:textId="77777777" w:rsidTr="0070371C">
        <w:trPr>
          <w:cantSplit/>
        </w:trPr>
        <w:tc>
          <w:tcPr>
            <w:tcW w:w="3296" w:type="dxa"/>
            <w:gridSpan w:val="2"/>
          </w:tcPr>
          <w:p w14:paraId="335A435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054" w:type="dxa"/>
          </w:tcPr>
          <w:p w14:paraId="335A435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14:paraId="335A435A" w14:textId="77777777" w:rsidTr="0070371C">
        <w:trPr>
          <w:cantSplit/>
        </w:trPr>
        <w:tc>
          <w:tcPr>
            <w:tcW w:w="3296" w:type="dxa"/>
            <w:gridSpan w:val="2"/>
          </w:tcPr>
          <w:p w14:paraId="335A435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054" w:type="dxa"/>
          </w:tcPr>
          <w:p w14:paraId="335A435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14:paraId="335A435D" w14:textId="77777777" w:rsidTr="0070371C">
        <w:trPr>
          <w:cantSplit/>
        </w:trPr>
        <w:tc>
          <w:tcPr>
            <w:tcW w:w="3296" w:type="dxa"/>
            <w:gridSpan w:val="2"/>
          </w:tcPr>
          <w:p w14:paraId="335A435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PAT. EXEMP.</w:t>
            </w:r>
          </w:p>
        </w:tc>
        <w:tc>
          <w:tcPr>
            <w:tcW w:w="6054" w:type="dxa"/>
          </w:tcPr>
          <w:p w14:paraId="335A435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14:paraId="335A4360" w14:textId="77777777" w:rsidTr="0070371C">
        <w:trPr>
          <w:cantSplit/>
        </w:trPr>
        <w:tc>
          <w:tcPr>
            <w:tcW w:w="3296" w:type="dxa"/>
            <w:gridSpan w:val="2"/>
          </w:tcPr>
          <w:p w14:paraId="335A435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054" w:type="dxa"/>
          </w:tcPr>
          <w:p w14:paraId="335A435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14:paraId="335A4363" w14:textId="77777777" w:rsidTr="0070371C">
        <w:trPr>
          <w:cantSplit/>
        </w:trPr>
        <w:tc>
          <w:tcPr>
            <w:tcW w:w="3296" w:type="dxa"/>
            <w:gridSpan w:val="2"/>
          </w:tcPr>
          <w:p w14:paraId="335A436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PRINT THRESHOLDS</w:t>
            </w:r>
          </w:p>
        </w:tc>
        <w:tc>
          <w:tcPr>
            <w:tcW w:w="6054" w:type="dxa"/>
          </w:tcPr>
          <w:p w14:paraId="335A436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14:paraId="335A4366" w14:textId="77777777" w:rsidTr="0070371C">
        <w:trPr>
          <w:cantSplit/>
        </w:trPr>
        <w:tc>
          <w:tcPr>
            <w:tcW w:w="3296" w:type="dxa"/>
            <w:gridSpan w:val="2"/>
          </w:tcPr>
          <w:p w14:paraId="335A436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054" w:type="dxa"/>
          </w:tcPr>
          <w:p w14:paraId="335A436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14:paraId="335A4369" w14:textId="77777777" w:rsidTr="0070371C">
        <w:trPr>
          <w:cantSplit/>
        </w:trPr>
        <w:tc>
          <w:tcPr>
            <w:tcW w:w="3296" w:type="dxa"/>
            <w:gridSpan w:val="2"/>
          </w:tcPr>
          <w:p w14:paraId="335A436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054" w:type="dxa"/>
          </w:tcPr>
          <w:p w14:paraId="335A436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36C" w14:textId="77777777" w:rsidTr="0070371C">
        <w:trPr>
          <w:cantSplit/>
        </w:trPr>
        <w:tc>
          <w:tcPr>
            <w:tcW w:w="3296" w:type="dxa"/>
            <w:gridSpan w:val="2"/>
          </w:tcPr>
          <w:p w14:paraId="335A436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054" w:type="dxa"/>
          </w:tcPr>
          <w:p w14:paraId="335A436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14:paraId="335A436F" w14:textId="77777777" w:rsidTr="0070371C">
        <w:trPr>
          <w:cantSplit/>
        </w:trPr>
        <w:tc>
          <w:tcPr>
            <w:tcW w:w="3296" w:type="dxa"/>
            <w:gridSpan w:val="2"/>
          </w:tcPr>
          <w:p w14:paraId="335A436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054" w:type="dxa"/>
          </w:tcPr>
          <w:p w14:paraId="335A436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14:paraId="335A4372" w14:textId="77777777" w:rsidTr="0070371C">
        <w:trPr>
          <w:cantSplit/>
        </w:trPr>
        <w:tc>
          <w:tcPr>
            <w:tcW w:w="3296" w:type="dxa"/>
            <w:gridSpan w:val="2"/>
          </w:tcPr>
          <w:p w14:paraId="335A437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054" w:type="dxa"/>
          </w:tcPr>
          <w:p w14:paraId="335A437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14:paraId="335A4375" w14:textId="77777777" w:rsidTr="0070371C">
        <w:trPr>
          <w:cantSplit/>
        </w:trPr>
        <w:tc>
          <w:tcPr>
            <w:tcW w:w="3296" w:type="dxa"/>
            <w:gridSpan w:val="2"/>
          </w:tcPr>
          <w:p w14:paraId="335A437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STATUS DISPLAY</w:t>
            </w:r>
          </w:p>
        </w:tc>
        <w:tc>
          <w:tcPr>
            <w:tcW w:w="6054" w:type="dxa"/>
          </w:tcPr>
          <w:p w14:paraId="335A437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14:paraId="335A4378" w14:textId="77777777" w:rsidTr="0070371C">
        <w:trPr>
          <w:cantSplit/>
        </w:trPr>
        <w:tc>
          <w:tcPr>
            <w:tcW w:w="3296" w:type="dxa"/>
            <w:gridSpan w:val="2"/>
          </w:tcPr>
          <w:p w14:paraId="335A437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054" w:type="dxa"/>
          </w:tcPr>
          <w:p w14:paraId="335A437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14:paraId="335A437B" w14:textId="77777777" w:rsidTr="0070371C">
        <w:trPr>
          <w:cantSplit/>
        </w:trPr>
        <w:tc>
          <w:tcPr>
            <w:tcW w:w="3296" w:type="dxa"/>
            <w:gridSpan w:val="2"/>
          </w:tcPr>
          <w:p w14:paraId="335A437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054" w:type="dxa"/>
          </w:tcPr>
          <w:p w14:paraId="335A437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14:paraId="335A437E" w14:textId="77777777" w:rsidTr="0070371C">
        <w:trPr>
          <w:cantSplit/>
        </w:trPr>
        <w:tc>
          <w:tcPr>
            <w:tcW w:w="3296" w:type="dxa"/>
            <w:gridSpan w:val="2"/>
          </w:tcPr>
          <w:p w14:paraId="335A437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054" w:type="dxa"/>
          </w:tcPr>
          <w:p w14:paraId="335A437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Third Party Outputs. </w:t>
            </w:r>
          </w:p>
        </w:tc>
      </w:tr>
      <w:tr w:rsidR="0084277E" w:rsidRPr="0002501E" w14:paraId="335A4381" w14:textId="77777777" w:rsidTr="0070371C">
        <w:trPr>
          <w:cantSplit/>
        </w:trPr>
        <w:tc>
          <w:tcPr>
            <w:tcW w:w="3296" w:type="dxa"/>
            <w:gridSpan w:val="2"/>
          </w:tcPr>
          <w:p w14:paraId="335A437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TP FLAG OPT PARAMS</w:t>
            </w:r>
          </w:p>
        </w:tc>
        <w:tc>
          <w:tcPr>
            <w:tcW w:w="6054" w:type="dxa"/>
          </w:tcPr>
          <w:p w14:paraId="335A438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Third Party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14:paraId="335A4384" w14:textId="77777777" w:rsidTr="0070371C">
        <w:trPr>
          <w:cantSplit/>
        </w:trPr>
        <w:tc>
          <w:tcPr>
            <w:tcW w:w="3296" w:type="dxa"/>
            <w:gridSpan w:val="2"/>
          </w:tcPr>
          <w:p w14:paraId="335A438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054" w:type="dxa"/>
          </w:tcPr>
          <w:p w14:paraId="335A438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387" w14:textId="77777777" w:rsidTr="0070371C">
        <w:trPr>
          <w:cantSplit/>
        </w:trPr>
        <w:tc>
          <w:tcPr>
            <w:tcW w:w="3296" w:type="dxa"/>
            <w:gridSpan w:val="2"/>
          </w:tcPr>
          <w:p w14:paraId="335A438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054" w:type="dxa"/>
          </w:tcPr>
          <w:p w14:paraId="335A438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14:paraId="335A438A" w14:textId="77777777" w:rsidTr="0070371C">
        <w:trPr>
          <w:cantSplit/>
        </w:trPr>
        <w:tc>
          <w:tcPr>
            <w:tcW w:w="3296" w:type="dxa"/>
            <w:gridSpan w:val="2"/>
          </w:tcPr>
          <w:p w14:paraId="335A438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054" w:type="dxa"/>
          </w:tcPr>
          <w:p w14:paraId="335A438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14:paraId="335A438D" w14:textId="77777777" w:rsidTr="0070371C">
        <w:trPr>
          <w:cantSplit/>
        </w:trPr>
        <w:tc>
          <w:tcPr>
            <w:tcW w:w="3296" w:type="dxa"/>
            <w:gridSpan w:val="2"/>
          </w:tcPr>
          <w:p w14:paraId="335A438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054" w:type="dxa"/>
          </w:tcPr>
          <w:p w14:paraId="335A438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shutdown. </w:t>
            </w:r>
          </w:p>
        </w:tc>
      </w:tr>
      <w:tr w:rsidR="0084277E" w:rsidRPr="0002501E" w14:paraId="335A4390" w14:textId="77777777" w:rsidTr="0070371C">
        <w:trPr>
          <w:cantSplit/>
        </w:trPr>
        <w:tc>
          <w:tcPr>
            <w:tcW w:w="3296" w:type="dxa"/>
            <w:gridSpan w:val="2"/>
          </w:tcPr>
          <w:p w14:paraId="335A438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054" w:type="dxa"/>
          </w:tcPr>
          <w:p w14:paraId="335A438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14:paraId="335A4393" w14:textId="77777777" w:rsidTr="0070371C">
        <w:trPr>
          <w:cantSplit/>
        </w:trPr>
        <w:tc>
          <w:tcPr>
            <w:tcW w:w="3296" w:type="dxa"/>
            <w:gridSpan w:val="2"/>
          </w:tcPr>
          <w:p w14:paraId="335A439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054" w:type="dxa"/>
          </w:tcPr>
          <w:p w14:paraId="335A439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14:paraId="335A4396" w14:textId="77777777" w:rsidTr="0070371C">
        <w:trPr>
          <w:cantSplit/>
        </w:trPr>
        <w:tc>
          <w:tcPr>
            <w:tcW w:w="3296" w:type="dxa"/>
            <w:gridSpan w:val="2"/>
          </w:tcPr>
          <w:p w14:paraId="335A439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RESUBMIT</w:t>
            </w:r>
          </w:p>
        </w:tc>
        <w:tc>
          <w:tcPr>
            <w:tcW w:w="6054" w:type="dxa"/>
          </w:tcPr>
          <w:p w14:paraId="335A439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14:paraId="335A4399" w14:textId="77777777" w:rsidTr="0070371C">
        <w:trPr>
          <w:cantSplit/>
        </w:trPr>
        <w:tc>
          <w:tcPr>
            <w:tcW w:w="3296" w:type="dxa"/>
            <w:gridSpan w:val="2"/>
          </w:tcPr>
          <w:p w14:paraId="335A439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054" w:type="dxa"/>
          </w:tcPr>
          <w:p w14:paraId="335A439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14:paraId="335A439C" w14:textId="77777777" w:rsidTr="0070371C">
        <w:trPr>
          <w:cantSplit/>
        </w:trPr>
        <w:tc>
          <w:tcPr>
            <w:tcW w:w="3296" w:type="dxa"/>
            <w:gridSpan w:val="2"/>
          </w:tcPr>
          <w:p w14:paraId="335A439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054" w:type="dxa"/>
          </w:tcPr>
          <w:p w14:paraId="335A439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14:paraId="335A439F" w14:textId="77777777" w:rsidTr="0070371C">
        <w:trPr>
          <w:cantSplit/>
        </w:trPr>
        <w:tc>
          <w:tcPr>
            <w:tcW w:w="3296" w:type="dxa"/>
            <w:gridSpan w:val="2"/>
          </w:tcPr>
          <w:p w14:paraId="335A439D"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054" w:type="dxa"/>
          </w:tcPr>
          <w:p w14:paraId="335A439E"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14:paraId="335A43A2" w14:textId="77777777" w:rsidTr="0070371C">
        <w:trPr>
          <w:cantSplit/>
        </w:trPr>
        <w:tc>
          <w:tcPr>
            <w:tcW w:w="3296" w:type="dxa"/>
            <w:gridSpan w:val="2"/>
          </w:tcPr>
          <w:p w14:paraId="335A43A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IBAEC LTC BILLING MENU</w:t>
            </w:r>
          </w:p>
        </w:tc>
        <w:tc>
          <w:tcPr>
            <w:tcW w:w="6054" w:type="dxa"/>
          </w:tcPr>
          <w:p w14:paraId="335A43A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14:paraId="335A43A5" w14:textId="77777777" w:rsidTr="0070371C">
        <w:trPr>
          <w:cantSplit/>
        </w:trPr>
        <w:tc>
          <w:tcPr>
            <w:tcW w:w="3296" w:type="dxa"/>
            <w:gridSpan w:val="2"/>
          </w:tcPr>
          <w:p w14:paraId="335A43A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054" w:type="dxa"/>
          </w:tcPr>
          <w:p w14:paraId="335A43A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14:paraId="335A43A8" w14:textId="77777777" w:rsidTr="0070371C">
        <w:trPr>
          <w:cantSplit/>
        </w:trPr>
        <w:tc>
          <w:tcPr>
            <w:tcW w:w="3296" w:type="dxa"/>
            <w:gridSpan w:val="2"/>
          </w:tcPr>
          <w:p w14:paraId="335A43A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054" w:type="dxa"/>
          </w:tcPr>
          <w:p w14:paraId="335A43A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14:paraId="335A43AB" w14:textId="77777777" w:rsidTr="0070371C">
        <w:trPr>
          <w:cantSplit/>
        </w:trPr>
        <w:tc>
          <w:tcPr>
            <w:tcW w:w="3296" w:type="dxa"/>
            <w:gridSpan w:val="2"/>
          </w:tcPr>
          <w:p w14:paraId="335A43A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054" w:type="dxa"/>
          </w:tcPr>
          <w:p w14:paraId="335A43A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14:paraId="335A43AE" w14:textId="77777777" w:rsidTr="0070371C">
        <w:trPr>
          <w:cantSplit/>
        </w:trPr>
        <w:tc>
          <w:tcPr>
            <w:tcW w:w="3296" w:type="dxa"/>
            <w:gridSpan w:val="2"/>
          </w:tcPr>
          <w:p w14:paraId="335A43A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054" w:type="dxa"/>
          </w:tcPr>
          <w:p w14:paraId="335A43A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14:paraId="335A43B1" w14:textId="77777777" w:rsidTr="0070371C">
        <w:trPr>
          <w:cantSplit/>
        </w:trPr>
        <w:tc>
          <w:tcPr>
            <w:tcW w:w="3296" w:type="dxa"/>
            <w:gridSpan w:val="2"/>
          </w:tcPr>
          <w:p w14:paraId="335A43A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054" w:type="dxa"/>
          </w:tcPr>
          <w:p w14:paraId="335A43B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14:paraId="335A43B4" w14:textId="77777777" w:rsidTr="0070371C">
        <w:trPr>
          <w:cantSplit/>
        </w:trPr>
        <w:tc>
          <w:tcPr>
            <w:tcW w:w="3296" w:type="dxa"/>
            <w:gridSpan w:val="2"/>
          </w:tcPr>
          <w:p w14:paraId="335A43B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054" w:type="dxa"/>
          </w:tcPr>
          <w:p w14:paraId="335A43B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14:paraId="335A43B7" w14:textId="77777777" w:rsidTr="0070371C">
        <w:trPr>
          <w:cantSplit/>
        </w:trPr>
        <w:tc>
          <w:tcPr>
            <w:tcW w:w="3296" w:type="dxa"/>
            <w:gridSpan w:val="2"/>
          </w:tcPr>
          <w:p w14:paraId="335A43B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054" w:type="dxa"/>
          </w:tcPr>
          <w:p w14:paraId="335A43B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as a result of the medication co-payment cap for the specified month/year. </w:t>
            </w:r>
          </w:p>
        </w:tc>
      </w:tr>
      <w:tr w:rsidR="0084277E" w:rsidRPr="0002501E" w14:paraId="335A43BA" w14:textId="77777777" w:rsidTr="0070371C">
        <w:trPr>
          <w:cantSplit/>
        </w:trPr>
        <w:tc>
          <w:tcPr>
            <w:tcW w:w="3296" w:type="dxa"/>
            <w:gridSpan w:val="2"/>
          </w:tcPr>
          <w:p w14:paraId="335A43B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PATIENT CAP REPORT</w:t>
            </w:r>
          </w:p>
        </w:tc>
        <w:tc>
          <w:tcPr>
            <w:tcW w:w="6054" w:type="dxa"/>
          </w:tcPr>
          <w:p w14:paraId="335A43B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14:paraId="335A43BD" w14:textId="77777777" w:rsidTr="0070371C">
        <w:trPr>
          <w:cantSplit/>
        </w:trPr>
        <w:tc>
          <w:tcPr>
            <w:tcW w:w="3296" w:type="dxa"/>
            <w:gridSpan w:val="2"/>
          </w:tcPr>
          <w:p w14:paraId="335A43B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054" w:type="dxa"/>
          </w:tcPr>
          <w:p w14:paraId="335A43B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14:paraId="335A43C0" w14:textId="77777777" w:rsidTr="0070371C">
        <w:trPr>
          <w:cantSplit/>
        </w:trPr>
        <w:tc>
          <w:tcPr>
            <w:tcW w:w="3296" w:type="dxa"/>
            <w:gridSpan w:val="2"/>
          </w:tcPr>
          <w:p w14:paraId="335A43B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054" w:type="dxa"/>
          </w:tcPr>
          <w:p w14:paraId="335A43B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14:paraId="335A43C5" w14:textId="77777777" w:rsidTr="0070371C">
        <w:trPr>
          <w:cantSplit/>
        </w:trPr>
        <w:tc>
          <w:tcPr>
            <w:tcW w:w="3296" w:type="dxa"/>
            <w:gridSpan w:val="2"/>
          </w:tcPr>
          <w:p w14:paraId="335A43C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PATIENT LIST</w:t>
            </w:r>
          </w:p>
        </w:tc>
        <w:tc>
          <w:tcPr>
            <w:tcW w:w="6054" w:type="dxa"/>
          </w:tcPr>
          <w:p w14:paraId="335A43C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14:paraId="335A43C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14:paraId="335A43C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14:paraId="335A43CB" w14:textId="77777777" w:rsidTr="0070371C">
        <w:trPr>
          <w:cantSplit/>
        </w:trPr>
        <w:tc>
          <w:tcPr>
            <w:tcW w:w="3296" w:type="dxa"/>
            <w:gridSpan w:val="2"/>
          </w:tcPr>
          <w:p w14:paraId="335A43C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054" w:type="dxa"/>
          </w:tcPr>
          <w:p w14:paraId="335A43C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whether or not a billable third party is involved. </w:t>
            </w:r>
          </w:p>
          <w:p w14:paraId="335A43C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14:paraId="335A43C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14:paraId="335A43C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14:paraId="335A43D1" w14:textId="77777777" w:rsidTr="0070371C">
        <w:trPr>
          <w:cantSplit/>
        </w:trPr>
        <w:tc>
          <w:tcPr>
            <w:tcW w:w="3296" w:type="dxa"/>
            <w:gridSpan w:val="2"/>
          </w:tcPr>
          <w:p w14:paraId="335A43C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SUMMARY REPORT</w:t>
            </w:r>
          </w:p>
        </w:tc>
        <w:tc>
          <w:tcPr>
            <w:tcW w:w="6054" w:type="dxa"/>
          </w:tcPr>
          <w:p w14:paraId="335A43C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14:paraId="335A43C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14:paraId="335A43C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14:paraId="335A43D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14:paraId="335A43D4" w14:textId="77777777" w:rsidTr="0070371C">
        <w:trPr>
          <w:cantSplit/>
        </w:trPr>
        <w:tc>
          <w:tcPr>
            <w:tcW w:w="3296" w:type="dxa"/>
            <w:gridSpan w:val="2"/>
          </w:tcPr>
          <w:p w14:paraId="335A43D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054" w:type="dxa"/>
          </w:tcPr>
          <w:p w14:paraId="335A43D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14:paraId="335A43D7" w14:textId="77777777" w:rsidTr="0070371C">
        <w:trPr>
          <w:cantSplit/>
        </w:trPr>
        <w:tc>
          <w:tcPr>
            <w:tcW w:w="3296" w:type="dxa"/>
            <w:gridSpan w:val="2"/>
          </w:tcPr>
          <w:p w14:paraId="335A43D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054" w:type="dxa"/>
          </w:tcPr>
          <w:p w14:paraId="335A43D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14:paraId="335A43DD" w14:textId="77777777" w:rsidTr="0070371C">
        <w:trPr>
          <w:cantSplit/>
        </w:trPr>
        <w:tc>
          <w:tcPr>
            <w:tcW w:w="3296" w:type="dxa"/>
            <w:gridSpan w:val="2"/>
          </w:tcPr>
          <w:p w14:paraId="335A43D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WORKLOAD REPORT</w:t>
            </w:r>
          </w:p>
        </w:tc>
        <w:tc>
          <w:tcPr>
            <w:tcW w:w="6054" w:type="dxa"/>
          </w:tcPr>
          <w:p w14:paraId="335A43D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14:paraId="335A43D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14:paraId="335A43D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14:paraId="335A43D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14:paraId="335A43E6" w14:textId="77777777" w:rsidTr="0070371C">
        <w:trPr>
          <w:cantSplit/>
        </w:trPr>
        <w:tc>
          <w:tcPr>
            <w:tcW w:w="3296" w:type="dxa"/>
            <w:gridSpan w:val="2"/>
          </w:tcPr>
          <w:p w14:paraId="335A43D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IBBA BATCH DFT</w:t>
            </w:r>
          </w:p>
        </w:tc>
        <w:tc>
          <w:tcPr>
            <w:tcW w:w="6054" w:type="dxa"/>
          </w:tcPr>
          <w:p w14:paraId="335A43D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TaskManager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14:paraId="335A43E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14:paraId="335A43E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14:paraId="335A43E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14:paraId="335A43E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14:paraId="335A43E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14:paraId="335A43E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14:paraId="335A43E9" w14:textId="77777777" w:rsidTr="0070371C">
        <w:trPr>
          <w:cantSplit/>
        </w:trPr>
        <w:tc>
          <w:tcPr>
            <w:tcW w:w="3296" w:type="dxa"/>
            <w:gridSpan w:val="2"/>
          </w:tcPr>
          <w:p w14:paraId="335A43E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054" w:type="dxa"/>
          </w:tcPr>
          <w:p w14:paraId="335A43E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14:paraId="335A43EC" w14:textId="77777777" w:rsidTr="0070371C">
        <w:trPr>
          <w:cantSplit/>
        </w:trPr>
        <w:tc>
          <w:tcPr>
            <w:tcW w:w="3296" w:type="dxa"/>
            <w:gridSpan w:val="2"/>
          </w:tcPr>
          <w:p w14:paraId="335A43E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837 EDI REPORTS</w:t>
            </w:r>
          </w:p>
        </w:tc>
        <w:tc>
          <w:tcPr>
            <w:tcW w:w="6054" w:type="dxa"/>
          </w:tcPr>
          <w:p w14:paraId="335A43E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14:paraId="335A43EF" w14:textId="77777777" w:rsidTr="0070371C">
        <w:trPr>
          <w:cantSplit/>
        </w:trPr>
        <w:tc>
          <w:tcPr>
            <w:tcW w:w="3296" w:type="dxa"/>
            <w:gridSpan w:val="2"/>
          </w:tcPr>
          <w:p w14:paraId="335A43E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054" w:type="dxa"/>
          </w:tcPr>
          <w:p w14:paraId="335A43E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14:paraId="335A43F2" w14:textId="77777777" w:rsidTr="0070371C">
        <w:trPr>
          <w:cantSplit/>
        </w:trPr>
        <w:tc>
          <w:tcPr>
            <w:tcW w:w="3296" w:type="dxa"/>
            <w:gridSpan w:val="2"/>
          </w:tcPr>
          <w:p w14:paraId="335A43F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054" w:type="dxa"/>
          </w:tcPr>
          <w:p w14:paraId="335A43F1" w14:textId="77777777" w:rsidR="0084277E" w:rsidRPr="00123DC5" w:rsidRDefault="0084277E" w:rsidP="00C36283">
            <w:pPr>
              <w:spacing w:after="240"/>
              <w:rPr>
                <w:rFonts w:ascii="Times New Roman" w:hAnsi="Times New Roman"/>
                <w:sz w:val="22"/>
                <w:szCs w:val="22"/>
              </w:rPr>
            </w:pPr>
          </w:p>
        </w:tc>
      </w:tr>
      <w:tr w:rsidR="0084277E" w:rsidRPr="0002501E" w14:paraId="335A43F5" w14:textId="77777777" w:rsidTr="0070371C">
        <w:trPr>
          <w:cantSplit/>
        </w:trPr>
        <w:tc>
          <w:tcPr>
            <w:tcW w:w="3296" w:type="dxa"/>
            <w:gridSpan w:val="2"/>
          </w:tcPr>
          <w:p w14:paraId="335A43F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BATCHES PENDING TOO LONG</w:t>
            </w:r>
          </w:p>
        </w:tc>
        <w:tc>
          <w:tcPr>
            <w:tcW w:w="6054" w:type="dxa"/>
          </w:tcPr>
          <w:p w14:paraId="335A43F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14:paraId="335A43F8" w14:textId="77777777" w:rsidTr="0070371C">
        <w:trPr>
          <w:cantSplit/>
        </w:trPr>
        <w:tc>
          <w:tcPr>
            <w:tcW w:w="3296" w:type="dxa"/>
            <w:gridSpan w:val="2"/>
          </w:tcPr>
          <w:p w14:paraId="335A43F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054" w:type="dxa"/>
          </w:tcPr>
          <w:p w14:paraId="335A43F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current status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14:paraId="335A43FB" w14:textId="77777777" w:rsidTr="0070371C">
        <w:trPr>
          <w:cantSplit/>
        </w:trPr>
        <w:tc>
          <w:tcPr>
            <w:tcW w:w="3296" w:type="dxa"/>
            <w:gridSpan w:val="2"/>
          </w:tcPr>
          <w:p w14:paraId="335A43F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054" w:type="dxa"/>
          </w:tcPr>
          <w:p w14:paraId="335A43F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14:paraId="335A43FE" w14:textId="77777777" w:rsidTr="0070371C">
        <w:trPr>
          <w:cantSplit/>
        </w:trPr>
        <w:tc>
          <w:tcPr>
            <w:tcW w:w="3296" w:type="dxa"/>
            <w:gridSpan w:val="2"/>
          </w:tcPr>
          <w:p w14:paraId="335A43F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054" w:type="dxa"/>
          </w:tcPr>
          <w:p w14:paraId="335A43F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14:paraId="335A4401" w14:textId="77777777" w:rsidTr="0070371C">
        <w:trPr>
          <w:cantSplit/>
        </w:trPr>
        <w:tc>
          <w:tcPr>
            <w:tcW w:w="3296" w:type="dxa"/>
            <w:gridSpan w:val="2"/>
          </w:tcPr>
          <w:p w14:paraId="335A43F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054" w:type="dxa"/>
          </w:tcPr>
          <w:p w14:paraId="335A440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14:paraId="335A4404" w14:textId="77777777" w:rsidTr="0070371C">
        <w:trPr>
          <w:cantSplit/>
        </w:trPr>
        <w:tc>
          <w:tcPr>
            <w:tcW w:w="3296" w:type="dxa"/>
            <w:gridSpan w:val="2"/>
          </w:tcPr>
          <w:p w14:paraId="335A440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054" w:type="dxa"/>
          </w:tcPr>
          <w:p w14:paraId="335A440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14:paraId="335A4407" w14:textId="77777777" w:rsidTr="0070371C">
        <w:trPr>
          <w:cantSplit/>
        </w:trPr>
        <w:tc>
          <w:tcPr>
            <w:tcW w:w="3296" w:type="dxa"/>
            <w:gridSpan w:val="2"/>
          </w:tcPr>
          <w:p w14:paraId="335A440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054" w:type="dxa"/>
          </w:tcPr>
          <w:p w14:paraId="335A440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the who, what, and where of errors in electronic billing process. </w:t>
            </w:r>
          </w:p>
        </w:tc>
      </w:tr>
      <w:tr w:rsidR="0084277E" w:rsidRPr="0002501E" w14:paraId="335A440A" w14:textId="77777777" w:rsidTr="0070371C">
        <w:trPr>
          <w:cantSplit/>
        </w:trPr>
        <w:tc>
          <w:tcPr>
            <w:tcW w:w="3296" w:type="dxa"/>
            <w:gridSpan w:val="2"/>
          </w:tcPr>
          <w:p w14:paraId="335A440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EXTRACT STATUS</w:t>
            </w:r>
          </w:p>
        </w:tc>
        <w:tc>
          <w:tcPr>
            <w:tcW w:w="6054" w:type="dxa"/>
          </w:tcPr>
          <w:p w14:paraId="335A440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cancel a bill, cancel/clone/authorize a bill without user interaction, or print the report. </w:t>
            </w:r>
          </w:p>
        </w:tc>
      </w:tr>
      <w:tr w:rsidR="0084277E" w:rsidRPr="0002501E" w14:paraId="335A440D" w14:textId="77777777" w:rsidTr="0070371C">
        <w:trPr>
          <w:cantSplit/>
        </w:trPr>
        <w:tc>
          <w:tcPr>
            <w:tcW w:w="3296" w:type="dxa"/>
            <w:gridSpan w:val="2"/>
          </w:tcPr>
          <w:p w14:paraId="335A440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054" w:type="dxa"/>
          </w:tcPr>
          <w:p w14:paraId="335A440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14:paraId="335A4410" w14:textId="77777777" w:rsidTr="0070371C">
        <w:trPr>
          <w:cantSplit/>
        </w:trPr>
        <w:tc>
          <w:tcPr>
            <w:tcW w:w="3296" w:type="dxa"/>
            <w:gridSpan w:val="2"/>
          </w:tcPr>
          <w:p w14:paraId="335A440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054" w:type="dxa"/>
          </w:tcPr>
          <w:p w14:paraId="335A440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14:paraId="335A4413" w14:textId="77777777" w:rsidTr="0070371C">
        <w:trPr>
          <w:cantSplit/>
        </w:trPr>
        <w:tc>
          <w:tcPr>
            <w:tcW w:w="3296" w:type="dxa"/>
            <w:gridSpan w:val="2"/>
          </w:tcPr>
          <w:p w14:paraId="335A441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MESSAGES SERVER</w:t>
            </w:r>
          </w:p>
        </w:tc>
        <w:tc>
          <w:tcPr>
            <w:tcW w:w="6054" w:type="dxa"/>
          </w:tcPr>
          <w:p w14:paraId="335A441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as a result of the processing of Integrated Billing electronic transmissions with the Austin translator. </w:t>
            </w:r>
          </w:p>
        </w:tc>
      </w:tr>
      <w:tr w:rsidR="0084277E" w:rsidRPr="0002501E" w14:paraId="335A4416" w14:textId="77777777" w:rsidTr="0070371C">
        <w:trPr>
          <w:cantSplit/>
        </w:trPr>
        <w:tc>
          <w:tcPr>
            <w:tcW w:w="3296" w:type="dxa"/>
            <w:gridSpan w:val="2"/>
          </w:tcPr>
          <w:p w14:paraId="335A441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054" w:type="dxa"/>
          </w:tcPr>
          <w:p w14:paraId="335A441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14:paraId="335A4419" w14:textId="77777777" w:rsidTr="0070371C">
        <w:trPr>
          <w:cantSplit/>
        </w:trPr>
        <w:tc>
          <w:tcPr>
            <w:tcW w:w="3296" w:type="dxa"/>
            <w:gridSpan w:val="2"/>
          </w:tcPr>
          <w:p w14:paraId="335A44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054" w:type="dxa"/>
          </w:tcPr>
          <w:p w14:paraId="335A441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14:paraId="335A441C" w14:textId="77777777" w:rsidTr="0070371C">
        <w:trPr>
          <w:cantSplit/>
        </w:trPr>
        <w:tc>
          <w:tcPr>
            <w:tcW w:w="3296" w:type="dxa"/>
            <w:gridSpan w:val="2"/>
          </w:tcPr>
          <w:p w14:paraId="335A44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054" w:type="dxa"/>
          </w:tcPr>
          <w:p w14:paraId="335A441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14:paraId="335A441F" w14:textId="77777777" w:rsidTr="0070371C">
        <w:trPr>
          <w:cantSplit/>
        </w:trPr>
        <w:tc>
          <w:tcPr>
            <w:tcW w:w="3296" w:type="dxa"/>
            <w:gridSpan w:val="2"/>
          </w:tcPr>
          <w:p w14:paraId="335A441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054" w:type="dxa"/>
          </w:tcPr>
          <w:p w14:paraId="335A441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14:paraId="335A4422" w14:textId="77777777" w:rsidTr="0070371C">
        <w:trPr>
          <w:cantSplit/>
        </w:trPr>
        <w:tc>
          <w:tcPr>
            <w:tcW w:w="3296" w:type="dxa"/>
            <w:gridSpan w:val="2"/>
          </w:tcPr>
          <w:p w14:paraId="335A44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054" w:type="dxa"/>
          </w:tcPr>
          <w:p w14:paraId="335A442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14:paraId="335A442C" w14:textId="77777777" w:rsidTr="0070371C">
        <w:trPr>
          <w:cantSplit/>
        </w:trPr>
        <w:tc>
          <w:tcPr>
            <w:tcW w:w="3296" w:type="dxa"/>
            <w:gridSpan w:val="2"/>
          </w:tcPr>
          <w:p w14:paraId="335A44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PROVIDER ID QUERY</w:t>
            </w:r>
          </w:p>
        </w:tc>
        <w:tc>
          <w:tcPr>
            <w:tcW w:w="6054" w:type="dxa"/>
          </w:tcPr>
          <w:p w14:paraId="335A442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14:paraId="335A44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14:paraId="335A44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14:paraId="335A442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14:paraId="335A44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14:paraId="335A44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14:paraId="335A442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5-NON BLUE CROSS/SHIELD ID FOR AN INS COMPANY WITH BLUE PLAN(S) </w:t>
            </w:r>
          </w:p>
          <w:p w14:paraId="335A44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14:paraId="335A442F" w14:textId="77777777" w:rsidTr="0070371C">
        <w:trPr>
          <w:cantSplit/>
        </w:trPr>
        <w:tc>
          <w:tcPr>
            <w:tcW w:w="3296" w:type="dxa"/>
            <w:gridSpan w:val="2"/>
          </w:tcPr>
          <w:p w14:paraId="335A442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WORKSHEET</w:t>
            </w:r>
          </w:p>
        </w:tc>
        <w:tc>
          <w:tcPr>
            <w:tcW w:w="6054" w:type="dxa"/>
          </w:tcPr>
          <w:p w14:paraId="335A44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14:paraId="335A4432" w14:textId="77777777" w:rsidTr="0070371C">
        <w:trPr>
          <w:cantSplit/>
        </w:trPr>
        <w:tc>
          <w:tcPr>
            <w:tcW w:w="3296" w:type="dxa"/>
            <w:gridSpan w:val="2"/>
          </w:tcPr>
          <w:p w14:paraId="335A443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054" w:type="dxa"/>
          </w:tcPr>
          <w:p w14:paraId="335A44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14:paraId="335A4435" w14:textId="77777777" w:rsidTr="0070371C">
        <w:trPr>
          <w:cantSplit/>
        </w:trPr>
        <w:tc>
          <w:tcPr>
            <w:tcW w:w="3296" w:type="dxa"/>
            <w:gridSpan w:val="2"/>
          </w:tcPr>
          <w:p w14:paraId="335A443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054" w:type="dxa"/>
          </w:tcPr>
          <w:p w14:paraId="335A44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14:paraId="335A4438" w14:textId="77777777" w:rsidTr="0070371C">
        <w:trPr>
          <w:cantSplit/>
        </w:trPr>
        <w:tc>
          <w:tcPr>
            <w:tcW w:w="3296" w:type="dxa"/>
            <w:gridSpan w:val="2"/>
          </w:tcPr>
          <w:p w14:paraId="335A443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054" w:type="dxa"/>
          </w:tcPr>
          <w:p w14:paraId="335A44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14:paraId="335A443B" w14:textId="77777777" w:rsidTr="0070371C">
        <w:trPr>
          <w:cantSplit/>
        </w:trPr>
        <w:tc>
          <w:tcPr>
            <w:tcW w:w="3296" w:type="dxa"/>
            <w:gridSpan w:val="2"/>
          </w:tcPr>
          <w:p w14:paraId="335A443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054" w:type="dxa"/>
          </w:tcPr>
          <w:p w14:paraId="335A44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84277E" w:rsidRPr="0002501E" w14:paraId="335A443E" w14:textId="77777777" w:rsidTr="0070371C">
        <w:trPr>
          <w:cantSplit/>
        </w:trPr>
        <w:tc>
          <w:tcPr>
            <w:tcW w:w="3296" w:type="dxa"/>
            <w:gridSpan w:val="2"/>
          </w:tcPr>
          <w:p w14:paraId="335A443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RETURN MSG PROCESSING</w:t>
            </w:r>
          </w:p>
        </w:tc>
        <w:tc>
          <w:tcPr>
            <w:tcW w:w="6054" w:type="dxa"/>
          </w:tcPr>
          <w:p w14:paraId="335A44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site, but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14:paraId="335A4441" w14:textId="77777777" w:rsidTr="0070371C">
        <w:trPr>
          <w:cantSplit/>
        </w:trPr>
        <w:tc>
          <w:tcPr>
            <w:tcW w:w="3296" w:type="dxa"/>
            <w:gridSpan w:val="2"/>
          </w:tcPr>
          <w:p w14:paraId="335A443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054" w:type="dxa"/>
          </w:tcPr>
          <w:p w14:paraId="335A44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14:paraId="335A4444" w14:textId="77777777" w:rsidTr="0070371C">
        <w:trPr>
          <w:cantSplit/>
        </w:trPr>
        <w:tc>
          <w:tcPr>
            <w:tcW w:w="3296" w:type="dxa"/>
            <w:gridSpan w:val="2"/>
          </w:tcPr>
          <w:p w14:paraId="335A444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054" w:type="dxa"/>
          </w:tcPr>
          <w:p w14:paraId="335A44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14:paraId="335A4447" w14:textId="77777777" w:rsidTr="0070371C">
        <w:trPr>
          <w:cantSplit/>
        </w:trPr>
        <w:tc>
          <w:tcPr>
            <w:tcW w:w="3296" w:type="dxa"/>
            <w:gridSpan w:val="2"/>
          </w:tcPr>
          <w:p w14:paraId="335A44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054" w:type="dxa"/>
          </w:tcPr>
          <w:p w14:paraId="335A44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module that deal with the status of the transmission of electronic billing data. </w:t>
            </w:r>
          </w:p>
        </w:tc>
      </w:tr>
      <w:tr w:rsidR="0084277E" w:rsidRPr="0002501E" w14:paraId="335A444A" w14:textId="77777777" w:rsidTr="0070371C">
        <w:trPr>
          <w:cantSplit/>
        </w:trPr>
        <w:tc>
          <w:tcPr>
            <w:tcW w:w="3296" w:type="dxa"/>
            <w:gridSpan w:val="2"/>
          </w:tcPr>
          <w:p w14:paraId="335A44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054" w:type="dxa"/>
          </w:tcPr>
          <w:p w14:paraId="335A44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14:paraId="335A444D" w14:textId="77777777" w:rsidTr="0070371C">
        <w:trPr>
          <w:cantSplit/>
        </w:trPr>
        <w:tc>
          <w:tcPr>
            <w:tcW w:w="3296" w:type="dxa"/>
            <w:gridSpan w:val="2"/>
          </w:tcPr>
          <w:p w14:paraId="335A44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054" w:type="dxa"/>
          </w:tcPr>
          <w:p w14:paraId="335A44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14:paraId="335A4450" w14:textId="77777777" w:rsidTr="0070371C">
        <w:trPr>
          <w:cantSplit/>
        </w:trPr>
        <w:tc>
          <w:tcPr>
            <w:tcW w:w="3296" w:type="dxa"/>
            <w:gridSpan w:val="2"/>
          </w:tcPr>
          <w:p w14:paraId="335A44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IBCED EDI CLAIM STATUS REPORT</w:t>
            </w:r>
          </w:p>
        </w:tc>
        <w:tc>
          <w:tcPr>
            <w:tcW w:w="6054" w:type="dxa"/>
          </w:tcPr>
          <w:p w14:paraId="335A44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14:paraId="335A4453" w14:textId="77777777" w:rsidTr="0070371C">
        <w:trPr>
          <w:cantSplit/>
        </w:trPr>
        <w:tc>
          <w:tcPr>
            <w:tcW w:w="3296" w:type="dxa"/>
            <w:gridSpan w:val="2"/>
          </w:tcPr>
          <w:p w14:paraId="335A44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054" w:type="dxa"/>
          </w:tcPr>
          <w:p w14:paraId="335A44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14:paraId="335A4456" w14:textId="77777777" w:rsidTr="0070371C">
        <w:trPr>
          <w:cantSplit/>
        </w:trPr>
        <w:tc>
          <w:tcPr>
            <w:tcW w:w="3296" w:type="dxa"/>
            <w:gridSpan w:val="2"/>
          </w:tcPr>
          <w:p w14:paraId="335A44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054" w:type="dxa"/>
          </w:tcPr>
          <w:p w14:paraId="335A44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14:paraId="335A4459" w14:textId="77777777" w:rsidTr="0070371C">
        <w:trPr>
          <w:cantSplit/>
        </w:trPr>
        <w:tc>
          <w:tcPr>
            <w:tcW w:w="3296" w:type="dxa"/>
            <w:gridSpan w:val="2"/>
          </w:tcPr>
          <w:p w14:paraId="335A44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REPORT PRINT</w:t>
            </w:r>
          </w:p>
        </w:tc>
        <w:tc>
          <w:tcPr>
            <w:tcW w:w="6054" w:type="dxa"/>
          </w:tcPr>
          <w:p w14:paraId="335A44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14:paraId="335A445C" w14:textId="77777777" w:rsidTr="0070371C">
        <w:trPr>
          <w:cantSplit/>
        </w:trPr>
        <w:tc>
          <w:tcPr>
            <w:tcW w:w="3296" w:type="dxa"/>
            <w:gridSpan w:val="2"/>
          </w:tcPr>
          <w:p w14:paraId="335A44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IBCEM MRA STATISTICS REPORT</w:t>
            </w:r>
          </w:p>
        </w:tc>
        <w:tc>
          <w:tcPr>
            <w:tcW w:w="6054" w:type="dxa"/>
          </w:tcPr>
          <w:p w14:paraId="335A44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14:paraId="335A445F" w14:textId="77777777" w:rsidTr="0070371C">
        <w:trPr>
          <w:cantSplit/>
        </w:trPr>
        <w:tc>
          <w:tcPr>
            <w:tcW w:w="3296" w:type="dxa"/>
            <w:gridSpan w:val="2"/>
          </w:tcPr>
          <w:p w14:paraId="335A44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054" w:type="dxa"/>
          </w:tcPr>
          <w:p w14:paraId="335A44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14:paraId="335A4462" w14:textId="77777777" w:rsidTr="0070371C">
        <w:trPr>
          <w:cantSplit/>
        </w:trPr>
        <w:tc>
          <w:tcPr>
            <w:tcW w:w="3296" w:type="dxa"/>
            <w:gridSpan w:val="2"/>
          </w:tcPr>
          <w:p w14:paraId="335A44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054" w:type="dxa"/>
          </w:tcPr>
          <w:p w14:paraId="335A44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Medigap,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14:paraId="335A4465" w14:textId="77777777" w:rsidTr="0070371C">
        <w:trPr>
          <w:cantSplit/>
        </w:trPr>
        <w:tc>
          <w:tcPr>
            <w:tcW w:w="3296" w:type="dxa"/>
            <w:gridSpan w:val="2"/>
          </w:tcPr>
          <w:p w14:paraId="335A44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054" w:type="dxa"/>
          </w:tcPr>
          <w:p w14:paraId="335A44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14:paraId="335A4468" w14:textId="77777777" w:rsidTr="0070371C">
        <w:trPr>
          <w:cantSplit/>
        </w:trPr>
        <w:tc>
          <w:tcPr>
            <w:tcW w:w="3296" w:type="dxa"/>
            <w:gridSpan w:val="2"/>
          </w:tcPr>
          <w:p w14:paraId="335A44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054" w:type="dxa"/>
          </w:tcPr>
          <w:p w14:paraId="335A44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14:paraId="335A446B" w14:textId="77777777" w:rsidTr="0070371C">
        <w:trPr>
          <w:cantSplit/>
        </w:trPr>
        <w:tc>
          <w:tcPr>
            <w:tcW w:w="3296" w:type="dxa"/>
            <w:gridSpan w:val="2"/>
          </w:tcPr>
          <w:p w14:paraId="335A44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054" w:type="dxa"/>
          </w:tcPr>
          <w:p w14:paraId="335A44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are able to take the same action on multiple messages at the same time. </w:t>
            </w:r>
          </w:p>
        </w:tc>
      </w:tr>
      <w:tr w:rsidR="0084277E" w:rsidRPr="0002501E" w14:paraId="335A446E" w14:textId="77777777" w:rsidTr="0070371C">
        <w:trPr>
          <w:cantSplit/>
        </w:trPr>
        <w:tc>
          <w:tcPr>
            <w:tcW w:w="3296" w:type="dxa"/>
            <w:gridSpan w:val="2"/>
          </w:tcPr>
          <w:p w14:paraId="335A44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ASSIGN CLAIMSMANAGER BILL</w:t>
            </w:r>
          </w:p>
        </w:tc>
        <w:tc>
          <w:tcPr>
            <w:tcW w:w="6054" w:type="dxa"/>
          </w:tcPr>
          <w:p w14:paraId="335A44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14:paraId="335A4471" w14:textId="77777777" w:rsidTr="0070371C">
        <w:trPr>
          <w:cantSplit/>
        </w:trPr>
        <w:tc>
          <w:tcPr>
            <w:tcW w:w="3296" w:type="dxa"/>
            <w:gridSpan w:val="2"/>
          </w:tcPr>
          <w:p w14:paraId="335A44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054" w:type="dxa"/>
          </w:tcPr>
          <w:p w14:paraId="335A44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ClaimsManager errors. </w:t>
            </w:r>
          </w:p>
        </w:tc>
      </w:tr>
      <w:tr w:rsidR="0084277E" w:rsidRPr="0002501E" w14:paraId="335A4474" w14:textId="77777777" w:rsidTr="0070371C">
        <w:trPr>
          <w:cantSplit/>
        </w:trPr>
        <w:tc>
          <w:tcPr>
            <w:tcW w:w="3296" w:type="dxa"/>
            <w:gridSpan w:val="2"/>
          </w:tcPr>
          <w:p w14:paraId="335A44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054" w:type="dxa"/>
          </w:tcPr>
          <w:p w14:paraId="335A44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ClaimsManager application. </w:t>
            </w:r>
          </w:p>
        </w:tc>
      </w:tr>
      <w:tr w:rsidR="0084277E" w:rsidRPr="0002501E" w14:paraId="335A4477" w14:textId="77777777" w:rsidTr="0070371C">
        <w:trPr>
          <w:cantSplit/>
        </w:trPr>
        <w:tc>
          <w:tcPr>
            <w:tcW w:w="3296" w:type="dxa"/>
            <w:gridSpan w:val="2"/>
          </w:tcPr>
          <w:p w14:paraId="335A44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054" w:type="dxa"/>
          </w:tcPr>
          <w:p w14:paraId="335A44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ClaimsManager NPT file. </w:t>
            </w:r>
          </w:p>
        </w:tc>
      </w:tr>
      <w:tr w:rsidR="0084277E" w:rsidRPr="0002501E" w14:paraId="335A447A" w14:textId="77777777" w:rsidTr="0070371C">
        <w:trPr>
          <w:cantSplit/>
        </w:trPr>
        <w:tc>
          <w:tcPr>
            <w:tcW w:w="3296" w:type="dxa"/>
            <w:gridSpan w:val="2"/>
          </w:tcPr>
          <w:p w14:paraId="335A44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054" w:type="dxa"/>
          </w:tcPr>
          <w:p w14:paraId="335A44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ClaimsManager Payer file. </w:t>
            </w:r>
          </w:p>
        </w:tc>
      </w:tr>
      <w:tr w:rsidR="0084277E" w:rsidRPr="0002501E" w14:paraId="335A447D" w14:textId="77777777" w:rsidTr="0070371C">
        <w:trPr>
          <w:cantSplit/>
        </w:trPr>
        <w:tc>
          <w:tcPr>
            <w:tcW w:w="3296" w:type="dxa"/>
            <w:gridSpan w:val="2"/>
          </w:tcPr>
          <w:p w14:paraId="335A447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RPT MENU</w:t>
            </w:r>
          </w:p>
        </w:tc>
        <w:tc>
          <w:tcPr>
            <w:tcW w:w="6054" w:type="dxa"/>
          </w:tcPr>
          <w:p w14:paraId="335A44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ClaimsManager report options. </w:t>
            </w:r>
          </w:p>
        </w:tc>
      </w:tr>
      <w:tr w:rsidR="0084277E" w:rsidRPr="0002501E" w14:paraId="335A4480" w14:textId="77777777" w:rsidTr="0070371C">
        <w:trPr>
          <w:cantSplit/>
        </w:trPr>
        <w:tc>
          <w:tcPr>
            <w:tcW w:w="3296" w:type="dxa"/>
            <w:gridSpan w:val="2"/>
          </w:tcPr>
          <w:p w14:paraId="335A44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054" w:type="dxa"/>
          </w:tcPr>
          <w:p w14:paraId="335A44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ClaimsManager interface process. </w:t>
            </w:r>
          </w:p>
        </w:tc>
      </w:tr>
      <w:tr w:rsidR="0084277E" w:rsidRPr="0002501E" w14:paraId="335A4483" w14:textId="77777777" w:rsidTr="0070371C">
        <w:trPr>
          <w:cantSplit/>
        </w:trPr>
        <w:tc>
          <w:tcPr>
            <w:tcW w:w="3296" w:type="dxa"/>
            <w:gridSpan w:val="2"/>
          </w:tcPr>
          <w:p w14:paraId="335A448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 xml:space="preserve">IBCI CLAIMSMANAGER WORKSHEET </w:t>
            </w:r>
          </w:p>
        </w:tc>
        <w:tc>
          <w:tcPr>
            <w:tcW w:w="6054" w:type="dxa"/>
          </w:tcPr>
          <w:p w14:paraId="335A44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ClaimsManager error messages for a single bill. </w:t>
            </w:r>
          </w:p>
        </w:tc>
      </w:tr>
      <w:tr w:rsidR="0084277E" w:rsidRPr="0002501E" w14:paraId="335A4486" w14:textId="77777777" w:rsidTr="0070371C">
        <w:trPr>
          <w:cantSplit/>
        </w:trPr>
        <w:tc>
          <w:tcPr>
            <w:tcW w:w="3296" w:type="dxa"/>
            <w:gridSpan w:val="2"/>
          </w:tcPr>
          <w:p w14:paraId="335A44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054" w:type="dxa"/>
          </w:tcPr>
          <w:p w14:paraId="335A44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ClaimsManager results queue so the ClaimsManager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Ingenix must be called at 1-800-765-6818. </w:t>
            </w:r>
          </w:p>
        </w:tc>
      </w:tr>
      <w:tr w:rsidR="0084277E" w:rsidRPr="0002501E" w14:paraId="335A4489" w14:textId="77777777" w:rsidTr="0070371C">
        <w:trPr>
          <w:cantSplit/>
        </w:trPr>
        <w:tc>
          <w:tcPr>
            <w:tcW w:w="3296" w:type="dxa"/>
            <w:gridSpan w:val="2"/>
          </w:tcPr>
          <w:p w14:paraId="335A44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054" w:type="dxa"/>
          </w:tcPr>
          <w:p w14:paraId="335A44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list template. This is where users can send claims that were in error due to communication errors. </w:t>
            </w:r>
          </w:p>
        </w:tc>
      </w:tr>
      <w:tr w:rsidR="002422A7" w:rsidRPr="0002501E" w14:paraId="335A448C" w14:textId="77777777" w:rsidTr="0070371C">
        <w:trPr>
          <w:cantSplit/>
        </w:trPr>
        <w:tc>
          <w:tcPr>
            <w:tcW w:w="3296" w:type="dxa"/>
            <w:gridSpan w:val="2"/>
          </w:tcPr>
          <w:p w14:paraId="335A448A"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054" w:type="dxa"/>
          </w:tcPr>
          <w:p w14:paraId="335A448B" w14:textId="77777777"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14:paraId="335A448F" w14:textId="77777777" w:rsidTr="0070371C">
        <w:trPr>
          <w:cantSplit/>
        </w:trPr>
        <w:tc>
          <w:tcPr>
            <w:tcW w:w="3296" w:type="dxa"/>
            <w:gridSpan w:val="2"/>
          </w:tcPr>
          <w:p w14:paraId="335A448D"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054" w:type="dxa"/>
          </w:tcPr>
          <w:p w14:paraId="335A448E"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14:paraId="335A4492" w14:textId="77777777" w:rsidTr="0070371C">
        <w:trPr>
          <w:cantSplit/>
        </w:trPr>
        <w:tc>
          <w:tcPr>
            <w:tcW w:w="3296" w:type="dxa"/>
            <w:gridSpan w:val="2"/>
          </w:tcPr>
          <w:p w14:paraId="335A44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054" w:type="dxa"/>
          </w:tcPr>
          <w:p w14:paraId="335A44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14:paraId="335A4495" w14:textId="77777777" w:rsidTr="0070371C">
        <w:trPr>
          <w:cantSplit/>
        </w:trPr>
        <w:tc>
          <w:tcPr>
            <w:tcW w:w="3296" w:type="dxa"/>
            <w:gridSpan w:val="2"/>
          </w:tcPr>
          <w:p w14:paraId="335A44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 BILL PROV FLAG RPT</w:t>
            </w:r>
          </w:p>
        </w:tc>
        <w:tc>
          <w:tcPr>
            <w:tcW w:w="6054" w:type="dxa"/>
          </w:tcPr>
          <w:p w14:paraId="335A4494" w14:textId="77777777"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14:paraId="335A4498" w14:textId="77777777" w:rsidTr="0070371C">
        <w:trPr>
          <w:cantSplit/>
        </w:trPr>
        <w:tc>
          <w:tcPr>
            <w:tcW w:w="3296" w:type="dxa"/>
            <w:gridSpan w:val="2"/>
          </w:tcPr>
          <w:p w14:paraId="335A4496"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054" w:type="dxa"/>
          </w:tcPr>
          <w:p w14:paraId="335A4497" w14:textId="77777777"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14:paraId="335A449B" w14:textId="77777777" w:rsidTr="0070371C">
        <w:trPr>
          <w:cantSplit/>
        </w:trPr>
        <w:tc>
          <w:tcPr>
            <w:tcW w:w="3296" w:type="dxa"/>
            <w:gridSpan w:val="2"/>
          </w:tcPr>
          <w:p w14:paraId="335A4499"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054" w:type="dxa"/>
          </w:tcPr>
          <w:p w14:paraId="335A449A"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14:paraId="335A449E" w14:textId="77777777" w:rsidTr="0070371C">
        <w:trPr>
          <w:cantSplit/>
        </w:trPr>
        <w:tc>
          <w:tcPr>
            <w:tcW w:w="3296" w:type="dxa"/>
            <w:gridSpan w:val="2"/>
          </w:tcPr>
          <w:p w14:paraId="335A44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054" w:type="dxa"/>
          </w:tcPr>
          <w:p w14:paraId="335A44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14:paraId="335A44A1" w14:textId="77777777" w:rsidTr="0070371C">
        <w:trPr>
          <w:cantSplit/>
        </w:trPr>
        <w:tc>
          <w:tcPr>
            <w:tcW w:w="3296" w:type="dxa"/>
            <w:gridSpan w:val="2"/>
          </w:tcPr>
          <w:p w14:paraId="335A44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PURGE</w:t>
            </w:r>
          </w:p>
        </w:tc>
        <w:tc>
          <w:tcPr>
            <w:tcW w:w="6054" w:type="dxa"/>
          </w:tcPr>
          <w:p w14:paraId="335A44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14:paraId="335A44A4" w14:textId="77777777" w:rsidTr="0070371C">
        <w:trPr>
          <w:cantSplit/>
        </w:trPr>
        <w:tc>
          <w:tcPr>
            <w:tcW w:w="3296" w:type="dxa"/>
            <w:gridSpan w:val="2"/>
          </w:tcPr>
          <w:p w14:paraId="335A44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054" w:type="dxa"/>
          </w:tcPr>
          <w:p w14:paraId="335A44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14:paraId="335A44A7" w14:textId="77777777" w:rsidTr="0070371C">
        <w:trPr>
          <w:cantSplit/>
        </w:trPr>
        <w:tc>
          <w:tcPr>
            <w:tcW w:w="3296" w:type="dxa"/>
            <w:gridSpan w:val="2"/>
          </w:tcPr>
          <w:p w14:paraId="335A44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EDI REPORT</w:t>
            </w:r>
          </w:p>
        </w:tc>
        <w:tc>
          <w:tcPr>
            <w:tcW w:w="6054" w:type="dxa"/>
          </w:tcPr>
          <w:p w14:paraId="335A44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14:paraId="335A44AA" w14:textId="77777777" w:rsidTr="0070371C">
        <w:trPr>
          <w:cantSplit/>
        </w:trPr>
        <w:tc>
          <w:tcPr>
            <w:tcW w:w="3296" w:type="dxa"/>
            <w:gridSpan w:val="2"/>
          </w:tcPr>
          <w:p w14:paraId="335A44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054" w:type="dxa"/>
          </w:tcPr>
          <w:p w14:paraId="335A44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14:paraId="335A44AD" w14:textId="77777777" w:rsidTr="0070371C">
        <w:trPr>
          <w:cantSplit/>
        </w:trPr>
        <w:tc>
          <w:tcPr>
            <w:tcW w:w="3296" w:type="dxa"/>
            <w:gridSpan w:val="2"/>
          </w:tcPr>
          <w:p w14:paraId="335A44AB"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lastRenderedPageBreak/>
              <w:t>IBCN INTERFACILITY INS UPDATE</w:t>
            </w:r>
          </w:p>
        </w:tc>
        <w:tc>
          <w:tcPr>
            <w:tcW w:w="6054" w:type="dxa"/>
          </w:tcPr>
          <w:p w14:paraId="335A44AC" w14:textId="77777777"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This option runs the Interfacility Ins Update Activity Report</w:t>
            </w:r>
          </w:p>
        </w:tc>
      </w:tr>
      <w:tr w:rsidR="0084277E" w:rsidRPr="0002501E" w14:paraId="335A44B0" w14:textId="77777777" w:rsidTr="0070371C">
        <w:trPr>
          <w:cantSplit/>
        </w:trPr>
        <w:tc>
          <w:tcPr>
            <w:tcW w:w="3296" w:type="dxa"/>
            <w:gridSpan w:val="2"/>
          </w:tcPr>
          <w:p w14:paraId="335A44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054" w:type="dxa"/>
          </w:tcPr>
          <w:p w14:paraId="335A44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14:paraId="335A44B3" w14:textId="77777777" w:rsidTr="0070371C">
        <w:trPr>
          <w:cantSplit/>
        </w:trPr>
        <w:tc>
          <w:tcPr>
            <w:tcW w:w="3296" w:type="dxa"/>
            <w:gridSpan w:val="2"/>
          </w:tcPr>
          <w:p w14:paraId="335A44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054" w:type="dxa"/>
          </w:tcPr>
          <w:p w14:paraId="335A44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14:paraId="335A44B6" w14:textId="77777777" w:rsidTr="0070371C">
        <w:trPr>
          <w:cantSplit/>
        </w:trPr>
        <w:tc>
          <w:tcPr>
            <w:tcW w:w="3296" w:type="dxa"/>
            <w:gridSpan w:val="2"/>
          </w:tcPr>
          <w:p w14:paraId="335A44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4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4B9" w14:textId="77777777" w:rsidTr="0070371C">
        <w:trPr>
          <w:cantSplit/>
        </w:trPr>
        <w:tc>
          <w:tcPr>
            <w:tcW w:w="3296" w:type="dxa"/>
            <w:gridSpan w:val="2"/>
          </w:tcPr>
          <w:p w14:paraId="335A44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MEDICARE INSURANCE INTAKE</w:t>
            </w:r>
          </w:p>
        </w:tc>
        <w:tc>
          <w:tcPr>
            <w:tcW w:w="6054" w:type="dxa"/>
          </w:tcPr>
          <w:p w14:paraId="335A44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Middle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as long as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14:paraId="335A44BC" w14:textId="77777777" w:rsidTr="0070371C">
        <w:trPr>
          <w:cantSplit/>
        </w:trPr>
        <w:tc>
          <w:tcPr>
            <w:tcW w:w="3296" w:type="dxa"/>
            <w:gridSpan w:val="2"/>
          </w:tcPr>
          <w:p w14:paraId="335A44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MOVE SUBSCRIB TO PLAN</w:t>
            </w:r>
          </w:p>
        </w:tc>
        <w:tc>
          <w:tcPr>
            <w:tcW w:w="6054" w:type="dxa"/>
          </w:tcPr>
          <w:p w14:paraId="335A44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14:paraId="335A44BF" w14:textId="77777777" w:rsidTr="0070371C">
        <w:trPr>
          <w:cantSplit/>
        </w:trPr>
        <w:tc>
          <w:tcPr>
            <w:tcW w:w="3296" w:type="dxa"/>
            <w:gridSpan w:val="2"/>
          </w:tcPr>
          <w:p w14:paraId="335A44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054" w:type="dxa"/>
          </w:tcPr>
          <w:p w14:paraId="335A44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14:paraId="335A44C2" w14:textId="77777777" w:rsidTr="0070371C">
        <w:trPr>
          <w:cantSplit/>
        </w:trPr>
        <w:tc>
          <w:tcPr>
            <w:tcW w:w="3296" w:type="dxa"/>
            <w:gridSpan w:val="2"/>
          </w:tcPr>
          <w:p w14:paraId="335A44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ACTIVITY</w:t>
            </w:r>
          </w:p>
        </w:tc>
        <w:tc>
          <w:tcPr>
            <w:tcW w:w="6054" w:type="dxa"/>
          </w:tcPr>
          <w:p w14:paraId="335A44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14:paraId="335A44C5" w14:textId="77777777" w:rsidTr="0070371C">
        <w:trPr>
          <w:cantSplit/>
        </w:trPr>
        <w:tc>
          <w:tcPr>
            <w:tcW w:w="3296" w:type="dxa"/>
            <w:gridSpan w:val="2"/>
          </w:tcPr>
          <w:p w14:paraId="335A44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OUTPUT INS BUFF EMPLOYEE</w:t>
            </w:r>
          </w:p>
        </w:tc>
        <w:tc>
          <w:tcPr>
            <w:tcW w:w="6054" w:type="dxa"/>
          </w:tcPr>
          <w:p w14:paraId="335A44C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report,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14:paraId="335A44C8" w14:textId="77777777" w:rsidTr="0070371C">
        <w:trPr>
          <w:cantSplit/>
        </w:trPr>
        <w:tc>
          <w:tcPr>
            <w:tcW w:w="3296" w:type="dxa"/>
            <w:gridSpan w:val="2"/>
          </w:tcPr>
          <w:p w14:paraId="335A44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054" w:type="dxa"/>
          </w:tcPr>
          <w:p w14:paraId="335A44C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14:paraId="335A44CB" w14:textId="77777777" w:rsidTr="0070371C">
        <w:trPr>
          <w:cantSplit/>
        </w:trPr>
        <w:tc>
          <w:tcPr>
            <w:tcW w:w="3296" w:type="dxa"/>
            <w:gridSpan w:val="2"/>
          </w:tcPr>
          <w:p w14:paraId="335A44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054" w:type="dxa"/>
          </w:tcPr>
          <w:p w14:paraId="335A44C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14:paraId="335A44CE" w14:textId="77777777" w:rsidTr="0070371C">
        <w:trPr>
          <w:cantSplit/>
        </w:trPr>
        <w:tc>
          <w:tcPr>
            <w:tcW w:w="3296" w:type="dxa"/>
            <w:gridSpan w:val="2"/>
          </w:tcPr>
          <w:p w14:paraId="335A44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PT W/WO INSURANCE REPORT</w:t>
            </w:r>
          </w:p>
        </w:tc>
        <w:tc>
          <w:tcPr>
            <w:tcW w:w="6054" w:type="dxa"/>
          </w:tcPr>
          <w:p w14:paraId="335A44C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The report lists patients who received medical treatment within a user specified date range, and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14:paraId="335A44D1" w14:textId="77777777" w:rsidTr="0070371C">
        <w:trPr>
          <w:cantSplit/>
        </w:trPr>
        <w:tc>
          <w:tcPr>
            <w:tcW w:w="3296" w:type="dxa"/>
            <w:gridSpan w:val="2"/>
          </w:tcPr>
          <w:p w14:paraId="335A44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054" w:type="dxa"/>
          </w:tcPr>
          <w:p w14:paraId="335A44D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14:paraId="335A44D4" w14:textId="77777777" w:rsidTr="0070371C">
        <w:trPr>
          <w:cantSplit/>
        </w:trPr>
        <w:tc>
          <w:tcPr>
            <w:tcW w:w="3296" w:type="dxa"/>
            <w:gridSpan w:val="2"/>
          </w:tcPr>
          <w:p w14:paraId="335A44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RESYNCH INS COMP</w:t>
            </w:r>
          </w:p>
        </w:tc>
        <w:tc>
          <w:tcPr>
            <w:tcW w:w="6054" w:type="dxa"/>
          </w:tcPr>
          <w:p w14:paraId="335A44D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14:paraId="335A44D7" w14:textId="77777777" w:rsidTr="0070371C">
        <w:trPr>
          <w:cantSplit/>
          <w:trHeight w:val="422"/>
        </w:trPr>
        <w:tc>
          <w:tcPr>
            <w:tcW w:w="3296" w:type="dxa"/>
            <w:gridSpan w:val="2"/>
          </w:tcPr>
          <w:p w14:paraId="335A44D5"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 UPDATE SUBSCRIBER INFO</w:t>
            </w:r>
          </w:p>
        </w:tc>
        <w:tc>
          <w:tcPr>
            <w:tcW w:w="6054" w:type="dxa"/>
          </w:tcPr>
          <w:p w14:paraId="335A44D6"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14:paraId="335A44DA" w14:textId="77777777" w:rsidTr="0070371C">
        <w:trPr>
          <w:cantSplit/>
          <w:trHeight w:val="422"/>
        </w:trPr>
        <w:tc>
          <w:tcPr>
            <w:tcW w:w="3296" w:type="dxa"/>
            <w:gridSpan w:val="2"/>
          </w:tcPr>
          <w:p w14:paraId="335A44D8"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054" w:type="dxa"/>
          </w:tcPr>
          <w:p w14:paraId="335A44D9"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14:paraId="335A44DD" w14:textId="77777777" w:rsidTr="0070371C">
        <w:trPr>
          <w:cantSplit/>
        </w:trPr>
        <w:tc>
          <w:tcPr>
            <w:tcW w:w="3296" w:type="dxa"/>
            <w:gridSpan w:val="2"/>
          </w:tcPr>
          <w:p w14:paraId="335A44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054" w:type="dxa"/>
          </w:tcPr>
          <w:p w14:paraId="335A44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14:paraId="335A44E0" w14:textId="77777777" w:rsidTr="0070371C">
        <w:trPr>
          <w:cantSplit/>
        </w:trPr>
        <w:tc>
          <w:tcPr>
            <w:tcW w:w="3296" w:type="dxa"/>
            <w:gridSpan w:val="2"/>
          </w:tcPr>
          <w:p w14:paraId="335A44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VIEW INSURANCE DATA</w:t>
            </w:r>
          </w:p>
        </w:tc>
        <w:tc>
          <w:tcPr>
            <w:tcW w:w="6054" w:type="dxa"/>
          </w:tcPr>
          <w:p w14:paraId="335A44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14:paraId="335A44E3" w14:textId="77777777" w:rsidTr="0070371C">
        <w:trPr>
          <w:cantSplit/>
        </w:trPr>
        <w:tc>
          <w:tcPr>
            <w:tcW w:w="3296" w:type="dxa"/>
            <w:gridSpan w:val="2"/>
          </w:tcPr>
          <w:p w14:paraId="335A44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054" w:type="dxa"/>
          </w:tcPr>
          <w:p w14:paraId="335A44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14:paraId="335A44E6" w14:textId="77777777" w:rsidTr="0070371C">
        <w:trPr>
          <w:cantSplit/>
        </w:trPr>
        <w:tc>
          <w:tcPr>
            <w:tcW w:w="3296" w:type="dxa"/>
            <w:gridSpan w:val="2"/>
          </w:tcPr>
          <w:p w14:paraId="335A44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054" w:type="dxa"/>
          </w:tcPr>
          <w:p w14:paraId="335A44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14:paraId="335A44E9" w14:textId="77777777" w:rsidTr="0070371C">
        <w:trPr>
          <w:cantSplit/>
        </w:trPr>
        <w:tc>
          <w:tcPr>
            <w:tcW w:w="3296" w:type="dxa"/>
            <w:gridSpan w:val="2"/>
          </w:tcPr>
          <w:p w14:paraId="335A44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054" w:type="dxa"/>
          </w:tcPr>
          <w:p w14:paraId="335A44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14:paraId="335A44EC" w14:textId="77777777" w:rsidTr="0070371C">
        <w:trPr>
          <w:cantSplit/>
        </w:trPr>
        <w:tc>
          <w:tcPr>
            <w:tcW w:w="3296" w:type="dxa"/>
            <w:gridSpan w:val="2"/>
          </w:tcPr>
          <w:p w14:paraId="335A44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054" w:type="dxa"/>
          </w:tcPr>
          <w:p w14:paraId="335A44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Patient Insurance Update Report based on eIV Inquiries and Responses for a given date range and current Patient Insurance data. </w:t>
            </w:r>
          </w:p>
        </w:tc>
      </w:tr>
      <w:tr w:rsidR="007667D1" w:rsidRPr="0002501E" w14:paraId="335A44EF" w14:textId="77777777" w:rsidTr="0070371C">
        <w:trPr>
          <w:cantSplit/>
        </w:trPr>
        <w:tc>
          <w:tcPr>
            <w:tcW w:w="3296" w:type="dxa"/>
            <w:gridSpan w:val="2"/>
          </w:tcPr>
          <w:p w14:paraId="335A44ED"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IBCNE HL7 RESPONSE REPORT</w:t>
            </w:r>
          </w:p>
        </w:tc>
        <w:tc>
          <w:tcPr>
            <w:tcW w:w="6054" w:type="dxa"/>
          </w:tcPr>
          <w:p w14:paraId="335A44EE"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14:paraId="335A44F2" w14:textId="77777777" w:rsidTr="0070371C">
        <w:trPr>
          <w:cantSplit/>
        </w:trPr>
        <w:tc>
          <w:tcPr>
            <w:tcW w:w="3296" w:type="dxa"/>
            <w:gridSpan w:val="2"/>
          </w:tcPr>
          <w:p w14:paraId="335A44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054" w:type="dxa"/>
          </w:tcPr>
          <w:p w14:paraId="335A44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eIV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14:paraId="335A44F5" w14:textId="77777777" w:rsidTr="0070371C">
        <w:trPr>
          <w:cantSplit/>
        </w:trPr>
        <w:tc>
          <w:tcPr>
            <w:tcW w:w="3296" w:type="dxa"/>
            <w:gridSpan w:val="2"/>
          </w:tcPr>
          <w:p w14:paraId="335A44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BATCH PROCESS</w:t>
            </w:r>
          </w:p>
        </w:tc>
        <w:tc>
          <w:tcPr>
            <w:tcW w:w="6054" w:type="dxa"/>
          </w:tcPr>
          <w:p w14:paraId="335A44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TaskMan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eIV nightly task that extracts the patient/insurance data from VISTA and transmits it to AAC while following the eIV Site Parameters within file #350.9. </w:t>
            </w:r>
          </w:p>
        </w:tc>
      </w:tr>
      <w:tr w:rsidR="0084277E" w:rsidRPr="0002501E" w14:paraId="335A44F8" w14:textId="77777777" w:rsidTr="0070371C">
        <w:trPr>
          <w:cantSplit/>
        </w:trPr>
        <w:tc>
          <w:tcPr>
            <w:tcW w:w="3296" w:type="dxa"/>
            <w:gridSpan w:val="2"/>
          </w:tcPr>
          <w:p w14:paraId="335A44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INACTIVE POLICY RPT</w:t>
            </w:r>
          </w:p>
        </w:tc>
        <w:tc>
          <w:tcPr>
            <w:tcW w:w="6054" w:type="dxa"/>
          </w:tcPr>
          <w:p w14:paraId="335A44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eIV software discovered while questioning Payers. These policies are not necessarily on the patient's insurance file. </w:t>
            </w:r>
          </w:p>
        </w:tc>
      </w:tr>
      <w:tr w:rsidR="0084277E" w:rsidRPr="0002501E" w14:paraId="335A44FB" w14:textId="77777777" w:rsidTr="0070371C">
        <w:trPr>
          <w:cantSplit/>
        </w:trPr>
        <w:tc>
          <w:tcPr>
            <w:tcW w:w="3296" w:type="dxa"/>
            <w:gridSpan w:val="2"/>
          </w:tcPr>
          <w:p w14:paraId="335A44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054" w:type="dxa"/>
          </w:tcPr>
          <w:p w14:paraId="335A44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eIV (Electronic Insurance Verification). </w:t>
            </w:r>
          </w:p>
        </w:tc>
      </w:tr>
      <w:tr w:rsidR="0042549A" w:rsidRPr="0002501E" w14:paraId="335A44FE" w14:textId="77777777" w:rsidTr="0070371C">
        <w:trPr>
          <w:cantSplit/>
        </w:trPr>
        <w:tc>
          <w:tcPr>
            <w:tcW w:w="3296" w:type="dxa"/>
            <w:gridSpan w:val="2"/>
          </w:tcPr>
          <w:p w14:paraId="335A44FC" w14:textId="77777777" w:rsidR="0042549A" w:rsidRPr="00357028" w:rsidRDefault="0042549A" w:rsidP="0042549A">
            <w:pPr>
              <w:rPr>
                <w:rFonts w:ascii="Times New Roman" w:hAnsi="Times New Roman"/>
                <w:sz w:val="22"/>
                <w:szCs w:val="22"/>
              </w:rPr>
            </w:pPr>
            <w:r w:rsidRPr="00357028">
              <w:rPr>
                <w:rFonts w:ascii="Times New Roman" w:hAnsi="Times New Roman"/>
                <w:sz w:val="22"/>
                <w:szCs w:val="22"/>
              </w:rPr>
              <w:lastRenderedPageBreak/>
              <w:t>IBCNE EIV PAYER LINK NOTIFY</w:t>
            </w:r>
          </w:p>
        </w:tc>
        <w:tc>
          <w:tcPr>
            <w:tcW w:w="6054" w:type="dxa"/>
          </w:tcPr>
          <w:p w14:paraId="335A44FD" w14:textId="77777777"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This option sends a Mailman notification to eIV mail group that contains total number of nationally active unlinked payers with potential insurance company matches along with the list of nationally active linked payers that are locally inactive.</w:t>
            </w:r>
          </w:p>
        </w:tc>
      </w:tr>
      <w:tr w:rsidR="0084277E" w:rsidRPr="0002501E" w14:paraId="335A4501" w14:textId="77777777" w:rsidTr="0070371C">
        <w:trPr>
          <w:cantSplit/>
        </w:trPr>
        <w:tc>
          <w:tcPr>
            <w:tcW w:w="3296" w:type="dxa"/>
            <w:gridSpan w:val="2"/>
          </w:tcPr>
          <w:p w14:paraId="335A44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054" w:type="dxa"/>
          </w:tcPr>
          <w:p w14:paraId="335A45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14:paraId="335A4504" w14:textId="77777777" w:rsidTr="0070371C">
        <w:trPr>
          <w:cantSplit/>
        </w:trPr>
        <w:tc>
          <w:tcPr>
            <w:tcW w:w="3296" w:type="dxa"/>
            <w:gridSpan w:val="2"/>
          </w:tcPr>
          <w:p w14:paraId="335A45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054" w:type="dxa"/>
          </w:tcPr>
          <w:p w14:paraId="335A45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eIV Payer Report based on eIV Responses received for a given date range by Payer. </w:t>
            </w:r>
          </w:p>
        </w:tc>
      </w:tr>
      <w:tr w:rsidR="0084277E" w:rsidRPr="0002501E" w14:paraId="335A4507" w14:textId="77777777" w:rsidTr="0070371C">
        <w:trPr>
          <w:cantSplit/>
        </w:trPr>
        <w:tc>
          <w:tcPr>
            <w:tcW w:w="3296" w:type="dxa"/>
            <w:gridSpan w:val="2"/>
          </w:tcPr>
          <w:p w14:paraId="335A45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054" w:type="dxa"/>
          </w:tcPr>
          <w:p w14:paraId="335A45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Payer Report based on the eIV Responses for a given date range, Payer name range and Patient name range. All the response information is displayed for the selected responses. </w:t>
            </w:r>
          </w:p>
        </w:tc>
      </w:tr>
      <w:tr w:rsidR="0084277E" w:rsidRPr="0002501E" w14:paraId="335A450A" w14:textId="77777777" w:rsidTr="0070371C">
        <w:trPr>
          <w:cantSplit/>
        </w:trPr>
        <w:tc>
          <w:tcPr>
            <w:tcW w:w="3296" w:type="dxa"/>
            <w:gridSpan w:val="2"/>
          </w:tcPr>
          <w:p w14:paraId="335A450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054" w:type="dxa"/>
          </w:tcPr>
          <w:p w14:paraId="335A45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Statistical Report based on eIV Inquiries and Responses for a given date range and current Insurance Buffer data. </w:t>
            </w:r>
          </w:p>
        </w:tc>
      </w:tr>
      <w:tr w:rsidR="0084277E" w:rsidRPr="0002501E" w14:paraId="335A450D" w14:textId="77777777" w:rsidTr="0070371C">
        <w:trPr>
          <w:cantSplit/>
        </w:trPr>
        <w:tc>
          <w:tcPr>
            <w:tcW w:w="3296" w:type="dxa"/>
            <w:gridSpan w:val="2"/>
          </w:tcPr>
          <w:p w14:paraId="335A45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054" w:type="dxa"/>
          </w:tcPr>
          <w:p w14:paraId="335A45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14:paraId="335A4510" w14:textId="77777777" w:rsidTr="0070371C">
        <w:trPr>
          <w:cantSplit/>
        </w:trPr>
        <w:tc>
          <w:tcPr>
            <w:tcW w:w="3296" w:type="dxa"/>
            <w:gridSpan w:val="2"/>
          </w:tcPr>
          <w:p w14:paraId="335A45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LINK</w:t>
            </w:r>
          </w:p>
        </w:tc>
        <w:tc>
          <w:tcPr>
            <w:tcW w:w="6054" w:type="dxa"/>
          </w:tcPr>
          <w:p w14:paraId="335A45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14:paraId="335A4513" w14:textId="77777777" w:rsidTr="0070371C">
        <w:trPr>
          <w:cantSplit/>
        </w:trPr>
        <w:tc>
          <w:tcPr>
            <w:tcW w:w="3296" w:type="dxa"/>
            <w:gridSpan w:val="2"/>
          </w:tcPr>
          <w:p w14:paraId="335A45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054" w:type="dxa"/>
          </w:tcPr>
          <w:p w14:paraId="335A45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14:paraId="335A4516" w14:textId="77777777" w:rsidTr="0070371C">
        <w:trPr>
          <w:cantSplit/>
        </w:trPr>
        <w:tc>
          <w:tcPr>
            <w:tcW w:w="3296" w:type="dxa"/>
            <w:gridSpan w:val="2"/>
          </w:tcPr>
          <w:p w14:paraId="335A4514"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IBCNE POTENTIAL COB LIST</w:t>
            </w:r>
          </w:p>
        </w:tc>
        <w:tc>
          <w:tcPr>
            <w:tcW w:w="6054" w:type="dxa"/>
          </w:tcPr>
          <w:p w14:paraId="335A4515" w14:textId="77777777"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This option creates a list of those patients whom Medicare has identified in a 271 HL7 response message as having insurance subsequent to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14:paraId="335A4519" w14:textId="77777777" w:rsidTr="0070371C">
        <w:trPr>
          <w:cantSplit/>
        </w:trPr>
        <w:tc>
          <w:tcPr>
            <w:tcW w:w="3296" w:type="dxa"/>
            <w:gridSpan w:val="2"/>
          </w:tcPr>
          <w:p w14:paraId="335A451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054" w:type="dxa"/>
          </w:tcPr>
          <w:p w14:paraId="335A45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eIV was trying to identify/find (guess) insurance policies, using the Most Popular Payer list and/or old expired insurance policies, potential insurance policies were discovered. </w:t>
            </w:r>
          </w:p>
        </w:tc>
      </w:tr>
      <w:tr w:rsidR="0084277E" w:rsidRPr="0002501E" w14:paraId="335A451C" w14:textId="77777777" w:rsidTr="0070371C">
        <w:trPr>
          <w:cantSplit/>
        </w:trPr>
        <w:tc>
          <w:tcPr>
            <w:tcW w:w="3296" w:type="dxa"/>
            <w:gridSpan w:val="2"/>
          </w:tcPr>
          <w:p w14:paraId="335A45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PURGE IIV DATA</w:t>
            </w:r>
          </w:p>
        </w:tc>
        <w:tc>
          <w:tcPr>
            <w:tcW w:w="6054" w:type="dxa"/>
          </w:tcPr>
          <w:p w14:paraId="335A45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responsible for purging data from file 365 (eIV Response) and from file 365.1 (eIV Transmission Queue). Only data that is older than 6 months can be purged. </w:t>
            </w:r>
          </w:p>
        </w:tc>
      </w:tr>
      <w:tr w:rsidR="0084277E" w:rsidRPr="0002501E" w14:paraId="335A451F" w14:textId="77777777" w:rsidTr="0070371C">
        <w:trPr>
          <w:cantSplit/>
        </w:trPr>
        <w:tc>
          <w:tcPr>
            <w:tcW w:w="3296" w:type="dxa"/>
            <w:gridSpan w:val="2"/>
          </w:tcPr>
          <w:p w14:paraId="335A45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054" w:type="dxa"/>
          </w:tcPr>
          <w:p w14:paraId="335A45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eIV application. </w:t>
            </w:r>
          </w:p>
        </w:tc>
      </w:tr>
      <w:tr w:rsidR="00076CD7" w:rsidRPr="0002501E" w14:paraId="335A4522" w14:textId="77777777" w:rsidTr="0070371C">
        <w:trPr>
          <w:cantSplit/>
        </w:trPr>
        <w:tc>
          <w:tcPr>
            <w:tcW w:w="3296" w:type="dxa"/>
            <w:gridSpan w:val="2"/>
          </w:tcPr>
          <w:p w14:paraId="335A4520"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lastRenderedPageBreak/>
              <w:t>IBCNF EDIT CONFIGURATION</w:t>
            </w:r>
          </w:p>
        </w:tc>
        <w:tc>
          <w:tcPr>
            <w:tcW w:w="6054" w:type="dxa"/>
          </w:tcPr>
          <w:p w14:paraId="335A4521" w14:textId="77777777" w:rsidR="00076CD7" w:rsidRPr="00357028" w:rsidRDefault="00076CD7" w:rsidP="00A6325F">
            <w:pPr>
              <w:spacing w:after="240"/>
              <w:rPr>
                <w:rFonts w:ascii="Times New Roman" w:hAnsi="Times New Roman"/>
                <w:sz w:val="22"/>
                <w:szCs w:val="22"/>
              </w:rPr>
            </w:pPr>
            <w:r w:rsidRPr="00357028">
              <w:rPr>
                <w:rFonts w:ascii="Times New Roman" w:hAnsi="Times New Roman"/>
                <w:sz w:val="22"/>
                <w:szCs w:val="22"/>
              </w:rPr>
              <w:t>eII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he eII configuration parameters.  IBCNF EDIT security key required.</w:t>
            </w:r>
          </w:p>
        </w:tc>
      </w:tr>
      <w:tr w:rsidR="00076CD7" w:rsidRPr="0002501E" w14:paraId="335A4525" w14:textId="77777777" w:rsidTr="0070371C">
        <w:trPr>
          <w:cantSplit/>
        </w:trPr>
        <w:tc>
          <w:tcPr>
            <w:tcW w:w="3296" w:type="dxa"/>
            <w:gridSpan w:val="2"/>
          </w:tcPr>
          <w:p w14:paraId="335A4523"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054" w:type="dxa"/>
          </w:tcPr>
          <w:p w14:paraId="335A4524" w14:textId="77777777"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14:paraId="335A4528" w14:textId="77777777" w:rsidTr="0070371C">
        <w:trPr>
          <w:cantSplit/>
        </w:trPr>
        <w:tc>
          <w:tcPr>
            <w:tcW w:w="3296" w:type="dxa"/>
            <w:gridSpan w:val="2"/>
          </w:tcPr>
          <w:p w14:paraId="335A45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054" w:type="dxa"/>
          </w:tcPr>
          <w:p w14:paraId="335A45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14:paraId="335A452B" w14:textId="77777777" w:rsidTr="0070371C">
        <w:trPr>
          <w:cantSplit/>
        </w:trPr>
        <w:tc>
          <w:tcPr>
            <w:tcW w:w="3296" w:type="dxa"/>
            <w:gridSpan w:val="2"/>
          </w:tcPr>
          <w:p w14:paraId="335A45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054" w:type="dxa"/>
          </w:tcPr>
          <w:p w14:paraId="335A45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14:paraId="335A452E" w14:textId="77777777" w:rsidTr="0070371C">
        <w:trPr>
          <w:cantSplit/>
        </w:trPr>
        <w:tc>
          <w:tcPr>
            <w:tcW w:w="3296" w:type="dxa"/>
            <w:gridSpan w:val="2"/>
          </w:tcPr>
          <w:p w14:paraId="335A45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054" w:type="dxa"/>
          </w:tcPr>
          <w:p w14:paraId="335A45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1" w14:textId="77777777" w:rsidTr="0070371C">
        <w:trPr>
          <w:cantSplit/>
        </w:trPr>
        <w:tc>
          <w:tcPr>
            <w:tcW w:w="3296" w:type="dxa"/>
            <w:gridSpan w:val="2"/>
          </w:tcPr>
          <w:p w14:paraId="335A45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054" w:type="dxa"/>
          </w:tcPr>
          <w:p w14:paraId="335A45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4" w14:textId="77777777" w:rsidTr="0070371C">
        <w:trPr>
          <w:cantSplit/>
        </w:trPr>
        <w:tc>
          <w:tcPr>
            <w:tcW w:w="3296" w:type="dxa"/>
            <w:gridSpan w:val="2"/>
          </w:tcPr>
          <w:p w14:paraId="335A45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054" w:type="dxa"/>
          </w:tcPr>
          <w:p w14:paraId="335A45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7" w14:textId="77777777" w:rsidTr="0070371C">
        <w:trPr>
          <w:cantSplit/>
        </w:trPr>
        <w:tc>
          <w:tcPr>
            <w:tcW w:w="3296" w:type="dxa"/>
            <w:gridSpan w:val="2"/>
          </w:tcPr>
          <w:p w14:paraId="335A45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PLAN</w:t>
            </w:r>
          </w:p>
        </w:tc>
        <w:tc>
          <w:tcPr>
            <w:tcW w:w="6054" w:type="dxa"/>
          </w:tcPr>
          <w:p w14:paraId="335A45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A" w14:textId="77777777" w:rsidTr="0070371C">
        <w:trPr>
          <w:cantSplit/>
        </w:trPr>
        <w:tc>
          <w:tcPr>
            <w:tcW w:w="3296" w:type="dxa"/>
            <w:gridSpan w:val="2"/>
          </w:tcPr>
          <w:p w14:paraId="335A45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MATCH</w:t>
            </w:r>
          </w:p>
        </w:tc>
        <w:tc>
          <w:tcPr>
            <w:tcW w:w="6054" w:type="dxa"/>
          </w:tcPr>
          <w:p w14:paraId="335A45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14:paraId="335A453D" w14:textId="77777777" w:rsidTr="0070371C">
        <w:trPr>
          <w:cantSplit/>
        </w:trPr>
        <w:tc>
          <w:tcPr>
            <w:tcW w:w="3296" w:type="dxa"/>
            <w:gridSpan w:val="2"/>
          </w:tcPr>
          <w:p w14:paraId="335A45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054" w:type="dxa"/>
          </w:tcPr>
          <w:p w14:paraId="335A45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14:paraId="335A4540" w14:textId="77777777" w:rsidTr="0070371C">
        <w:trPr>
          <w:cantSplit/>
        </w:trPr>
        <w:tc>
          <w:tcPr>
            <w:tcW w:w="3296" w:type="dxa"/>
            <w:gridSpan w:val="2"/>
          </w:tcPr>
          <w:p w14:paraId="335A45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PHARMACY PLAN REPORT</w:t>
            </w:r>
          </w:p>
        </w:tc>
        <w:tc>
          <w:tcPr>
            <w:tcW w:w="6054" w:type="dxa"/>
          </w:tcPr>
          <w:p w14:paraId="335A45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14:paraId="335A4543" w14:textId="77777777" w:rsidTr="0070371C">
        <w:trPr>
          <w:cantSplit/>
        </w:trPr>
        <w:tc>
          <w:tcPr>
            <w:tcW w:w="3296" w:type="dxa"/>
            <w:gridSpan w:val="2"/>
          </w:tcPr>
          <w:p w14:paraId="335A45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054" w:type="dxa"/>
          </w:tcPr>
          <w:p w14:paraId="335A45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14:paraId="335A4546" w14:textId="77777777" w:rsidTr="0070371C">
        <w:trPr>
          <w:cantSplit/>
        </w:trPr>
        <w:tc>
          <w:tcPr>
            <w:tcW w:w="3296" w:type="dxa"/>
            <w:gridSpan w:val="2"/>
          </w:tcPr>
          <w:p w14:paraId="335A45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IBCNR PLAN STATUS INQUIRY</w:t>
            </w:r>
          </w:p>
        </w:tc>
        <w:tc>
          <w:tcPr>
            <w:tcW w:w="6054" w:type="dxa"/>
          </w:tcPr>
          <w:p w14:paraId="335A45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14:paraId="335A4549" w14:textId="77777777" w:rsidTr="0070371C">
        <w:trPr>
          <w:cantSplit/>
        </w:trPr>
        <w:tc>
          <w:tcPr>
            <w:tcW w:w="3296" w:type="dxa"/>
            <w:gridSpan w:val="2"/>
          </w:tcPr>
          <w:p w14:paraId="335A45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054" w:type="dxa"/>
          </w:tcPr>
          <w:p w14:paraId="335A45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14:paraId="335A454C" w14:textId="77777777" w:rsidTr="0070371C">
        <w:trPr>
          <w:cantSplit/>
        </w:trPr>
        <w:tc>
          <w:tcPr>
            <w:tcW w:w="3296" w:type="dxa"/>
            <w:gridSpan w:val="2"/>
          </w:tcPr>
          <w:p w14:paraId="335A45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054" w:type="dxa"/>
          </w:tcPr>
          <w:p w14:paraId="335A45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14:paraId="335A454F" w14:textId="77777777" w:rsidTr="0070371C">
        <w:trPr>
          <w:cantSplit/>
        </w:trPr>
        <w:tc>
          <w:tcPr>
            <w:tcW w:w="3296" w:type="dxa"/>
            <w:gridSpan w:val="2"/>
          </w:tcPr>
          <w:p w14:paraId="335A454D"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054" w:type="dxa"/>
          </w:tcPr>
          <w:p w14:paraId="335A454E"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14:paraId="335A4552" w14:textId="77777777" w:rsidTr="0070371C">
        <w:trPr>
          <w:cantSplit/>
        </w:trPr>
        <w:tc>
          <w:tcPr>
            <w:tcW w:w="3296" w:type="dxa"/>
            <w:gridSpan w:val="2"/>
          </w:tcPr>
          <w:p w14:paraId="335A45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054" w:type="dxa"/>
          </w:tcPr>
          <w:p w14:paraId="335A45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14:paraId="335A4555" w14:textId="77777777" w:rsidTr="0070371C">
        <w:trPr>
          <w:cantSplit/>
        </w:trPr>
        <w:tc>
          <w:tcPr>
            <w:tcW w:w="3296" w:type="dxa"/>
            <w:gridSpan w:val="2"/>
          </w:tcPr>
          <w:p w14:paraId="335A45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054" w:type="dxa"/>
          </w:tcPr>
          <w:p w14:paraId="335A45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14:paraId="335A4558" w14:textId="77777777" w:rsidTr="0070371C">
        <w:trPr>
          <w:cantSplit/>
        </w:trPr>
        <w:tc>
          <w:tcPr>
            <w:tcW w:w="3296" w:type="dxa"/>
            <w:gridSpan w:val="2"/>
          </w:tcPr>
          <w:p w14:paraId="335A45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054" w:type="dxa"/>
          </w:tcPr>
          <w:p w14:paraId="335A45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14:paraId="335A455B" w14:textId="77777777" w:rsidTr="0070371C">
        <w:trPr>
          <w:cantSplit/>
        </w:trPr>
        <w:tc>
          <w:tcPr>
            <w:tcW w:w="3296" w:type="dxa"/>
            <w:gridSpan w:val="2"/>
          </w:tcPr>
          <w:p w14:paraId="335A45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ADJUSTMENT ENTER/EDIT</w:t>
            </w:r>
          </w:p>
        </w:tc>
        <w:tc>
          <w:tcPr>
            <w:tcW w:w="6054" w:type="dxa"/>
          </w:tcPr>
          <w:p w14:paraId="335A45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14:paraId="335A455E" w14:textId="77777777" w:rsidTr="0070371C">
        <w:trPr>
          <w:cantSplit/>
        </w:trPr>
        <w:tc>
          <w:tcPr>
            <w:tcW w:w="3296" w:type="dxa"/>
            <w:gridSpan w:val="2"/>
          </w:tcPr>
          <w:p w14:paraId="335A45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054" w:type="dxa"/>
          </w:tcPr>
          <w:p w14:paraId="335A45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14:paraId="335A4561" w14:textId="77777777" w:rsidTr="0070371C">
        <w:trPr>
          <w:cantSplit/>
        </w:trPr>
        <w:tc>
          <w:tcPr>
            <w:tcW w:w="3296" w:type="dxa"/>
            <w:gridSpan w:val="2"/>
          </w:tcPr>
          <w:p w14:paraId="335A45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054" w:type="dxa"/>
          </w:tcPr>
          <w:p w14:paraId="335A45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14:paraId="335A4564" w14:textId="77777777" w:rsidTr="0070371C">
        <w:trPr>
          <w:cantSplit/>
        </w:trPr>
        <w:tc>
          <w:tcPr>
            <w:tcW w:w="3296" w:type="dxa"/>
            <w:gridSpan w:val="2"/>
          </w:tcPr>
          <w:p w14:paraId="335A45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DELETE CHARGE ITEMS</w:t>
            </w:r>
          </w:p>
        </w:tc>
        <w:tc>
          <w:tcPr>
            <w:tcW w:w="6054" w:type="dxa"/>
          </w:tcPr>
          <w:p w14:paraId="335A45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14:paraId="335A4567" w14:textId="77777777" w:rsidTr="0070371C">
        <w:trPr>
          <w:cantSplit/>
        </w:trPr>
        <w:tc>
          <w:tcPr>
            <w:tcW w:w="3296" w:type="dxa"/>
            <w:gridSpan w:val="2"/>
          </w:tcPr>
          <w:p w14:paraId="335A45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054" w:type="dxa"/>
          </w:tcPr>
          <w:p w14:paraId="335A45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14:paraId="335A456A" w14:textId="77777777" w:rsidTr="0070371C">
        <w:trPr>
          <w:cantSplit/>
        </w:trPr>
        <w:tc>
          <w:tcPr>
            <w:tcW w:w="3296" w:type="dxa"/>
            <w:gridSpan w:val="2"/>
          </w:tcPr>
          <w:p w14:paraId="335A45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IBCR ENTER RC NATIONAL CHARGES</w:t>
            </w:r>
          </w:p>
        </w:tc>
        <w:tc>
          <w:tcPr>
            <w:tcW w:w="6054" w:type="dxa"/>
          </w:tcPr>
          <w:p w14:paraId="335A45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 xml:space="preserve">These non-site specific charges are provided when new CPT/HCPCS codes are released as interim charges until the next full release of Reasonable Charges. </w:t>
            </w:r>
          </w:p>
        </w:tc>
      </w:tr>
      <w:tr w:rsidR="0084277E" w:rsidRPr="0002501E" w14:paraId="335A456D" w14:textId="77777777" w:rsidTr="0070371C">
        <w:trPr>
          <w:cantSplit/>
        </w:trPr>
        <w:tc>
          <w:tcPr>
            <w:tcW w:w="3296" w:type="dxa"/>
            <w:gridSpan w:val="2"/>
          </w:tcPr>
          <w:p w14:paraId="335A45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054" w:type="dxa"/>
          </w:tcPr>
          <w:p w14:paraId="335A45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or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14:paraId="335A4570" w14:textId="77777777" w:rsidTr="0070371C">
        <w:trPr>
          <w:cantSplit/>
        </w:trPr>
        <w:tc>
          <w:tcPr>
            <w:tcW w:w="3296" w:type="dxa"/>
            <w:gridSpan w:val="2"/>
          </w:tcPr>
          <w:p w14:paraId="335A45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054" w:type="dxa"/>
          </w:tcPr>
          <w:p w14:paraId="335A45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14:paraId="335A4573" w14:textId="77777777" w:rsidTr="0070371C">
        <w:trPr>
          <w:cantSplit/>
        </w:trPr>
        <w:tc>
          <w:tcPr>
            <w:tcW w:w="3296" w:type="dxa"/>
            <w:gridSpan w:val="2"/>
          </w:tcPr>
          <w:p w14:paraId="335A45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054" w:type="dxa"/>
          </w:tcPr>
          <w:p w14:paraId="335A45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14:paraId="335A4576" w14:textId="77777777" w:rsidTr="0070371C">
        <w:trPr>
          <w:cantSplit/>
        </w:trPr>
        <w:tc>
          <w:tcPr>
            <w:tcW w:w="3296" w:type="dxa"/>
            <w:gridSpan w:val="2"/>
          </w:tcPr>
          <w:p w14:paraId="335A45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054" w:type="dxa"/>
          </w:tcPr>
          <w:p w14:paraId="335A45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14:paraId="335A4579" w14:textId="77777777" w:rsidTr="0070371C">
        <w:trPr>
          <w:cantSplit/>
        </w:trPr>
        <w:tc>
          <w:tcPr>
            <w:tcW w:w="3296" w:type="dxa"/>
            <w:gridSpan w:val="2"/>
          </w:tcPr>
          <w:p w14:paraId="335A45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054" w:type="dxa"/>
          </w:tcPr>
          <w:p w14:paraId="335A45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14:paraId="335A457C" w14:textId="77777777" w:rsidTr="0070371C">
        <w:trPr>
          <w:cantSplit/>
        </w:trPr>
        <w:tc>
          <w:tcPr>
            <w:tcW w:w="3296" w:type="dxa"/>
            <w:gridSpan w:val="2"/>
          </w:tcPr>
          <w:p w14:paraId="335A457A" w14:textId="77777777"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t>IBCR RC FACILITY TYPE</w:t>
            </w:r>
          </w:p>
        </w:tc>
        <w:tc>
          <w:tcPr>
            <w:tcW w:w="6054" w:type="dxa"/>
          </w:tcPr>
          <w:p w14:paraId="335A457B" w14:textId="77777777"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14:paraId="335A457F" w14:textId="77777777" w:rsidTr="0070371C">
        <w:trPr>
          <w:cantSplit/>
        </w:trPr>
        <w:tc>
          <w:tcPr>
            <w:tcW w:w="3296" w:type="dxa"/>
            <w:gridSpan w:val="2"/>
          </w:tcPr>
          <w:p w14:paraId="335A45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054" w:type="dxa"/>
          </w:tcPr>
          <w:p w14:paraId="335A45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14:paraId="335A4582" w14:textId="77777777" w:rsidTr="0070371C">
        <w:trPr>
          <w:cantSplit/>
        </w:trPr>
        <w:tc>
          <w:tcPr>
            <w:tcW w:w="3296" w:type="dxa"/>
            <w:gridSpan w:val="2"/>
          </w:tcPr>
          <w:p w14:paraId="335A45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054" w:type="dxa"/>
          </w:tcPr>
          <w:p w14:paraId="335A4581" w14:textId="77777777" w:rsidR="0084277E" w:rsidRPr="00357028" w:rsidRDefault="0084277E" w:rsidP="00C36283">
            <w:pPr>
              <w:spacing w:after="240"/>
              <w:rPr>
                <w:rFonts w:ascii="Times New Roman" w:hAnsi="Times New Roman"/>
                <w:sz w:val="22"/>
                <w:szCs w:val="22"/>
              </w:rPr>
            </w:pPr>
          </w:p>
        </w:tc>
      </w:tr>
      <w:tr w:rsidR="0084277E" w:rsidRPr="0002501E" w14:paraId="335A4585" w14:textId="77777777" w:rsidTr="0070371C">
        <w:trPr>
          <w:cantSplit/>
        </w:trPr>
        <w:tc>
          <w:tcPr>
            <w:tcW w:w="3296" w:type="dxa"/>
            <w:gridSpan w:val="2"/>
          </w:tcPr>
          <w:p w14:paraId="335A45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DISPLAY</w:t>
            </w:r>
          </w:p>
        </w:tc>
        <w:tc>
          <w:tcPr>
            <w:tcW w:w="6054" w:type="dxa"/>
          </w:tcPr>
          <w:p w14:paraId="335A45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14:paraId="335A4588" w14:textId="77777777" w:rsidTr="0070371C">
        <w:trPr>
          <w:cantSplit/>
        </w:trPr>
        <w:tc>
          <w:tcPr>
            <w:tcW w:w="3296" w:type="dxa"/>
            <w:gridSpan w:val="2"/>
          </w:tcPr>
          <w:p w14:paraId="335A45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 MANUAL DATA ENTRY BY CLIN</w:t>
            </w:r>
          </w:p>
        </w:tc>
        <w:tc>
          <w:tcPr>
            <w:tcW w:w="6054" w:type="dxa"/>
          </w:tcPr>
          <w:p w14:paraId="335A45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8B" w14:textId="77777777" w:rsidTr="0070371C">
        <w:trPr>
          <w:cantSplit/>
        </w:trPr>
        <w:tc>
          <w:tcPr>
            <w:tcW w:w="3296" w:type="dxa"/>
            <w:gridSpan w:val="2"/>
          </w:tcPr>
          <w:p w14:paraId="335A45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054" w:type="dxa"/>
          </w:tcPr>
          <w:p w14:paraId="335A458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14:paraId="335A458E" w14:textId="77777777" w:rsidTr="0070371C">
        <w:trPr>
          <w:cantSplit/>
        </w:trPr>
        <w:tc>
          <w:tcPr>
            <w:tcW w:w="3296" w:type="dxa"/>
            <w:gridSpan w:val="2"/>
          </w:tcPr>
          <w:p w14:paraId="335A45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054" w:type="dxa"/>
          </w:tcPr>
          <w:p w14:paraId="335A458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91" w14:textId="77777777" w:rsidTr="0070371C">
        <w:trPr>
          <w:cantSplit/>
        </w:trPr>
        <w:tc>
          <w:tcPr>
            <w:tcW w:w="3296" w:type="dxa"/>
            <w:gridSpan w:val="2"/>
          </w:tcPr>
          <w:p w14:paraId="335A45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054" w:type="dxa"/>
          </w:tcPr>
          <w:p w14:paraId="335A45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14:paraId="335A4594" w14:textId="77777777" w:rsidTr="0070371C">
        <w:trPr>
          <w:cantSplit/>
        </w:trPr>
        <w:tc>
          <w:tcPr>
            <w:tcW w:w="3296" w:type="dxa"/>
            <w:gridSpan w:val="2"/>
          </w:tcPr>
          <w:p w14:paraId="335A45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054" w:type="dxa"/>
          </w:tcPr>
          <w:p w14:paraId="335A45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14:paraId="335A4597" w14:textId="77777777" w:rsidTr="0070371C">
        <w:trPr>
          <w:cantSplit/>
        </w:trPr>
        <w:tc>
          <w:tcPr>
            <w:tcW w:w="3296" w:type="dxa"/>
            <w:gridSpan w:val="2"/>
          </w:tcPr>
          <w:p w14:paraId="335A45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054" w:type="dxa"/>
          </w:tcPr>
          <w:p w14:paraId="335A4596" w14:textId="77777777" w:rsidR="0084277E" w:rsidRPr="00357028" w:rsidRDefault="0084277E" w:rsidP="00C36283">
            <w:pPr>
              <w:spacing w:after="240"/>
              <w:rPr>
                <w:rFonts w:ascii="Times New Roman" w:hAnsi="Times New Roman"/>
                <w:sz w:val="22"/>
                <w:szCs w:val="22"/>
              </w:rPr>
            </w:pPr>
          </w:p>
        </w:tc>
      </w:tr>
      <w:tr w:rsidR="0084277E" w:rsidRPr="0002501E" w14:paraId="335A459A" w14:textId="77777777" w:rsidTr="0070371C">
        <w:trPr>
          <w:cantSplit/>
        </w:trPr>
        <w:tc>
          <w:tcPr>
            <w:tcW w:w="3296" w:type="dxa"/>
            <w:gridSpan w:val="2"/>
          </w:tcPr>
          <w:p w14:paraId="335A459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AUTO PURGE FORM TRACKING</w:t>
            </w:r>
          </w:p>
        </w:tc>
        <w:tc>
          <w:tcPr>
            <w:tcW w:w="6054" w:type="dxa"/>
          </w:tcPr>
          <w:p w14:paraId="335A459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sites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14:paraId="335A459D" w14:textId="77777777" w:rsidTr="0070371C">
        <w:trPr>
          <w:cantSplit/>
        </w:trPr>
        <w:tc>
          <w:tcPr>
            <w:tcW w:w="3296" w:type="dxa"/>
            <w:gridSpan w:val="2"/>
          </w:tcPr>
          <w:p w14:paraId="335A45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BACKGRD EF PRINT QUEUE</w:t>
            </w:r>
          </w:p>
        </w:tc>
        <w:tc>
          <w:tcPr>
            <w:tcW w:w="6054" w:type="dxa"/>
          </w:tcPr>
          <w:p w14:paraId="335A45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14:paraId="335A45A0" w14:textId="77777777" w:rsidTr="0070371C">
        <w:trPr>
          <w:cantSplit/>
        </w:trPr>
        <w:tc>
          <w:tcPr>
            <w:tcW w:w="3296" w:type="dxa"/>
            <w:gridSpan w:val="2"/>
          </w:tcPr>
          <w:p w14:paraId="335A45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CLINIC SETUP/EDIT FORMS</w:t>
            </w:r>
          </w:p>
        </w:tc>
        <w:tc>
          <w:tcPr>
            <w:tcW w:w="6054" w:type="dxa"/>
          </w:tcPr>
          <w:p w14:paraId="335A45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14:paraId="335A45A3" w14:textId="77777777" w:rsidTr="0070371C">
        <w:trPr>
          <w:cantSplit/>
        </w:trPr>
        <w:tc>
          <w:tcPr>
            <w:tcW w:w="3296" w:type="dxa"/>
            <w:gridSpan w:val="2"/>
          </w:tcPr>
          <w:p w14:paraId="335A45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054" w:type="dxa"/>
          </w:tcPr>
          <w:p w14:paraId="335A45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14:paraId="335A45A6" w14:textId="77777777" w:rsidTr="0070371C">
        <w:trPr>
          <w:cantSplit/>
        </w:trPr>
        <w:tc>
          <w:tcPr>
            <w:tcW w:w="3296" w:type="dxa"/>
            <w:gridSpan w:val="2"/>
          </w:tcPr>
          <w:p w14:paraId="335A45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054" w:type="dxa"/>
          </w:tcPr>
          <w:p w14:paraId="335A45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14:paraId="335A45A9" w14:textId="77777777" w:rsidTr="0070371C">
        <w:trPr>
          <w:cantSplit/>
        </w:trPr>
        <w:tc>
          <w:tcPr>
            <w:tcW w:w="3296" w:type="dxa"/>
            <w:gridSpan w:val="2"/>
          </w:tcPr>
          <w:p w14:paraId="335A45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054" w:type="dxa"/>
          </w:tcPr>
          <w:p w14:paraId="335A45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14:paraId="335A45AC" w14:textId="77777777" w:rsidTr="0070371C">
        <w:trPr>
          <w:cantSplit/>
        </w:trPr>
        <w:tc>
          <w:tcPr>
            <w:tcW w:w="3296" w:type="dxa"/>
            <w:gridSpan w:val="2"/>
          </w:tcPr>
          <w:p w14:paraId="335A45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054" w:type="dxa"/>
          </w:tcPr>
          <w:p w14:paraId="335A45A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14:paraId="335A45AF" w14:textId="77777777" w:rsidTr="0070371C">
        <w:trPr>
          <w:cantSplit/>
        </w:trPr>
        <w:tc>
          <w:tcPr>
            <w:tcW w:w="3296" w:type="dxa"/>
            <w:gridSpan w:val="2"/>
          </w:tcPr>
          <w:p w14:paraId="335A45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054" w:type="dxa"/>
          </w:tcPr>
          <w:p w14:paraId="335A45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14:paraId="335A45B2" w14:textId="77777777" w:rsidTr="0070371C">
        <w:trPr>
          <w:cantSplit/>
        </w:trPr>
        <w:tc>
          <w:tcPr>
            <w:tcW w:w="3296" w:type="dxa"/>
            <w:gridSpan w:val="2"/>
          </w:tcPr>
          <w:p w14:paraId="335A45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054" w:type="dxa"/>
          </w:tcPr>
          <w:p w14:paraId="335A45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14:paraId="335A45B5" w14:textId="77777777" w:rsidTr="0070371C">
        <w:trPr>
          <w:cantSplit/>
        </w:trPr>
        <w:tc>
          <w:tcPr>
            <w:tcW w:w="3296" w:type="dxa"/>
            <w:gridSpan w:val="2"/>
          </w:tcPr>
          <w:p w14:paraId="335A45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054" w:type="dxa"/>
          </w:tcPr>
          <w:p w14:paraId="335A45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14:paraId="335A45B8" w14:textId="77777777" w:rsidTr="0070371C">
        <w:trPr>
          <w:cantSplit/>
        </w:trPr>
        <w:tc>
          <w:tcPr>
            <w:tcW w:w="3296" w:type="dxa"/>
            <w:gridSpan w:val="2"/>
          </w:tcPr>
          <w:p w14:paraId="335A45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PRINTERS</w:t>
            </w:r>
          </w:p>
        </w:tc>
        <w:tc>
          <w:tcPr>
            <w:tcW w:w="6054" w:type="dxa"/>
          </w:tcPr>
          <w:p w14:paraId="335A45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whether or not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scannable encounter forms, and must be so indicated. </w:t>
            </w:r>
            <w:r w:rsidR="009F4138">
              <w:rPr>
                <w:rFonts w:ascii="Times New Roman" w:hAnsi="Times New Roman"/>
                <w:sz w:val="22"/>
                <w:szCs w:val="22"/>
              </w:rPr>
              <w:t xml:space="preserve"> </w:t>
            </w:r>
            <w:r w:rsidRPr="00357028">
              <w:rPr>
                <w:rFonts w:ascii="Times New Roman" w:hAnsi="Times New Roman"/>
                <w:sz w:val="22"/>
                <w:szCs w:val="22"/>
              </w:rPr>
              <w:t xml:space="preserve">Generally HP laser printers are PCL5 compatible. </w:t>
            </w:r>
          </w:p>
        </w:tc>
      </w:tr>
      <w:tr w:rsidR="0084277E" w:rsidRPr="0002501E" w14:paraId="335A45BB" w14:textId="77777777" w:rsidTr="0070371C">
        <w:trPr>
          <w:cantSplit/>
        </w:trPr>
        <w:tc>
          <w:tcPr>
            <w:tcW w:w="3296" w:type="dxa"/>
            <w:gridSpan w:val="2"/>
          </w:tcPr>
          <w:p w14:paraId="335A45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054" w:type="dxa"/>
          </w:tcPr>
          <w:p w14:paraId="335A45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14:paraId="335A45BE" w14:textId="77777777" w:rsidTr="0070371C">
        <w:trPr>
          <w:cantSplit/>
        </w:trPr>
        <w:tc>
          <w:tcPr>
            <w:tcW w:w="3296" w:type="dxa"/>
            <w:gridSpan w:val="2"/>
          </w:tcPr>
          <w:p w14:paraId="335A45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w:t>
            </w:r>
          </w:p>
        </w:tc>
        <w:tc>
          <w:tcPr>
            <w:tcW w:w="6054" w:type="dxa"/>
          </w:tcPr>
          <w:p w14:paraId="335A45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14:paraId="335A45C1" w14:textId="77777777" w:rsidTr="0070371C">
        <w:trPr>
          <w:cantSplit/>
        </w:trPr>
        <w:tc>
          <w:tcPr>
            <w:tcW w:w="3296" w:type="dxa"/>
            <w:gridSpan w:val="2"/>
          </w:tcPr>
          <w:p w14:paraId="335A45B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054" w:type="dxa"/>
          </w:tcPr>
          <w:p w14:paraId="335A45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14:paraId="335A45C4" w14:textId="77777777" w:rsidTr="0070371C">
        <w:trPr>
          <w:cantSplit/>
        </w:trPr>
        <w:tc>
          <w:tcPr>
            <w:tcW w:w="3296" w:type="dxa"/>
            <w:gridSpan w:val="2"/>
          </w:tcPr>
          <w:p w14:paraId="335A45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EDIT TOOL KIT FORMS</w:t>
            </w:r>
          </w:p>
        </w:tc>
        <w:tc>
          <w:tcPr>
            <w:tcW w:w="6054" w:type="dxa"/>
          </w:tcPr>
          <w:p w14:paraId="335A45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14:paraId="335A45C7" w14:textId="77777777" w:rsidTr="0070371C">
        <w:trPr>
          <w:cantSplit/>
        </w:trPr>
        <w:tc>
          <w:tcPr>
            <w:tcW w:w="3296" w:type="dxa"/>
            <w:gridSpan w:val="2"/>
          </w:tcPr>
          <w:p w14:paraId="335A45C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054" w:type="dxa"/>
          </w:tcPr>
          <w:p w14:paraId="335A45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14:paraId="335A45CA" w14:textId="77777777" w:rsidTr="0070371C">
        <w:trPr>
          <w:cantSplit/>
        </w:trPr>
        <w:tc>
          <w:tcPr>
            <w:tcW w:w="3296" w:type="dxa"/>
            <w:gridSpan w:val="2"/>
          </w:tcPr>
          <w:p w14:paraId="335A45C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054" w:type="dxa"/>
          </w:tcPr>
          <w:p w14:paraId="335A45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of the encounter form options. </w:t>
            </w:r>
          </w:p>
        </w:tc>
      </w:tr>
      <w:tr w:rsidR="0084277E" w:rsidRPr="0002501E" w14:paraId="335A45CD" w14:textId="77777777" w:rsidTr="0070371C">
        <w:trPr>
          <w:cantSplit/>
        </w:trPr>
        <w:tc>
          <w:tcPr>
            <w:tcW w:w="3296" w:type="dxa"/>
            <w:gridSpan w:val="2"/>
          </w:tcPr>
          <w:p w14:paraId="335A45C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054" w:type="dxa"/>
          </w:tcPr>
          <w:p w14:paraId="335A45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14:paraId="335A45D0" w14:textId="77777777" w:rsidTr="0070371C">
        <w:trPr>
          <w:cantSplit/>
        </w:trPr>
        <w:tc>
          <w:tcPr>
            <w:tcW w:w="3296" w:type="dxa"/>
            <w:gridSpan w:val="2"/>
          </w:tcPr>
          <w:p w14:paraId="335A45C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054" w:type="dxa"/>
          </w:tcPr>
          <w:p w14:paraId="335A45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14:paraId="335A45D3" w14:textId="77777777" w:rsidTr="0070371C">
        <w:trPr>
          <w:cantSplit/>
        </w:trPr>
        <w:tc>
          <w:tcPr>
            <w:tcW w:w="3296" w:type="dxa"/>
            <w:gridSpan w:val="2"/>
          </w:tcPr>
          <w:p w14:paraId="335A45D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054" w:type="dxa"/>
          </w:tcPr>
          <w:p w14:paraId="335A45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14:paraId="335A45D6" w14:textId="77777777" w:rsidTr="0070371C">
        <w:trPr>
          <w:cantSplit/>
        </w:trPr>
        <w:tc>
          <w:tcPr>
            <w:tcW w:w="3296" w:type="dxa"/>
            <w:gridSpan w:val="2"/>
          </w:tcPr>
          <w:p w14:paraId="335A45D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IRM OPTIONS</w:t>
            </w:r>
          </w:p>
        </w:tc>
        <w:tc>
          <w:tcPr>
            <w:tcW w:w="6054" w:type="dxa"/>
          </w:tcPr>
          <w:p w14:paraId="335A45D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14:paraId="335A45D9" w14:textId="77777777" w:rsidTr="0070371C">
        <w:trPr>
          <w:cantSplit/>
        </w:trPr>
        <w:tc>
          <w:tcPr>
            <w:tcW w:w="3296" w:type="dxa"/>
            <w:gridSpan w:val="2"/>
          </w:tcPr>
          <w:p w14:paraId="335A45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054" w:type="dxa"/>
          </w:tcPr>
          <w:p w14:paraId="335A45D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14:paraId="335A45DC" w14:textId="77777777" w:rsidTr="0070371C">
        <w:trPr>
          <w:cantSplit/>
        </w:trPr>
        <w:tc>
          <w:tcPr>
            <w:tcW w:w="3296" w:type="dxa"/>
            <w:gridSpan w:val="2"/>
          </w:tcPr>
          <w:p w14:paraId="335A45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054" w:type="dxa"/>
          </w:tcPr>
          <w:p w14:paraId="335A45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14:paraId="335A45DF" w14:textId="77777777" w:rsidTr="0070371C">
        <w:trPr>
          <w:cantSplit/>
        </w:trPr>
        <w:tc>
          <w:tcPr>
            <w:tcW w:w="3296" w:type="dxa"/>
            <w:gridSpan w:val="2"/>
          </w:tcPr>
          <w:p w14:paraId="335A45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MANUAL PURGE FORM TRACK</w:t>
            </w:r>
          </w:p>
        </w:tc>
        <w:tc>
          <w:tcPr>
            <w:tcW w:w="6054" w:type="dxa"/>
          </w:tcPr>
          <w:p w14:paraId="335A45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are allowed to choose the type of data that is to be deleted and the number of days of data that should be retained. In addition, sites are allowed to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14:paraId="335A45E2" w14:textId="77777777" w:rsidTr="0070371C">
        <w:trPr>
          <w:cantSplit/>
        </w:trPr>
        <w:tc>
          <w:tcPr>
            <w:tcW w:w="3296" w:type="dxa"/>
            <w:gridSpan w:val="2"/>
          </w:tcPr>
          <w:p w14:paraId="335A45E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054" w:type="dxa"/>
          </w:tcPr>
          <w:p w14:paraId="335A45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14:paraId="335A45E5" w14:textId="77777777" w:rsidTr="0070371C">
        <w:trPr>
          <w:cantSplit/>
        </w:trPr>
        <w:tc>
          <w:tcPr>
            <w:tcW w:w="3296" w:type="dxa"/>
            <w:gridSpan w:val="2"/>
          </w:tcPr>
          <w:p w14:paraId="335A45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054" w:type="dxa"/>
          </w:tcPr>
          <w:p w14:paraId="335A45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14:paraId="335A45E8" w14:textId="77777777" w:rsidTr="0070371C">
        <w:trPr>
          <w:cantSplit/>
        </w:trPr>
        <w:tc>
          <w:tcPr>
            <w:tcW w:w="3296" w:type="dxa"/>
            <w:gridSpan w:val="2"/>
          </w:tcPr>
          <w:p w14:paraId="335A45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054" w:type="dxa"/>
          </w:tcPr>
          <w:p w14:paraId="335A45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14:paraId="335A45EB" w14:textId="77777777" w:rsidTr="0070371C">
        <w:trPr>
          <w:cantSplit/>
        </w:trPr>
        <w:tc>
          <w:tcPr>
            <w:tcW w:w="3296" w:type="dxa"/>
            <w:gridSpan w:val="2"/>
          </w:tcPr>
          <w:p w14:paraId="335A45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ERROR LIST</w:t>
            </w:r>
          </w:p>
        </w:tc>
        <w:tc>
          <w:tcPr>
            <w:tcW w:w="6054" w:type="dxa"/>
          </w:tcPr>
          <w:p w14:paraId="335A45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retrieved and the data validated. </w:t>
            </w:r>
          </w:p>
        </w:tc>
      </w:tr>
      <w:tr w:rsidR="0084277E" w:rsidRPr="0002501E" w14:paraId="335A45EE" w14:textId="77777777" w:rsidTr="0070371C">
        <w:trPr>
          <w:cantSplit/>
        </w:trPr>
        <w:tc>
          <w:tcPr>
            <w:tcW w:w="3296" w:type="dxa"/>
            <w:gridSpan w:val="2"/>
          </w:tcPr>
          <w:p w14:paraId="335A45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054" w:type="dxa"/>
          </w:tcPr>
          <w:p w14:paraId="335A45E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14:paraId="335A45F1" w14:textId="77777777" w:rsidTr="0070371C">
        <w:trPr>
          <w:cantSplit/>
        </w:trPr>
        <w:tc>
          <w:tcPr>
            <w:tcW w:w="3296" w:type="dxa"/>
            <w:gridSpan w:val="2"/>
          </w:tcPr>
          <w:p w14:paraId="335A45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054" w:type="dxa"/>
          </w:tcPr>
          <w:p w14:paraId="335A45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14:paraId="335A45F4" w14:textId="77777777" w:rsidTr="0070371C">
        <w:trPr>
          <w:cantSplit/>
        </w:trPr>
        <w:tc>
          <w:tcPr>
            <w:tcW w:w="3296" w:type="dxa"/>
            <w:gridSpan w:val="2"/>
          </w:tcPr>
          <w:p w14:paraId="335A45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PRINT SAMPLE ALL CLINICS</w:t>
            </w:r>
          </w:p>
        </w:tc>
        <w:tc>
          <w:tcPr>
            <w:tcW w:w="6054" w:type="dxa"/>
          </w:tcPr>
          <w:p w14:paraId="335A45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14:paraId="335A45F7" w14:textId="77777777" w:rsidTr="0070371C">
        <w:trPr>
          <w:cantSplit/>
        </w:trPr>
        <w:tc>
          <w:tcPr>
            <w:tcW w:w="3296" w:type="dxa"/>
            <w:gridSpan w:val="2"/>
          </w:tcPr>
          <w:p w14:paraId="335A45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054" w:type="dxa"/>
          </w:tcPr>
          <w:p w14:paraId="335A45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data, but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14:paraId="335A45FA" w14:textId="77777777" w:rsidTr="0070371C">
        <w:trPr>
          <w:cantSplit/>
        </w:trPr>
        <w:tc>
          <w:tcPr>
            <w:tcW w:w="3296" w:type="dxa"/>
            <w:gridSpan w:val="2"/>
          </w:tcPr>
          <w:p w14:paraId="335A45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054" w:type="dxa"/>
          </w:tcPr>
          <w:p w14:paraId="335A45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14:paraId="335A45FD" w14:textId="77777777" w:rsidTr="0070371C">
        <w:trPr>
          <w:cantSplit/>
        </w:trPr>
        <w:tc>
          <w:tcPr>
            <w:tcW w:w="3296" w:type="dxa"/>
            <w:gridSpan w:val="2"/>
          </w:tcPr>
          <w:p w14:paraId="335A45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054" w:type="dxa"/>
          </w:tcPr>
          <w:p w14:paraId="335A45F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14:paraId="335A4600" w14:textId="77777777" w:rsidTr="0070371C">
        <w:trPr>
          <w:cantSplit/>
        </w:trPr>
        <w:tc>
          <w:tcPr>
            <w:tcW w:w="3296" w:type="dxa"/>
            <w:gridSpan w:val="2"/>
          </w:tcPr>
          <w:p w14:paraId="335A45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054" w:type="dxa"/>
          </w:tcPr>
          <w:p w14:paraId="335A45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14:paraId="335A4603" w14:textId="77777777" w:rsidTr="0070371C">
        <w:trPr>
          <w:cantSplit/>
        </w:trPr>
        <w:tc>
          <w:tcPr>
            <w:tcW w:w="3296" w:type="dxa"/>
            <w:gridSpan w:val="2"/>
          </w:tcPr>
          <w:p w14:paraId="335A46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054" w:type="dxa"/>
          </w:tcPr>
          <w:p w14:paraId="335A46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14:paraId="335A4606" w14:textId="77777777" w:rsidTr="0070371C">
        <w:trPr>
          <w:cantSplit/>
        </w:trPr>
        <w:tc>
          <w:tcPr>
            <w:tcW w:w="3296" w:type="dxa"/>
            <w:gridSpan w:val="2"/>
          </w:tcPr>
          <w:p w14:paraId="335A46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054" w:type="dxa"/>
          </w:tcPr>
          <w:p w14:paraId="335A46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14:paraId="335A4609" w14:textId="77777777" w:rsidTr="0070371C">
        <w:trPr>
          <w:cantSplit/>
        </w:trPr>
        <w:tc>
          <w:tcPr>
            <w:tcW w:w="3296" w:type="dxa"/>
            <w:gridSpan w:val="2"/>
          </w:tcPr>
          <w:p w14:paraId="335A46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054" w:type="dxa"/>
          </w:tcPr>
          <w:p w14:paraId="335A4608" w14:textId="77777777"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166" w:name="p155_icd"/>
            <w:bookmarkEnd w:id="166"/>
            <w:r w:rsidRPr="00357028">
              <w:rPr>
                <w:rFonts w:ascii="Times New Roman" w:hAnsi="Times New Roman"/>
                <w:sz w:val="22"/>
                <w:szCs w:val="22"/>
              </w:rPr>
              <w:t>ICD</w:t>
            </w:r>
            <w:bookmarkStart w:id="167" w:name="p155"/>
            <w:bookmarkEnd w:id="167"/>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14:paraId="335A460C" w14:textId="77777777" w:rsidTr="0070371C">
        <w:trPr>
          <w:cantSplit/>
        </w:trPr>
        <w:tc>
          <w:tcPr>
            <w:tcW w:w="3296" w:type="dxa"/>
            <w:gridSpan w:val="2"/>
          </w:tcPr>
          <w:p w14:paraId="335A46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VALIDATE FORMS</w:t>
            </w:r>
          </w:p>
        </w:tc>
        <w:tc>
          <w:tcPr>
            <w:tcW w:w="6054" w:type="dxa"/>
          </w:tcPr>
          <w:p w14:paraId="335A46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14:paraId="335A460F" w14:textId="77777777" w:rsidTr="0070371C">
        <w:trPr>
          <w:cantSplit/>
        </w:trPr>
        <w:tc>
          <w:tcPr>
            <w:tcW w:w="3296" w:type="dxa"/>
            <w:gridSpan w:val="2"/>
          </w:tcPr>
          <w:p w14:paraId="335A46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054" w:type="dxa"/>
          </w:tcPr>
          <w:p w14:paraId="335A46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14:paraId="335A4612" w14:textId="77777777" w:rsidTr="0070371C">
        <w:trPr>
          <w:cantSplit/>
        </w:trPr>
        <w:tc>
          <w:tcPr>
            <w:tcW w:w="3296" w:type="dxa"/>
            <w:gridSpan w:val="2"/>
          </w:tcPr>
          <w:p w14:paraId="335A46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054" w:type="dxa"/>
          </w:tcPr>
          <w:p w14:paraId="335A46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14:paraId="335A4615" w14:textId="77777777" w:rsidTr="0070371C">
        <w:trPr>
          <w:cantSplit/>
        </w:trPr>
        <w:tc>
          <w:tcPr>
            <w:tcW w:w="3296" w:type="dxa"/>
            <w:gridSpan w:val="2"/>
          </w:tcPr>
          <w:p w14:paraId="335A46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 MCCR COORDINATOR</w:t>
            </w:r>
          </w:p>
        </w:tc>
        <w:tc>
          <w:tcPr>
            <w:tcW w:w="6054" w:type="dxa"/>
          </w:tcPr>
          <w:p w14:paraId="335A461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14:paraId="335A4618" w14:textId="77777777" w:rsidTr="0070371C">
        <w:trPr>
          <w:cantSplit/>
        </w:trPr>
        <w:tc>
          <w:tcPr>
            <w:tcW w:w="3296" w:type="dxa"/>
            <w:gridSpan w:val="2"/>
          </w:tcPr>
          <w:p w14:paraId="335A46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054" w:type="dxa"/>
          </w:tcPr>
          <w:p w14:paraId="335A4617" w14:textId="211BB2FC"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r w:rsidR="00FF29D3" w:rsidRPr="00FF29D3">
              <w:rPr>
                <w:rFonts w:ascii="Times New Roman" w:hAnsi="Times New Roman"/>
                <w:sz w:val="22"/>
                <w:szCs w:val="22"/>
              </w:rPr>
              <w:t>Security key IB PARAMETER EDIT required.</w:t>
            </w:r>
          </w:p>
        </w:tc>
      </w:tr>
      <w:tr w:rsidR="0084277E" w:rsidRPr="0002501E" w14:paraId="335A461B" w14:textId="77777777" w:rsidTr="0070371C">
        <w:trPr>
          <w:cantSplit/>
        </w:trPr>
        <w:tc>
          <w:tcPr>
            <w:tcW w:w="3296" w:type="dxa"/>
            <w:gridSpan w:val="2"/>
          </w:tcPr>
          <w:p w14:paraId="335A46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054" w:type="dxa"/>
          </w:tcPr>
          <w:p w14:paraId="335A46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Third Party Claim. </w:t>
            </w:r>
          </w:p>
        </w:tc>
      </w:tr>
      <w:tr w:rsidR="0084277E" w:rsidRPr="0002501E" w14:paraId="335A461E" w14:textId="77777777" w:rsidTr="0070371C">
        <w:trPr>
          <w:cantSplit/>
        </w:trPr>
        <w:tc>
          <w:tcPr>
            <w:tcW w:w="3296" w:type="dxa"/>
            <w:gridSpan w:val="2"/>
          </w:tcPr>
          <w:p w14:paraId="335A46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054" w:type="dxa"/>
          </w:tcPr>
          <w:p w14:paraId="335A46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14:paraId="335A4621" w14:textId="77777777" w:rsidTr="0070371C">
        <w:trPr>
          <w:cantSplit/>
        </w:trPr>
        <w:tc>
          <w:tcPr>
            <w:tcW w:w="3296" w:type="dxa"/>
            <w:gridSpan w:val="2"/>
          </w:tcPr>
          <w:p w14:paraId="335A46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054" w:type="dxa"/>
          </w:tcPr>
          <w:p w14:paraId="335A462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claims submission process. </w:t>
            </w:r>
          </w:p>
        </w:tc>
      </w:tr>
      <w:tr w:rsidR="0084277E" w:rsidRPr="0002501E" w14:paraId="335A4624" w14:textId="77777777" w:rsidTr="0070371C">
        <w:trPr>
          <w:cantSplit/>
        </w:trPr>
        <w:tc>
          <w:tcPr>
            <w:tcW w:w="3296" w:type="dxa"/>
            <w:gridSpan w:val="2"/>
          </w:tcPr>
          <w:p w14:paraId="335A46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054" w:type="dxa"/>
          </w:tcPr>
          <w:p w14:paraId="335A462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14:paraId="335A4627" w14:textId="77777777" w:rsidTr="0070371C">
        <w:trPr>
          <w:cantSplit/>
        </w:trPr>
        <w:tc>
          <w:tcPr>
            <w:tcW w:w="3296" w:type="dxa"/>
            <w:gridSpan w:val="2"/>
          </w:tcPr>
          <w:p w14:paraId="335A46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054" w:type="dxa"/>
          </w:tcPr>
          <w:p w14:paraId="335A46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14:paraId="335A462A" w14:textId="77777777" w:rsidTr="0070371C">
        <w:trPr>
          <w:cantSplit/>
        </w:trPr>
        <w:tc>
          <w:tcPr>
            <w:tcW w:w="3296" w:type="dxa"/>
            <w:gridSpan w:val="2"/>
          </w:tcPr>
          <w:p w14:paraId="335A46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054" w:type="dxa"/>
          </w:tcPr>
          <w:p w14:paraId="335A46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14:paraId="335A462D" w14:textId="77777777" w:rsidTr="0070371C">
        <w:trPr>
          <w:cantSplit/>
        </w:trPr>
        <w:tc>
          <w:tcPr>
            <w:tcW w:w="3296" w:type="dxa"/>
            <w:gridSpan w:val="2"/>
          </w:tcPr>
          <w:p w14:paraId="335A46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054" w:type="dxa"/>
          </w:tcPr>
          <w:p w14:paraId="335A46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particular month if that month's DM report data did not successfully transmit the first time. </w:t>
            </w:r>
          </w:p>
        </w:tc>
      </w:tr>
      <w:tr w:rsidR="0084277E" w:rsidRPr="0002501E" w14:paraId="335A4630" w14:textId="77777777" w:rsidTr="0070371C">
        <w:trPr>
          <w:cantSplit/>
        </w:trPr>
        <w:tc>
          <w:tcPr>
            <w:tcW w:w="3296" w:type="dxa"/>
            <w:gridSpan w:val="2"/>
          </w:tcPr>
          <w:p w14:paraId="335A46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VIEW/PRINT EXTRACTS</w:t>
            </w:r>
          </w:p>
        </w:tc>
        <w:tc>
          <w:tcPr>
            <w:tcW w:w="6054" w:type="dxa"/>
          </w:tcPr>
          <w:p w14:paraId="335A46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whether or not certain reports made it through the extraction process. </w:t>
            </w:r>
          </w:p>
        </w:tc>
      </w:tr>
      <w:tr w:rsidR="0084277E" w:rsidRPr="0002501E" w14:paraId="335A4633" w14:textId="77777777" w:rsidTr="0070371C">
        <w:trPr>
          <w:cantSplit/>
        </w:trPr>
        <w:tc>
          <w:tcPr>
            <w:tcW w:w="3296" w:type="dxa"/>
            <w:gridSpan w:val="2"/>
          </w:tcPr>
          <w:p w14:paraId="335A46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AR PROD REPORT</w:t>
            </w:r>
          </w:p>
        </w:tc>
        <w:tc>
          <w:tcPr>
            <w:tcW w:w="6054" w:type="dxa"/>
          </w:tcPr>
          <w:p w14:paraId="335A46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14:paraId="335A4636" w14:textId="77777777" w:rsidTr="0070371C">
        <w:trPr>
          <w:cantSplit/>
        </w:trPr>
        <w:tc>
          <w:tcPr>
            <w:tcW w:w="3296" w:type="dxa"/>
            <w:gridSpan w:val="2"/>
          </w:tcPr>
          <w:p w14:paraId="335A46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054" w:type="dxa"/>
          </w:tcPr>
          <w:p w14:paraId="335A46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14:paraId="335A4639" w14:textId="77777777" w:rsidTr="0070371C">
        <w:trPr>
          <w:cantSplit/>
        </w:trPr>
        <w:tc>
          <w:tcPr>
            <w:tcW w:w="3296" w:type="dxa"/>
            <w:gridSpan w:val="2"/>
          </w:tcPr>
          <w:p w14:paraId="335A46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054" w:type="dxa"/>
          </w:tcPr>
          <w:p w14:paraId="335A46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14:paraId="335A463C" w14:textId="77777777" w:rsidTr="0070371C">
        <w:trPr>
          <w:cantSplit/>
        </w:trPr>
        <w:tc>
          <w:tcPr>
            <w:tcW w:w="3296" w:type="dxa"/>
            <w:gridSpan w:val="2"/>
          </w:tcPr>
          <w:p w14:paraId="335A46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FOLLOW-UP FIRST PARTY</w:t>
            </w:r>
          </w:p>
        </w:tc>
        <w:tc>
          <w:tcPr>
            <w:tcW w:w="6054" w:type="dxa"/>
          </w:tcPr>
          <w:p w14:paraId="335A46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14:paraId="335A463F" w14:textId="77777777" w:rsidTr="0070371C">
        <w:trPr>
          <w:cantSplit/>
        </w:trPr>
        <w:tc>
          <w:tcPr>
            <w:tcW w:w="3296" w:type="dxa"/>
            <w:gridSpan w:val="2"/>
          </w:tcPr>
          <w:p w14:paraId="335A46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054" w:type="dxa"/>
          </w:tcPr>
          <w:p w14:paraId="335A46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14:paraId="335A4642" w14:textId="77777777" w:rsidTr="0070371C">
        <w:trPr>
          <w:cantSplit/>
        </w:trPr>
        <w:tc>
          <w:tcPr>
            <w:tcW w:w="3296" w:type="dxa"/>
            <w:gridSpan w:val="2"/>
          </w:tcPr>
          <w:p w14:paraId="335A46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054" w:type="dxa"/>
          </w:tcPr>
          <w:p w14:paraId="335A46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14:paraId="335A4645" w14:textId="77777777" w:rsidTr="0070371C">
        <w:trPr>
          <w:cantSplit/>
        </w:trPr>
        <w:tc>
          <w:tcPr>
            <w:tcW w:w="3296" w:type="dxa"/>
            <w:gridSpan w:val="2"/>
          </w:tcPr>
          <w:p w14:paraId="335A46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054" w:type="dxa"/>
          </w:tcPr>
          <w:p w14:paraId="335A46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receivables management function. </w:t>
            </w:r>
          </w:p>
        </w:tc>
      </w:tr>
      <w:tr w:rsidR="0084277E" w:rsidRPr="0002501E" w14:paraId="335A4648" w14:textId="77777777" w:rsidTr="0070371C">
        <w:trPr>
          <w:cantSplit/>
        </w:trPr>
        <w:tc>
          <w:tcPr>
            <w:tcW w:w="3296" w:type="dxa"/>
            <w:gridSpan w:val="2"/>
          </w:tcPr>
          <w:p w14:paraId="335A46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054" w:type="dxa"/>
          </w:tcPr>
          <w:p w14:paraId="335A46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Summary Report provides a summary of the balances of all outstanding Third Party receivables. </w:t>
            </w:r>
          </w:p>
        </w:tc>
      </w:tr>
      <w:tr w:rsidR="0084277E" w:rsidRPr="0002501E" w14:paraId="335A464B" w14:textId="77777777" w:rsidTr="0070371C">
        <w:trPr>
          <w:cantSplit/>
        </w:trPr>
        <w:tc>
          <w:tcPr>
            <w:tcW w:w="3296" w:type="dxa"/>
            <w:gridSpan w:val="2"/>
          </w:tcPr>
          <w:p w14:paraId="335A46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054" w:type="dxa"/>
          </w:tcPr>
          <w:p w14:paraId="335A46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Report provides information for sites to use to conduct follow-up activities for Third Party receivables. </w:t>
            </w:r>
          </w:p>
        </w:tc>
      </w:tr>
      <w:tr w:rsidR="0084277E" w:rsidRPr="0002501E" w14:paraId="335A464E" w14:textId="77777777" w:rsidTr="0070371C">
        <w:trPr>
          <w:cantSplit/>
        </w:trPr>
        <w:tc>
          <w:tcPr>
            <w:tcW w:w="3296" w:type="dxa"/>
            <w:gridSpan w:val="2"/>
          </w:tcPr>
          <w:p w14:paraId="335A46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054" w:type="dxa"/>
          </w:tcPr>
          <w:p w14:paraId="335A464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14:paraId="335A4651" w14:textId="77777777" w:rsidTr="0070371C">
        <w:trPr>
          <w:cantSplit/>
        </w:trPr>
        <w:tc>
          <w:tcPr>
            <w:tcW w:w="3296" w:type="dxa"/>
            <w:gridSpan w:val="2"/>
          </w:tcPr>
          <w:p w14:paraId="335A46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054" w:type="dxa"/>
          </w:tcPr>
          <w:p w14:paraId="335A46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14:paraId="335A4654" w14:textId="77777777" w:rsidTr="0070371C">
        <w:trPr>
          <w:cantSplit/>
        </w:trPr>
        <w:tc>
          <w:tcPr>
            <w:tcW w:w="3296" w:type="dxa"/>
            <w:gridSpan w:val="2"/>
          </w:tcPr>
          <w:p w14:paraId="335A46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054" w:type="dxa"/>
          </w:tcPr>
          <w:p w14:paraId="335A46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14:paraId="335A4657" w14:textId="77777777" w:rsidTr="0070371C">
        <w:trPr>
          <w:cantSplit/>
        </w:trPr>
        <w:tc>
          <w:tcPr>
            <w:tcW w:w="3296" w:type="dxa"/>
            <w:gridSpan w:val="2"/>
          </w:tcPr>
          <w:p w14:paraId="335A46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054" w:type="dxa"/>
          </w:tcPr>
          <w:p w14:paraId="335A46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14:paraId="335A465A" w14:textId="77777777" w:rsidTr="0070371C">
        <w:trPr>
          <w:cantSplit/>
        </w:trPr>
        <w:tc>
          <w:tcPr>
            <w:tcW w:w="3296" w:type="dxa"/>
            <w:gridSpan w:val="2"/>
          </w:tcPr>
          <w:p w14:paraId="335A46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OPT WORKLOAD</w:t>
            </w:r>
          </w:p>
        </w:tc>
        <w:tc>
          <w:tcPr>
            <w:tcW w:w="6054" w:type="dxa"/>
          </w:tcPr>
          <w:p w14:paraId="335A46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14:paraId="335A465D" w14:textId="77777777" w:rsidTr="0070371C">
        <w:trPr>
          <w:cantSplit/>
        </w:trPr>
        <w:tc>
          <w:tcPr>
            <w:tcW w:w="3296" w:type="dxa"/>
            <w:gridSpan w:val="2"/>
          </w:tcPr>
          <w:p w14:paraId="335A46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POL NOT VER</w:t>
            </w:r>
          </w:p>
        </w:tc>
        <w:tc>
          <w:tcPr>
            <w:tcW w:w="6054" w:type="dxa"/>
          </w:tcPr>
          <w:p w14:paraId="335A46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14:paraId="335A4660" w14:textId="77777777" w:rsidTr="0070371C">
        <w:trPr>
          <w:cantSplit/>
        </w:trPr>
        <w:tc>
          <w:tcPr>
            <w:tcW w:w="3296" w:type="dxa"/>
            <w:gridSpan w:val="2"/>
          </w:tcPr>
          <w:p w14:paraId="335A46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054" w:type="dxa"/>
          </w:tcPr>
          <w:p w14:paraId="335A46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14:paraId="335A4663" w14:textId="77777777" w:rsidTr="0070371C">
        <w:trPr>
          <w:cantSplit/>
        </w:trPr>
        <w:tc>
          <w:tcPr>
            <w:tcW w:w="3296" w:type="dxa"/>
            <w:gridSpan w:val="2"/>
          </w:tcPr>
          <w:p w14:paraId="335A46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054" w:type="dxa"/>
          </w:tcPr>
          <w:p w14:paraId="335A46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14:paraId="335A4666" w14:textId="77777777" w:rsidTr="0070371C">
        <w:trPr>
          <w:cantSplit/>
        </w:trPr>
        <w:tc>
          <w:tcPr>
            <w:tcW w:w="3296" w:type="dxa"/>
            <w:gridSpan w:val="2"/>
          </w:tcPr>
          <w:p w14:paraId="335A46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INTAKE UNV ELIG</w:t>
            </w:r>
          </w:p>
        </w:tc>
        <w:tc>
          <w:tcPr>
            <w:tcW w:w="6054" w:type="dxa"/>
          </w:tcPr>
          <w:p w14:paraId="335A46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14:paraId="335A4669" w14:textId="77777777" w:rsidTr="0070371C">
        <w:trPr>
          <w:cantSplit/>
        </w:trPr>
        <w:tc>
          <w:tcPr>
            <w:tcW w:w="3296" w:type="dxa"/>
            <w:gridSpan w:val="2"/>
          </w:tcPr>
          <w:p w14:paraId="335A46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054" w:type="dxa"/>
          </w:tcPr>
          <w:p w14:paraId="335A46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14:paraId="335A466C" w14:textId="77777777" w:rsidTr="0070371C">
        <w:trPr>
          <w:cantSplit/>
        </w:trPr>
        <w:tc>
          <w:tcPr>
            <w:tcW w:w="3296" w:type="dxa"/>
            <w:gridSpan w:val="2"/>
          </w:tcPr>
          <w:p w14:paraId="335A46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054" w:type="dxa"/>
          </w:tcPr>
          <w:p w14:paraId="335A46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14:paraId="335A466F" w14:textId="77777777" w:rsidTr="0070371C">
        <w:trPr>
          <w:cantSplit/>
        </w:trPr>
        <w:tc>
          <w:tcPr>
            <w:tcW w:w="3296" w:type="dxa"/>
            <w:gridSpan w:val="2"/>
          </w:tcPr>
          <w:p w14:paraId="335A46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054" w:type="dxa"/>
          </w:tcPr>
          <w:p w14:paraId="335A46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14:paraId="335A4672" w14:textId="77777777" w:rsidTr="0070371C">
        <w:trPr>
          <w:cantSplit/>
        </w:trPr>
        <w:tc>
          <w:tcPr>
            <w:tcW w:w="3296" w:type="dxa"/>
            <w:gridSpan w:val="2"/>
          </w:tcPr>
          <w:p w14:paraId="335A46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054" w:type="dxa"/>
          </w:tcPr>
          <w:p w14:paraId="335A46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14:paraId="335A4675" w14:textId="77777777" w:rsidTr="0070371C">
        <w:trPr>
          <w:cantSplit/>
        </w:trPr>
        <w:tc>
          <w:tcPr>
            <w:tcW w:w="3296" w:type="dxa"/>
            <w:gridSpan w:val="2"/>
          </w:tcPr>
          <w:p w14:paraId="335A46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054" w:type="dxa"/>
          </w:tcPr>
          <w:p w14:paraId="335A46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14:paraId="335A4678" w14:textId="77777777" w:rsidTr="0070371C">
        <w:trPr>
          <w:cantSplit/>
        </w:trPr>
        <w:tc>
          <w:tcPr>
            <w:tcW w:w="3296" w:type="dxa"/>
            <w:gridSpan w:val="2"/>
          </w:tcPr>
          <w:p w14:paraId="335A46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054" w:type="dxa"/>
          </w:tcPr>
          <w:p w14:paraId="335A46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14:paraId="335A467B" w14:textId="77777777" w:rsidTr="0070371C">
        <w:trPr>
          <w:cantSplit/>
        </w:trPr>
        <w:tc>
          <w:tcPr>
            <w:tcW w:w="3296" w:type="dxa"/>
            <w:gridSpan w:val="2"/>
          </w:tcPr>
          <w:p w14:paraId="335A46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054" w:type="dxa"/>
          </w:tcPr>
          <w:p w14:paraId="335A467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14:paraId="335A467E" w14:textId="77777777" w:rsidTr="0070371C">
        <w:trPr>
          <w:cantSplit/>
        </w:trPr>
        <w:tc>
          <w:tcPr>
            <w:tcW w:w="3296" w:type="dxa"/>
            <w:gridSpan w:val="2"/>
          </w:tcPr>
          <w:p w14:paraId="335A46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MAIN MENU</w:t>
            </w:r>
          </w:p>
        </w:tc>
        <w:tc>
          <w:tcPr>
            <w:tcW w:w="6054" w:type="dxa"/>
          </w:tcPr>
          <w:p w14:paraId="335A46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14:paraId="335A4681" w14:textId="77777777" w:rsidTr="0070371C">
        <w:trPr>
          <w:cantSplit/>
        </w:trPr>
        <w:tc>
          <w:tcPr>
            <w:tcW w:w="3296" w:type="dxa"/>
            <w:gridSpan w:val="2"/>
          </w:tcPr>
          <w:p w14:paraId="335A46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MISSING DATA LIST</w:t>
            </w:r>
          </w:p>
        </w:tc>
        <w:tc>
          <w:tcPr>
            <w:tcW w:w="6054" w:type="dxa"/>
          </w:tcPr>
          <w:p w14:paraId="335A46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14:paraId="335A4684" w14:textId="77777777" w:rsidTr="0070371C">
        <w:trPr>
          <w:cantSplit/>
        </w:trPr>
        <w:tc>
          <w:tcPr>
            <w:tcW w:w="3296" w:type="dxa"/>
            <w:gridSpan w:val="2"/>
          </w:tcPr>
          <w:p w14:paraId="335A46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054" w:type="dxa"/>
          </w:tcPr>
          <w:p w14:paraId="335A46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14:paraId="335A4687" w14:textId="77777777" w:rsidTr="0070371C">
        <w:trPr>
          <w:cantSplit/>
        </w:trPr>
        <w:tc>
          <w:tcPr>
            <w:tcW w:w="3296" w:type="dxa"/>
            <w:gridSpan w:val="2"/>
          </w:tcPr>
          <w:p w14:paraId="335A46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IBQL OUTPUTS</w:t>
            </w:r>
          </w:p>
        </w:tc>
        <w:tc>
          <w:tcPr>
            <w:tcW w:w="6054" w:type="dxa"/>
          </w:tcPr>
          <w:p w14:paraId="335A46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14:paraId="335A468A" w14:textId="77777777" w:rsidTr="0070371C">
        <w:trPr>
          <w:cantSplit/>
        </w:trPr>
        <w:tc>
          <w:tcPr>
            <w:tcW w:w="3296" w:type="dxa"/>
            <w:gridSpan w:val="2"/>
          </w:tcPr>
          <w:p w14:paraId="335A46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054" w:type="dxa"/>
          </w:tcPr>
          <w:p w14:paraId="335A46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14:paraId="335A468D" w14:textId="77777777" w:rsidTr="0070371C">
        <w:trPr>
          <w:cantSplit/>
        </w:trPr>
        <w:tc>
          <w:tcPr>
            <w:tcW w:w="3296" w:type="dxa"/>
            <w:gridSpan w:val="2"/>
          </w:tcPr>
          <w:p w14:paraId="335A468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054" w:type="dxa"/>
          </w:tcPr>
          <w:p w14:paraId="335A46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14:paraId="335A4690" w14:textId="77777777" w:rsidTr="0070371C">
        <w:trPr>
          <w:cantSplit/>
        </w:trPr>
        <w:tc>
          <w:tcPr>
            <w:tcW w:w="3296" w:type="dxa"/>
            <w:gridSpan w:val="2"/>
          </w:tcPr>
          <w:p w14:paraId="335A468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054" w:type="dxa"/>
          </w:tcPr>
          <w:p w14:paraId="335A46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14:paraId="335A4693" w14:textId="77777777" w:rsidTr="0070371C">
        <w:trPr>
          <w:cantSplit/>
        </w:trPr>
        <w:tc>
          <w:tcPr>
            <w:tcW w:w="3296" w:type="dxa"/>
            <w:gridSpan w:val="2"/>
          </w:tcPr>
          <w:p w14:paraId="335A46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054" w:type="dxa"/>
          </w:tcPr>
          <w:p w14:paraId="335A46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14:paraId="335A4696" w14:textId="77777777" w:rsidTr="0070371C">
        <w:trPr>
          <w:cantSplit/>
        </w:trPr>
        <w:tc>
          <w:tcPr>
            <w:tcW w:w="3296" w:type="dxa"/>
            <w:gridSpan w:val="2"/>
          </w:tcPr>
          <w:p w14:paraId="335A469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054" w:type="dxa"/>
          </w:tcPr>
          <w:p w14:paraId="335A46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14:paraId="335A4699" w14:textId="77777777" w:rsidTr="0070371C">
        <w:trPr>
          <w:cantSplit/>
        </w:trPr>
        <w:tc>
          <w:tcPr>
            <w:tcW w:w="3296" w:type="dxa"/>
            <w:gridSpan w:val="2"/>
          </w:tcPr>
          <w:p w14:paraId="335A469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054" w:type="dxa"/>
          </w:tcPr>
          <w:p w14:paraId="335A469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14:paraId="335A469C" w14:textId="77777777" w:rsidTr="0070371C">
        <w:trPr>
          <w:cantSplit/>
        </w:trPr>
        <w:tc>
          <w:tcPr>
            <w:tcW w:w="3296" w:type="dxa"/>
            <w:gridSpan w:val="2"/>
          </w:tcPr>
          <w:p w14:paraId="335A469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054" w:type="dxa"/>
          </w:tcPr>
          <w:p w14:paraId="335A46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14:paraId="335A469F" w14:textId="77777777" w:rsidTr="0070371C">
        <w:trPr>
          <w:cantSplit/>
        </w:trPr>
        <w:tc>
          <w:tcPr>
            <w:tcW w:w="3296" w:type="dxa"/>
            <w:gridSpan w:val="2"/>
          </w:tcPr>
          <w:p w14:paraId="335A46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APPEALS/DENIALS</w:t>
            </w:r>
          </w:p>
        </w:tc>
        <w:tc>
          <w:tcPr>
            <w:tcW w:w="6054" w:type="dxa"/>
          </w:tcPr>
          <w:p w14:paraId="335A46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14:paraId="335A46A2" w14:textId="77777777" w:rsidTr="0070371C">
        <w:trPr>
          <w:cantSplit/>
        </w:trPr>
        <w:tc>
          <w:tcPr>
            <w:tcW w:w="3296" w:type="dxa"/>
            <w:gridSpan w:val="2"/>
          </w:tcPr>
          <w:p w14:paraId="335A46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054" w:type="dxa"/>
          </w:tcPr>
          <w:p w14:paraId="335A46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14:paraId="335A46A5" w14:textId="77777777" w:rsidTr="0070371C">
        <w:trPr>
          <w:cantSplit/>
        </w:trPr>
        <w:tc>
          <w:tcPr>
            <w:tcW w:w="3296" w:type="dxa"/>
            <w:gridSpan w:val="2"/>
          </w:tcPr>
          <w:p w14:paraId="335A46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COMMUNICATIONS</w:t>
            </w:r>
          </w:p>
        </w:tc>
        <w:tc>
          <w:tcPr>
            <w:tcW w:w="6054" w:type="dxa"/>
          </w:tcPr>
          <w:p w14:paraId="335A46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claims tracking entry. </w:t>
            </w:r>
          </w:p>
        </w:tc>
      </w:tr>
      <w:tr w:rsidR="0084277E" w:rsidRPr="0002501E" w14:paraId="335A46A8" w14:textId="77777777" w:rsidTr="0070371C">
        <w:trPr>
          <w:cantSplit/>
        </w:trPr>
        <w:tc>
          <w:tcPr>
            <w:tcW w:w="3296" w:type="dxa"/>
            <w:gridSpan w:val="2"/>
          </w:tcPr>
          <w:p w14:paraId="335A46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054" w:type="dxa"/>
          </w:tcPr>
          <w:p w14:paraId="335A46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14:paraId="335A46AB" w14:textId="77777777" w:rsidTr="0070371C">
        <w:trPr>
          <w:cantSplit/>
        </w:trPr>
        <w:tc>
          <w:tcPr>
            <w:tcW w:w="3296" w:type="dxa"/>
            <w:gridSpan w:val="2"/>
          </w:tcPr>
          <w:p w14:paraId="335A46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054" w:type="dxa"/>
          </w:tcPr>
          <w:p w14:paraId="335A46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14:paraId="335A46AE" w14:textId="77777777" w:rsidTr="0070371C">
        <w:trPr>
          <w:cantSplit/>
        </w:trPr>
        <w:tc>
          <w:tcPr>
            <w:tcW w:w="3296" w:type="dxa"/>
            <w:gridSpan w:val="2"/>
          </w:tcPr>
          <w:p w14:paraId="335A46A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EDIT IR REVIEWS TO DO</w:t>
            </w:r>
          </w:p>
        </w:tc>
        <w:tc>
          <w:tcPr>
            <w:tcW w:w="6054" w:type="dxa"/>
          </w:tcPr>
          <w:p w14:paraId="335A46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14:paraId="335A46B1" w14:textId="77777777" w:rsidTr="0070371C">
        <w:trPr>
          <w:cantSplit/>
        </w:trPr>
        <w:tc>
          <w:tcPr>
            <w:tcW w:w="3296" w:type="dxa"/>
            <w:gridSpan w:val="2"/>
          </w:tcPr>
          <w:p w14:paraId="335A46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054" w:type="dxa"/>
          </w:tcPr>
          <w:p w14:paraId="335A46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B4" w14:textId="77777777" w:rsidTr="0070371C">
        <w:trPr>
          <w:cantSplit/>
        </w:trPr>
        <w:tc>
          <w:tcPr>
            <w:tcW w:w="3296" w:type="dxa"/>
            <w:gridSpan w:val="2"/>
          </w:tcPr>
          <w:p w14:paraId="335A46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054" w:type="dxa"/>
          </w:tcPr>
          <w:p w14:paraId="335A46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14:paraId="335A46B7" w14:textId="77777777" w:rsidTr="0070371C">
        <w:trPr>
          <w:cantSplit/>
        </w:trPr>
        <w:tc>
          <w:tcPr>
            <w:tcW w:w="3296" w:type="dxa"/>
            <w:gridSpan w:val="2"/>
          </w:tcPr>
          <w:p w14:paraId="335A46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054" w:type="dxa"/>
          </w:tcPr>
          <w:p w14:paraId="335A46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14:paraId="335A46BA" w14:textId="77777777" w:rsidTr="0070371C">
        <w:trPr>
          <w:cantSplit/>
        </w:trPr>
        <w:tc>
          <w:tcPr>
            <w:tcW w:w="3296" w:type="dxa"/>
            <w:gridSpan w:val="2"/>
          </w:tcPr>
          <w:p w14:paraId="335A46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054" w:type="dxa"/>
          </w:tcPr>
          <w:p w14:paraId="335A46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14:paraId="335A46BD" w14:textId="77777777" w:rsidTr="0070371C">
        <w:trPr>
          <w:cantSplit/>
        </w:trPr>
        <w:tc>
          <w:tcPr>
            <w:tcW w:w="3296" w:type="dxa"/>
            <w:gridSpan w:val="2"/>
          </w:tcPr>
          <w:p w14:paraId="335A46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ENTRY</w:t>
            </w:r>
          </w:p>
        </w:tc>
        <w:tc>
          <w:tcPr>
            <w:tcW w:w="6054" w:type="dxa"/>
          </w:tcPr>
          <w:p w14:paraId="335A46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C0" w14:textId="77777777" w:rsidTr="0070371C">
        <w:trPr>
          <w:cantSplit/>
        </w:trPr>
        <w:tc>
          <w:tcPr>
            <w:tcW w:w="3296" w:type="dxa"/>
            <w:gridSpan w:val="2"/>
          </w:tcPr>
          <w:p w14:paraId="335A46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054" w:type="dxa"/>
          </w:tcPr>
          <w:p w14:paraId="335A46BF" w14:textId="1C48E075"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r w:rsidR="0070371C" w:rsidRPr="0070371C">
              <w:rPr>
                <w:rFonts w:ascii="Times New Roman" w:hAnsi="Times New Roman"/>
                <w:sz w:val="22"/>
                <w:szCs w:val="22"/>
              </w:rPr>
              <w:t>Security key IB PARAMETER EDIT required.</w:t>
            </w:r>
          </w:p>
        </w:tc>
      </w:tr>
      <w:tr w:rsidR="0084277E" w:rsidRPr="0002501E" w14:paraId="335A46C3" w14:textId="77777777" w:rsidTr="0070371C">
        <w:trPr>
          <w:cantSplit/>
        </w:trPr>
        <w:tc>
          <w:tcPr>
            <w:tcW w:w="3296" w:type="dxa"/>
            <w:gridSpan w:val="2"/>
          </w:tcPr>
          <w:p w14:paraId="335A46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ENTERED NOT REVIEWED</w:t>
            </w:r>
          </w:p>
        </w:tc>
        <w:tc>
          <w:tcPr>
            <w:tcW w:w="6054" w:type="dxa"/>
          </w:tcPr>
          <w:p w14:paraId="335A46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report will allow the MCCF staff to identify encounters that have been: 1. </w:t>
            </w:r>
            <w:r w:rsidR="009F4138">
              <w:rPr>
                <w:rFonts w:ascii="Times New Roman" w:hAnsi="Times New Roman"/>
                <w:sz w:val="22"/>
                <w:szCs w:val="22"/>
              </w:rPr>
              <w:t xml:space="preserve"> </w:t>
            </w:r>
            <w:r w:rsidRPr="00357028">
              <w:rPr>
                <w:rFonts w:ascii="Times New Roman" w:hAnsi="Times New Roman"/>
                <w:sz w:val="22"/>
                <w:szCs w:val="22"/>
              </w:rPr>
              <w:t>Reviewed by the coders and are ready to bill (indicated by a n</w:t>
            </w:r>
            <w:r w:rsidR="009355A7" w:rsidRPr="00357028">
              <w:rPr>
                <w:rFonts w:ascii="Times New Roman" w:hAnsi="Times New Roman"/>
                <w:sz w:val="22"/>
                <w:szCs w:val="22"/>
              </w:rPr>
              <w:t>on-blank findings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14:paraId="335A46C6" w14:textId="77777777" w:rsidTr="0070371C">
        <w:trPr>
          <w:cantSplit/>
        </w:trPr>
        <w:tc>
          <w:tcPr>
            <w:tcW w:w="3296" w:type="dxa"/>
            <w:gridSpan w:val="2"/>
          </w:tcPr>
          <w:p w14:paraId="335A46C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054" w:type="dxa"/>
          </w:tcPr>
          <w:p w14:paraId="335A46C5"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14:paraId="335A46C9" w14:textId="77777777" w:rsidTr="0070371C">
        <w:trPr>
          <w:cantSplit/>
        </w:trPr>
        <w:tc>
          <w:tcPr>
            <w:tcW w:w="3296" w:type="dxa"/>
            <w:gridSpan w:val="2"/>
          </w:tcPr>
          <w:p w14:paraId="335A46C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lastRenderedPageBreak/>
              <w:t>IBT 278 DISPOSITION REPORT</w:t>
            </w:r>
          </w:p>
        </w:tc>
        <w:tc>
          <w:tcPr>
            <w:tcW w:w="6054" w:type="dxa"/>
          </w:tcPr>
          <w:p w14:paraId="335A46C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14:paraId="335A46CC" w14:textId="77777777" w:rsidTr="0070371C">
        <w:trPr>
          <w:cantSplit/>
        </w:trPr>
        <w:tc>
          <w:tcPr>
            <w:tcW w:w="3296" w:type="dxa"/>
            <w:gridSpan w:val="2"/>
          </w:tcPr>
          <w:p w14:paraId="335A46CA"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054" w:type="dxa"/>
          </w:tcPr>
          <w:p w14:paraId="335A46CB"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Statistical Report.</w:t>
            </w:r>
          </w:p>
        </w:tc>
      </w:tr>
      <w:tr w:rsidR="00DB33BD" w:rsidRPr="0002501E" w14:paraId="335A46CF" w14:textId="77777777" w:rsidTr="0070371C">
        <w:trPr>
          <w:cantSplit/>
        </w:trPr>
        <w:tc>
          <w:tcPr>
            <w:tcW w:w="3296" w:type="dxa"/>
            <w:gridSpan w:val="2"/>
          </w:tcPr>
          <w:p w14:paraId="335A46CD"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054" w:type="dxa"/>
          </w:tcPr>
          <w:p w14:paraId="335A46CE"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should not be placed on any menu or run by any user, it is designed to be scheduled in TaskMan to be executed once a day during off-peak hours. This option is a nightly task that gathers data for Healthcare Services Review worklist and stores it in HCS REVIEW TRANSMISSION file.</w:t>
            </w:r>
          </w:p>
        </w:tc>
      </w:tr>
      <w:tr w:rsidR="00DB33BD" w:rsidRPr="0002501E" w14:paraId="335A46D2" w14:textId="77777777" w:rsidTr="0070371C">
        <w:trPr>
          <w:cantSplit/>
        </w:trPr>
        <w:tc>
          <w:tcPr>
            <w:tcW w:w="3296" w:type="dxa"/>
            <w:gridSpan w:val="2"/>
          </w:tcPr>
          <w:p w14:paraId="335A46D0"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054" w:type="dxa"/>
          </w:tcPr>
          <w:p w14:paraId="335A46D1"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14:paraId="335A46D5" w14:textId="77777777" w:rsidTr="0070371C">
        <w:trPr>
          <w:cantSplit/>
        </w:trPr>
        <w:tc>
          <w:tcPr>
            <w:tcW w:w="3296" w:type="dxa"/>
            <w:gridSpan w:val="2"/>
          </w:tcPr>
          <w:p w14:paraId="335A46D3"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054" w:type="dxa"/>
          </w:tcPr>
          <w:p w14:paraId="335A46D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14:paraId="335A46D8" w14:textId="77777777" w:rsidTr="0070371C">
        <w:trPr>
          <w:cantSplit/>
        </w:trPr>
        <w:tc>
          <w:tcPr>
            <w:tcW w:w="3296" w:type="dxa"/>
            <w:gridSpan w:val="2"/>
          </w:tcPr>
          <w:p w14:paraId="335A46D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054" w:type="dxa"/>
          </w:tcPr>
          <w:p w14:paraId="335A46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14:paraId="335A46DB" w14:textId="77777777" w:rsidTr="0070371C">
        <w:trPr>
          <w:cantSplit/>
        </w:trPr>
        <w:tc>
          <w:tcPr>
            <w:tcW w:w="3296" w:type="dxa"/>
            <w:gridSpan w:val="2"/>
          </w:tcPr>
          <w:p w14:paraId="335A46D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6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6DE" w14:textId="77777777" w:rsidTr="0070371C">
        <w:trPr>
          <w:cantSplit/>
        </w:trPr>
        <w:tc>
          <w:tcPr>
            <w:tcW w:w="3296" w:type="dxa"/>
            <w:gridSpan w:val="2"/>
          </w:tcPr>
          <w:p w14:paraId="335A46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6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6E1" w14:textId="77777777" w:rsidTr="0070371C">
        <w:trPr>
          <w:cantSplit/>
        </w:trPr>
        <w:tc>
          <w:tcPr>
            <w:tcW w:w="3296" w:type="dxa"/>
            <w:gridSpan w:val="2"/>
          </w:tcPr>
          <w:p w14:paraId="335A46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OUTPUT BILLING SHEET</w:t>
            </w:r>
          </w:p>
        </w:tc>
        <w:tc>
          <w:tcPr>
            <w:tcW w:w="6054" w:type="dxa"/>
          </w:tcPr>
          <w:p w14:paraId="335A46E0" w14:textId="77777777"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14:paraId="335A46E4" w14:textId="77777777" w:rsidTr="0070371C">
        <w:trPr>
          <w:cantSplit/>
        </w:trPr>
        <w:tc>
          <w:tcPr>
            <w:tcW w:w="3296" w:type="dxa"/>
            <w:gridSpan w:val="2"/>
          </w:tcPr>
          <w:p w14:paraId="335A46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054" w:type="dxa"/>
          </w:tcPr>
          <w:p w14:paraId="335A46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14:paraId="335A46E7" w14:textId="77777777" w:rsidTr="0070371C">
        <w:trPr>
          <w:cantSplit/>
        </w:trPr>
        <w:tc>
          <w:tcPr>
            <w:tcW w:w="3296" w:type="dxa"/>
            <w:gridSpan w:val="2"/>
          </w:tcPr>
          <w:p w14:paraId="335A46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054" w:type="dxa"/>
          </w:tcPr>
          <w:p w14:paraId="335A46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14:paraId="335A46EA" w14:textId="77777777" w:rsidTr="0070371C">
        <w:trPr>
          <w:cantSplit/>
        </w:trPr>
        <w:tc>
          <w:tcPr>
            <w:tcW w:w="3296" w:type="dxa"/>
            <w:gridSpan w:val="2"/>
          </w:tcPr>
          <w:p w14:paraId="335A46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054" w:type="dxa"/>
          </w:tcPr>
          <w:p w14:paraId="335A46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addition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14:paraId="335A46ED" w14:textId="77777777" w:rsidTr="0070371C">
        <w:trPr>
          <w:cantSplit/>
        </w:trPr>
        <w:tc>
          <w:tcPr>
            <w:tcW w:w="3296" w:type="dxa"/>
            <w:gridSpan w:val="2"/>
          </w:tcPr>
          <w:p w14:paraId="335A46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MCCR/UR SUMMARY</w:t>
            </w:r>
          </w:p>
        </w:tc>
        <w:tc>
          <w:tcPr>
            <w:tcW w:w="6054" w:type="dxa"/>
          </w:tcPr>
          <w:p w14:paraId="335A46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14:paraId="335A46F0" w14:textId="77777777" w:rsidTr="0070371C">
        <w:trPr>
          <w:cantSplit/>
        </w:trPr>
        <w:tc>
          <w:tcPr>
            <w:tcW w:w="3296" w:type="dxa"/>
            <w:gridSpan w:val="2"/>
          </w:tcPr>
          <w:p w14:paraId="335A46E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054" w:type="dxa"/>
          </w:tcPr>
          <w:p w14:paraId="335A46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14:paraId="335A46F3" w14:textId="77777777" w:rsidTr="0070371C">
        <w:trPr>
          <w:cantSplit/>
        </w:trPr>
        <w:tc>
          <w:tcPr>
            <w:tcW w:w="3296" w:type="dxa"/>
            <w:gridSpan w:val="2"/>
          </w:tcPr>
          <w:p w14:paraId="335A46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054" w:type="dxa"/>
          </w:tcPr>
          <w:p w14:paraId="335A46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14:paraId="335A46F6" w14:textId="77777777" w:rsidTr="0070371C">
        <w:trPr>
          <w:cantSplit/>
        </w:trPr>
        <w:tc>
          <w:tcPr>
            <w:tcW w:w="3296" w:type="dxa"/>
            <w:gridSpan w:val="2"/>
          </w:tcPr>
          <w:p w14:paraId="335A46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054" w:type="dxa"/>
          </w:tcPr>
          <w:p w14:paraId="335A46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14:paraId="335A46F9" w14:textId="77777777" w:rsidTr="0070371C">
        <w:trPr>
          <w:cantSplit/>
        </w:trPr>
        <w:tc>
          <w:tcPr>
            <w:tcW w:w="3296" w:type="dxa"/>
            <w:gridSpan w:val="2"/>
          </w:tcPr>
          <w:p w14:paraId="335A46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REVIEW WORKSHEET</w:t>
            </w:r>
          </w:p>
        </w:tc>
        <w:tc>
          <w:tcPr>
            <w:tcW w:w="6054" w:type="dxa"/>
          </w:tcPr>
          <w:p w14:paraId="335A46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14:paraId="335A46FC" w14:textId="77777777" w:rsidTr="0070371C">
        <w:trPr>
          <w:cantSplit/>
        </w:trPr>
        <w:tc>
          <w:tcPr>
            <w:tcW w:w="3296" w:type="dxa"/>
            <w:gridSpan w:val="2"/>
          </w:tcPr>
          <w:p w14:paraId="335A46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OUTPUT SCHED ADM W/INS</w:t>
            </w:r>
          </w:p>
        </w:tc>
        <w:tc>
          <w:tcPr>
            <w:tcW w:w="6054" w:type="dxa"/>
          </w:tcPr>
          <w:p w14:paraId="335A46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14:paraId="335A46FF" w14:textId="77777777" w:rsidTr="0070371C">
        <w:trPr>
          <w:cantSplit/>
        </w:trPr>
        <w:tc>
          <w:tcPr>
            <w:tcW w:w="3296" w:type="dxa"/>
            <w:gridSpan w:val="2"/>
          </w:tcPr>
          <w:p w14:paraId="335A46F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054" w:type="dxa"/>
          </w:tcPr>
          <w:p w14:paraId="335A46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14:paraId="335A4702" w14:textId="77777777" w:rsidTr="0070371C">
        <w:trPr>
          <w:cantSplit/>
        </w:trPr>
        <w:tc>
          <w:tcPr>
            <w:tcW w:w="3296" w:type="dxa"/>
            <w:gridSpan w:val="2"/>
          </w:tcPr>
          <w:p w14:paraId="335A47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054" w:type="dxa"/>
          </w:tcPr>
          <w:p w14:paraId="335A47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14:paraId="335A4705" w14:textId="77777777" w:rsidTr="0070371C">
        <w:trPr>
          <w:cantSplit/>
        </w:trPr>
        <w:tc>
          <w:tcPr>
            <w:tcW w:w="3296" w:type="dxa"/>
            <w:gridSpan w:val="2"/>
          </w:tcPr>
          <w:p w14:paraId="335A47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054" w:type="dxa"/>
          </w:tcPr>
          <w:p w14:paraId="335A47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claim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14:paraId="335A4708" w14:textId="77777777" w:rsidTr="0070371C">
        <w:trPr>
          <w:cantSplit/>
        </w:trPr>
        <w:tc>
          <w:tcPr>
            <w:tcW w:w="3296" w:type="dxa"/>
            <w:gridSpan w:val="2"/>
          </w:tcPr>
          <w:p w14:paraId="335A47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subsequent to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0B" w14:textId="77777777" w:rsidTr="0070371C">
        <w:trPr>
          <w:cantSplit/>
        </w:trPr>
        <w:tc>
          <w:tcPr>
            <w:tcW w:w="3296" w:type="dxa"/>
            <w:gridSpan w:val="2"/>
          </w:tcPr>
          <w:p w14:paraId="335A47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0E" w14:textId="77777777" w:rsidTr="0070371C">
        <w:trPr>
          <w:cantSplit/>
        </w:trPr>
        <w:tc>
          <w:tcPr>
            <w:tcW w:w="3296" w:type="dxa"/>
            <w:gridSpan w:val="2"/>
          </w:tcPr>
          <w:p w14:paraId="335A47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11" w14:textId="77777777" w:rsidTr="0070371C">
        <w:trPr>
          <w:cantSplit/>
        </w:trPr>
        <w:tc>
          <w:tcPr>
            <w:tcW w:w="3296" w:type="dxa"/>
            <w:gridSpan w:val="2"/>
          </w:tcPr>
          <w:p w14:paraId="335A47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SUP MANUALLY QUE ENCTRS</w:t>
            </w:r>
          </w:p>
        </w:tc>
        <w:tc>
          <w:tcPr>
            <w:tcW w:w="6054" w:type="dxa"/>
          </w:tcPr>
          <w:p w14:paraId="335A47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14:paraId="335A4714" w14:textId="77777777" w:rsidTr="0070371C">
        <w:trPr>
          <w:cantSplit/>
        </w:trPr>
        <w:tc>
          <w:tcPr>
            <w:tcW w:w="3296" w:type="dxa"/>
            <w:gridSpan w:val="2"/>
          </w:tcPr>
          <w:p w14:paraId="335A47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054" w:type="dxa"/>
          </w:tcPr>
          <w:p w14:paraId="335A47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70371C" w14:paraId="1E3071A8" w14:textId="77777777" w:rsidTr="0070371C">
        <w:trPr>
          <w:cantSplit/>
        </w:trPr>
        <w:tc>
          <w:tcPr>
            <w:tcW w:w="3285" w:type="dxa"/>
            <w:tcBorders>
              <w:top w:val="single" w:sz="4" w:space="0" w:color="auto"/>
              <w:left w:val="single" w:sz="4" w:space="0" w:color="auto"/>
              <w:bottom w:val="single" w:sz="4" w:space="0" w:color="auto"/>
              <w:right w:val="single" w:sz="4" w:space="0" w:color="auto"/>
            </w:tcBorders>
            <w:hideMark/>
          </w:tcPr>
          <w:p w14:paraId="5F44DDBD" w14:textId="77777777" w:rsidR="0070371C" w:rsidRDefault="0070371C">
            <w:pPr>
              <w:spacing w:after="240"/>
              <w:rPr>
                <w:rFonts w:ascii="Times New Roman" w:hAnsi="Times New Roman"/>
                <w:sz w:val="22"/>
                <w:szCs w:val="22"/>
              </w:rPr>
            </w:pPr>
            <w:r>
              <w:rPr>
                <w:rFonts w:ascii="Times New Roman" w:hAnsi="Times New Roman"/>
                <w:sz w:val="22"/>
                <w:szCs w:val="22"/>
              </w:rPr>
              <w:t>IBT SUP MANUALLY QUE PRSTHTCS</w:t>
            </w:r>
          </w:p>
        </w:tc>
        <w:tc>
          <w:tcPr>
            <w:tcW w:w="6065" w:type="dxa"/>
            <w:gridSpan w:val="2"/>
            <w:tcBorders>
              <w:top w:val="single" w:sz="4" w:space="0" w:color="auto"/>
              <w:left w:val="single" w:sz="4" w:space="0" w:color="auto"/>
              <w:bottom w:val="single" w:sz="4" w:space="0" w:color="auto"/>
              <w:right w:val="single" w:sz="4" w:space="0" w:color="auto"/>
            </w:tcBorders>
            <w:hideMark/>
          </w:tcPr>
          <w:p w14:paraId="6FFB7E7D" w14:textId="77777777" w:rsidR="0070371C" w:rsidRDefault="0070371C">
            <w:pPr>
              <w:spacing w:after="240"/>
              <w:rPr>
                <w:rFonts w:ascii="Times New Roman" w:hAnsi="Times New Roman"/>
                <w:sz w:val="22"/>
                <w:szCs w:val="22"/>
              </w:rPr>
            </w:pPr>
            <w:r>
              <w:rPr>
                <w:rFonts w:ascii="Times New Roman" w:hAnsi="Times New Roman"/>
                <w:sz w:val="22"/>
                <w:szCs w:val="22"/>
              </w:rPr>
              <w:t>This option allows the user to select a date range of prosthetics encounters and tries to add them to the Claims  tracking module.  The option will automatically queue off a task to add prosthetics  and when complete send the requesting user a mail message.</w:t>
            </w:r>
          </w:p>
        </w:tc>
      </w:tr>
      <w:tr w:rsidR="0084277E" w:rsidRPr="0002501E" w14:paraId="335A4717" w14:textId="77777777" w:rsidTr="0070371C">
        <w:trPr>
          <w:cantSplit/>
        </w:trPr>
        <w:tc>
          <w:tcPr>
            <w:tcW w:w="3296" w:type="dxa"/>
            <w:gridSpan w:val="2"/>
          </w:tcPr>
          <w:p w14:paraId="335A471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054" w:type="dxa"/>
          </w:tcPr>
          <w:p w14:paraId="335A47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14:paraId="335A471A" w14:textId="77777777" w:rsidTr="0070371C">
        <w:trPr>
          <w:cantSplit/>
        </w:trPr>
        <w:tc>
          <w:tcPr>
            <w:tcW w:w="3296" w:type="dxa"/>
            <w:gridSpan w:val="2"/>
          </w:tcPr>
          <w:p w14:paraId="335A47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1D" w14:textId="77777777" w:rsidTr="0070371C">
        <w:trPr>
          <w:cantSplit/>
        </w:trPr>
        <w:tc>
          <w:tcPr>
            <w:tcW w:w="3296" w:type="dxa"/>
            <w:gridSpan w:val="2"/>
          </w:tcPr>
          <w:p w14:paraId="335A47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UNREVIEWED CODING REPORT</w:t>
            </w:r>
          </w:p>
        </w:tc>
        <w:tc>
          <w:tcPr>
            <w:tcW w:w="6054" w:type="dxa"/>
          </w:tcPr>
          <w:p w14:paraId="335A47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14:paraId="335A4720" w14:textId="77777777" w:rsidTr="0070371C">
        <w:trPr>
          <w:cantSplit/>
        </w:trPr>
        <w:tc>
          <w:tcPr>
            <w:tcW w:w="3296" w:type="dxa"/>
            <w:gridSpan w:val="2"/>
          </w:tcPr>
          <w:p w14:paraId="335A47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054" w:type="dxa"/>
          </w:tcPr>
          <w:p w14:paraId="335A47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From this menu the claims tracking module can be edited, UR Reviews can be entered, Insurance Reviews can be entered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14:paraId="335A4723" w14:textId="77777777" w:rsidTr="0070371C">
        <w:trPr>
          <w:cantSplit/>
        </w:trPr>
        <w:tc>
          <w:tcPr>
            <w:tcW w:w="3296" w:type="dxa"/>
            <w:gridSpan w:val="2"/>
          </w:tcPr>
          <w:p w14:paraId="335A472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054" w:type="dxa"/>
          </w:tcPr>
          <w:p w14:paraId="335A47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claims tracking update option. </w:t>
            </w:r>
          </w:p>
        </w:tc>
      </w:tr>
      <w:tr w:rsidR="0084277E" w:rsidRPr="0002501E" w14:paraId="335A4726" w14:textId="77777777" w:rsidTr="0070371C">
        <w:trPr>
          <w:cantSplit/>
        </w:trPr>
        <w:tc>
          <w:tcPr>
            <w:tcW w:w="3296" w:type="dxa"/>
            <w:gridSpan w:val="2"/>
          </w:tcPr>
          <w:p w14:paraId="335A472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054" w:type="dxa"/>
          </w:tcPr>
          <w:p w14:paraId="335A47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entered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14:paraId="335A4729" w14:textId="77777777" w:rsidTr="0070371C">
        <w:trPr>
          <w:cantSplit/>
        </w:trPr>
        <w:tc>
          <w:tcPr>
            <w:tcW w:w="3296" w:type="dxa"/>
            <w:gridSpan w:val="2"/>
          </w:tcPr>
          <w:p w14:paraId="335A47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USER MENU (IR)</w:t>
            </w:r>
          </w:p>
        </w:tc>
        <w:tc>
          <w:tcPr>
            <w:tcW w:w="6054" w:type="dxa"/>
          </w:tcPr>
          <w:p w14:paraId="335A47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MCCR/UR Reviews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Insurance Reviews can be entered and reports printed. Supervisory functions will be available to those who hold the supervisory keys. </w:t>
            </w:r>
          </w:p>
        </w:tc>
      </w:tr>
      <w:tr w:rsidR="0084277E" w:rsidRPr="0002501E" w14:paraId="335A472C" w14:textId="77777777" w:rsidTr="0070371C">
        <w:trPr>
          <w:cantSplit/>
        </w:trPr>
        <w:tc>
          <w:tcPr>
            <w:tcW w:w="3296" w:type="dxa"/>
            <w:gridSpan w:val="2"/>
          </w:tcPr>
          <w:p w14:paraId="335A47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2F" w14:textId="77777777" w:rsidTr="0070371C">
        <w:trPr>
          <w:cantSplit/>
        </w:trPr>
        <w:tc>
          <w:tcPr>
            <w:tcW w:w="3296" w:type="dxa"/>
            <w:gridSpan w:val="2"/>
          </w:tcPr>
          <w:p w14:paraId="335A47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32" w14:textId="77777777" w:rsidTr="0070371C">
        <w:trPr>
          <w:cantSplit/>
        </w:trPr>
        <w:tc>
          <w:tcPr>
            <w:tcW w:w="3296" w:type="dxa"/>
            <w:gridSpan w:val="2"/>
          </w:tcPr>
          <w:p w14:paraId="335A47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35" w14:textId="77777777" w:rsidTr="0070371C">
        <w:trPr>
          <w:cantSplit/>
        </w:trPr>
        <w:tc>
          <w:tcPr>
            <w:tcW w:w="3296" w:type="dxa"/>
            <w:gridSpan w:val="2"/>
          </w:tcPr>
          <w:p w14:paraId="335A47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 The months subsequent to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14:paraId="335A4738" w14:textId="77777777" w:rsidTr="0070371C">
        <w:trPr>
          <w:cantSplit/>
        </w:trPr>
        <w:tc>
          <w:tcPr>
            <w:tcW w:w="3296" w:type="dxa"/>
            <w:gridSpan w:val="2"/>
          </w:tcPr>
          <w:p w14:paraId="335A47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RE-GEN UNBILLED REPORT</w:t>
            </w:r>
          </w:p>
        </w:tc>
        <w:tc>
          <w:tcPr>
            <w:tcW w:w="6054" w:type="dxa"/>
          </w:tcPr>
          <w:p w14:paraId="335A47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3B" w14:textId="77777777" w:rsidTr="0070371C">
        <w:trPr>
          <w:cantSplit/>
        </w:trPr>
        <w:tc>
          <w:tcPr>
            <w:tcW w:w="3296" w:type="dxa"/>
            <w:gridSpan w:val="2"/>
          </w:tcPr>
          <w:p w14:paraId="335A47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3E" w14:textId="77777777" w:rsidTr="0070371C">
        <w:trPr>
          <w:cantSplit/>
        </w:trPr>
        <w:tc>
          <w:tcPr>
            <w:tcW w:w="3296" w:type="dxa"/>
            <w:gridSpan w:val="2"/>
          </w:tcPr>
          <w:p w14:paraId="335A47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41" w14:textId="77777777" w:rsidTr="0070371C">
        <w:trPr>
          <w:cantSplit/>
        </w:trPr>
        <w:tc>
          <w:tcPr>
            <w:tcW w:w="3296" w:type="dxa"/>
            <w:gridSpan w:val="2"/>
          </w:tcPr>
          <w:p w14:paraId="335A47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392396">
              <w:rPr>
                <w:rFonts w:ascii="Times New Roman" w:hAnsi="Times New Roman"/>
                <w:sz w:val="22"/>
                <w:szCs w:val="22"/>
              </w:rPr>
              <w:t xml:space="preserve"> </w:t>
            </w:r>
            <w:r w:rsidRPr="00357028">
              <w:rPr>
                <w:rFonts w:ascii="Times New Roman" w:hAnsi="Times New Roman"/>
                <w:sz w:val="22"/>
                <w:szCs w:val="22"/>
              </w:rPr>
              <w:t>This data will then be used by the scheduled option Auto-Build Unbilled Amounts Report (IBT MONTHLY AUTO GEN UNBILLED) to generate the unbilled amounts data that needs to be reported by the 3rd work day of the month.</w:t>
            </w:r>
            <w:r w:rsidR="00392396">
              <w:rPr>
                <w:rFonts w:ascii="Times New Roman" w:hAnsi="Times New Roman"/>
                <w:sz w:val="22"/>
                <w:szCs w:val="22"/>
              </w:rPr>
              <w:t xml:space="preserve"> </w:t>
            </w:r>
            <w:r w:rsidRPr="00357028">
              <w:rPr>
                <w:rFonts w:ascii="Times New Roman" w:hAnsi="Times New Roman"/>
                <w:sz w:val="22"/>
                <w:szCs w:val="22"/>
              </w:rPr>
              <w:t xml:space="preserve"> Queue this option to run once monthly. </w:t>
            </w:r>
            <w:r w:rsidR="00392396">
              <w:rPr>
                <w:rFonts w:ascii="Times New Roman" w:hAnsi="Times New Roman"/>
                <w:sz w:val="22"/>
                <w:szCs w:val="22"/>
              </w:rPr>
              <w:t xml:space="preserve"> </w:t>
            </w:r>
            <w:r w:rsidRPr="00357028">
              <w:rPr>
                <w:rFonts w:ascii="Times New Roman" w:hAnsi="Times New Roman"/>
                <w:sz w:val="22"/>
                <w:szCs w:val="22"/>
              </w:rPr>
              <w:t xml:space="preserve">Sites may choose the date it should run but it is suggested that it run after the 15th of the month when user activity is low (i.e. November 19, 1994 @ 2:00am). </w:t>
            </w:r>
            <w:r w:rsidR="00392396">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44" w14:textId="77777777" w:rsidTr="0070371C">
        <w:trPr>
          <w:cantSplit/>
        </w:trPr>
        <w:tc>
          <w:tcPr>
            <w:tcW w:w="3296" w:type="dxa"/>
            <w:gridSpan w:val="2"/>
          </w:tcPr>
          <w:p w14:paraId="335A47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392396">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392396">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47" w14:textId="77777777" w:rsidTr="0070371C">
        <w:trPr>
          <w:cantSplit/>
        </w:trPr>
        <w:tc>
          <w:tcPr>
            <w:tcW w:w="3296" w:type="dxa"/>
            <w:gridSpan w:val="2"/>
          </w:tcPr>
          <w:p w14:paraId="335A47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can be used to re-generate the monthly and yearly counts and amounts of inpatient and outpatient bills for a single month.</w:t>
            </w:r>
            <w:r w:rsidR="00392396">
              <w:rPr>
                <w:rFonts w:ascii="Times New Roman" w:hAnsi="Times New Roman"/>
                <w:sz w:val="22"/>
                <w:szCs w:val="22"/>
              </w:rPr>
              <w:t xml:space="preserve"> </w:t>
            </w:r>
            <w:r w:rsidRPr="00357028">
              <w:rPr>
                <w:rFonts w:ascii="Times New Roman" w:hAnsi="Times New Roman"/>
                <w:sz w:val="22"/>
                <w:szCs w:val="22"/>
              </w:rPr>
              <w:t xml:space="preserve"> If the month selected for input requires the calculation of previous month’s data in order to obtain its yearly values, this will be done when the option is executed. </w:t>
            </w:r>
            <w:r w:rsidR="00392396">
              <w:rPr>
                <w:rFonts w:ascii="Times New Roman" w:hAnsi="Times New Roman"/>
                <w:sz w:val="22"/>
                <w:szCs w:val="22"/>
              </w:rPr>
              <w:t xml:space="preserve"> </w:t>
            </w:r>
            <w:r w:rsidRPr="00357028">
              <w:rPr>
                <w:rFonts w:ascii="Times New Roman" w:hAnsi="Times New Roman"/>
                <w:sz w:val="22"/>
                <w:szCs w:val="22"/>
              </w:rPr>
              <w:t xml:space="preserve">If the month selected has 12 prior months worth of data, the month selected will be recalculated. The months subsequent to the month select (up to 12) will have their yearly data recalculated. </w:t>
            </w:r>
            <w:r w:rsidR="00392396">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392396">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4A" w14:textId="77777777" w:rsidTr="0070371C">
        <w:trPr>
          <w:cantSplit/>
        </w:trPr>
        <w:tc>
          <w:tcPr>
            <w:tcW w:w="3296" w:type="dxa"/>
            <w:gridSpan w:val="2"/>
          </w:tcPr>
          <w:p w14:paraId="335A47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RE-GEN UNBILLED REPORT</w:t>
            </w:r>
          </w:p>
        </w:tc>
        <w:tc>
          <w:tcPr>
            <w:tcW w:w="6054" w:type="dxa"/>
          </w:tcPr>
          <w:p w14:paraId="335A47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392396">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392396">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4D" w14:textId="77777777" w:rsidTr="0070371C">
        <w:trPr>
          <w:cantSplit/>
        </w:trPr>
        <w:tc>
          <w:tcPr>
            <w:tcW w:w="3296" w:type="dxa"/>
            <w:gridSpan w:val="2"/>
          </w:tcPr>
          <w:p w14:paraId="335A47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50" w14:textId="77777777" w:rsidTr="0070371C">
        <w:trPr>
          <w:cantSplit/>
        </w:trPr>
        <w:tc>
          <w:tcPr>
            <w:tcW w:w="3296" w:type="dxa"/>
            <w:gridSpan w:val="2"/>
          </w:tcPr>
          <w:p w14:paraId="335A47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53" w14:textId="77777777" w:rsidTr="0070371C">
        <w:trPr>
          <w:cantSplit/>
        </w:trPr>
        <w:tc>
          <w:tcPr>
            <w:tcW w:w="3296" w:type="dxa"/>
            <w:gridSpan w:val="2"/>
          </w:tcPr>
          <w:p w14:paraId="335A47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56" w14:textId="77777777" w:rsidTr="0070371C">
        <w:trPr>
          <w:cantSplit/>
        </w:trPr>
        <w:tc>
          <w:tcPr>
            <w:tcW w:w="3296" w:type="dxa"/>
            <w:gridSpan w:val="2"/>
          </w:tcPr>
          <w:p w14:paraId="335A47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7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759" w14:textId="77777777" w:rsidTr="0070371C">
        <w:trPr>
          <w:cantSplit/>
        </w:trPr>
        <w:tc>
          <w:tcPr>
            <w:tcW w:w="3296" w:type="dxa"/>
            <w:gridSpan w:val="2"/>
          </w:tcPr>
          <w:p w14:paraId="335A47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054" w:type="dxa"/>
          </w:tcPr>
          <w:p w14:paraId="335A47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75C" w14:textId="77777777" w:rsidTr="0070371C">
        <w:trPr>
          <w:cantSplit/>
        </w:trPr>
        <w:tc>
          <w:tcPr>
            <w:tcW w:w="3296" w:type="dxa"/>
            <w:gridSpan w:val="2"/>
          </w:tcPr>
          <w:p w14:paraId="335A47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054" w:type="dxa"/>
          </w:tcPr>
          <w:p w14:paraId="335A47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Third Party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14:paraId="335A475F" w14:textId="77777777" w:rsidTr="0070371C">
        <w:trPr>
          <w:cantSplit/>
        </w:trPr>
        <w:tc>
          <w:tcPr>
            <w:tcW w:w="3296" w:type="dxa"/>
            <w:gridSpan w:val="2"/>
          </w:tcPr>
          <w:p w14:paraId="335A47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054" w:type="dxa"/>
          </w:tcPr>
          <w:p w14:paraId="335A47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762" w14:textId="77777777" w:rsidTr="0070371C">
        <w:trPr>
          <w:cantSplit/>
        </w:trPr>
        <w:tc>
          <w:tcPr>
            <w:tcW w:w="3296" w:type="dxa"/>
            <w:gridSpan w:val="2"/>
          </w:tcPr>
          <w:p w14:paraId="335A47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054" w:type="dxa"/>
          </w:tcPr>
          <w:p w14:paraId="335A4761" w14:textId="77777777" w:rsidR="0084277E" w:rsidRPr="00357028" w:rsidRDefault="0084277E" w:rsidP="00C36283">
            <w:pPr>
              <w:spacing w:after="240"/>
              <w:rPr>
                <w:rFonts w:ascii="Times New Roman" w:hAnsi="Times New Roman"/>
                <w:sz w:val="22"/>
                <w:szCs w:val="22"/>
              </w:rPr>
            </w:pPr>
          </w:p>
        </w:tc>
      </w:tr>
    </w:tbl>
    <w:p w14:paraId="335A4763" w14:textId="77777777" w:rsidR="006863F5" w:rsidRPr="0002501E" w:rsidRDefault="006863F5">
      <w:pPr>
        <w:rPr>
          <w:rFonts w:ascii="Times New Roman" w:hAnsi="Times New Roman"/>
          <w:sz w:val="22"/>
          <w:szCs w:val="22"/>
        </w:rPr>
        <w:sectPr w:rsidR="006863F5" w:rsidRPr="0002501E" w:rsidSect="005629E3">
          <w:headerReference w:type="even" r:id="rId51"/>
          <w:headerReference w:type="default" r:id="rId52"/>
          <w:footerReference w:type="default" r:id="rId53"/>
          <w:headerReference w:type="first" r:id="rId54"/>
          <w:pgSz w:w="12240" w:h="15840" w:code="1"/>
          <w:pgMar w:top="1440" w:right="1440" w:bottom="1440" w:left="1440" w:header="720" w:footer="720" w:gutter="0"/>
          <w:cols w:space="720"/>
          <w:titlePg/>
        </w:sectPr>
      </w:pPr>
    </w:p>
    <w:p w14:paraId="335A4764" w14:textId="77777777" w:rsidR="00531745" w:rsidRPr="0002501E" w:rsidRDefault="00531745" w:rsidP="00D05133">
      <w:pPr>
        <w:pStyle w:val="Heading1"/>
      </w:pPr>
      <w:bookmarkStart w:id="168" w:name="_Toc200787545"/>
      <w:bookmarkStart w:id="169" w:name="_Toc442890984"/>
      <w:bookmarkStart w:id="170" w:name="_Toc514255825"/>
      <w:r w:rsidRPr="0002501E">
        <w:lastRenderedPageBreak/>
        <w:t>Archiving and Purging</w:t>
      </w:r>
      <w:bookmarkEnd w:id="168"/>
      <w:bookmarkEnd w:id="169"/>
      <w:bookmarkEnd w:id="170"/>
    </w:p>
    <w:p w14:paraId="335A4765" w14:textId="77777777" w:rsidR="00531745" w:rsidRPr="0002501E" w:rsidRDefault="00531745">
      <w:pPr>
        <w:rPr>
          <w:rFonts w:ascii="Times New Roman" w:hAnsi="Times New Roman"/>
          <w:sz w:val="22"/>
          <w:szCs w:val="22"/>
        </w:rPr>
      </w:pPr>
    </w:p>
    <w:p w14:paraId="335A476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14:paraId="335A4767" w14:textId="77777777" w:rsidR="00531745" w:rsidRPr="0002501E" w:rsidRDefault="00531745">
      <w:pPr>
        <w:rPr>
          <w:rFonts w:ascii="Times New Roman" w:hAnsi="Times New Roman"/>
          <w:sz w:val="22"/>
          <w:szCs w:val="22"/>
        </w:rPr>
      </w:pPr>
    </w:p>
    <w:p w14:paraId="335A476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14:paraId="335A4769" w14:textId="77777777" w:rsidR="00531745" w:rsidRPr="0002501E" w:rsidRDefault="00531745">
      <w:pPr>
        <w:rPr>
          <w:rFonts w:ascii="Times New Roman" w:hAnsi="Times New Roman"/>
          <w:sz w:val="22"/>
          <w:szCs w:val="22"/>
        </w:rPr>
      </w:pPr>
    </w:p>
    <w:p w14:paraId="335A476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remainder of the options in the Purge Menu are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14:paraId="335A476B" w14:textId="77777777" w:rsidR="00531745" w:rsidRPr="0002501E" w:rsidRDefault="00531745">
      <w:pPr>
        <w:rPr>
          <w:rFonts w:ascii="Times New Roman" w:hAnsi="Times New Roman"/>
          <w:sz w:val="22"/>
          <w:szCs w:val="22"/>
        </w:rPr>
      </w:pPr>
    </w:p>
    <w:p w14:paraId="335A476C" w14:textId="77777777"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14:paraId="335A476D" w14:textId="77777777" w:rsidR="00531745" w:rsidRPr="0002501E" w:rsidRDefault="00531745">
      <w:pPr>
        <w:rPr>
          <w:rFonts w:ascii="Times New Roman" w:hAnsi="Times New Roman"/>
          <w:sz w:val="22"/>
          <w:szCs w:val="22"/>
        </w:rPr>
      </w:pPr>
    </w:p>
    <w:p w14:paraId="335A476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14:paraId="335A476F" w14:textId="77777777" w:rsidR="00531745" w:rsidRPr="0002501E" w:rsidRDefault="00531745">
      <w:pPr>
        <w:rPr>
          <w:rFonts w:ascii="Times New Roman" w:hAnsi="Times New Roman"/>
          <w:sz w:val="22"/>
          <w:szCs w:val="22"/>
        </w:rPr>
      </w:pPr>
    </w:p>
    <w:p w14:paraId="335A47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14:paraId="335A4771" w14:textId="77777777"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708"/>
        <w:gridCol w:w="5868"/>
      </w:tblGrid>
      <w:tr w:rsidR="00E97EC0" w:rsidRPr="0002501E" w14:paraId="335A4775" w14:textId="77777777" w:rsidTr="00471608">
        <w:tc>
          <w:tcPr>
            <w:tcW w:w="3708" w:type="dxa"/>
          </w:tcPr>
          <w:p w14:paraId="335A4772"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14:paraId="335A4773"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14:paraId="335A4774"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14:paraId="335A4778" w14:textId="77777777" w:rsidTr="00471608">
        <w:tc>
          <w:tcPr>
            <w:tcW w:w="3708" w:type="dxa"/>
          </w:tcPr>
          <w:p w14:paraId="335A4776" w14:textId="77777777" w:rsidR="00E97EC0" w:rsidRPr="0002501E" w:rsidRDefault="00E97EC0">
            <w:pPr>
              <w:rPr>
                <w:rFonts w:ascii="Times New Roman" w:hAnsi="Times New Roman"/>
                <w:sz w:val="22"/>
                <w:szCs w:val="22"/>
              </w:rPr>
            </w:pPr>
          </w:p>
        </w:tc>
        <w:tc>
          <w:tcPr>
            <w:tcW w:w="5868" w:type="dxa"/>
          </w:tcPr>
          <w:p w14:paraId="335A4777" w14:textId="77777777" w:rsidR="00E97EC0" w:rsidRPr="0002501E" w:rsidRDefault="00E97EC0">
            <w:pPr>
              <w:rPr>
                <w:rFonts w:ascii="Times New Roman" w:hAnsi="Times New Roman"/>
                <w:sz w:val="22"/>
                <w:szCs w:val="22"/>
              </w:rPr>
            </w:pPr>
          </w:p>
        </w:tc>
      </w:tr>
      <w:tr w:rsidR="00E97EC0" w:rsidRPr="0002501E" w14:paraId="335A477B" w14:textId="77777777" w:rsidTr="00471608">
        <w:tc>
          <w:tcPr>
            <w:tcW w:w="3708" w:type="dxa"/>
          </w:tcPr>
          <w:p w14:paraId="335A4779" w14:textId="77777777"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14:paraId="335A477A" w14:textId="77777777"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14:paraId="335A477E" w14:textId="77777777" w:rsidTr="00471608">
        <w:tc>
          <w:tcPr>
            <w:tcW w:w="3708" w:type="dxa"/>
          </w:tcPr>
          <w:p w14:paraId="335A477C" w14:textId="77777777" w:rsidR="00E97EC0" w:rsidRPr="0002501E" w:rsidRDefault="00E97EC0">
            <w:pPr>
              <w:rPr>
                <w:rFonts w:ascii="Times New Roman" w:hAnsi="Times New Roman"/>
                <w:sz w:val="22"/>
                <w:szCs w:val="22"/>
              </w:rPr>
            </w:pPr>
          </w:p>
        </w:tc>
        <w:tc>
          <w:tcPr>
            <w:tcW w:w="5868" w:type="dxa"/>
          </w:tcPr>
          <w:p w14:paraId="335A477D" w14:textId="77777777" w:rsidR="00E97EC0" w:rsidRPr="0002501E" w:rsidRDefault="00E97EC0">
            <w:pPr>
              <w:rPr>
                <w:rFonts w:ascii="Times New Roman" w:hAnsi="Times New Roman"/>
                <w:sz w:val="22"/>
                <w:szCs w:val="22"/>
              </w:rPr>
            </w:pPr>
          </w:p>
        </w:tc>
      </w:tr>
      <w:tr w:rsidR="00E97EC0" w:rsidRPr="0002501E" w14:paraId="335A4781" w14:textId="77777777" w:rsidTr="00471608">
        <w:tc>
          <w:tcPr>
            <w:tcW w:w="3708" w:type="dxa"/>
          </w:tcPr>
          <w:p w14:paraId="335A477F"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14:paraId="335A4780" w14:textId="77777777"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14:paraId="335A4784" w14:textId="77777777" w:rsidTr="00471608">
        <w:tc>
          <w:tcPr>
            <w:tcW w:w="3708" w:type="dxa"/>
          </w:tcPr>
          <w:p w14:paraId="335A4782" w14:textId="77777777" w:rsidR="00E97EC0" w:rsidRPr="0002501E" w:rsidRDefault="00E97EC0">
            <w:pPr>
              <w:rPr>
                <w:rFonts w:ascii="Times New Roman" w:hAnsi="Times New Roman"/>
                <w:sz w:val="22"/>
                <w:szCs w:val="22"/>
              </w:rPr>
            </w:pPr>
          </w:p>
        </w:tc>
        <w:tc>
          <w:tcPr>
            <w:tcW w:w="5868" w:type="dxa"/>
          </w:tcPr>
          <w:p w14:paraId="335A4783" w14:textId="77777777" w:rsidR="00E97EC0" w:rsidRPr="0002501E" w:rsidRDefault="00E97EC0">
            <w:pPr>
              <w:rPr>
                <w:rFonts w:ascii="Times New Roman" w:hAnsi="Times New Roman"/>
                <w:sz w:val="22"/>
                <w:szCs w:val="22"/>
              </w:rPr>
            </w:pPr>
          </w:p>
        </w:tc>
      </w:tr>
      <w:tr w:rsidR="00E97EC0" w:rsidRPr="0002501E" w14:paraId="335A4787" w14:textId="77777777" w:rsidTr="00471608">
        <w:tc>
          <w:tcPr>
            <w:tcW w:w="3708" w:type="dxa"/>
          </w:tcPr>
          <w:p w14:paraId="335A4785"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14:paraId="335A4786"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14:paraId="335A4788" w14:textId="77777777" w:rsidR="00531745" w:rsidRPr="0002501E" w:rsidRDefault="00531745">
      <w:pPr>
        <w:rPr>
          <w:rFonts w:ascii="Times New Roman" w:hAnsi="Times New Roman"/>
          <w:sz w:val="22"/>
          <w:szCs w:val="22"/>
        </w:rPr>
      </w:pPr>
    </w:p>
    <w:p w14:paraId="335A478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14:paraId="335A478A"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 xml:space="preserve">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w:t>
      </w:r>
      <w:r w:rsidRPr="0002501E">
        <w:rPr>
          <w:rFonts w:ascii="Times New Roman" w:hAnsi="Times New Roman"/>
          <w:sz w:val="22"/>
          <w:szCs w:val="22"/>
        </w:rPr>
        <w:lastRenderedPageBreak/>
        <w:t>entry is also made to the IB ARCHIVE/ PURGE LOG file (#350.6).  This log may be viewed through the Archive/Purge Log Inquiry and List Archive/Purge Log Entries options.</w:t>
      </w:r>
    </w:p>
    <w:p w14:paraId="335A478B" w14:textId="77777777" w:rsidR="00531745" w:rsidRPr="0002501E" w:rsidRDefault="00531745">
      <w:pPr>
        <w:rPr>
          <w:rFonts w:ascii="Times New Roman" w:hAnsi="Times New Roman"/>
          <w:sz w:val="22"/>
          <w:szCs w:val="22"/>
        </w:rPr>
      </w:pPr>
    </w:p>
    <w:p w14:paraId="335A478C"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14:paraId="335A478D" w14:textId="77777777" w:rsidR="00531745" w:rsidRPr="0002501E" w:rsidRDefault="00531745">
      <w:pPr>
        <w:rPr>
          <w:rFonts w:ascii="Times New Roman" w:hAnsi="Times New Roman"/>
          <w:sz w:val="22"/>
          <w:szCs w:val="22"/>
        </w:rPr>
      </w:pPr>
    </w:p>
    <w:p w14:paraId="335A478E"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14:paraId="335A478F" w14:textId="77777777" w:rsidR="00531745" w:rsidRPr="0002501E" w:rsidRDefault="00531745">
      <w:pPr>
        <w:rPr>
          <w:rFonts w:ascii="Times New Roman" w:hAnsi="Times New Roman"/>
          <w:sz w:val="22"/>
          <w:szCs w:val="22"/>
        </w:rPr>
      </w:pPr>
    </w:p>
    <w:p w14:paraId="335A4790"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14:paraId="335A4791" w14:textId="77777777" w:rsidR="00531745" w:rsidRPr="0002501E" w:rsidRDefault="00531745">
      <w:pPr>
        <w:rPr>
          <w:rFonts w:ascii="Times New Roman" w:hAnsi="Times New Roman"/>
          <w:sz w:val="22"/>
          <w:szCs w:val="22"/>
        </w:rPr>
      </w:pPr>
    </w:p>
    <w:p w14:paraId="335A4792"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14:paraId="335A4793" w14:textId="77777777" w:rsidR="00531745" w:rsidRPr="0002501E" w:rsidRDefault="00531745">
      <w:pPr>
        <w:rPr>
          <w:rFonts w:ascii="Times New Roman" w:hAnsi="Times New Roman"/>
          <w:sz w:val="22"/>
          <w:szCs w:val="22"/>
        </w:rPr>
      </w:pPr>
    </w:p>
    <w:p w14:paraId="335A4794"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14:paraId="335A4795"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14:paraId="335A4796"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14:paraId="335A4797"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14:paraId="335A4798"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14:paraId="335A4799"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14:paraId="335A479A"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14:paraId="335A479B" w14:textId="77777777" w:rsidR="00531745" w:rsidRPr="0002501E" w:rsidRDefault="00531745">
      <w:pPr>
        <w:rPr>
          <w:rFonts w:ascii="Times New Roman" w:hAnsi="Times New Roman"/>
          <w:sz w:val="22"/>
          <w:szCs w:val="22"/>
        </w:rPr>
      </w:pPr>
    </w:p>
    <w:p w14:paraId="335A479C" w14:textId="77777777"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14:paraId="335A479D" w14:textId="77777777" w:rsidR="00531745" w:rsidRPr="0002501E" w:rsidRDefault="00531745">
      <w:pPr>
        <w:rPr>
          <w:rFonts w:ascii="Times New Roman" w:hAnsi="Times New Roman"/>
          <w:sz w:val="22"/>
          <w:szCs w:val="22"/>
        </w:rPr>
      </w:pPr>
    </w:p>
    <w:p w14:paraId="335A479E" w14:textId="77777777" w:rsidR="00531745" w:rsidRPr="0002501E" w:rsidRDefault="00531745">
      <w:pPr>
        <w:rPr>
          <w:rFonts w:ascii="Times New Roman" w:hAnsi="Times New Roman"/>
          <w:sz w:val="22"/>
          <w:szCs w:val="22"/>
        </w:rPr>
        <w:sectPr w:rsidR="00531745" w:rsidRPr="0002501E" w:rsidSect="00426F48">
          <w:headerReference w:type="even" r:id="rId55"/>
          <w:headerReference w:type="default" r:id="rId56"/>
          <w:footerReference w:type="default" r:id="rId57"/>
          <w:headerReference w:type="first" r:id="rId58"/>
          <w:pgSz w:w="12240" w:h="15840" w:code="1"/>
          <w:pgMar w:top="1440" w:right="1440" w:bottom="1440" w:left="1440" w:header="720" w:footer="720" w:gutter="0"/>
          <w:cols w:space="720"/>
          <w:titlePg/>
        </w:sectPr>
      </w:pPr>
    </w:p>
    <w:p w14:paraId="335A479F" w14:textId="77777777" w:rsidR="00531745" w:rsidRPr="0002501E" w:rsidRDefault="00531745" w:rsidP="00D05133">
      <w:pPr>
        <w:pStyle w:val="Heading1"/>
      </w:pPr>
      <w:bookmarkStart w:id="171" w:name="_Toc200787546"/>
      <w:bookmarkStart w:id="172" w:name="_Toc442890985"/>
      <w:bookmarkStart w:id="173" w:name="_Toc514255826"/>
      <w:r w:rsidRPr="0002501E">
        <w:lastRenderedPageBreak/>
        <w:t>External Relations</w:t>
      </w:r>
      <w:bookmarkEnd w:id="171"/>
      <w:bookmarkEnd w:id="172"/>
      <w:bookmarkEnd w:id="173"/>
    </w:p>
    <w:p w14:paraId="335A47A0" w14:textId="77777777" w:rsidR="00531745" w:rsidRPr="0002501E" w:rsidRDefault="00531745">
      <w:pPr>
        <w:rPr>
          <w:rFonts w:ascii="Times New Roman" w:hAnsi="Times New Roman"/>
          <w:sz w:val="22"/>
          <w:szCs w:val="22"/>
        </w:rPr>
      </w:pPr>
    </w:p>
    <w:p w14:paraId="335A47A1"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14:paraId="335A47A2" w14:textId="77777777" w:rsidR="00531745" w:rsidRPr="0002501E" w:rsidRDefault="00531745">
      <w:pPr>
        <w:ind w:left="360"/>
        <w:rPr>
          <w:rFonts w:ascii="Times New Roman" w:hAnsi="Times New Roman"/>
          <w:sz w:val="22"/>
          <w:szCs w:val="22"/>
        </w:rPr>
      </w:pPr>
    </w:p>
    <w:p w14:paraId="335A47A3" w14:textId="77777777"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14:paraId="335A47A4"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Kernel V. 7.1</w:t>
      </w:r>
      <w:r w:rsidRPr="0002501E">
        <w:rPr>
          <w:rFonts w:ascii="Times New Roman" w:hAnsi="Times New Roman"/>
          <w:sz w:val="22"/>
          <w:szCs w:val="22"/>
          <w:lang w:val="fr-FR"/>
        </w:rPr>
        <w:tab/>
        <w:t>OE/RR V. 1.96</w:t>
      </w:r>
    </w:p>
    <w:p w14:paraId="335A47A5"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Outpatient Pharmacy V. 5.6</w:t>
      </w:r>
      <w:r w:rsidRPr="0002501E">
        <w:rPr>
          <w:rFonts w:ascii="Times New Roman" w:hAnsi="Times New Roman"/>
          <w:sz w:val="22"/>
          <w:szCs w:val="22"/>
          <w:lang w:val="fr-FR"/>
        </w:rPr>
        <w:tab/>
        <w:t>PIMS V. 5.3</w:t>
      </w:r>
    </w:p>
    <w:p w14:paraId="335A47A6"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VA FileMan V. 20.0</w:t>
      </w:r>
    </w:p>
    <w:p w14:paraId="335A47A7" w14:textId="77777777" w:rsidR="00531745" w:rsidRPr="0002501E" w:rsidRDefault="00531745">
      <w:pPr>
        <w:ind w:left="360"/>
        <w:rPr>
          <w:rFonts w:ascii="Times New Roman" w:hAnsi="Times New Roman"/>
          <w:sz w:val="22"/>
          <w:szCs w:val="22"/>
          <w:lang w:val="fr-FR"/>
        </w:rPr>
      </w:pPr>
    </w:p>
    <w:p w14:paraId="335A47A8" w14:textId="77777777" w:rsidR="00531745" w:rsidRPr="0002501E" w:rsidRDefault="00531745">
      <w:pPr>
        <w:ind w:left="360"/>
        <w:rPr>
          <w:rFonts w:ascii="Times New Roman" w:hAnsi="Times New Roman"/>
          <w:sz w:val="22"/>
          <w:szCs w:val="22"/>
          <w:lang w:val="fr-FR"/>
        </w:rPr>
      </w:pPr>
    </w:p>
    <w:p w14:paraId="335A47A9" w14:textId="77777777"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14:paraId="335A47AA" w14:textId="77777777"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1236"/>
        <w:gridCol w:w="3192"/>
      </w:tblGrid>
      <w:tr w:rsidR="005B661D" w:rsidRPr="0002501E" w14:paraId="335A47AE" w14:textId="77777777" w:rsidTr="00174F1D">
        <w:trPr>
          <w:cantSplit/>
          <w:tblHeader/>
        </w:trPr>
        <w:tc>
          <w:tcPr>
            <w:tcW w:w="5148" w:type="dxa"/>
          </w:tcPr>
          <w:p w14:paraId="335A47AB"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36" w:type="dxa"/>
          </w:tcPr>
          <w:p w14:paraId="335A47AC"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92" w:type="dxa"/>
          </w:tcPr>
          <w:p w14:paraId="335A47AD"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14:paraId="335A47B2" w14:textId="77777777" w:rsidTr="00174F1D">
        <w:trPr>
          <w:cantSplit/>
        </w:trPr>
        <w:tc>
          <w:tcPr>
            <w:tcW w:w="5148" w:type="dxa"/>
          </w:tcPr>
          <w:p w14:paraId="335A47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92" w:type="dxa"/>
          </w:tcPr>
          <w:p w14:paraId="335A47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14:paraId="335A47B6" w14:textId="77777777" w:rsidTr="00174F1D">
        <w:trPr>
          <w:cantSplit/>
        </w:trPr>
        <w:tc>
          <w:tcPr>
            <w:tcW w:w="5148" w:type="dxa"/>
          </w:tcPr>
          <w:p w14:paraId="335A47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92" w:type="dxa"/>
          </w:tcPr>
          <w:p w14:paraId="335A47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14:paraId="335A47BA" w14:textId="77777777" w:rsidTr="00174F1D">
        <w:trPr>
          <w:cantSplit/>
        </w:trPr>
        <w:tc>
          <w:tcPr>
            <w:tcW w:w="5148" w:type="dxa"/>
          </w:tcPr>
          <w:p w14:paraId="335A47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92" w:type="dxa"/>
          </w:tcPr>
          <w:p w14:paraId="335A47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14:paraId="335A47BE" w14:textId="77777777" w:rsidTr="00174F1D">
        <w:trPr>
          <w:cantSplit/>
        </w:trPr>
        <w:tc>
          <w:tcPr>
            <w:tcW w:w="5148" w:type="dxa"/>
          </w:tcPr>
          <w:p w14:paraId="335A47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92" w:type="dxa"/>
          </w:tcPr>
          <w:p w14:paraId="335A47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14:paraId="335A47C2" w14:textId="77777777" w:rsidTr="00174F1D">
        <w:trPr>
          <w:cantSplit/>
        </w:trPr>
        <w:tc>
          <w:tcPr>
            <w:tcW w:w="5148" w:type="dxa"/>
          </w:tcPr>
          <w:p w14:paraId="335A47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92" w:type="dxa"/>
          </w:tcPr>
          <w:p w14:paraId="335A47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14:paraId="335A47C6" w14:textId="77777777" w:rsidTr="00174F1D">
        <w:trPr>
          <w:cantSplit/>
        </w:trPr>
        <w:tc>
          <w:tcPr>
            <w:tcW w:w="5148" w:type="dxa"/>
          </w:tcPr>
          <w:p w14:paraId="335A47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92" w:type="dxa"/>
          </w:tcPr>
          <w:p w14:paraId="335A47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14:paraId="335A47CA" w14:textId="77777777" w:rsidTr="00174F1D">
        <w:trPr>
          <w:cantSplit/>
        </w:trPr>
        <w:tc>
          <w:tcPr>
            <w:tcW w:w="5148" w:type="dxa"/>
          </w:tcPr>
          <w:p w14:paraId="335A47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92" w:type="dxa"/>
          </w:tcPr>
          <w:p w14:paraId="335A47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14:paraId="335A47CE" w14:textId="77777777" w:rsidTr="00174F1D">
        <w:trPr>
          <w:cantSplit/>
        </w:trPr>
        <w:tc>
          <w:tcPr>
            <w:tcW w:w="5148" w:type="dxa"/>
          </w:tcPr>
          <w:p w14:paraId="335A47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92" w:type="dxa"/>
          </w:tcPr>
          <w:p w14:paraId="335A47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14:paraId="335A47D2" w14:textId="77777777" w:rsidTr="00174F1D">
        <w:trPr>
          <w:cantSplit/>
        </w:trPr>
        <w:tc>
          <w:tcPr>
            <w:tcW w:w="5148" w:type="dxa"/>
          </w:tcPr>
          <w:p w14:paraId="335A47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92" w:type="dxa"/>
          </w:tcPr>
          <w:p w14:paraId="335A47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14:paraId="335A47D6" w14:textId="77777777" w:rsidTr="00174F1D">
        <w:trPr>
          <w:cantSplit/>
        </w:trPr>
        <w:tc>
          <w:tcPr>
            <w:tcW w:w="5148" w:type="dxa"/>
          </w:tcPr>
          <w:p w14:paraId="335A47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92" w:type="dxa"/>
          </w:tcPr>
          <w:p w14:paraId="335A47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14:paraId="335A47DA" w14:textId="77777777" w:rsidTr="00174F1D">
        <w:trPr>
          <w:cantSplit/>
        </w:trPr>
        <w:tc>
          <w:tcPr>
            <w:tcW w:w="5148" w:type="dxa"/>
          </w:tcPr>
          <w:p w14:paraId="335A47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92" w:type="dxa"/>
          </w:tcPr>
          <w:p w14:paraId="335A47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14:paraId="335A47DE" w14:textId="77777777" w:rsidTr="00174F1D">
        <w:trPr>
          <w:cantSplit/>
        </w:trPr>
        <w:tc>
          <w:tcPr>
            <w:tcW w:w="5148" w:type="dxa"/>
          </w:tcPr>
          <w:p w14:paraId="335A47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92" w:type="dxa"/>
          </w:tcPr>
          <w:p w14:paraId="335A47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14:paraId="335A47E2" w14:textId="77777777" w:rsidTr="00174F1D">
        <w:trPr>
          <w:cantSplit/>
        </w:trPr>
        <w:tc>
          <w:tcPr>
            <w:tcW w:w="5148" w:type="dxa"/>
          </w:tcPr>
          <w:p w14:paraId="335A47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92" w:type="dxa"/>
          </w:tcPr>
          <w:p w14:paraId="335A47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14:paraId="335A47E6" w14:textId="77777777" w:rsidTr="00174F1D">
        <w:trPr>
          <w:cantSplit/>
        </w:trPr>
        <w:tc>
          <w:tcPr>
            <w:tcW w:w="5148" w:type="dxa"/>
          </w:tcPr>
          <w:p w14:paraId="335A47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92" w:type="dxa"/>
          </w:tcPr>
          <w:p w14:paraId="335A47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14:paraId="335A47EA" w14:textId="77777777" w:rsidTr="00174F1D">
        <w:trPr>
          <w:cantSplit/>
        </w:trPr>
        <w:tc>
          <w:tcPr>
            <w:tcW w:w="5148" w:type="dxa"/>
          </w:tcPr>
          <w:p w14:paraId="335A47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92" w:type="dxa"/>
          </w:tcPr>
          <w:p w14:paraId="335A47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14:paraId="335A47EE" w14:textId="77777777" w:rsidTr="00174F1D">
        <w:trPr>
          <w:cantSplit/>
        </w:trPr>
        <w:tc>
          <w:tcPr>
            <w:tcW w:w="5148" w:type="dxa"/>
          </w:tcPr>
          <w:p w14:paraId="335A47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92" w:type="dxa"/>
          </w:tcPr>
          <w:p w14:paraId="335A47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14:paraId="335A47F2" w14:textId="77777777" w:rsidTr="00174F1D">
        <w:trPr>
          <w:cantSplit/>
        </w:trPr>
        <w:tc>
          <w:tcPr>
            <w:tcW w:w="5148" w:type="dxa"/>
          </w:tcPr>
          <w:p w14:paraId="335A47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92" w:type="dxa"/>
          </w:tcPr>
          <w:p w14:paraId="335A47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14:paraId="335A47F6" w14:textId="77777777" w:rsidTr="00174F1D">
        <w:trPr>
          <w:cantSplit/>
        </w:trPr>
        <w:tc>
          <w:tcPr>
            <w:tcW w:w="5148" w:type="dxa"/>
          </w:tcPr>
          <w:p w14:paraId="335A47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92" w:type="dxa"/>
          </w:tcPr>
          <w:p w14:paraId="335A47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14:paraId="335A47FA" w14:textId="77777777" w:rsidTr="00174F1D">
        <w:trPr>
          <w:cantSplit/>
        </w:trPr>
        <w:tc>
          <w:tcPr>
            <w:tcW w:w="5148" w:type="dxa"/>
          </w:tcPr>
          <w:p w14:paraId="335A47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92" w:type="dxa"/>
          </w:tcPr>
          <w:p w14:paraId="335A47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14:paraId="335A47FE" w14:textId="77777777" w:rsidTr="00174F1D">
        <w:trPr>
          <w:cantSplit/>
        </w:trPr>
        <w:tc>
          <w:tcPr>
            <w:tcW w:w="5148" w:type="dxa"/>
          </w:tcPr>
          <w:p w14:paraId="335A47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7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92" w:type="dxa"/>
          </w:tcPr>
          <w:p w14:paraId="335A47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14:paraId="335A4802" w14:textId="77777777" w:rsidTr="00174F1D">
        <w:trPr>
          <w:cantSplit/>
        </w:trPr>
        <w:tc>
          <w:tcPr>
            <w:tcW w:w="5148" w:type="dxa"/>
          </w:tcPr>
          <w:p w14:paraId="335A47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92" w:type="dxa"/>
          </w:tcPr>
          <w:p w14:paraId="335A48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14:paraId="335A4806" w14:textId="77777777" w:rsidTr="00174F1D">
        <w:trPr>
          <w:cantSplit/>
        </w:trPr>
        <w:tc>
          <w:tcPr>
            <w:tcW w:w="5148" w:type="dxa"/>
          </w:tcPr>
          <w:p w14:paraId="335A48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92" w:type="dxa"/>
          </w:tcPr>
          <w:p w14:paraId="335A48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14:paraId="335A480A" w14:textId="77777777" w:rsidTr="00174F1D">
        <w:trPr>
          <w:cantSplit/>
        </w:trPr>
        <w:tc>
          <w:tcPr>
            <w:tcW w:w="5148" w:type="dxa"/>
          </w:tcPr>
          <w:p w14:paraId="335A48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92" w:type="dxa"/>
          </w:tcPr>
          <w:p w14:paraId="335A48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14:paraId="335A480E" w14:textId="77777777" w:rsidTr="00174F1D">
        <w:trPr>
          <w:cantSplit/>
        </w:trPr>
        <w:tc>
          <w:tcPr>
            <w:tcW w:w="5148" w:type="dxa"/>
          </w:tcPr>
          <w:p w14:paraId="335A48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92" w:type="dxa"/>
          </w:tcPr>
          <w:p w14:paraId="335A48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14:paraId="335A4812" w14:textId="77777777" w:rsidTr="00174F1D">
        <w:trPr>
          <w:cantSplit/>
        </w:trPr>
        <w:tc>
          <w:tcPr>
            <w:tcW w:w="5148" w:type="dxa"/>
          </w:tcPr>
          <w:p w14:paraId="335A48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92" w:type="dxa"/>
          </w:tcPr>
          <w:p w14:paraId="335A48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14:paraId="335A4816" w14:textId="77777777" w:rsidTr="00174F1D">
        <w:trPr>
          <w:cantSplit/>
        </w:trPr>
        <w:tc>
          <w:tcPr>
            <w:tcW w:w="5148" w:type="dxa"/>
          </w:tcPr>
          <w:p w14:paraId="335A48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92" w:type="dxa"/>
          </w:tcPr>
          <w:p w14:paraId="335A48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14:paraId="335A481A" w14:textId="77777777" w:rsidTr="00174F1D">
        <w:trPr>
          <w:cantSplit/>
        </w:trPr>
        <w:tc>
          <w:tcPr>
            <w:tcW w:w="5148" w:type="dxa"/>
          </w:tcPr>
          <w:p w14:paraId="335A48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92" w:type="dxa"/>
          </w:tcPr>
          <w:p w14:paraId="335A48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14:paraId="335A481E" w14:textId="77777777" w:rsidTr="00174F1D">
        <w:trPr>
          <w:cantSplit/>
        </w:trPr>
        <w:tc>
          <w:tcPr>
            <w:tcW w:w="5148" w:type="dxa"/>
          </w:tcPr>
          <w:p w14:paraId="335A48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92" w:type="dxa"/>
          </w:tcPr>
          <w:p w14:paraId="335A48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14:paraId="335A4822" w14:textId="77777777" w:rsidTr="00174F1D">
        <w:trPr>
          <w:cantSplit/>
        </w:trPr>
        <w:tc>
          <w:tcPr>
            <w:tcW w:w="5148" w:type="dxa"/>
          </w:tcPr>
          <w:p w14:paraId="335A48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92" w:type="dxa"/>
          </w:tcPr>
          <w:p w14:paraId="335A48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14:paraId="335A4826" w14:textId="77777777" w:rsidTr="00174F1D">
        <w:trPr>
          <w:cantSplit/>
        </w:trPr>
        <w:tc>
          <w:tcPr>
            <w:tcW w:w="5148" w:type="dxa"/>
          </w:tcPr>
          <w:p w14:paraId="335A48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92" w:type="dxa"/>
          </w:tcPr>
          <w:p w14:paraId="335A48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14:paraId="335A482A" w14:textId="77777777" w:rsidTr="00174F1D">
        <w:trPr>
          <w:cantSplit/>
        </w:trPr>
        <w:tc>
          <w:tcPr>
            <w:tcW w:w="5148" w:type="dxa"/>
          </w:tcPr>
          <w:p w14:paraId="335A48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92" w:type="dxa"/>
          </w:tcPr>
          <w:p w14:paraId="335A48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14:paraId="335A482E" w14:textId="77777777" w:rsidTr="00174F1D">
        <w:trPr>
          <w:cantSplit/>
        </w:trPr>
        <w:tc>
          <w:tcPr>
            <w:tcW w:w="5148" w:type="dxa"/>
          </w:tcPr>
          <w:p w14:paraId="335A48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92" w:type="dxa"/>
          </w:tcPr>
          <w:p w14:paraId="335A48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14:paraId="335A4832" w14:textId="77777777" w:rsidTr="00174F1D">
        <w:trPr>
          <w:cantSplit/>
        </w:trPr>
        <w:tc>
          <w:tcPr>
            <w:tcW w:w="5148" w:type="dxa"/>
          </w:tcPr>
          <w:p w14:paraId="335A48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92" w:type="dxa"/>
          </w:tcPr>
          <w:p w14:paraId="335A48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14:paraId="335A4836" w14:textId="77777777" w:rsidTr="00174F1D">
        <w:trPr>
          <w:cantSplit/>
        </w:trPr>
        <w:tc>
          <w:tcPr>
            <w:tcW w:w="5148" w:type="dxa"/>
          </w:tcPr>
          <w:p w14:paraId="335A48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92" w:type="dxa"/>
          </w:tcPr>
          <w:p w14:paraId="335A48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14:paraId="335A483A" w14:textId="77777777" w:rsidTr="00174F1D">
        <w:trPr>
          <w:cantSplit/>
        </w:trPr>
        <w:tc>
          <w:tcPr>
            <w:tcW w:w="5148" w:type="dxa"/>
          </w:tcPr>
          <w:p w14:paraId="335A48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ACCOUNTS RECEIVABLE</w:t>
            </w:r>
          </w:p>
        </w:tc>
        <w:tc>
          <w:tcPr>
            <w:tcW w:w="1236" w:type="dxa"/>
          </w:tcPr>
          <w:p w14:paraId="335A48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92" w:type="dxa"/>
          </w:tcPr>
          <w:p w14:paraId="335A48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14:paraId="335A483E" w14:textId="77777777" w:rsidTr="00174F1D">
        <w:trPr>
          <w:cantSplit/>
        </w:trPr>
        <w:tc>
          <w:tcPr>
            <w:tcW w:w="5148" w:type="dxa"/>
          </w:tcPr>
          <w:p w14:paraId="335A48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92" w:type="dxa"/>
          </w:tcPr>
          <w:p w14:paraId="335A48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14:paraId="335A4842" w14:textId="77777777" w:rsidTr="00174F1D">
        <w:trPr>
          <w:cantSplit/>
        </w:trPr>
        <w:tc>
          <w:tcPr>
            <w:tcW w:w="5148" w:type="dxa"/>
          </w:tcPr>
          <w:p w14:paraId="335A48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92" w:type="dxa"/>
          </w:tcPr>
          <w:p w14:paraId="335A48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14:paraId="335A4846" w14:textId="77777777" w:rsidTr="00174F1D">
        <w:trPr>
          <w:cantSplit/>
        </w:trPr>
        <w:tc>
          <w:tcPr>
            <w:tcW w:w="5148" w:type="dxa"/>
          </w:tcPr>
          <w:p w14:paraId="335A48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92" w:type="dxa"/>
          </w:tcPr>
          <w:p w14:paraId="335A48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14:paraId="335A484A" w14:textId="77777777" w:rsidTr="00174F1D">
        <w:trPr>
          <w:cantSplit/>
        </w:trPr>
        <w:tc>
          <w:tcPr>
            <w:tcW w:w="5148" w:type="dxa"/>
          </w:tcPr>
          <w:p w14:paraId="335A48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92" w:type="dxa"/>
          </w:tcPr>
          <w:p w14:paraId="335A48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14:paraId="335A484E" w14:textId="77777777" w:rsidTr="00174F1D">
        <w:trPr>
          <w:cantSplit/>
        </w:trPr>
        <w:tc>
          <w:tcPr>
            <w:tcW w:w="5148" w:type="dxa"/>
          </w:tcPr>
          <w:p w14:paraId="335A48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92" w:type="dxa"/>
          </w:tcPr>
          <w:p w14:paraId="335A48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14:paraId="335A4852" w14:textId="77777777" w:rsidTr="00174F1D">
        <w:trPr>
          <w:cantSplit/>
        </w:trPr>
        <w:tc>
          <w:tcPr>
            <w:tcW w:w="5148" w:type="dxa"/>
          </w:tcPr>
          <w:p w14:paraId="335A48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92" w:type="dxa"/>
          </w:tcPr>
          <w:p w14:paraId="335A48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14:paraId="335A4856" w14:textId="77777777" w:rsidTr="00174F1D">
        <w:trPr>
          <w:cantSplit/>
        </w:trPr>
        <w:tc>
          <w:tcPr>
            <w:tcW w:w="5148" w:type="dxa"/>
          </w:tcPr>
          <w:p w14:paraId="335A48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92" w:type="dxa"/>
          </w:tcPr>
          <w:p w14:paraId="335A48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14:paraId="335A485A" w14:textId="77777777" w:rsidTr="00174F1D">
        <w:trPr>
          <w:cantSplit/>
        </w:trPr>
        <w:tc>
          <w:tcPr>
            <w:tcW w:w="5148" w:type="dxa"/>
          </w:tcPr>
          <w:p w14:paraId="335A48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92" w:type="dxa"/>
          </w:tcPr>
          <w:p w14:paraId="335A48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14:paraId="335A485E" w14:textId="77777777" w:rsidTr="00174F1D">
        <w:trPr>
          <w:cantSplit/>
        </w:trPr>
        <w:tc>
          <w:tcPr>
            <w:tcW w:w="5148" w:type="dxa"/>
          </w:tcPr>
          <w:p w14:paraId="335A48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92" w:type="dxa"/>
          </w:tcPr>
          <w:p w14:paraId="335A48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14:paraId="335A4862" w14:textId="77777777" w:rsidTr="00174F1D">
        <w:trPr>
          <w:cantSplit/>
        </w:trPr>
        <w:tc>
          <w:tcPr>
            <w:tcW w:w="5148" w:type="dxa"/>
          </w:tcPr>
          <w:p w14:paraId="335A48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92" w:type="dxa"/>
          </w:tcPr>
          <w:p w14:paraId="335A48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14:paraId="335A4866" w14:textId="77777777" w:rsidTr="00174F1D">
        <w:trPr>
          <w:cantSplit/>
        </w:trPr>
        <w:tc>
          <w:tcPr>
            <w:tcW w:w="5148" w:type="dxa"/>
          </w:tcPr>
          <w:p w14:paraId="335A48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92" w:type="dxa"/>
          </w:tcPr>
          <w:p w14:paraId="335A48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14:paraId="335A486A" w14:textId="77777777" w:rsidTr="00174F1D">
        <w:trPr>
          <w:cantSplit/>
        </w:trPr>
        <w:tc>
          <w:tcPr>
            <w:tcW w:w="5148" w:type="dxa"/>
          </w:tcPr>
          <w:p w14:paraId="335A48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92" w:type="dxa"/>
          </w:tcPr>
          <w:p w14:paraId="335A48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14:paraId="335A486E" w14:textId="77777777" w:rsidTr="00174F1D">
        <w:trPr>
          <w:cantSplit/>
        </w:trPr>
        <w:tc>
          <w:tcPr>
            <w:tcW w:w="5148" w:type="dxa"/>
          </w:tcPr>
          <w:p w14:paraId="335A48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92" w:type="dxa"/>
          </w:tcPr>
          <w:p w14:paraId="335A48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14:paraId="335A4872" w14:textId="77777777" w:rsidTr="00174F1D">
        <w:trPr>
          <w:cantSplit/>
        </w:trPr>
        <w:tc>
          <w:tcPr>
            <w:tcW w:w="5148" w:type="dxa"/>
          </w:tcPr>
          <w:p w14:paraId="335A48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92" w:type="dxa"/>
          </w:tcPr>
          <w:p w14:paraId="335A48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14:paraId="335A4876" w14:textId="77777777" w:rsidTr="00174F1D">
        <w:trPr>
          <w:cantSplit/>
        </w:trPr>
        <w:tc>
          <w:tcPr>
            <w:tcW w:w="5148" w:type="dxa"/>
          </w:tcPr>
          <w:p w14:paraId="335A48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92" w:type="dxa"/>
          </w:tcPr>
          <w:p w14:paraId="335A48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14:paraId="335A487A" w14:textId="77777777" w:rsidTr="00174F1D">
        <w:trPr>
          <w:cantSplit/>
        </w:trPr>
        <w:tc>
          <w:tcPr>
            <w:tcW w:w="5148" w:type="dxa"/>
          </w:tcPr>
          <w:p w14:paraId="335A48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92" w:type="dxa"/>
          </w:tcPr>
          <w:p w14:paraId="335A48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14:paraId="335A487E" w14:textId="77777777" w:rsidTr="00174F1D">
        <w:trPr>
          <w:cantSplit/>
        </w:trPr>
        <w:tc>
          <w:tcPr>
            <w:tcW w:w="5148" w:type="dxa"/>
          </w:tcPr>
          <w:p w14:paraId="335A48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92" w:type="dxa"/>
          </w:tcPr>
          <w:p w14:paraId="335A48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14:paraId="335A4882" w14:textId="77777777" w:rsidTr="00174F1D">
        <w:trPr>
          <w:cantSplit/>
        </w:trPr>
        <w:tc>
          <w:tcPr>
            <w:tcW w:w="5148" w:type="dxa"/>
          </w:tcPr>
          <w:p w14:paraId="335A48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14:paraId="335A48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92" w:type="dxa"/>
          </w:tcPr>
          <w:p w14:paraId="335A48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14:paraId="335A4886" w14:textId="77777777" w:rsidTr="00174F1D">
        <w:trPr>
          <w:cantSplit/>
        </w:trPr>
        <w:tc>
          <w:tcPr>
            <w:tcW w:w="5148" w:type="dxa"/>
          </w:tcPr>
          <w:p w14:paraId="335A48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92" w:type="dxa"/>
          </w:tcPr>
          <w:p w14:paraId="335A48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14:paraId="335A488A" w14:textId="77777777" w:rsidTr="00174F1D">
        <w:trPr>
          <w:cantSplit/>
        </w:trPr>
        <w:tc>
          <w:tcPr>
            <w:tcW w:w="5148" w:type="dxa"/>
          </w:tcPr>
          <w:p w14:paraId="335A48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92" w:type="dxa"/>
          </w:tcPr>
          <w:p w14:paraId="335A48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14:paraId="335A488E" w14:textId="77777777" w:rsidTr="00174F1D">
        <w:trPr>
          <w:cantSplit/>
        </w:trPr>
        <w:tc>
          <w:tcPr>
            <w:tcW w:w="5148" w:type="dxa"/>
          </w:tcPr>
          <w:p w14:paraId="335A48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92" w:type="dxa"/>
          </w:tcPr>
          <w:p w14:paraId="335A48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14:paraId="335A4892" w14:textId="77777777" w:rsidTr="00174F1D">
        <w:trPr>
          <w:cantSplit/>
        </w:trPr>
        <w:tc>
          <w:tcPr>
            <w:tcW w:w="5148" w:type="dxa"/>
          </w:tcPr>
          <w:p w14:paraId="335A48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14:paraId="335A48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92" w:type="dxa"/>
          </w:tcPr>
          <w:p w14:paraId="335A48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14:paraId="335A4896" w14:textId="77777777" w:rsidTr="00174F1D">
        <w:trPr>
          <w:cantSplit/>
        </w:trPr>
        <w:tc>
          <w:tcPr>
            <w:tcW w:w="5148" w:type="dxa"/>
          </w:tcPr>
          <w:p w14:paraId="335A48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92" w:type="dxa"/>
          </w:tcPr>
          <w:p w14:paraId="335A48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14:paraId="335A489A" w14:textId="77777777" w:rsidTr="00174F1D">
        <w:trPr>
          <w:cantSplit/>
        </w:trPr>
        <w:tc>
          <w:tcPr>
            <w:tcW w:w="5148" w:type="dxa"/>
          </w:tcPr>
          <w:p w14:paraId="335A48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92" w:type="dxa"/>
          </w:tcPr>
          <w:p w14:paraId="335A48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14:paraId="335A489E" w14:textId="77777777" w:rsidTr="00174F1D">
        <w:trPr>
          <w:cantSplit/>
        </w:trPr>
        <w:tc>
          <w:tcPr>
            <w:tcW w:w="5148" w:type="dxa"/>
          </w:tcPr>
          <w:p w14:paraId="335A48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14:paraId="335A48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92" w:type="dxa"/>
          </w:tcPr>
          <w:p w14:paraId="335A48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14:paraId="335A48A2" w14:textId="77777777" w:rsidTr="00174F1D">
        <w:trPr>
          <w:cantSplit/>
        </w:trPr>
        <w:tc>
          <w:tcPr>
            <w:tcW w:w="5148" w:type="dxa"/>
          </w:tcPr>
          <w:p w14:paraId="335A48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36" w:type="dxa"/>
          </w:tcPr>
          <w:p w14:paraId="335A48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92" w:type="dxa"/>
          </w:tcPr>
          <w:p w14:paraId="335A48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14:paraId="335A48A6" w14:textId="77777777" w:rsidTr="00091982">
        <w:trPr>
          <w:cantSplit/>
        </w:trPr>
        <w:tc>
          <w:tcPr>
            <w:tcW w:w="5148" w:type="dxa"/>
          </w:tcPr>
          <w:p w14:paraId="335A48A3"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36" w:type="dxa"/>
          </w:tcPr>
          <w:p w14:paraId="335A48A4"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92" w:type="dxa"/>
          </w:tcPr>
          <w:p w14:paraId="335A48A5"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8AA" w14:textId="77777777" w:rsidTr="00091982">
        <w:trPr>
          <w:cantSplit/>
        </w:trPr>
        <w:tc>
          <w:tcPr>
            <w:tcW w:w="5148" w:type="dxa"/>
          </w:tcPr>
          <w:p w14:paraId="335A48A7"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36" w:type="dxa"/>
          </w:tcPr>
          <w:p w14:paraId="335A48A8"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92" w:type="dxa"/>
          </w:tcPr>
          <w:p w14:paraId="335A48A9"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8AE" w14:textId="77777777" w:rsidTr="00174F1D">
        <w:trPr>
          <w:cantSplit/>
        </w:trPr>
        <w:tc>
          <w:tcPr>
            <w:tcW w:w="5148" w:type="dxa"/>
          </w:tcPr>
          <w:p w14:paraId="335A48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36" w:type="dxa"/>
          </w:tcPr>
          <w:p w14:paraId="335A48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92" w:type="dxa"/>
          </w:tcPr>
          <w:p w14:paraId="335A48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14:paraId="335A48B2" w14:textId="77777777" w:rsidTr="00174F1D">
        <w:trPr>
          <w:cantSplit/>
        </w:trPr>
        <w:tc>
          <w:tcPr>
            <w:tcW w:w="5148" w:type="dxa"/>
          </w:tcPr>
          <w:p w14:paraId="335A48AF"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92" w:type="dxa"/>
          </w:tcPr>
          <w:p w14:paraId="335A48B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14:paraId="335A48B6" w14:textId="77777777" w:rsidTr="00174F1D">
        <w:trPr>
          <w:cantSplit/>
        </w:trPr>
        <w:tc>
          <w:tcPr>
            <w:tcW w:w="5148" w:type="dxa"/>
          </w:tcPr>
          <w:p w14:paraId="335A48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92" w:type="dxa"/>
          </w:tcPr>
          <w:p w14:paraId="335A48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14:paraId="335A48BA" w14:textId="77777777" w:rsidTr="00174F1D">
        <w:trPr>
          <w:cantSplit/>
        </w:trPr>
        <w:tc>
          <w:tcPr>
            <w:tcW w:w="5148" w:type="dxa"/>
          </w:tcPr>
          <w:p w14:paraId="335A48B7"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8"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92" w:type="dxa"/>
          </w:tcPr>
          <w:p w14:paraId="335A48B9"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14:paraId="335A48BE" w14:textId="77777777" w:rsidTr="00174F1D">
        <w:trPr>
          <w:cantSplit/>
        </w:trPr>
        <w:tc>
          <w:tcPr>
            <w:tcW w:w="5148" w:type="dxa"/>
          </w:tcPr>
          <w:p w14:paraId="335A48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92" w:type="dxa"/>
          </w:tcPr>
          <w:p w14:paraId="335A48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14:paraId="335A48C2" w14:textId="77777777" w:rsidTr="00174F1D">
        <w:trPr>
          <w:cantSplit/>
        </w:trPr>
        <w:tc>
          <w:tcPr>
            <w:tcW w:w="5148" w:type="dxa"/>
          </w:tcPr>
          <w:p w14:paraId="335A48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92" w:type="dxa"/>
          </w:tcPr>
          <w:p w14:paraId="335A48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14:paraId="335A48C6" w14:textId="77777777" w:rsidTr="00174F1D">
        <w:trPr>
          <w:cantSplit/>
        </w:trPr>
        <w:tc>
          <w:tcPr>
            <w:tcW w:w="5148" w:type="dxa"/>
          </w:tcPr>
          <w:p w14:paraId="335A48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E CLAIMS MGMT ENGINE</w:t>
            </w:r>
          </w:p>
        </w:tc>
        <w:tc>
          <w:tcPr>
            <w:tcW w:w="1236" w:type="dxa"/>
          </w:tcPr>
          <w:p w14:paraId="335A48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92" w:type="dxa"/>
          </w:tcPr>
          <w:p w14:paraId="335A48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14:paraId="335A48CA" w14:textId="77777777" w:rsidTr="00174F1D">
        <w:trPr>
          <w:cantSplit/>
        </w:trPr>
        <w:tc>
          <w:tcPr>
            <w:tcW w:w="5148" w:type="dxa"/>
          </w:tcPr>
          <w:p w14:paraId="335A48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92" w:type="dxa"/>
          </w:tcPr>
          <w:p w14:paraId="335A48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14:paraId="335A48CE" w14:textId="77777777" w:rsidTr="00174F1D">
        <w:trPr>
          <w:cantSplit/>
        </w:trPr>
        <w:tc>
          <w:tcPr>
            <w:tcW w:w="5148" w:type="dxa"/>
          </w:tcPr>
          <w:p w14:paraId="335A48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92" w:type="dxa"/>
          </w:tcPr>
          <w:p w14:paraId="335A48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14:paraId="335A48D2" w14:textId="77777777" w:rsidTr="00174F1D">
        <w:trPr>
          <w:cantSplit/>
        </w:trPr>
        <w:tc>
          <w:tcPr>
            <w:tcW w:w="5148" w:type="dxa"/>
          </w:tcPr>
          <w:p w14:paraId="335A48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92" w:type="dxa"/>
          </w:tcPr>
          <w:p w14:paraId="335A48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14:paraId="335A48D6" w14:textId="77777777" w:rsidTr="00174F1D">
        <w:trPr>
          <w:cantSplit/>
        </w:trPr>
        <w:tc>
          <w:tcPr>
            <w:tcW w:w="5148" w:type="dxa"/>
          </w:tcPr>
          <w:p w14:paraId="335A48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92" w:type="dxa"/>
          </w:tcPr>
          <w:p w14:paraId="335A48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14:paraId="335A48DA" w14:textId="77777777" w:rsidTr="00174F1D">
        <w:trPr>
          <w:cantSplit/>
        </w:trPr>
        <w:tc>
          <w:tcPr>
            <w:tcW w:w="5148" w:type="dxa"/>
          </w:tcPr>
          <w:p w14:paraId="335A48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92" w:type="dxa"/>
          </w:tcPr>
          <w:p w14:paraId="335A48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14:paraId="335A48DE" w14:textId="77777777" w:rsidTr="00174F1D">
        <w:trPr>
          <w:cantSplit/>
        </w:trPr>
        <w:tc>
          <w:tcPr>
            <w:tcW w:w="5148" w:type="dxa"/>
          </w:tcPr>
          <w:p w14:paraId="335A48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92" w:type="dxa"/>
          </w:tcPr>
          <w:p w14:paraId="335A48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Update IB NDC NON COVERED BY PLAN FILE #366.16</w:t>
            </w:r>
          </w:p>
        </w:tc>
      </w:tr>
      <w:tr w:rsidR="009D1A67" w:rsidRPr="0002501E" w14:paraId="335A48E2" w14:textId="77777777" w:rsidTr="00174F1D">
        <w:trPr>
          <w:cantSplit/>
        </w:trPr>
        <w:tc>
          <w:tcPr>
            <w:tcW w:w="5148" w:type="dxa"/>
          </w:tcPr>
          <w:p w14:paraId="335A48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92" w:type="dxa"/>
          </w:tcPr>
          <w:p w14:paraId="335A48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DRUGS NON COVERED REPORT</w:t>
            </w:r>
          </w:p>
        </w:tc>
      </w:tr>
      <w:tr w:rsidR="009D1A67" w:rsidRPr="0002501E" w14:paraId="335A48E6" w14:textId="77777777" w:rsidTr="00174F1D">
        <w:trPr>
          <w:cantSplit/>
        </w:trPr>
        <w:tc>
          <w:tcPr>
            <w:tcW w:w="5148" w:type="dxa"/>
          </w:tcPr>
          <w:p w14:paraId="335A48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92" w:type="dxa"/>
          </w:tcPr>
          <w:p w14:paraId="335A48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14:paraId="335A48EA" w14:textId="77777777" w:rsidTr="00174F1D">
        <w:trPr>
          <w:cantSplit/>
        </w:trPr>
        <w:tc>
          <w:tcPr>
            <w:tcW w:w="5148" w:type="dxa"/>
          </w:tcPr>
          <w:p w14:paraId="335A48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92" w:type="dxa"/>
          </w:tcPr>
          <w:p w14:paraId="335A48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14:paraId="335A48EE" w14:textId="77777777" w:rsidTr="00174F1D">
        <w:trPr>
          <w:cantSplit/>
        </w:trPr>
        <w:tc>
          <w:tcPr>
            <w:tcW w:w="5148" w:type="dxa"/>
          </w:tcPr>
          <w:p w14:paraId="335A48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92" w:type="dxa"/>
          </w:tcPr>
          <w:p w14:paraId="335A48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14:paraId="335A48F2" w14:textId="77777777" w:rsidTr="00174F1D">
        <w:trPr>
          <w:cantSplit/>
        </w:trPr>
        <w:tc>
          <w:tcPr>
            <w:tcW w:w="5148" w:type="dxa"/>
          </w:tcPr>
          <w:p w14:paraId="335A48EF"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92" w:type="dxa"/>
          </w:tcPr>
          <w:p w14:paraId="335A48F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14:paraId="335A48F6" w14:textId="77777777" w:rsidTr="00174F1D">
        <w:trPr>
          <w:cantSplit/>
        </w:trPr>
        <w:tc>
          <w:tcPr>
            <w:tcW w:w="5148" w:type="dxa"/>
          </w:tcPr>
          <w:p w14:paraId="335A48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92" w:type="dxa"/>
          </w:tcPr>
          <w:p w14:paraId="335A48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14:paraId="335A48FA" w14:textId="77777777" w:rsidTr="00174F1D">
        <w:trPr>
          <w:cantSplit/>
        </w:trPr>
        <w:tc>
          <w:tcPr>
            <w:tcW w:w="5148" w:type="dxa"/>
          </w:tcPr>
          <w:p w14:paraId="335A48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92" w:type="dxa"/>
          </w:tcPr>
          <w:p w14:paraId="335A48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14:paraId="335A48FE" w14:textId="77777777" w:rsidTr="00174F1D">
        <w:trPr>
          <w:cantSplit/>
        </w:trPr>
        <w:tc>
          <w:tcPr>
            <w:tcW w:w="5148" w:type="dxa"/>
          </w:tcPr>
          <w:p w14:paraId="335A48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8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92" w:type="dxa"/>
          </w:tcPr>
          <w:p w14:paraId="335A48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14:paraId="335A4902" w14:textId="77777777" w:rsidTr="00174F1D">
        <w:trPr>
          <w:cantSplit/>
        </w:trPr>
        <w:tc>
          <w:tcPr>
            <w:tcW w:w="5148" w:type="dxa"/>
          </w:tcPr>
          <w:p w14:paraId="335A48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14:paraId="335A49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92" w:type="dxa"/>
          </w:tcPr>
          <w:p w14:paraId="335A49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14:paraId="335A4906" w14:textId="77777777" w:rsidTr="00174F1D">
        <w:trPr>
          <w:cantSplit/>
        </w:trPr>
        <w:tc>
          <w:tcPr>
            <w:tcW w:w="5148" w:type="dxa"/>
          </w:tcPr>
          <w:p w14:paraId="335A4903" w14:textId="77777777" w:rsidR="00681F69" w:rsidRPr="0002501E" w:rsidRDefault="00681F69" w:rsidP="00174F1D">
            <w:pPr>
              <w:rPr>
                <w:rFonts w:ascii="Times New Roman" w:hAnsi="Times New Roman"/>
                <w:sz w:val="22"/>
                <w:szCs w:val="22"/>
              </w:rPr>
            </w:pPr>
            <w:r w:rsidRPr="00174F1D">
              <w:rPr>
                <w:rFonts w:ascii="Times New Roman" w:hAnsi="Times New Roman"/>
                <w:sz w:val="22"/>
                <w:szCs w:val="22"/>
              </w:rPr>
              <w:t>E CLAIMS MGMT ENGINE</w:t>
            </w:r>
          </w:p>
        </w:tc>
        <w:tc>
          <w:tcPr>
            <w:tcW w:w="1236" w:type="dxa"/>
          </w:tcPr>
          <w:p w14:paraId="335A4904" w14:textId="77777777"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92" w:type="dxa"/>
          </w:tcPr>
          <w:p w14:paraId="335A4905" w14:textId="77777777"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14:paraId="335A490A" w14:textId="77777777" w:rsidTr="00174F1D">
        <w:trPr>
          <w:cantSplit/>
        </w:trPr>
        <w:tc>
          <w:tcPr>
            <w:tcW w:w="5148" w:type="dxa"/>
          </w:tcPr>
          <w:p w14:paraId="335A4907" w14:textId="77777777"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36" w:type="dxa"/>
          </w:tcPr>
          <w:p w14:paraId="335A4908" w14:textId="77777777"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92" w:type="dxa"/>
          </w:tcPr>
          <w:p w14:paraId="335A4909"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14:paraId="335A490E" w14:textId="77777777" w:rsidTr="00174F1D">
        <w:trPr>
          <w:cantSplit/>
        </w:trPr>
        <w:tc>
          <w:tcPr>
            <w:tcW w:w="5148" w:type="dxa"/>
          </w:tcPr>
          <w:p w14:paraId="335A490B" w14:textId="77777777"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36" w:type="dxa"/>
          </w:tcPr>
          <w:p w14:paraId="335A490C" w14:textId="77777777"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92" w:type="dxa"/>
          </w:tcPr>
          <w:p w14:paraId="335A490D"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14:paraId="335A4912"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0F"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14:paraId="335A4910" w14:textId="77777777" w:rsidR="00FF32B1" w:rsidRDefault="00FF32B1" w:rsidP="00091982">
            <w:pPr>
              <w:rPr>
                <w:rFonts w:ascii="Times New Roman" w:hAnsi="Times New Roman"/>
                <w:sz w:val="22"/>
                <w:szCs w:val="22"/>
              </w:rPr>
            </w:pPr>
            <w:r>
              <w:rPr>
                <w:rFonts w:ascii="Times New Roman" w:hAnsi="Times New Roman"/>
                <w:sz w:val="22"/>
                <w:szCs w:val="22"/>
              </w:rPr>
              <w:t>6243</w:t>
            </w:r>
          </w:p>
        </w:tc>
        <w:tc>
          <w:tcPr>
            <w:tcW w:w="3192" w:type="dxa"/>
            <w:tcBorders>
              <w:top w:val="single" w:sz="4" w:space="0" w:color="auto"/>
              <w:left w:val="single" w:sz="4" w:space="0" w:color="auto"/>
              <w:bottom w:val="single" w:sz="4" w:space="0" w:color="auto"/>
              <w:right w:val="single" w:sz="4" w:space="0" w:color="auto"/>
            </w:tcBorders>
          </w:tcPr>
          <w:p w14:paraId="335A4911" w14:textId="77777777"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14:paraId="335A4916"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13"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14:paraId="335A4914" w14:textId="77777777" w:rsidR="00FF32B1" w:rsidRDefault="00FF32B1" w:rsidP="00091982">
            <w:pPr>
              <w:rPr>
                <w:rFonts w:ascii="Times New Roman" w:hAnsi="Times New Roman"/>
                <w:sz w:val="22"/>
                <w:szCs w:val="22"/>
              </w:rPr>
            </w:pPr>
            <w:r>
              <w:rPr>
                <w:rFonts w:ascii="Times New Roman" w:hAnsi="Times New Roman"/>
                <w:sz w:val="22"/>
                <w:szCs w:val="22"/>
              </w:rPr>
              <w:t>6244</w:t>
            </w:r>
          </w:p>
        </w:tc>
        <w:tc>
          <w:tcPr>
            <w:tcW w:w="3192" w:type="dxa"/>
            <w:tcBorders>
              <w:top w:val="single" w:sz="4" w:space="0" w:color="auto"/>
              <w:left w:val="single" w:sz="4" w:space="0" w:color="auto"/>
              <w:bottom w:val="single" w:sz="4" w:space="0" w:color="auto"/>
              <w:right w:val="single" w:sz="4" w:space="0" w:color="auto"/>
            </w:tcBorders>
          </w:tcPr>
          <w:p w14:paraId="335A4915" w14:textId="77777777"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14:paraId="335A491A" w14:textId="77777777" w:rsidTr="00091982">
        <w:trPr>
          <w:cantSplit/>
        </w:trPr>
        <w:tc>
          <w:tcPr>
            <w:tcW w:w="5148" w:type="dxa"/>
            <w:tcBorders>
              <w:top w:val="single" w:sz="4" w:space="0" w:color="auto"/>
              <w:left w:val="single" w:sz="4" w:space="0" w:color="auto"/>
              <w:bottom w:val="single" w:sz="4" w:space="0" w:color="auto"/>
              <w:right w:val="single" w:sz="4" w:space="0" w:color="auto"/>
            </w:tcBorders>
          </w:tcPr>
          <w:p w14:paraId="335A4917" w14:textId="77777777"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14:paraId="335A4918" w14:textId="77777777" w:rsidR="00FF32B1" w:rsidRDefault="00FF32B1" w:rsidP="00091982">
            <w:pPr>
              <w:rPr>
                <w:rFonts w:ascii="Times New Roman" w:hAnsi="Times New Roman"/>
                <w:sz w:val="22"/>
                <w:szCs w:val="22"/>
              </w:rPr>
            </w:pPr>
            <w:r>
              <w:rPr>
                <w:rFonts w:ascii="Times New Roman" w:hAnsi="Times New Roman"/>
                <w:sz w:val="22"/>
                <w:szCs w:val="22"/>
              </w:rPr>
              <w:t>6250</w:t>
            </w:r>
          </w:p>
        </w:tc>
        <w:tc>
          <w:tcPr>
            <w:tcW w:w="3192" w:type="dxa"/>
            <w:tcBorders>
              <w:top w:val="single" w:sz="4" w:space="0" w:color="auto"/>
              <w:left w:val="single" w:sz="4" w:space="0" w:color="auto"/>
              <w:bottom w:val="single" w:sz="4" w:space="0" w:color="auto"/>
              <w:right w:val="single" w:sz="4" w:space="0" w:color="auto"/>
            </w:tcBorders>
          </w:tcPr>
          <w:p w14:paraId="335A4919" w14:textId="77777777"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14:paraId="335A491E" w14:textId="77777777" w:rsidTr="00174F1D">
        <w:trPr>
          <w:cantSplit/>
        </w:trPr>
        <w:tc>
          <w:tcPr>
            <w:tcW w:w="5148" w:type="dxa"/>
          </w:tcPr>
          <w:p w14:paraId="335A49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92" w:type="dxa"/>
          </w:tcPr>
          <w:p w14:paraId="335A49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22" w14:textId="77777777" w:rsidTr="00174F1D">
        <w:trPr>
          <w:cantSplit/>
        </w:trPr>
        <w:tc>
          <w:tcPr>
            <w:tcW w:w="5148" w:type="dxa"/>
          </w:tcPr>
          <w:p w14:paraId="335A49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92" w:type="dxa"/>
          </w:tcPr>
          <w:p w14:paraId="335A49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14:paraId="335A4926" w14:textId="77777777" w:rsidTr="00174F1D">
        <w:trPr>
          <w:cantSplit/>
        </w:trPr>
        <w:tc>
          <w:tcPr>
            <w:tcW w:w="5148" w:type="dxa"/>
          </w:tcPr>
          <w:p w14:paraId="335A49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92" w:type="dxa"/>
          </w:tcPr>
          <w:p w14:paraId="335A49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14:paraId="335A492A" w14:textId="77777777" w:rsidTr="00174F1D">
        <w:trPr>
          <w:cantSplit/>
        </w:trPr>
        <w:tc>
          <w:tcPr>
            <w:tcW w:w="5148" w:type="dxa"/>
          </w:tcPr>
          <w:p w14:paraId="335A49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14:paraId="335A49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92" w:type="dxa"/>
          </w:tcPr>
          <w:p w14:paraId="335A49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14:paraId="335A492E" w14:textId="77777777" w:rsidTr="00174F1D">
        <w:trPr>
          <w:cantSplit/>
        </w:trPr>
        <w:tc>
          <w:tcPr>
            <w:tcW w:w="5148" w:type="dxa"/>
          </w:tcPr>
          <w:p w14:paraId="335A49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92" w:type="dxa"/>
          </w:tcPr>
          <w:p w14:paraId="335A49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14:paraId="335A4932" w14:textId="77777777" w:rsidTr="00174F1D">
        <w:trPr>
          <w:cantSplit/>
        </w:trPr>
        <w:tc>
          <w:tcPr>
            <w:tcW w:w="5148" w:type="dxa"/>
          </w:tcPr>
          <w:p w14:paraId="335A49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92" w:type="dxa"/>
          </w:tcPr>
          <w:p w14:paraId="335A49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14:paraId="335A4936" w14:textId="77777777" w:rsidTr="00174F1D">
        <w:trPr>
          <w:cantSplit/>
        </w:trPr>
        <w:tc>
          <w:tcPr>
            <w:tcW w:w="5148" w:type="dxa"/>
          </w:tcPr>
          <w:p w14:paraId="335A49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92" w:type="dxa"/>
          </w:tcPr>
          <w:p w14:paraId="335A49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14:paraId="335A493A" w14:textId="77777777" w:rsidTr="00174F1D">
        <w:trPr>
          <w:cantSplit/>
        </w:trPr>
        <w:tc>
          <w:tcPr>
            <w:tcW w:w="5148" w:type="dxa"/>
          </w:tcPr>
          <w:p w14:paraId="335A49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14:paraId="335A49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92" w:type="dxa"/>
          </w:tcPr>
          <w:p w14:paraId="335A49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14:paraId="335A493E" w14:textId="77777777" w:rsidTr="00174F1D">
        <w:trPr>
          <w:cantSplit/>
        </w:trPr>
        <w:tc>
          <w:tcPr>
            <w:tcW w:w="5148" w:type="dxa"/>
          </w:tcPr>
          <w:p w14:paraId="335A49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36" w:type="dxa"/>
          </w:tcPr>
          <w:p w14:paraId="335A49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92" w:type="dxa"/>
          </w:tcPr>
          <w:p w14:paraId="335A49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14:paraId="335A4942" w14:textId="77777777" w:rsidTr="00174F1D">
        <w:trPr>
          <w:cantSplit/>
        </w:trPr>
        <w:tc>
          <w:tcPr>
            <w:tcW w:w="5148" w:type="dxa"/>
          </w:tcPr>
          <w:p w14:paraId="335A49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36" w:type="dxa"/>
          </w:tcPr>
          <w:p w14:paraId="335A49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92" w:type="dxa"/>
          </w:tcPr>
          <w:p w14:paraId="335A49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14:paraId="335A4946" w14:textId="77777777" w:rsidTr="00174F1D">
        <w:trPr>
          <w:cantSplit/>
        </w:trPr>
        <w:tc>
          <w:tcPr>
            <w:tcW w:w="5148" w:type="dxa"/>
          </w:tcPr>
          <w:p w14:paraId="335A49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92" w:type="dxa"/>
          </w:tcPr>
          <w:p w14:paraId="335A49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14:paraId="335A494A" w14:textId="77777777" w:rsidTr="00174F1D">
        <w:trPr>
          <w:cantSplit/>
        </w:trPr>
        <w:tc>
          <w:tcPr>
            <w:tcW w:w="5148" w:type="dxa"/>
          </w:tcPr>
          <w:p w14:paraId="335A49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92" w:type="dxa"/>
          </w:tcPr>
          <w:p w14:paraId="335A49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14:paraId="335A494E" w14:textId="77777777" w:rsidTr="00174F1D">
        <w:trPr>
          <w:cantSplit/>
        </w:trPr>
        <w:tc>
          <w:tcPr>
            <w:tcW w:w="5148" w:type="dxa"/>
          </w:tcPr>
          <w:p w14:paraId="335A49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92" w:type="dxa"/>
          </w:tcPr>
          <w:p w14:paraId="335A49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14:paraId="335A4952" w14:textId="77777777" w:rsidTr="00174F1D">
        <w:trPr>
          <w:cantSplit/>
        </w:trPr>
        <w:tc>
          <w:tcPr>
            <w:tcW w:w="5148" w:type="dxa"/>
          </w:tcPr>
          <w:p w14:paraId="335A49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92" w:type="dxa"/>
          </w:tcPr>
          <w:p w14:paraId="335A49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14:paraId="335A4956" w14:textId="77777777" w:rsidTr="00174F1D">
        <w:trPr>
          <w:cantSplit/>
        </w:trPr>
        <w:tc>
          <w:tcPr>
            <w:tcW w:w="5148" w:type="dxa"/>
          </w:tcPr>
          <w:p w14:paraId="335A49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92" w:type="dxa"/>
          </w:tcPr>
          <w:p w14:paraId="335A49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14:paraId="335A495A" w14:textId="77777777" w:rsidTr="00174F1D">
        <w:trPr>
          <w:cantSplit/>
        </w:trPr>
        <w:tc>
          <w:tcPr>
            <w:tcW w:w="5148" w:type="dxa"/>
          </w:tcPr>
          <w:p w14:paraId="335A49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92" w:type="dxa"/>
          </w:tcPr>
          <w:p w14:paraId="335A49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14:paraId="335A495E" w14:textId="77777777" w:rsidTr="00174F1D">
        <w:trPr>
          <w:cantSplit/>
        </w:trPr>
        <w:tc>
          <w:tcPr>
            <w:tcW w:w="5148" w:type="dxa"/>
          </w:tcPr>
          <w:p w14:paraId="335A49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92" w:type="dxa"/>
          </w:tcPr>
          <w:p w14:paraId="335A49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14:paraId="335A4962" w14:textId="77777777" w:rsidTr="00174F1D">
        <w:trPr>
          <w:cantSplit/>
        </w:trPr>
        <w:tc>
          <w:tcPr>
            <w:tcW w:w="5148" w:type="dxa"/>
          </w:tcPr>
          <w:p w14:paraId="335A49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INCOME VERIFICATION MATCH</w:t>
            </w:r>
          </w:p>
        </w:tc>
        <w:tc>
          <w:tcPr>
            <w:tcW w:w="1236" w:type="dxa"/>
          </w:tcPr>
          <w:p w14:paraId="335A49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92" w:type="dxa"/>
          </w:tcPr>
          <w:p w14:paraId="335A49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14:paraId="335A4966" w14:textId="77777777" w:rsidTr="00174F1D">
        <w:trPr>
          <w:cantSplit/>
        </w:trPr>
        <w:tc>
          <w:tcPr>
            <w:tcW w:w="5148" w:type="dxa"/>
          </w:tcPr>
          <w:p w14:paraId="335A49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92" w:type="dxa"/>
          </w:tcPr>
          <w:p w14:paraId="335A49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14:paraId="335A496A" w14:textId="77777777" w:rsidTr="00174F1D">
        <w:trPr>
          <w:cantSplit/>
        </w:trPr>
        <w:tc>
          <w:tcPr>
            <w:tcW w:w="5148" w:type="dxa"/>
          </w:tcPr>
          <w:p w14:paraId="335A49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92" w:type="dxa"/>
          </w:tcPr>
          <w:p w14:paraId="335A49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14:paraId="335A496E" w14:textId="77777777" w:rsidTr="00174F1D">
        <w:trPr>
          <w:cantSplit/>
        </w:trPr>
        <w:tc>
          <w:tcPr>
            <w:tcW w:w="5148" w:type="dxa"/>
          </w:tcPr>
          <w:p w14:paraId="335A49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92" w:type="dxa"/>
          </w:tcPr>
          <w:p w14:paraId="335A49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14:paraId="335A4972" w14:textId="77777777" w:rsidTr="00174F1D">
        <w:trPr>
          <w:cantSplit/>
        </w:trPr>
        <w:tc>
          <w:tcPr>
            <w:tcW w:w="5148" w:type="dxa"/>
          </w:tcPr>
          <w:p w14:paraId="335A49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14:paraId="335A49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92" w:type="dxa"/>
          </w:tcPr>
          <w:p w14:paraId="335A49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14:paraId="335A4976" w14:textId="77777777" w:rsidTr="00174F1D">
        <w:trPr>
          <w:cantSplit/>
        </w:trPr>
        <w:tc>
          <w:tcPr>
            <w:tcW w:w="5148" w:type="dxa"/>
          </w:tcPr>
          <w:p w14:paraId="335A49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36" w:type="dxa"/>
          </w:tcPr>
          <w:p w14:paraId="335A49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92" w:type="dxa"/>
          </w:tcPr>
          <w:p w14:paraId="335A49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14:paraId="335A497A" w14:textId="77777777" w:rsidTr="00174F1D">
        <w:trPr>
          <w:cantSplit/>
        </w:trPr>
        <w:tc>
          <w:tcPr>
            <w:tcW w:w="5148" w:type="dxa"/>
          </w:tcPr>
          <w:p w14:paraId="335A49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36" w:type="dxa"/>
          </w:tcPr>
          <w:p w14:paraId="335A49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92" w:type="dxa"/>
          </w:tcPr>
          <w:p w14:paraId="335A49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14:paraId="335A497E" w14:textId="77777777" w:rsidTr="00174F1D">
        <w:trPr>
          <w:cantSplit/>
        </w:trPr>
        <w:tc>
          <w:tcPr>
            <w:tcW w:w="5148" w:type="dxa"/>
          </w:tcPr>
          <w:p w14:paraId="335A497B"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7C"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92" w:type="dxa"/>
          </w:tcPr>
          <w:p w14:paraId="335A497D" w14:textId="77777777"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82" w14:textId="77777777" w:rsidTr="00174F1D">
        <w:trPr>
          <w:cantSplit/>
        </w:trPr>
        <w:tc>
          <w:tcPr>
            <w:tcW w:w="5148" w:type="dxa"/>
          </w:tcPr>
          <w:p w14:paraId="335A49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92" w:type="dxa"/>
          </w:tcPr>
          <w:p w14:paraId="335A49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14:paraId="335A4986" w14:textId="77777777" w:rsidTr="00174F1D">
        <w:trPr>
          <w:cantSplit/>
        </w:trPr>
        <w:tc>
          <w:tcPr>
            <w:tcW w:w="5148" w:type="dxa"/>
          </w:tcPr>
          <w:p w14:paraId="335A49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92" w:type="dxa"/>
          </w:tcPr>
          <w:p w14:paraId="335A49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14:paraId="335A498A" w14:textId="77777777" w:rsidTr="00174F1D">
        <w:trPr>
          <w:cantSplit/>
        </w:trPr>
        <w:tc>
          <w:tcPr>
            <w:tcW w:w="5148" w:type="dxa"/>
          </w:tcPr>
          <w:p w14:paraId="335A49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92" w:type="dxa"/>
          </w:tcPr>
          <w:p w14:paraId="335A49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98E" w14:textId="77777777" w:rsidTr="00174F1D">
        <w:trPr>
          <w:cantSplit/>
        </w:trPr>
        <w:tc>
          <w:tcPr>
            <w:tcW w:w="5148" w:type="dxa"/>
          </w:tcPr>
          <w:p w14:paraId="335A49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92" w:type="dxa"/>
          </w:tcPr>
          <w:p w14:paraId="335A49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14:paraId="335A4992" w14:textId="77777777" w:rsidTr="00174F1D">
        <w:trPr>
          <w:cantSplit/>
        </w:trPr>
        <w:tc>
          <w:tcPr>
            <w:tcW w:w="5148" w:type="dxa"/>
          </w:tcPr>
          <w:p w14:paraId="335A49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92" w:type="dxa"/>
          </w:tcPr>
          <w:p w14:paraId="335A49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14:paraId="335A4996" w14:textId="77777777" w:rsidTr="00174F1D">
        <w:trPr>
          <w:cantSplit/>
        </w:trPr>
        <w:tc>
          <w:tcPr>
            <w:tcW w:w="5148" w:type="dxa"/>
          </w:tcPr>
          <w:p w14:paraId="335A49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92" w:type="dxa"/>
          </w:tcPr>
          <w:p w14:paraId="335A49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14:paraId="335A499A" w14:textId="77777777" w:rsidTr="00174F1D">
        <w:trPr>
          <w:cantSplit/>
        </w:trPr>
        <w:tc>
          <w:tcPr>
            <w:tcW w:w="5148" w:type="dxa"/>
          </w:tcPr>
          <w:p w14:paraId="335A49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92" w:type="dxa"/>
          </w:tcPr>
          <w:p w14:paraId="335A49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14:paraId="335A499E" w14:textId="77777777" w:rsidTr="00174F1D">
        <w:trPr>
          <w:cantSplit/>
        </w:trPr>
        <w:tc>
          <w:tcPr>
            <w:tcW w:w="5148" w:type="dxa"/>
          </w:tcPr>
          <w:p w14:paraId="335A49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92" w:type="dxa"/>
          </w:tcPr>
          <w:p w14:paraId="335A49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14:paraId="335A49A2" w14:textId="77777777" w:rsidTr="00174F1D">
        <w:trPr>
          <w:cantSplit/>
        </w:trPr>
        <w:tc>
          <w:tcPr>
            <w:tcW w:w="5148" w:type="dxa"/>
          </w:tcPr>
          <w:p w14:paraId="335A49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92" w:type="dxa"/>
          </w:tcPr>
          <w:p w14:paraId="335A49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14:paraId="335A49A6" w14:textId="77777777" w:rsidTr="00174F1D">
        <w:trPr>
          <w:cantSplit/>
        </w:trPr>
        <w:tc>
          <w:tcPr>
            <w:tcW w:w="5148" w:type="dxa"/>
          </w:tcPr>
          <w:p w14:paraId="335A49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92" w:type="dxa"/>
          </w:tcPr>
          <w:p w14:paraId="335A49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14:paraId="335A49AA" w14:textId="77777777" w:rsidTr="00174F1D">
        <w:trPr>
          <w:cantSplit/>
        </w:trPr>
        <w:tc>
          <w:tcPr>
            <w:tcW w:w="5148" w:type="dxa"/>
          </w:tcPr>
          <w:p w14:paraId="335A49A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92" w:type="dxa"/>
          </w:tcPr>
          <w:p w14:paraId="335A49A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14:paraId="335A49AE" w14:textId="77777777" w:rsidTr="00174F1D">
        <w:trPr>
          <w:cantSplit/>
        </w:trPr>
        <w:tc>
          <w:tcPr>
            <w:tcW w:w="5148" w:type="dxa"/>
          </w:tcPr>
          <w:p w14:paraId="335A49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92" w:type="dxa"/>
          </w:tcPr>
          <w:p w14:paraId="335A49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14:paraId="335A49B2" w14:textId="77777777" w:rsidTr="00174F1D">
        <w:trPr>
          <w:cantSplit/>
        </w:trPr>
        <w:tc>
          <w:tcPr>
            <w:tcW w:w="5148" w:type="dxa"/>
          </w:tcPr>
          <w:p w14:paraId="335A49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92" w:type="dxa"/>
          </w:tcPr>
          <w:p w14:paraId="335A49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14:paraId="335A49B6" w14:textId="77777777" w:rsidTr="00174F1D">
        <w:trPr>
          <w:cantSplit/>
        </w:trPr>
        <w:tc>
          <w:tcPr>
            <w:tcW w:w="5148" w:type="dxa"/>
          </w:tcPr>
          <w:p w14:paraId="335A49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92" w:type="dxa"/>
          </w:tcPr>
          <w:p w14:paraId="335A49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14:paraId="335A49BA" w14:textId="77777777" w:rsidTr="00174F1D">
        <w:trPr>
          <w:cantSplit/>
        </w:trPr>
        <w:tc>
          <w:tcPr>
            <w:tcW w:w="5148" w:type="dxa"/>
          </w:tcPr>
          <w:p w14:paraId="335A49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92" w:type="dxa"/>
          </w:tcPr>
          <w:p w14:paraId="335A49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14:paraId="335A49BE" w14:textId="77777777" w:rsidTr="00174F1D">
        <w:trPr>
          <w:cantSplit/>
        </w:trPr>
        <w:tc>
          <w:tcPr>
            <w:tcW w:w="5148" w:type="dxa"/>
          </w:tcPr>
          <w:p w14:paraId="335A49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92" w:type="dxa"/>
          </w:tcPr>
          <w:p w14:paraId="335A49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14:paraId="335A49C2" w14:textId="77777777" w:rsidTr="00174F1D">
        <w:trPr>
          <w:cantSplit/>
        </w:trPr>
        <w:tc>
          <w:tcPr>
            <w:tcW w:w="5148" w:type="dxa"/>
          </w:tcPr>
          <w:p w14:paraId="335A49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92" w:type="dxa"/>
          </w:tcPr>
          <w:p w14:paraId="335A49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14:paraId="335A49C6" w14:textId="77777777" w:rsidTr="00174F1D">
        <w:trPr>
          <w:cantSplit/>
        </w:trPr>
        <w:tc>
          <w:tcPr>
            <w:tcW w:w="5148" w:type="dxa"/>
          </w:tcPr>
          <w:p w14:paraId="335A49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92" w:type="dxa"/>
          </w:tcPr>
          <w:p w14:paraId="335A49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14:paraId="335A49CA" w14:textId="77777777" w:rsidTr="00174F1D">
        <w:trPr>
          <w:cantSplit/>
        </w:trPr>
        <w:tc>
          <w:tcPr>
            <w:tcW w:w="5148" w:type="dxa"/>
          </w:tcPr>
          <w:p w14:paraId="335A49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14:paraId="335A49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92" w:type="dxa"/>
          </w:tcPr>
          <w:p w14:paraId="335A49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14:paraId="335A49CE" w14:textId="77777777" w:rsidTr="00174F1D">
        <w:trPr>
          <w:cantSplit/>
        </w:trPr>
        <w:tc>
          <w:tcPr>
            <w:tcW w:w="5148" w:type="dxa"/>
          </w:tcPr>
          <w:p w14:paraId="335A49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92" w:type="dxa"/>
          </w:tcPr>
          <w:p w14:paraId="335A49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14:paraId="335A49D2" w14:textId="77777777" w:rsidTr="00174F1D">
        <w:trPr>
          <w:cantSplit/>
        </w:trPr>
        <w:tc>
          <w:tcPr>
            <w:tcW w:w="5148" w:type="dxa"/>
          </w:tcPr>
          <w:p w14:paraId="335A49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92" w:type="dxa"/>
          </w:tcPr>
          <w:p w14:paraId="335A49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14:paraId="335A49D6" w14:textId="77777777" w:rsidTr="00174F1D">
        <w:trPr>
          <w:cantSplit/>
        </w:trPr>
        <w:tc>
          <w:tcPr>
            <w:tcW w:w="5148" w:type="dxa"/>
          </w:tcPr>
          <w:p w14:paraId="335A49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92" w:type="dxa"/>
          </w:tcPr>
          <w:p w14:paraId="335A49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14:paraId="335A49DA" w14:textId="77777777" w:rsidTr="00174F1D">
        <w:trPr>
          <w:cantSplit/>
        </w:trPr>
        <w:tc>
          <w:tcPr>
            <w:tcW w:w="5148" w:type="dxa"/>
          </w:tcPr>
          <w:p w14:paraId="335A49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KERNEL</w:t>
            </w:r>
          </w:p>
        </w:tc>
        <w:tc>
          <w:tcPr>
            <w:tcW w:w="1236" w:type="dxa"/>
          </w:tcPr>
          <w:p w14:paraId="335A49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92" w:type="dxa"/>
          </w:tcPr>
          <w:p w14:paraId="335A49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14:paraId="335A49DE" w14:textId="77777777" w:rsidTr="00174F1D">
        <w:trPr>
          <w:cantSplit/>
        </w:trPr>
        <w:tc>
          <w:tcPr>
            <w:tcW w:w="5148" w:type="dxa"/>
          </w:tcPr>
          <w:p w14:paraId="335A49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92" w:type="dxa"/>
          </w:tcPr>
          <w:p w14:paraId="335A49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14:paraId="335A49E2" w14:textId="77777777" w:rsidTr="00174F1D">
        <w:trPr>
          <w:cantSplit/>
        </w:trPr>
        <w:tc>
          <w:tcPr>
            <w:tcW w:w="5148" w:type="dxa"/>
          </w:tcPr>
          <w:p w14:paraId="335A49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92" w:type="dxa"/>
          </w:tcPr>
          <w:p w14:paraId="335A49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14:paraId="335A49E6" w14:textId="77777777" w:rsidTr="00174F1D">
        <w:trPr>
          <w:cantSplit/>
        </w:trPr>
        <w:tc>
          <w:tcPr>
            <w:tcW w:w="5148" w:type="dxa"/>
          </w:tcPr>
          <w:p w14:paraId="335A49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14:paraId="335A49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92" w:type="dxa"/>
          </w:tcPr>
          <w:p w14:paraId="335A49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14:paraId="335A49EA" w14:textId="77777777" w:rsidTr="00174F1D">
        <w:trPr>
          <w:cantSplit/>
        </w:trPr>
        <w:tc>
          <w:tcPr>
            <w:tcW w:w="5148" w:type="dxa"/>
          </w:tcPr>
          <w:p w14:paraId="335A49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36" w:type="dxa"/>
          </w:tcPr>
          <w:p w14:paraId="335A49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92" w:type="dxa"/>
          </w:tcPr>
          <w:p w14:paraId="335A49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14:paraId="335A49EE" w14:textId="77777777" w:rsidTr="00174F1D">
        <w:trPr>
          <w:cantSplit/>
        </w:trPr>
        <w:tc>
          <w:tcPr>
            <w:tcW w:w="5148" w:type="dxa"/>
          </w:tcPr>
          <w:p w14:paraId="335A49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36" w:type="dxa"/>
          </w:tcPr>
          <w:p w14:paraId="335A49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92" w:type="dxa"/>
          </w:tcPr>
          <w:p w14:paraId="335A49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14:paraId="335A49F2" w14:textId="77777777" w:rsidTr="00174F1D">
        <w:trPr>
          <w:cantSplit/>
        </w:trPr>
        <w:tc>
          <w:tcPr>
            <w:tcW w:w="5148" w:type="dxa"/>
          </w:tcPr>
          <w:p w14:paraId="335A49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36" w:type="dxa"/>
          </w:tcPr>
          <w:p w14:paraId="335A49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92" w:type="dxa"/>
          </w:tcPr>
          <w:p w14:paraId="335A49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14:paraId="335A49F6" w14:textId="77777777" w:rsidTr="00174F1D">
        <w:trPr>
          <w:cantSplit/>
        </w:trPr>
        <w:tc>
          <w:tcPr>
            <w:tcW w:w="5148" w:type="dxa"/>
          </w:tcPr>
          <w:p w14:paraId="335A49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92" w:type="dxa"/>
          </w:tcPr>
          <w:p w14:paraId="335A49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14:paraId="335A49FA" w14:textId="77777777" w:rsidTr="00174F1D">
        <w:trPr>
          <w:cantSplit/>
        </w:trPr>
        <w:tc>
          <w:tcPr>
            <w:tcW w:w="5148" w:type="dxa"/>
          </w:tcPr>
          <w:p w14:paraId="335A49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92" w:type="dxa"/>
          </w:tcPr>
          <w:p w14:paraId="335A49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14:paraId="335A49FE" w14:textId="77777777" w:rsidTr="00174F1D">
        <w:trPr>
          <w:cantSplit/>
        </w:trPr>
        <w:tc>
          <w:tcPr>
            <w:tcW w:w="5148" w:type="dxa"/>
          </w:tcPr>
          <w:p w14:paraId="335A49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9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92" w:type="dxa"/>
          </w:tcPr>
          <w:p w14:paraId="335A49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14:paraId="335A4A02" w14:textId="77777777" w:rsidTr="00174F1D">
        <w:trPr>
          <w:cantSplit/>
        </w:trPr>
        <w:tc>
          <w:tcPr>
            <w:tcW w:w="5148" w:type="dxa"/>
          </w:tcPr>
          <w:p w14:paraId="335A49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92" w:type="dxa"/>
          </w:tcPr>
          <w:p w14:paraId="335A4A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14:paraId="335A4A06" w14:textId="77777777" w:rsidTr="00174F1D">
        <w:trPr>
          <w:cantSplit/>
        </w:trPr>
        <w:tc>
          <w:tcPr>
            <w:tcW w:w="5148" w:type="dxa"/>
          </w:tcPr>
          <w:p w14:paraId="335A4A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92" w:type="dxa"/>
          </w:tcPr>
          <w:p w14:paraId="335A4A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14:paraId="335A4A0A" w14:textId="77777777" w:rsidTr="00174F1D">
        <w:trPr>
          <w:cantSplit/>
        </w:trPr>
        <w:tc>
          <w:tcPr>
            <w:tcW w:w="5148" w:type="dxa"/>
          </w:tcPr>
          <w:p w14:paraId="335A4A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92" w:type="dxa"/>
          </w:tcPr>
          <w:p w14:paraId="335A4A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14:paraId="335A4A0E" w14:textId="77777777" w:rsidTr="00174F1D">
        <w:trPr>
          <w:cantSplit/>
        </w:trPr>
        <w:tc>
          <w:tcPr>
            <w:tcW w:w="5148" w:type="dxa"/>
          </w:tcPr>
          <w:p w14:paraId="335A4A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92" w:type="dxa"/>
          </w:tcPr>
          <w:p w14:paraId="335A4A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14:paraId="335A4A12" w14:textId="77777777" w:rsidTr="00174F1D">
        <w:trPr>
          <w:cantSplit/>
        </w:trPr>
        <w:tc>
          <w:tcPr>
            <w:tcW w:w="5148" w:type="dxa"/>
          </w:tcPr>
          <w:p w14:paraId="335A4A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92" w:type="dxa"/>
          </w:tcPr>
          <w:p w14:paraId="335A4A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14:paraId="335A4A16" w14:textId="77777777" w:rsidTr="00174F1D">
        <w:trPr>
          <w:cantSplit/>
        </w:trPr>
        <w:tc>
          <w:tcPr>
            <w:tcW w:w="5148" w:type="dxa"/>
          </w:tcPr>
          <w:p w14:paraId="335A4A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92" w:type="dxa"/>
          </w:tcPr>
          <w:p w14:paraId="335A4A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14:paraId="335A4A1A" w14:textId="77777777" w:rsidTr="00174F1D">
        <w:trPr>
          <w:cantSplit/>
        </w:trPr>
        <w:tc>
          <w:tcPr>
            <w:tcW w:w="5148" w:type="dxa"/>
          </w:tcPr>
          <w:p w14:paraId="335A4A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92" w:type="dxa"/>
          </w:tcPr>
          <w:p w14:paraId="335A4A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14:paraId="335A4A1E" w14:textId="77777777" w:rsidTr="00174F1D">
        <w:trPr>
          <w:cantSplit/>
        </w:trPr>
        <w:tc>
          <w:tcPr>
            <w:tcW w:w="5148" w:type="dxa"/>
          </w:tcPr>
          <w:p w14:paraId="335A4A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14:paraId="335A4A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92" w:type="dxa"/>
          </w:tcPr>
          <w:p w14:paraId="335A4A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14:paraId="335A4A22" w14:textId="77777777" w:rsidTr="00091982">
        <w:trPr>
          <w:cantSplit/>
        </w:trPr>
        <w:tc>
          <w:tcPr>
            <w:tcW w:w="5148" w:type="dxa"/>
          </w:tcPr>
          <w:p w14:paraId="335A4A1F"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36" w:type="dxa"/>
          </w:tcPr>
          <w:p w14:paraId="335A4A20"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92" w:type="dxa"/>
          </w:tcPr>
          <w:p w14:paraId="335A4A21"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A26" w14:textId="77777777" w:rsidTr="00091982">
        <w:trPr>
          <w:cantSplit/>
        </w:trPr>
        <w:tc>
          <w:tcPr>
            <w:tcW w:w="5148" w:type="dxa"/>
          </w:tcPr>
          <w:p w14:paraId="335A4A23"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36" w:type="dxa"/>
          </w:tcPr>
          <w:p w14:paraId="335A4A24"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92" w:type="dxa"/>
          </w:tcPr>
          <w:p w14:paraId="335A4A25"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A2A" w14:textId="77777777" w:rsidTr="00174F1D">
        <w:trPr>
          <w:cantSplit/>
        </w:trPr>
        <w:tc>
          <w:tcPr>
            <w:tcW w:w="5148" w:type="dxa"/>
          </w:tcPr>
          <w:p w14:paraId="335A4A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92" w:type="dxa"/>
          </w:tcPr>
          <w:p w14:paraId="335A4A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14:paraId="335A4A2E" w14:textId="77777777" w:rsidTr="00174F1D">
        <w:trPr>
          <w:cantSplit/>
        </w:trPr>
        <w:tc>
          <w:tcPr>
            <w:tcW w:w="5148" w:type="dxa"/>
          </w:tcPr>
          <w:p w14:paraId="335A4A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92" w:type="dxa"/>
          </w:tcPr>
          <w:p w14:paraId="335A4A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14:paraId="335A4A32" w14:textId="77777777" w:rsidTr="00174F1D">
        <w:trPr>
          <w:cantSplit/>
        </w:trPr>
        <w:tc>
          <w:tcPr>
            <w:tcW w:w="5148" w:type="dxa"/>
          </w:tcPr>
          <w:p w14:paraId="335A4A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92" w:type="dxa"/>
          </w:tcPr>
          <w:p w14:paraId="335A4A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14:paraId="335A4A36" w14:textId="77777777" w:rsidTr="00174F1D">
        <w:trPr>
          <w:cantSplit/>
        </w:trPr>
        <w:tc>
          <w:tcPr>
            <w:tcW w:w="5148" w:type="dxa"/>
          </w:tcPr>
          <w:p w14:paraId="335A4A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92" w:type="dxa"/>
          </w:tcPr>
          <w:p w14:paraId="335A4A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14:paraId="335A4A3A" w14:textId="77777777" w:rsidTr="00174F1D">
        <w:trPr>
          <w:cantSplit/>
        </w:trPr>
        <w:tc>
          <w:tcPr>
            <w:tcW w:w="5148" w:type="dxa"/>
          </w:tcPr>
          <w:p w14:paraId="335A4A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14:paraId="335A4A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92" w:type="dxa"/>
          </w:tcPr>
          <w:p w14:paraId="335A4A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14:paraId="335A4A3E" w14:textId="77777777" w:rsidTr="00174F1D">
        <w:trPr>
          <w:cantSplit/>
        </w:trPr>
        <w:tc>
          <w:tcPr>
            <w:tcW w:w="5148" w:type="dxa"/>
          </w:tcPr>
          <w:p w14:paraId="335A4A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36" w:type="dxa"/>
          </w:tcPr>
          <w:p w14:paraId="335A4A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92" w:type="dxa"/>
          </w:tcPr>
          <w:p w14:paraId="335A4A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14:paraId="335A4A42" w14:textId="77777777" w:rsidTr="00174F1D">
        <w:trPr>
          <w:cantSplit/>
        </w:trPr>
        <w:tc>
          <w:tcPr>
            <w:tcW w:w="5148" w:type="dxa"/>
          </w:tcPr>
          <w:p w14:paraId="335A4A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92" w:type="dxa"/>
          </w:tcPr>
          <w:p w14:paraId="335A4A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14:paraId="335A4A46" w14:textId="77777777" w:rsidTr="00174F1D">
        <w:trPr>
          <w:cantSplit/>
        </w:trPr>
        <w:tc>
          <w:tcPr>
            <w:tcW w:w="5148" w:type="dxa"/>
          </w:tcPr>
          <w:p w14:paraId="335A4A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92" w:type="dxa"/>
          </w:tcPr>
          <w:p w14:paraId="335A4A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14:paraId="335A4A4A" w14:textId="77777777" w:rsidTr="00174F1D">
        <w:trPr>
          <w:cantSplit/>
        </w:trPr>
        <w:tc>
          <w:tcPr>
            <w:tcW w:w="5148" w:type="dxa"/>
          </w:tcPr>
          <w:p w14:paraId="335A4A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92" w:type="dxa"/>
          </w:tcPr>
          <w:p w14:paraId="335A4A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9D1A67" w:rsidRPr="0002501E" w14:paraId="335A4A4E" w14:textId="77777777" w:rsidTr="00174F1D">
        <w:trPr>
          <w:cantSplit/>
        </w:trPr>
        <w:tc>
          <w:tcPr>
            <w:tcW w:w="5148" w:type="dxa"/>
          </w:tcPr>
          <w:p w14:paraId="335A4A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92" w:type="dxa"/>
          </w:tcPr>
          <w:p w14:paraId="335A4A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14:paraId="335A4A52" w14:textId="77777777" w:rsidTr="00174F1D">
        <w:trPr>
          <w:cantSplit/>
        </w:trPr>
        <w:tc>
          <w:tcPr>
            <w:tcW w:w="5148" w:type="dxa"/>
          </w:tcPr>
          <w:p w14:paraId="335A4A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92" w:type="dxa"/>
          </w:tcPr>
          <w:p w14:paraId="335A4A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14:paraId="335A4A56" w14:textId="77777777" w:rsidTr="00174F1D">
        <w:trPr>
          <w:cantSplit/>
        </w:trPr>
        <w:tc>
          <w:tcPr>
            <w:tcW w:w="5148" w:type="dxa"/>
          </w:tcPr>
          <w:p w14:paraId="335A4A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92" w:type="dxa"/>
          </w:tcPr>
          <w:p w14:paraId="335A4A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14:paraId="335A4A5A" w14:textId="77777777" w:rsidTr="00174F1D">
        <w:trPr>
          <w:cantSplit/>
        </w:trPr>
        <w:tc>
          <w:tcPr>
            <w:tcW w:w="5148" w:type="dxa"/>
          </w:tcPr>
          <w:p w14:paraId="335A4A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92" w:type="dxa"/>
          </w:tcPr>
          <w:p w14:paraId="335A4A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A5E" w14:textId="77777777" w:rsidTr="00174F1D">
        <w:trPr>
          <w:cantSplit/>
        </w:trPr>
        <w:tc>
          <w:tcPr>
            <w:tcW w:w="5148" w:type="dxa"/>
          </w:tcPr>
          <w:p w14:paraId="335A4A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92" w:type="dxa"/>
          </w:tcPr>
          <w:p w14:paraId="335A4A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14:paraId="335A4A62" w14:textId="77777777" w:rsidTr="00174F1D">
        <w:trPr>
          <w:cantSplit/>
        </w:trPr>
        <w:tc>
          <w:tcPr>
            <w:tcW w:w="5148" w:type="dxa"/>
          </w:tcPr>
          <w:p w14:paraId="335A4A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92" w:type="dxa"/>
          </w:tcPr>
          <w:p w14:paraId="335A4A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14:paraId="335A4A66" w14:textId="77777777" w:rsidTr="00174F1D">
        <w:trPr>
          <w:cantSplit/>
        </w:trPr>
        <w:tc>
          <w:tcPr>
            <w:tcW w:w="5148" w:type="dxa"/>
          </w:tcPr>
          <w:p w14:paraId="335A4A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92" w:type="dxa"/>
          </w:tcPr>
          <w:p w14:paraId="335A4A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14:paraId="335A4A6A" w14:textId="77777777" w:rsidTr="00174F1D">
        <w:trPr>
          <w:cantSplit/>
        </w:trPr>
        <w:tc>
          <w:tcPr>
            <w:tcW w:w="5148" w:type="dxa"/>
          </w:tcPr>
          <w:p w14:paraId="335A4A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14:paraId="335A4A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92" w:type="dxa"/>
          </w:tcPr>
          <w:p w14:paraId="335A4A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14:paraId="335A4A6E" w14:textId="77777777" w:rsidTr="00174F1D">
        <w:trPr>
          <w:cantSplit/>
        </w:trPr>
        <w:tc>
          <w:tcPr>
            <w:tcW w:w="5148" w:type="dxa"/>
          </w:tcPr>
          <w:p w14:paraId="335A4A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REGISTRATION</w:t>
            </w:r>
          </w:p>
        </w:tc>
        <w:tc>
          <w:tcPr>
            <w:tcW w:w="1236" w:type="dxa"/>
          </w:tcPr>
          <w:p w14:paraId="335A4A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92" w:type="dxa"/>
          </w:tcPr>
          <w:p w14:paraId="335A4A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14:paraId="335A4A72" w14:textId="77777777" w:rsidTr="00174F1D">
        <w:trPr>
          <w:cantSplit/>
        </w:trPr>
        <w:tc>
          <w:tcPr>
            <w:tcW w:w="5148" w:type="dxa"/>
          </w:tcPr>
          <w:p w14:paraId="335A4A6F" w14:textId="77777777"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36" w:type="dxa"/>
          </w:tcPr>
          <w:p w14:paraId="335A4A70" w14:textId="77777777"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92" w:type="dxa"/>
          </w:tcPr>
          <w:p w14:paraId="335A4A71" w14:textId="77777777"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14:paraId="335A4A76" w14:textId="77777777" w:rsidTr="00174F1D">
        <w:trPr>
          <w:cantSplit/>
        </w:trPr>
        <w:tc>
          <w:tcPr>
            <w:tcW w:w="5148" w:type="dxa"/>
          </w:tcPr>
          <w:p w14:paraId="335A4A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92" w:type="dxa"/>
          </w:tcPr>
          <w:p w14:paraId="335A4A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14:paraId="335A4A7A" w14:textId="77777777" w:rsidTr="00174F1D">
        <w:trPr>
          <w:cantSplit/>
        </w:trPr>
        <w:tc>
          <w:tcPr>
            <w:tcW w:w="5148" w:type="dxa"/>
          </w:tcPr>
          <w:p w14:paraId="335A4A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92" w:type="dxa"/>
          </w:tcPr>
          <w:p w14:paraId="335A4A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14:paraId="335A4A7E" w14:textId="77777777" w:rsidTr="00174F1D">
        <w:trPr>
          <w:cantSplit/>
        </w:trPr>
        <w:tc>
          <w:tcPr>
            <w:tcW w:w="5148" w:type="dxa"/>
          </w:tcPr>
          <w:p w14:paraId="335A4A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14:paraId="335A4A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92" w:type="dxa"/>
          </w:tcPr>
          <w:p w14:paraId="335A4A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14:paraId="335A4A82" w14:textId="77777777" w:rsidTr="00174F1D">
        <w:trPr>
          <w:cantSplit/>
        </w:trPr>
        <w:tc>
          <w:tcPr>
            <w:tcW w:w="5148" w:type="dxa"/>
          </w:tcPr>
          <w:p w14:paraId="335A4A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36" w:type="dxa"/>
          </w:tcPr>
          <w:p w14:paraId="335A4A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92" w:type="dxa"/>
          </w:tcPr>
          <w:p w14:paraId="335A4A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14:paraId="335A4A86" w14:textId="77777777" w:rsidTr="00174F1D">
        <w:trPr>
          <w:cantSplit/>
        </w:trPr>
        <w:tc>
          <w:tcPr>
            <w:tcW w:w="5148" w:type="dxa"/>
          </w:tcPr>
          <w:p w14:paraId="335A4A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92" w:type="dxa"/>
          </w:tcPr>
          <w:p w14:paraId="335A4A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14:paraId="335A4A8A" w14:textId="77777777" w:rsidTr="00174F1D">
        <w:trPr>
          <w:cantSplit/>
        </w:trPr>
        <w:tc>
          <w:tcPr>
            <w:tcW w:w="5148" w:type="dxa"/>
          </w:tcPr>
          <w:p w14:paraId="335A4A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92" w:type="dxa"/>
          </w:tcPr>
          <w:p w14:paraId="335A4A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14:paraId="335A4A8E" w14:textId="77777777" w:rsidTr="00174F1D">
        <w:trPr>
          <w:cantSplit/>
        </w:trPr>
        <w:tc>
          <w:tcPr>
            <w:tcW w:w="5148" w:type="dxa"/>
          </w:tcPr>
          <w:p w14:paraId="335A4A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14:paraId="335A4A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92" w:type="dxa"/>
          </w:tcPr>
          <w:p w14:paraId="335A4A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14:paraId="335A4A92" w14:textId="77777777" w:rsidTr="00174F1D">
        <w:trPr>
          <w:cantSplit/>
        </w:trPr>
        <w:tc>
          <w:tcPr>
            <w:tcW w:w="5148" w:type="dxa"/>
          </w:tcPr>
          <w:p w14:paraId="335A4A8F"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36" w:type="dxa"/>
          </w:tcPr>
          <w:p w14:paraId="335A4A90"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92" w:type="dxa"/>
          </w:tcPr>
          <w:p w14:paraId="335A4A91"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14:paraId="335A4A96" w14:textId="77777777" w:rsidTr="00174F1D">
        <w:trPr>
          <w:cantSplit/>
        </w:trPr>
        <w:tc>
          <w:tcPr>
            <w:tcW w:w="5148" w:type="dxa"/>
          </w:tcPr>
          <w:p w14:paraId="335A4A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92" w:type="dxa"/>
          </w:tcPr>
          <w:p w14:paraId="335A4A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14:paraId="335A4A9A" w14:textId="77777777" w:rsidTr="00174F1D">
        <w:trPr>
          <w:cantSplit/>
        </w:trPr>
        <w:tc>
          <w:tcPr>
            <w:tcW w:w="5148" w:type="dxa"/>
          </w:tcPr>
          <w:p w14:paraId="335A4A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92" w:type="dxa"/>
          </w:tcPr>
          <w:p w14:paraId="335A4A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14:paraId="335A4A9E" w14:textId="77777777" w:rsidTr="00174F1D">
        <w:trPr>
          <w:cantSplit/>
        </w:trPr>
        <w:tc>
          <w:tcPr>
            <w:tcW w:w="5148" w:type="dxa"/>
          </w:tcPr>
          <w:p w14:paraId="335A4A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92" w:type="dxa"/>
          </w:tcPr>
          <w:p w14:paraId="335A4A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14:paraId="335A4AA2" w14:textId="77777777" w:rsidTr="00174F1D">
        <w:trPr>
          <w:cantSplit/>
        </w:trPr>
        <w:tc>
          <w:tcPr>
            <w:tcW w:w="5148" w:type="dxa"/>
          </w:tcPr>
          <w:p w14:paraId="335A4A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92" w:type="dxa"/>
          </w:tcPr>
          <w:p w14:paraId="335A4A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14:paraId="335A4AA6" w14:textId="77777777" w:rsidTr="00174F1D">
        <w:trPr>
          <w:cantSplit/>
        </w:trPr>
        <w:tc>
          <w:tcPr>
            <w:tcW w:w="5148" w:type="dxa"/>
          </w:tcPr>
          <w:p w14:paraId="335A4A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14:paraId="335A4A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92" w:type="dxa"/>
          </w:tcPr>
          <w:p w14:paraId="335A4A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14:paraId="335A4AA7" w14:textId="77777777" w:rsidR="00081B22" w:rsidRPr="0002501E" w:rsidRDefault="00081B22" w:rsidP="001163B5">
      <w:pPr>
        <w:rPr>
          <w:rFonts w:ascii="Times New Roman" w:hAnsi="Times New Roman"/>
          <w:sz w:val="22"/>
          <w:szCs w:val="22"/>
        </w:rPr>
      </w:pPr>
    </w:p>
    <w:p w14:paraId="335A4AA8" w14:textId="77777777" w:rsidR="00531745" w:rsidRPr="0002501E" w:rsidRDefault="00531745">
      <w:pPr>
        <w:rPr>
          <w:rFonts w:ascii="Times New Roman" w:hAnsi="Times New Roman"/>
          <w:sz w:val="22"/>
          <w:szCs w:val="22"/>
        </w:rPr>
      </w:pPr>
    </w:p>
    <w:p w14:paraId="335A4AA9"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14:paraId="335A4AAA" w14:textId="77777777" w:rsidR="00531745" w:rsidRPr="0002501E" w:rsidRDefault="00531745">
      <w:pPr>
        <w:rPr>
          <w:rFonts w:ascii="Times New Roman" w:hAnsi="Times New Roman"/>
          <w:sz w:val="22"/>
          <w:szCs w:val="22"/>
        </w:rPr>
      </w:pPr>
    </w:p>
    <w:p w14:paraId="335A4AA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r w:rsidR="00C00F7D" w:rsidRPr="0002501E">
        <w:rPr>
          <w:rFonts w:ascii="Times New Roman" w:hAnsi="Times New Roman"/>
          <w:sz w:val="22"/>
          <w:szCs w:val="22"/>
        </w:rPr>
        <w:t>,1452,</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14:paraId="335A4AA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14:paraId="335A4AA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routine used for setting up a new charge for a debtor</w:t>
      </w:r>
    </w:p>
    <w:p w14:paraId="335A4AA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allows the IB ACTION TYPE file (#350.1) to point to the ACCOUNTS RECEIVABLE CATEGORY file (#430.2)</w:t>
      </w:r>
    </w:p>
    <w:p w14:paraId="335A4AAF"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look-up to the ACCOUNTS RECEIVABLE file (#430)</w:t>
      </w:r>
    </w:p>
    <w:p w14:paraId="335A4AB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set the STATEMENT DAY field</w:t>
      </w:r>
    </w:p>
    <w:p w14:paraId="335A4AB1"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the internal number of decrease and increase adjustment types</w:t>
      </w:r>
    </w:p>
    <w:p w14:paraId="335A4AB2"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RCJIBFN2 APIs for ACCOUTNS RECEIVABLE file( #430)</w:t>
      </w:r>
    </w:p>
    <w:p w14:paraId="335A4AB3" w14:textId="77777777"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14:paraId="335A4AB4" w14:textId="77777777"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file #344.4</w:t>
      </w:r>
      <w:r w:rsidR="002B2201" w:rsidRPr="0002501E">
        <w:rPr>
          <w:rFonts w:ascii="Times New Roman" w:hAnsi="Times New Roman"/>
          <w:sz w:val="22"/>
          <w:szCs w:val="22"/>
        </w:rPr>
        <w:tab/>
      </w:r>
    </w:p>
    <w:p w14:paraId="335A4AB5" w14:textId="77777777"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r>
        <w:rPr>
          <w:rFonts w:ascii="Times New Roman" w:hAnsi="Times New Roman"/>
          <w:sz w:val="22"/>
          <w:szCs w:val="22"/>
        </w:rPr>
        <w:t>allows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14:paraId="335A4AB6" w14:textId="77777777" w:rsidR="002B2201" w:rsidRPr="0002501E" w:rsidRDefault="002B2201" w:rsidP="002B2201">
      <w:pPr>
        <w:ind w:left="1170" w:hanging="270"/>
        <w:rPr>
          <w:rFonts w:ascii="Times New Roman" w:hAnsi="Times New Roman"/>
          <w:sz w:val="22"/>
          <w:szCs w:val="22"/>
        </w:rPr>
      </w:pPr>
    </w:p>
    <w:p w14:paraId="335A4AB7" w14:textId="77777777"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14:paraId="335A4AB8" w14:textId="77777777" w:rsidR="00531745" w:rsidRPr="0002501E" w:rsidRDefault="00531745">
      <w:pPr>
        <w:rPr>
          <w:rFonts w:ascii="Times New Roman" w:hAnsi="Times New Roman"/>
          <w:sz w:val="22"/>
          <w:szCs w:val="22"/>
        </w:rPr>
      </w:pPr>
    </w:p>
    <w:p w14:paraId="335A4AB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14:paraId="335A4AB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14:paraId="335A4ABB"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DIAGNOSIS file (#80)</w:t>
      </w:r>
    </w:p>
    <w:p w14:paraId="335A4ABC"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OPERATION/PROCEDURE file (#80.1)</w:t>
      </w:r>
    </w:p>
    <w:p w14:paraId="335A4AB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 pointers to the DRG file (#80.2) to retrieve data at the time claims are generated</w:t>
      </w:r>
    </w:p>
    <w:p w14:paraId="335A4AB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calculate interim DRGs to determine the expected length of stay for a visit</w:t>
      </w:r>
    </w:p>
    <w:p w14:paraId="335A4ABF" w14:textId="77777777" w:rsidR="00531745" w:rsidRPr="0002501E" w:rsidRDefault="00531745">
      <w:pPr>
        <w:ind w:left="360" w:hanging="360"/>
        <w:rPr>
          <w:rFonts w:ascii="Times New Roman" w:hAnsi="Times New Roman"/>
          <w:sz w:val="22"/>
          <w:szCs w:val="22"/>
        </w:rPr>
      </w:pPr>
    </w:p>
    <w:p w14:paraId="335A4AC0"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14:paraId="335A4AC1"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lastRenderedPageBreak/>
        <w:t>Health Summary allows IB to do look-ups to the HEALTH SUMMARY TYPE file (#142) and to print health summaries.</w:t>
      </w:r>
    </w:p>
    <w:p w14:paraId="335A4AC2" w14:textId="77777777" w:rsidR="00531745" w:rsidRPr="0002501E" w:rsidRDefault="00531745">
      <w:pPr>
        <w:tabs>
          <w:tab w:val="left" w:pos="900"/>
        </w:tabs>
        <w:ind w:left="360"/>
        <w:rPr>
          <w:rFonts w:ascii="Times New Roman" w:hAnsi="Times New Roman"/>
          <w:sz w:val="22"/>
          <w:szCs w:val="22"/>
        </w:rPr>
      </w:pPr>
    </w:p>
    <w:p w14:paraId="335A4AC3"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14:paraId="335A4AC4"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inquires for potentially billable patients with unverified eligibility.</w:t>
      </w:r>
    </w:p>
    <w:p w14:paraId="335A4AC5" w14:textId="77777777" w:rsidR="00531745" w:rsidRPr="0002501E" w:rsidRDefault="00531745">
      <w:pPr>
        <w:rPr>
          <w:rFonts w:ascii="Times New Roman" w:hAnsi="Times New Roman"/>
          <w:sz w:val="22"/>
          <w:szCs w:val="22"/>
        </w:rPr>
      </w:pPr>
    </w:p>
    <w:p w14:paraId="335A4AC6"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14:paraId="335A4AC7"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IFCAP provides IB with the short description describing the name of a prosthetic device which is being billed on a claim to a third party carrier.</w:t>
      </w:r>
    </w:p>
    <w:p w14:paraId="335A4AC8" w14:textId="77777777" w:rsidR="00531745" w:rsidRPr="0002501E" w:rsidRDefault="00531745">
      <w:pPr>
        <w:rPr>
          <w:rFonts w:ascii="Times New Roman" w:hAnsi="Times New Roman"/>
          <w:sz w:val="22"/>
          <w:szCs w:val="22"/>
        </w:rPr>
      </w:pPr>
    </w:p>
    <w:p w14:paraId="335A4AC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14:paraId="335A4AC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14:paraId="335A4ACB" w14:textId="77777777" w:rsidR="00531745" w:rsidRPr="0002501E" w:rsidRDefault="00531745">
      <w:pPr>
        <w:rPr>
          <w:rFonts w:ascii="Times New Roman" w:hAnsi="Times New Roman"/>
          <w:sz w:val="22"/>
          <w:szCs w:val="22"/>
        </w:rPr>
      </w:pPr>
    </w:p>
    <w:p w14:paraId="335A4ACC"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14:paraId="335A4ACD"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14:paraId="335A4ACE" w14:textId="77777777" w:rsidR="00531745" w:rsidRPr="0002501E" w:rsidRDefault="00531745">
      <w:pPr>
        <w:rPr>
          <w:rFonts w:ascii="Times New Roman" w:hAnsi="Times New Roman"/>
          <w:sz w:val="22"/>
          <w:szCs w:val="22"/>
        </w:rPr>
      </w:pPr>
    </w:p>
    <w:p w14:paraId="335A4ACF"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14:paraId="335A4AD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14:paraId="335A4AD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display information from the PRESCRIPTION file (#52)</w:t>
      </w:r>
    </w:p>
    <w:p w14:paraId="335A4AD2"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prescription number and drug name</w:t>
      </w:r>
    </w:p>
    <w:p w14:paraId="335A4AD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printing of the Action Profile and Information Profile</w:t>
      </w:r>
    </w:p>
    <w:p w14:paraId="335A4AD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PRESCRIPTION (#52) and DRUG (#50) files to retrieve data at the time claims are generated</w:t>
      </w:r>
    </w:p>
    <w:p w14:paraId="335A4AD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selected fields in the PRESCRIPTION (#52) and DRUG (#50) files</w:t>
      </w:r>
    </w:p>
    <w:p w14:paraId="335A4AD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the OUTPATIENT VERSION field (#49.99) of the PHARMACY SYSTEM file (#59.7)</w:t>
      </w:r>
    </w:p>
    <w:p w14:paraId="335A4AD7" w14:textId="77777777" w:rsidR="00531745" w:rsidRPr="0002501E" w:rsidRDefault="00531745">
      <w:pPr>
        <w:ind w:left="720" w:hanging="360"/>
        <w:rPr>
          <w:rFonts w:ascii="Times New Roman" w:hAnsi="Times New Roman"/>
          <w:sz w:val="22"/>
          <w:szCs w:val="22"/>
        </w:rPr>
      </w:pPr>
    </w:p>
    <w:p w14:paraId="335A4AD8" w14:textId="77777777"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14:paraId="335A4AD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14:paraId="335A4ADA" w14:textId="77777777" w:rsidR="00531745" w:rsidRPr="0002501E" w:rsidRDefault="00531745">
      <w:pPr>
        <w:ind w:left="360" w:hanging="360"/>
        <w:rPr>
          <w:rFonts w:ascii="Times New Roman" w:hAnsi="Times New Roman"/>
          <w:sz w:val="22"/>
          <w:szCs w:val="22"/>
        </w:rPr>
      </w:pPr>
    </w:p>
    <w:p w14:paraId="335A4AD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14:paraId="335A4AD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The PATIENT file (#2) provides direct references to IB for the purpose of sorting and printing on a patient's Ambulatory Surgery Check-off Sheet.</w:t>
      </w:r>
    </w:p>
    <w:p w14:paraId="335A4ADD" w14:textId="77777777" w:rsidR="00531745" w:rsidRPr="0002501E" w:rsidRDefault="00531745">
      <w:pPr>
        <w:ind w:left="360" w:hanging="360"/>
        <w:rPr>
          <w:rFonts w:ascii="Times New Roman" w:hAnsi="Times New Roman"/>
          <w:sz w:val="22"/>
          <w:szCs w:val="22"/>
        </w:rPr>
      </w:pPr>
    </w:p>
    <w:p w14:paraId="335A4ADE"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14:paraId="335A4AD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14:paraId="335A4AE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14:paraId="335A4AE1"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14:paraId="335A4AE2"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14:paraId="335A4AE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RECORD OF PROS APPLIANCE/REPAIR (#660) and PROS ITEM MASTER (#661) files to retrieve data at the time claims are generated</w:t>
      </w:r>
    </w:p>
    <w:p w14:paraId="335A4AE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 item name on screens and bills</w:t>
      </w:r>
    </w:p>
    <w:p w14:paraId="335A4AE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potentially billable prosthetic items</w:t>
      </w:r>
    </w:p>
    <w:p w14:paraId="335A4AE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prosthetic items which may have been delivered to a patient within a specific date range</w:t>
      </w:r>
    </w:p>
    <w:p w14:paraId="335A4AE7"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in the RECORD OF PROS APPLIANCE/REPAIR file (#660)</w:t>
      </w:r>
    </w:p>
    <w:p w14:paraId="335A4AE8"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lastRenderedPageBreak/>
        <w:t>M.</w:t>
      </w:r>
      <w:r w:rsidRPr="0002501E">
        <w:rPr>
          <w:rFonts w:ascii="Times New Roman" w:hAnsi="Times New Roman"/>
          <w:sz w:val="22"/>
          <w:szCs w:val="22"/>
        </w:rPr>
        <w:tab/>
        <w:t>Registration (DBIA# 186, 414-434</w:t>
      </w:r>
      <w:r w:rsidR="0064026C">
        <w:rPr>
          <w:rFonts w:ascii="Times New Roman" w:hAnsi="Times New Roman"/>
          <w:sz w:val="22"/>
          <w:szCs w:val="22"/>
        </w:rPr>
        <w:t xml:space="preserve">, </w:t>
      </w:r>
      <w:r w:rsidR="0064026C" w:rsidRPr="005D43F8">
        <w:rPr>
          <w:rFonts w:ascii="Times New Roman" w:hAnsi="Times New Roman"/>
          <w:b/>
          <w:sz w:val="22"/>
          <w:szCs w:val="22"/>
        </w:rPr>
        <w:t>6130</w:t>
      </w:r>
      <w:r w:rsidRPr="0002501E">
        <w:rPr>
          <w:rFonts w:ascii="Times New Roman" w:hAnsi="Times New Roman"/>
          <w:sz w:val="22"/>
          <w:szCs w:val="22"/>
        </w:rPr>
        <w:t>)</w:t>
      </w:r>
    </w:p>
    <w:p w14:paraId="335A4AE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Registration provides IB with the following:</w:t>
      </w:r>
    </w:p>
    <w:p w14:paraId="335A4AEA"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multiple calls to obtain Means Test data</w:t>
      </w:r>
    </w:p>
    <w:p w14:paraId="335A4AEB"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medical center division by which to sort and print various reports</w:t>
      </w:r>
    </w:p>
    <w:p w14:paraId="335A4AEC" w14:textId="77777777" w:rsidR="00531745"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patient eligibility data to print on various documents</w:t>
      </w:r>
    </w:p>
    <w:p w14:paraId="335A4AED" w14:textId="77777777" w:rsidR="0064026C" w:rsidRPr="005D43F8" w:rsidRDefault="0064026C" w:rsidP="0064026C">
      <w:pPr>
        <w:numPr>
          <w:ilvl w:val="1"/>
          <w:numId w:val="3"/>
        </w:numPr>
        <w:ind w:left="1260"/>
        <w:rPr>
          <w:rFonts w:ascii="Times New Roman" w:hAnsi="Times New Roman"/>
          <w:sz w:val="22"/>
          <w:szCs w:val="22"/>
        </w:rPr>
      </w:pPr>
      <w:r w:rsidRPr="005D43F8">
        <w:rPr>
          <w:rFonts w:ascii="Times New Roman" w:hAnsi="Times New Roman"/>
          <w:sz w:val="22"/>
          <w:szCs w:val="22"/>
        </w:rPr>
        <w:t>Patient Treatment File information for display and to bill</w:t>
      </w:r>
    </w:p>
    <w:p w14:paraId="335A4AEE"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14:paraId="335A4AE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14:paraId="335A4AF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multiple calls to get patient appointment data for check-off sheets and encounter forms</w:t>
      </w:r>
    </w:p>
    <w:p w14:paraId="335A4AF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calls to get clinic and division information for various reports</w:t>
      </w:r>
    </w:p>
    <w:p w14:paraId="335A4AF2" w14:textId="77777777" w:rsidR="00531745" w:rsidRPr="0002501E" w:rsidRDefault="00531745">
      <w:pPr>
        <w:ind w:right="-360"/>
        <w:rPr>
          <w:rFonts w:ascii="Times New Roman" w:hAnsi="Times New Roman"/>
          <w:sz w:val="22"/>
          <w:szCs w:val="22"/>
        </w:rPr>
      </w:pPr>
    </w:p>
    <w:p w14:paraId="335A4AF3" w14:textId="77777777"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14:paraId="335A4AF4"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14:paraId="335A4AF5"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6" w14:textId="77777777" w:rsidR="00FB06D8" w:rsidRPr="0002501E" w:rsidRDefault="00FB06D8" w:rsidP="00FB06D8">
      <w:pPr>
        <w:ind w:left="1188" w:hanging="288"/>
        <w:rPr>
          <w:rFonts w:ascii="Times New Roman" w:hAnsi="Times New Roman"/>
          <w:sz w:val="22"/>
          <w:szCs w:val="22"/>
          <w:lang w:val="pt-BR"/>
        </w:rPr>
      </w:pPr>
    </w:p>
    <w:p w14:paraId="335A4AF7"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14:paraId="335A4AF8"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14:paraId="335A4AF9"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A" w14:textId="77777777" w:rsidR="00FB06D8" w:rsidRPr="0002501E" w:rsidRDefault="00FB06D8" w:rsidP="00FB06D8">
      <w:pPr>
        <w:ind w:left="1188" w:hanging="288"/>
        <w:rPr>
          <w:rFonts w:ascii="Times New Roman" w:hAnsi="Times New Roman"/>
          <w:sz w:val="22"/>
          <w:szCs w:val="22"/>
          <w:lang w:val="pt-BR"/>
        </w:rPr>
      </w:pPr>
    </w:p>
    <w:p w14:paraId="335A4AFB"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14:paraId="335A4AFC"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14:paraId="335A4AFD"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E" w14:textId="77777777" w:rsidR="00FB06D8" w:rsidRPr="0002501E" w:rsidRDefault="00FB06D8" w:rsidP="00FB06D8">
      <w:pPr>
        <w:ind w:left="1188" w:hanging="288"/>
        <w:rPr>
          <w:rFonts w:ascii="Times New Roman" w:hAnsi="Times New Roman"/>
          <w:sz w:val="22"/>
          <w:szCs w:val="22"/>
          <w:lang w:val="pt-BR"/>
        </w:rPr>
      </w:pPr>
    </w:p>
    <w:p w14:paraId="335A4AFF" w14:textId="77777777"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14:paraId="335A4B00" w14:textId="77777777"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14:paraId="335A4B01" w14:textId="77777777" w:rsidR="00FB06D8" w:rsidRPr="0002501E"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14:paraId="335A4B02" w14:textId="77777777" w:rsidR="00531745" w:rsidRPr="0002501E" w:rsidRDefault="00531745">
      <w:pPr>
        <w:ind w:right="-360"/>
        <w:rPr>
          <w:rFonts w:ascii="Times New Roman" w:hAnsi="Times New Roman"/>
          <w:sz w:val="22"/>
          <w:szCs w:val="22"/>
        </w:rPr>
      </w:pPr>
    </w:p>
    <w:p w14:paraId="335A4B03" w14:textId="77777777" w:rsidR="00531745" w:rsidRPr="0002501E" w:rsidRDefault="00531745">
      <w:pPr>
        <w:ind w:right="-360"/>
        <w:rPr>
          <w:rFonts w:ascii="Times New Roman" w:hAnsi="Times New Roman"/>
          <w:sz w:val="22"/>
          <w:szCs w:val="22"/>
        </w:rPr>
      </w:pPr>
    </w:p>
    <w:p w14:paraId="335A4B04" w14:textId="77777777" w:rsidR="00531745" w:rsidRPr="0002501E" w:rsidRDefault="00531745">
      <w:pPr>
        <w:ind w:right="-360"/>
        <w:rPr>
          <w:rFonts w:ascii="Times New Roman" w:hAnsi="Times New Roman"/>
          <w:sz w:val="22"/>
          <w:szCs w:val="22"/>
        </w:rPr>
        <w:sectPr w:rsidR="00531745" w:rsidRPr="0002501E" w:rsidSect="00426F48">
          <w:headerReference w:type="even" r:id="rId59"/>
          <w:headerReference w:type="default" r:id="rId60"/>
          <w:headerReference w:type="first" r:id="rId61"/>
          <w:pgSz w:w="12240" w:h="15840" w:code="1"/>
          <w:pgMar w:top="1440" w:right="1440" w:bottom="1440" w:left="1440" w:header="720" w:footer="720" w:gutter="0"/>
          <w:cols w:space="720"/>
          <w:titlePg/>
        </w:sectPr>
      </w:pPr>
    </w:p>
    <w:p w14:paraId="335A4B05" w14:textId="77777777" w:rsidR="00531745" w:rsidRPr="0002501E" w:rsidRDefault="00531745" w:rsidP="00D05133">
      <w:pPr>
        <w:pStyle w:val="Heading1"/>
      </w:pPr>
      <w:bookmarkStart w:id="174" w:name="_Toc200787547"/>
      <w:bookmarkStart w:id="175" w:name="_Toc442890986"/>
      <w:bookmarkStart w:id="176" w:name="_Toc514255827"/>
      <w:r w:rsidRPr="0002501E">
        <w:lastRenderedPageBreak/>
        <w:t>Internal Relations</w:t>
      </w:r>
      <w:bookmarkEnd w:id="174"/>
      <w:bookmarkEnd w:id="175"/>
      <w:bookmarkEnd w:id="176"/>
    </w:p>
    <w:p w14:paraId="335A4B06" w14:textId="77777777" w:rsidR="00531745" w:rsidRPr="0002501E" w:rsidRDefault="00531745">
      <w:pPr>
        <w:rPr>
          <w:rFonts w:ascii="Times New Roman" w:hAnsi="Times New Roman"/>
          <w:sz w:val="22"/>
          <w:szCs w:val="22"/>
        </w:rPr>
      </w:pPr>
    </w:p>
    <w:p w14:paraId="335A4B07" w14:textId="77777777" w:rsidR="00531745" w:rsidRPr="0002501E" w:rsidRDefault="00531745">
      <w:pPr>
        <w:rPr>
          <w:rFonts w:ascii="Times New Roman" w:hAnsi="Times New Roman"/>
          <w:sz w:val="22"/>
          <w:szCs w:val="22"/>
        </w:rPr>
      </w:pPr>
      <w:r w:rsidRPr="0002501E">
        <w:rPr>
          <w:rFonts w:ascii="Times New Roman" w:hAnsi="Times New Roman"/>
          <w:sz w:val="22"/>
          <w:szCs w:val="22"/>
        </w:rPr>
        <w:t>All of the IB V. 2.0 package options have been designed to stand alone.</w:t>
      </w:r>
    </w:p>
    <w:p w14:paraId="335A4B08" w14:textId="77777777" w:rsidR="00531745" w:rsidRPr="0002501E" w:rsidRDefault="00531745">
      <w:pPr>
        <w:rPr>
          <w:rFonts w:ascii="Times New Roman" w:hAnsi="Times New Roman"/>
          <w:sz w:val="22"/>
          <w:szCs w:val="22"/>
        </w:rPr>
      </w:pPr>
    </w:p>
    <w:p w14:paraId="335A4B09"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4B0A" w14:textId="77777777" w:rsidR="00A40AE2" w:rsidRPr="0002501E" w:rsidRDefault="00A40AE2" w:rsidP="00A40AE2">
      <w:pPr>
        <w:ind w:right="-539"/>
        <w:jc w:val="center"/>
        <w:rPr>
          <w:bCs/>
          <w:i/>
          <w:szCs w:val="22"/>
        </w:rPr>
      </w:pPr>
    </w:p>
    <w:p w14:paraId="335A4B0B" w14:textId="77777777"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4B0C" w14:textId="77777777" w:rsidR="00531745" w:rsidRPr="0002501E" w:rsidRDefault="00531745">
      <w:pPr>
        <w:rPr>
          <w:rFonts w:ascii="Times New Roman" w:hAnsi="Times New Roman"/>
          <w:sz w:val="22"/>
          <w:szCs w:val="22"/>
        </w:rPr>
        <w:sectPr w:rsidR="00531745" w:rsidRPr="0002501E" w:rsidSect="00426F48">
          <w:headerReference w:type="even" r:id="rId62"/>
          <w:headerReference w:type="first" r:id="rId63"/>
          <w:pgSz w:w="12240" w:h="15840" w:code="1"/>
          <w:pgMar w:top="1440" w:right="1440" w:bottom="1440" w:left="1440" w:header="720" w:footer="720" w:gutter="0"/>
          <w:cols w:space="720"/>
          <w:titlePg/>
        </w:sectPr>
      </w:pPr>
    </w:p>
    <w:p w14:paraId="335A4B0D" w14:textId="77777777" w:rsidR="00531745" w:rsidRPr="0002501E" w:rsidRDefault="00531745" w:rsidP="00D05133">
      <w:pPr>
        <w:pStyle w:val="Heading1"/>
      </w:pPr>
      <w:bookmarkStart w:id="177" w:name="_Toc200787548"/>
      <w:bookmarkStart w:id="178" w:name="_Toc442890987"/>
      <w:bookmarkStart w:id="179" w:name="_Toc514255828"/>
      <w:r w:rsidRPr="0002501E">
        <w:lastRenderedPageBreak/>
        <w:t>Package-wide Variables</w:t>
      </w:r>
      <w:bookmarkEnd w:id="177"/>
      <w:bookmarkEnd w:id="178"/>
      <w:bookmarkEnd w:id="179"/>
    </w:p>
    <w:p w14:paraId="335A4B0E" w14:textId="77777777" w:rsidR="00531745" w:rsidRPr="0002501E" w:rsidRDefault="00531745">
      <w:pPr>
        <w:rPr>
          <w:rFonts w:ascii="Times New Roman" w:hAnsi="Times New Roman"/>
          <w:sz w:val="22"/>
          <w:szCs w:val="22"/>
        </w:rPr>
      </w:pPr>
    </w:p>
    <w:p w14:paraId="335A4B0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14:paraId="335A4B10" w14:textId="77777777"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307527" w:rsidRPr="0002501E" w14:paraId="335A4B12" w14:textId="77777777" w:rsidTr="005C76F3">
        <w:trPr>
          <w:cantSplit/>
          <w:tblHeader/>
        </w:trPr>
        <w:tc>
          <w:tcPr>
            <w:tcW w:w="9576" w:type="dxa"/>
            <w:gridSpan w:val="2"/>
          </w:tcPr>
          <w:p w14:paraId="335A4B11" w14:textId="77777777"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14:paraId="335A4B15" w14:textId="77777777" w:rsidTr="005C76F3">
        <w:trPr>
          <w:cantSplit/>
          <w:tblHeader/>
        </w:trPr>
        <w:tc>
          <w:tcPr>
            <w:tcW w:w="1638" w:type="dxa"/>
          </w:tcPr>
          <w:p w14:paraId="335A4B13"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14:paraId="335A4B14"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14:paraId="335A4B19" w14:textId="77777777" w:rsidTr="005C76F3">
        <w:trPr>
          <w:cantSplit/>
        </w:trPr>
        <w:tc>
          <w:tcPr>
            <w:tcW w:w="1638" w:type="dxa"/>
          </w:tcPr>
          <w:p w14:paraId="335A4B16"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14:paraId="335A4B17"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14:paraId="335A4B18" w14:textId="77777777" w:rsidR="008343AE" w:rsidRPr="0002501E" w:rsidRDefault="008343AE">
            <w:pPr>
              <w:rPr>
                <w:rFonts w:ascii="Times New Roman" w:hAnsi="Times New Roman"/>
                <w:sz w:val="22"/>
                <w:szCs w:val="22"/>
              </w:rPr>
            </w:pPr>
          </w:p>
        </w:tc>
      </w:tr>
      <w:tr w:rsidR="00307527" w:rsidRPr="0002501E" w14:paraId="335A4B1D" w14:textId="77777777" w:rsidTr="005C76F3">
        <w:trPr>
          <w:cantSplit/>
        </w:trPr>
        <w:tc>
          <w:tcPr>
            <w:tcW w:w="1638" w:type="dxa"/>
          </w:tcPr>
          <w:p w14:paraId="335A4B1A"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14:paraId="335A4B1B"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14:paraId="335A4B1C" w14:textId="77777777" w:rsidR="008343AE" w:rsidRPr="0002501E" w:rsidRDefault="008343AE">
            <w:pPr>
              <w:rPr>
                <w:rFonts w:ascii="Times New Roman" w:hAnsi="Times New Roman"/>
                <w:sz w:val="22"/>
                <w:szCs w:val="22"/>
              </w:rPr>
            </w:pPr>
          </w:p>
        </w:tc>
      </w:tr>
      <w:tr w:rsidR="00307527" w:rsidRPr="0002501E" w14:paraId="335A4B21" w14:textId="77777777" w:rsidTr="005C76F3">
        <w:trPr>
          <w:cantSplit/>
        </w:trPr>
        <w:tc>
          <w:tcPr>
            <w:tcW w:w="1638" w:type="dxa"/>
          </w:tcPr>
          <w:p w14:paraId="335A4B1E"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14:paraId="335A4B1F"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14:paraId="335A4B20" w14:textId="77777777" w:rsidR="008343AE" w:rsidRPr="0002501E" w:rsidRDefault="008343AE">
            <w:pPr>
              <w:rPr>
                <w:rFonts w:ascii="Times New Roman" w:hAnsi="Times New Roman"/>
                <w:sz w:val="22"/>
                <w:szCs w:val="22"/>
              </w:rPr>
            </w:pPr>
          </w:p>
        </w:tc>
      </w:tr>
      <w:tr w:rsidR="00307527" w:rsidRPr="0002501E" w14:paraId="335A4B25" w14:textId="77777777" w:rsidTr="005C76F3">
        <w:trPr>
          <w:cantSplit/>
        </w:trPr>
        <w:tc>
          <w:tcPr>
            <w:tcW w:w="1638" w:type="dxa"/>
          </w:tcPr>
          <w:p w14:paraId="335A4B22" w14:textId="77777777"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14:paraId="335A4B23"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14:paraId="335A4B24" w14:textId="77777777" w:rsidR="008343AE" w:rsidRPr="0002501E" w:rsidRDefault="008343AE">
            <w:pPr>
              <w:rPr>
                <w:rFonts w:ascii="Times New Roman" w:hAnsi="Times New Roman"/>
                <w:sz w:val="22"/>
                <w:szCs w:val="22"/>
              </w:rPr>
            </w:pPr>
          </w:p>
        </w:tc>
      </w:tr>
      <w:tr w:rsidR="00307527" w:rsidRPr="0002501E" w14:paraId="335A4B29" w14:textId="77777777" w:rsidTr="005C76F3">
        <w:trPr>
          <w:cantSplit/>
        </w:trPr>
        <w:tc>
          <w:tcPr>
            <w:tcW w:w="1638" w:type="dxa"/>
          </w:tcPr>
          <w:p w14:paraId="335A4B2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14:paraId="335A4B27"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14:paraId="335A4B28" w14:textId="77777777" w:rsidR="008343AE" w:rsidRPr="0002501E" w:rsidRDefault="008343AE">
            <w:pPr>
              <w:rPr>
                <w:rFonts w:ascii="Times New Roman" w:hAnsi="Times New Roman"/>
                <w:sz w:val="22"/>
                <w:szCs w:val="22"/>
              </w:rPr>
            </w:pPr>
          </w:p>
        </w:tc>
      </w:tr>
      <w:tr w:rsidR="00307527" w:rsidRPr="0002501E" w14:paraId="335A4B2D" w14:textId="77777777" w:rsidTr="005C76F3">
        <w:trPr>
          <w:cantSplit/>
        </w:trPr>
        <w:tc>
          <w:tcPr>
            <w:tcW w:w="1638" w:type="dxa"/>
          </w:tcPr>
          <w:p w14:paraId="335A4B2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14:paraId="335A4B2B"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14:paraId="335A4B2C" w14:textId="77777777" w:rsidR="00307527" w:rsidRPr="0002501E" w:rsidRDefault="00307527">
            <w:pPr>
              <w:rPr>
                <w:rFonts w:ascii="Times New Roman" w:hAnsi="Times New Roman"/>
                <w:sz w:val="22"/>
                <w:szCs w:val="22"/>
              </w:rPr>
            </w:pPr>
          </w:p>
        </w:tc>
      </w:tr>
      <w:tr w:rsidR="00307527" w:rsidRPr="0002501E" w14:paraId="335A4B31" w14:textId="77777777" w:rsidTr="005C76F3">
        <w:trPr>
          <w:cantSplit/>
        </w:trPr>
        <w:tc>
          <w:tcPr>
            <w:tcW w:w="1638" w:type="dxa"/>
          </w:tcPr>
          <w:p w14:paraId="335A4B2E"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14:paraId="335A4B2F"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14:paraId="335A4B30" w14:textId="77777777" w:rsidR="00307527" w:rsidRPr="0002501E" w:rsidRDefault="00307527">
            <w:pPr>
              <w:rPr>
                <w:rFonts w:ascii="Times New Roman" w:hAnsi="Times New Roman"/>
                <w:sz w:val="22"/>
                <w:szCs w:val="22"/>
              </w:rPr>
            </w:pPr>
          </w:p>
        </w:tc>
      </w:tr>
      <w:tr w:rsidR="00307527" w:rsidRPr="0002501E" w14:paraId="335A4B35" w14:textId="77777777" w:rsidTr="005C76F3">
        <w:trPr>
          <w:cantSplit/>
        </w:trPr>
        <w:tc>
          <w:tcPr>
            <w:tcW w:w="1638" w:type="dxa"/>
          </w:tcPr>
          <w:p w14:paraId="335A4B32"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14:paraId="335A4B33"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14:paraId="335A4B34" w14:textId="77777777" w:rsidR="00307527" w:rsidRPr="0002501E" w:rsidRDefault="00307527">
            <w:pPr>
              <w:rPr>
                <w:rFonts w:ascii="Times New Roman" w:hAnsi="Times New Roman"/>
                <w:sz w:val="22"/>
                <w:szCs w:val="22"/>
              </w:rPr>
            </w:pPr>
          </w:p>
        </w:tc>
      </w:tr>
      <w:tr w:rsidR="00307527" w:rsidRPr="0002501E" w14:paraId="335A4B39" w14:textId="77777777" w:rsidTr="005C76F3">
        <w:trPr>
          <w:cantSplit/>
        </w:trPr>
        <w:tc>
          <w:tcPr>
            <w:tcW w:w="1638" w:type="dxa"/>
          </w:tcPr>
          <w:p w14:paraId="335A4B3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14:paraId="335A4B37"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14:paraId="335A4B38" w14:textId="77777777" w:rsidR="00307527" w:rsidRPr="0002501E" w:rsidRDefault="00307527">
            <w:pPr>
              <w:rPr>
                <w:rFonts w:ascii="Times New Roman" w:hAnsi="Times New Roman"/>
                <w:sz w:val="22"/>
                <w:szCs w:val="22"/>
              </w:rPr>
            </w:pPr>
          </w:p>
        </w:tc>
      </w:tr>
      <w:tr w:rsidR="00307527" w:rsidRPr="0002501E" w14:paraId="335A4B3D" w14:textId="77777777" w:rsidTr="005C76F3">
        <w:trPr>
          <w:cantSplit/>
        </w:trPr>
        <w:tc>
          <w:tcPr>
            <w:tcW w:w="1638" w:type="dxa"/>
          </w:tcPr>
          <w:p w14:paraId="335A4B3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14:paraId="335A4B3B" w14:textId="77777777"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14:paraId="335A4B3C" w14:textId="77777777" w:rsidR="00307527" w:rsidRPr="0002501E" w:rsidRDefault="00307527">
            <w:pPr>
              <w:rPr>
                <w:rFonts w:ascii="Times New Roman" w:hAnsi="Times New Roman"/>
                <w:sz w:val="22"/>
                <w:szCs w:val="22"/>
              </w:rPr>
            </w:pPr>
          </w:p>
        </w:tc>
      </w:tr>
      <w:tr w:rsidR="00307527" w:rsidRPr="0002501E" w14:paraId="335A4B41" w14:textId="77777777" w:rsidTr="005C76F3">
        <w:trPr>
          <w:cantSplit/>
        </w:trPr>
        <w:tc>
          <w:tcPr>
            <w:tcW w:w="1638" w:type="dxa"/>
          </w:tcPr>
          <w:p w14:paraId="335A4B3E" w14:textId="77777777"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14:paraId="335A4B3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14:paraId="335A4B40" w14:textId="77777777" w:rsidR="00307527" w:rsidRPr="0002501E" w:rsidRDefault="00307527">
            <w:pPr>
              <w:rPr>
                <w:rFonts w:ascii="Times New Roman" w:hAnsi="Times New Roman"/>
                <w:sz w:val="22"/>
                <w:szCs w:val="22"/>
              </w:rPr>
            </w:pPr>
          </w:p>
        </w:tc>
      </w:tr>
      <w:tr w:rsidR="00307527" w:rsidRPr="0002501E" w14:paraId="335A4B45" w14:textId="77777777" w:rsidTr="005C76F3">
        <w:trPr>
          <w:cantSplit/>
        </w:trPr>
        <w:tc>
          <w:tcPr>
            <w:tcW w:w="1638" w:type="dxa"/>
          </w:tcPr>
          <w:p w14:paraId="335A4B42" w14:textId="77777777"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14:paraId="335A4B4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14:paraId="335A4B44" w14:textId="77777777" w:rsidR="00307527" w:rsidRPr="0002501E" w:rsidRDefault="00307527">
            <w:pPr>
              <w:rPr>
                <w:rFonts w:ascii="Times New Roman" w:hAnsi="Times New Roman"/>
                <w:sz w:val="22"/>
                <w:szCs w:val="22"/>
              </w:rPr>
            </w:pPr>
          </w:p>
        </w:tc>
      </w:tr>
      <w:tr w:rsidR="00C95CC5" w:rsidRPr="0002501E" w14:paraId="335A4B49" w14:textId="77777777" w:rsidTr="005C76F3">
        <w:trPr>
          <w:cantSplit/>
        </w:trPr>
        <w:tc>
          <w:tcPr>
            <w:tcW w:w="1638" w:type="dxa"/>
          </w:tcPr>
          <w:p w14:paraId="335A4B4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14:paraId="335A4B4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14:paraId="335A4B48" w14:textId="77777777" w:rsidR="00C95CC5" w:rsidRPr="0002501E" w:rsidRDefault="00C95CC5" w:rsidP="00C95CC5">
            <w:pPr>
              <w:rPr>
                <w:rFonts w:ascii="Times New Roman" w:hAnsi="Times New Roman"/>
                <w:sz w:val="22"/>
                <w:szCs w:val="22"/>
              </w:rPr>
            </w:pPr>
          </w:p>
        </w:tc>
      </w:tr>
      <w:tr w:rsidR="00C95CC5" w:rsidRPr="0002501E" w14:paraId="335A4B4D" w14:textId="77777777" w:rsidTr="005C76F3">
        <w:trPr>
          <w:cantSplit/>
        </w:trPr>
        <w:tc>
          <w:tcPr>
            <w:tcW w:w="1638" w:type="dxa"/>
          </w:tcPr>
          <w:p w14:paraId="335A4B4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14:paraId="335A4B4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event date.</w:t>
            </w:r>
          </w:p>
          <w:p w14:paraId="335A4B4C" w14:textId="77777777" w:rsidR="00C95CC5" w:rsidRPr="0002501E" w:rsidRDefault="00C95CC5" w:rsidP="00C95CC5">
            <w:pPr>
              <w:rPr>
                <w:rFonts w:ascii="Times New Roman" w:hAnsi="Times New Roman"/>
                <w:sz w:val="22"/>
                <w:szCs w:val="22"/>
              </w:rPr>
            </w:pPr>
          </w:p>
        </w:tc>
      </w:tr>
      <w:tr w:rsidR="00C95CC5" w:rsidRPr="0002501E" w14:paraId="335A4B51" w14:textId="77777777" w:rsidTr="005C76F3">
        <w:trPr>
          <w:cantSplit/>
        </w:trPr>
        <w:tc>
          <w:tcPr>
            <w:tcW w:w="1638" w:type="dxa"/>
          </w:tcPr>
          <w:p w14:paraId="335A4B4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14:paraId="335A4B4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14:paraId="335A4B50" w14:textId="77777777" w:rsidR="00C95CC5" w:rsidRPr="0002501E" w:rsidRDefault="00C95CC5" w:rsidP="00C95CC5">
            <w:pPr>
              <w:rPr>
                <w:rFonts w:ascii="Times New Roman" w:hAnsi="Times New Roman"/>
                <w:sz w:val="22"/>
                <w:szCs w:val="22"/>
              </w:rPr>
            </w:pPr>
          </w:p>
        </w:tc>
      </w:tr>
      <w:tr w:rsidR="00C95CC5" w:rsidRPr="0002501E" w14:paraId="335A4B55" w14:textId="77777777" w:rsidTr="005C76F3">
        <w:trPr>
          <w:cantSplit/>
        </w:trPr>
        <w:tc>
          <w:tcPr>
            <w:tcW w:w="1638" w:type="dxa"/>
          </w:tcPr>
          <w:p w14:paraId="335A4B5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14:paraId="335A4B5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14:paraId="335A4B54" w14:textId="77777777" w:rsidR="00C95CC5" w:rsidRPr="0002501E" w:rsidRDefault="00C95CC5" w:rsidP="00C95CC5">
            <w:pPr>
              <w:rPr>
                <w:rFonts w:ascii="Times New Roman" w:hAnsi="Times New Roman"/>
                <w:sz w:val="22"/>
                <w:szCs w:val="22"/>
              </w:rPr>
            </w:pPr>
          </w:p>
        </w:tc>
      </w:tr>
      <w:tr w:rsidR="00C95CC5" w:rsidRPr="0002501E" w14:paraId="335A4B59" w14:textId="77777777" w:rsidTr="005C76F3">
        <w:trPr>
          <w:cantSplit/>
        </w:trPr>
        <w:tc>
          <w:tcPr>
            <w:tcW w:w="1638" w:type="dxa"/>
          </w:tcPr>
          <w:p w14:paraId="335A4B5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14:paraId="335A4B5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14:paraId="335A4B58" w14:textId="77777777" w:rsidR="00C95CC5" w:rsidRPr="0002501E" w:rsidRDefault="00C95CC5" w:rsidP="00C95CC5">
            <w:pPr>
              <w:rPr>
                <w:rFonts w:ascii="Times New Roman" w:hAnsi="Times New Roman"/>
                <w:sz w:val="22"/>
                <w:szCs w:val="22"/>
              </w:rPr>
            </w:pPr>
          </w:p>
        </w:tc>
      </w:tr>
      <w:tr w:rsidR="00C95CC5" w:rsidRPr="0002501E" w14:paraId="335A4B5D" w14:textId="77777777" w:rsidTr="005C76F3">
        <w:trPr>
          <w:cantSplit/>
        </w:trPr>
        <w:tc>
          <w:tcPr>
            <w:tcW w:w="1638" w:type="dxa"/>
          </w:tcPr>
          <w:p w14:paraId="335A4B5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14:paraId="335A4B5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14:paraId="335A4B5C" w14:textId="77777777" w:rsidR="00C95CC5" w:rsidRPr="0002501E" w:rsidRDefault="00C95CC5" w:rsidP="00C95CC5">
            <w:pPr>
              <w:rPr>
                <w:rFonts w:ascii="Times New Roman" w:hAnsi="Times New Roman"/>
                <w:sz w:val="22"/>
                <w:szCs w:val="22"/>
              </w:rPr>
            </w:pPr>
          </w:p>
        </w:tc>
      </w:tr>
      <w:tr w:rsidR="00C95CC5" w:rsidRPr="0002501E" w14:paraId="335A4B61" w14:textId="77777777" w:rsidTr="005C76F3">
        <w:trPr>
          <w:cantSplit/>
        </w:trPr>
        <w:tc>
          <w:tcPr>
            <w:tcW w:w="1638" w:type="dxa"/>
          </w:tcPr>
          <w:p w14:paraId="335A4B5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lastRenderedPageBreak/>
              <w:t>IBLAST</w:t>
            </w:r>
          </w:p>
        </w:tc>
        <w:tc>
          <w:tcPr>
            <w:tcW w:w="7938" w:type="dxa"/>
          </w:tcPr>
          <w:p w14:paraId="335A4B5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14:paraId="335A4B60" w14:textId="77777777" w:rsidR="00C95CC5" w:rsidRPr="0002501E" w:rsidRDefault="00C95CC5" w:rsidP="00C95CC5">
            <w:pPr>
              <w:rPr>
                <w:rFonts w:ascii="Times New Roman" w:hAnsi="Times New Roman"/>
                <w:sz w:val="22"/>
                <w:szCs w:val="22"/>
              </w:rPr>
            </w:pPr>
          </w:p>
        </w:tc>
      </w:tr>
      <w:tr w:rsidR="00C95CC5" w:rsidRPr="0002501E" w14:paraId="335A4B65" w14:textId="77777777" w:rsidTr="005C76F3">
        <w:trPr>
          <w:cantSplit/>
        </w:trPr>
        <w:tc>
          <w:tcPr>
            <w:tcW w:w="1638" w:type="dxa"/>
          </w:tcPr>
          <w:p w14:paraId="335A4B6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14:paraId="335A4B63"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14:paraId="335A4B64" w14:textId="77777777" w:rsidR="00C95CC5" w:rsidRPr="0002501E" w:rsidRDefault="00C95CC5" w:rsidP="00C95CC5">
            <w:pPr>
              <w:rPr>
                <w:rFonts w:ascii="Times New Roman" w:hAnsi="Times New Roman"/>
                <w:sz w:val="22"/>
                <w:szCs w:val="22"/>
              </w:rPr>
            </w:pPr>
          </w:p>
        </w:tc>
      </w:tr>
      <w:tr w:rsidR="00C95CC5" w:rsidRPr="0002501E" w14:paraId="335A4B69" w14:textId="77777777" w:rsidTr="005C76F3">
        <w:trPr>
          <w:cantSplit/>
        </w:trPr>
        <w:tc>
          <w:tcPr>
            <w:tcW w:w="1638" w:type="dxa"/>
          </w:tcPr>
          <w:p w14:paraId="335A4B6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14:paraId="335A4B6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14:paraId="335A4B68" w14:textId="77777777" w:rsidR="00C95CC5" w:rsidRPr="0002501E" w:rsidRDefault="00C95CC5" w:rsidP="00C95CC5">
            <w:pPr>
              <w:rPr>
                <w:rFonts w:ascii="Times New Roman" w:hAnsi="Times New Roman"/>
                <w:sz w:val="22"/>
                <w:szCs w:val="22"/>
              </w:rPr>
            </w:pPr>
          </w:p>
        </w:tc>
      </w:tr>
      <w:tr w:rsidR="00C95CC5" w:rsidRPr="0002501E" w14:paraId="335A4B6D" w14:textId="77777777" w:rsidTr="005C76F3">
        <w:trPr>
          <w:cantSplit/>
        </w:trPr>
        <w:tc>
          <w:tcPr>
            <w:tcW w:w="1638" w:type="dxa"/>
          </w:tcPr>
          <w:p w14:paraId="335A4B6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14:paraId="335A4B6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IBND=^IB(IBN,O)).</w:t>
            </w:r>
          </w:p>
          <w:p w14:paraId="335A4B6C" w14:textId="77777777" w:rsidR="00C95CC5" w:rsidRPr="0002501E" w:rsidRDefault="00C95CC5" w:rsidP="00C95CC5">
            <w:pPr>
              <w:rPr>
                <w:rFonts w:ascii="Times New Roman" w:hAnsi="Times New Roman"/>
                <w:sz w:val="22"/>
                <w:szCs w:val="22"/>
              </w:rPr>
            </w:pPr>
          </w:p>
        </w:tc>
      </w:tr>
      <w:tr w:rsidR="00C95CC5" w:rsidRPr="0002501E" w14:paraId="335A4B71" w14:textId="77777777" w:rsidTr="005C76F3">
        <w:trPr>
          <w:cantSplit/>
        </w:trPr>
        <w:tc>
          <w:tcPr>
            <w:tcW w:w="1638" w:type="dxa"/>
          </w:tcPr>
          <w:p w14:paraId="335A4B6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14:paraId="335A4B6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14:paraId="335A4B70" w14:textId="77777777" w:rsidR="00C95CC5" w:rsidRPr="0002501E" w:rsidRDefault="00C95CC5" w:rsidP="00C95CC5">
            <w:pPr>
              <w:rPr>
                <w:rFonts w:ascii="Times New Roman" w:hAnsi="Times New Roman"/>
                <w:sz w:val="22"/>
                <w:szCs w:val="22"/>
              </w:rPr>
            </w:pPr>
          </w:p>
        </w:tc>
      </w:tr>
      <w:tr w:rsidR="00C95CC5" w:rsidRPr="0002501E" w14:paraId="335A4B75" w14:textId="77777777" w:rsidTr="005C76F3">
        <w:trPr>
          <w:cantSplit/>
        </w:trPr>
        <w:tc>
          <w:tcPr>
            <w:tcW w:w="1638" w:type="dxa"/>
          </w:tcPr>
          <w:p w14:paraId="335A4B7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14:paraId="335A4B7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14:paraId="335A4B74" w14:textId="77777777" w:rsidR="00C95CC5" w:rsidRPr="0002501E" w:rsidRDefault="00C95CC5" w:rsidP="00C95CC5">
            <w:pPr>
              <w:rPr>
                <w:rFonts w:ascii="Times New Roman" w:hAnsi="Times New Roman"/>
                <w:sz w:val="22"/>
                <w:szCs w:val="22"/>
              </w:rPr>
            </w:pPr>
          </w:p>
        </w:tc>
      </w:tr>
      <w:tr w:rsidR="00C95CC5" w:rsidRPr="0002501E" w14:paraId="335A4B79" w14:textId="77777777" w:rsidTr="005C76F3">
        <w:trPr>
          <w:cantSplit/>
        </w:trPr>
        <w:tc>
          <w:tcPr>
            <w:tcW w:w="1638" w:type="dxa"/>
          </w:tcPr>
          <w:p w14:paraId="335A4B7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14:paraId="335A4B77"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Identifies IB Archive/Purge operation (1-Search, 2-Archive, 3-Purge).</w:t>
            </w:r>
          </w:p>
          <w:p w14:paraId="335A4B78" w14:textId="77777777" w:rsidR="00C95CC5" w:rsidRPr="0002501E" w:rsidRDefault="00C95CC5" w:rsidP="00C95CC5">
            <w:pPr>
              <w:rPr>
                <w:rFonts w:ascii="Times New Roman" w:hAnsi="Times New Roman"/>
                <w:sz w:val="22"/>
                <w:szCs w:val="22"/>
              </w:rPr>
            </w:pPr>
          </w:p>
        </w:tc>
      </w:tr>
      <w:tr w:rsidR="00C95CC5" w:rsidRPr="0002501E" w14:paraId="335A4B7D" w14:textId="77777777" w:rsidTr="005C76F3">
        <w:trPr>
          <w:cantSplit/>
        </w:trPr>
        <w:tc>
          <w:tcPr>
            <w:tcW w:w="1638" w:type="dxa"/>
          </w:tcPr>
          <w:p w14:paraId="335A4B7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14:paraId="335A4B7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14:paraId="335A4B7C" w14:textId="77777777" w:rsidR="00C95CC5" w:rsidRPr="0002501E" w:rsidRDefault="00C95CC5" w:rsidP="00C95CC5">
            <w:pPr>
              <w:rPr>
                <w:rFonts w:ascii="Times New Roman" w:hAnsi="Times New Roman"/>
                <w:sz w:val="22"/>
                <w:szCs w:val="22"/>
              </w:rPr>
            </w:pPr>
          </w:p>
        </w:tc>
      </w:tr>
      <w:tr w:rsidR="00C95CC5" w:rsidRPr="0002501E" w14:paraId="335A4B81" w14:textId="77777777" w:rsidTr="005C76F3">
        <w:trPr>
          <w:cantSplit/>
        </w:trPr>
        <w:tc>
          <w:tcPr>
            <w:tcW w:w="1638" w:type="dxa"/>
          </w:tcPr>
          <w:p w14:paraId="335A4B7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14:paraId="335A4B7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14:paraId="335A4B80" w14:textId="77777777" w:rsidR="00C95CC5" w:rsidRPr="0002501E" w:rsidRDefault="00C95CC5" w:rsidP="00C95CC5">
            <w:pPr>
              <w:rPr>
                <w:rFonts w:ascii="Times New Roman" w:hAnsi="Times New Roman"/>
                <w:sz w:val="22"/>
                <w:szCs w:val="22"/>
              </w:rPr>
            </w:pPr>
          </w:p>
        </w:tc>
      </w:tr>
      <w:tr w:rsidR="00C95CC5" w:rsidRPr="0002501E" w14:paraId="335A4B85" w14:textId="77777777" w:rsidTr="005C76F3">
        <w:trPr>
          <w:cantSplit/>
        </w:trPr>
        <w:tc>
          <w:tcPr>
            <w:tcW w:w="1638" w:type="dxa"/>
          </w:tcPr>
          <w:p w14:paraId="335A4B8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14:paraId="335A4B8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14:paraId="335A4B84" w14:textId="77777777" w:rsidR="00C95CC5" w:rsidRPr="0002501E" w:rsidRDefault="00C95CC5" w:rsidP="00C95CC5">
            <w:pPr>
              <w:rPr>
                <w:rFonts w:ascii="Times New Roman" w:hAnsi="Times New Roman"/>
                <w:sz w:val="22"/>
                <w:szCs w:val="22"/>
              </w:rPr>
            </w:pPr>
          </w:p>
        </w:tc>
      </w:tr>
      <w:tr w:rsidR="00C95CC5" w:rsidRPr="0002501E" w14:paraId="335A4B89" w14:textId="77777777" w:rsidTr="005C76F3">
        <w:trPr>
          <w:cantSplit/>
        </w:trPr>
        <w:tc>
          <w:tcPr>
            <w:tcW w:w="1638" w:type="dxa"/>
          </w:tcPr>
          <w:p w14:paraId="335A4B8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14:paraId="335A4B8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14:paraId="335A4B88" w14:textId="77777777" w:rsidR="00C95CC5" w:rsidRPr="0002501E" w:rsidRDefault="00C95CC5" w:rsidP="00C95CC5">
            <w:pPr>
              <w:rPr>
                <w:rFonts w:ascii="Times New Roman" w:hAnsi="Times New Roman"/>
                <w:sz w:val="22"/>
                <w:szCs w:val="22"/>
              </w:rPr>
            </w:pPr>
          </w:p>
        </w:tc>
      </w:tr>
      <w:tr w:rsidR="00C95CC5" w:rsidRPr="0002501E" w14:paraId="335A4B8D" w14:textId="77777777" w:rsidTr="005C76F3">
        <w:trPr>
          <w:cantSplit/>
        </w:trPr>
        <w:tc>
          <w:tcPr>
            <w:tcW w:w="1638" w:type="dxa"/>
          </w:tcPr>
          <w:p w14:paraId="335A4B8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14:paraId="335A4B8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softlink.</w:t>
            </w:r>
          </w:p>
          <w:p w14:paraId="335A4B8C" w14:textId="77777777" w:rsidR="00C95CC5" w:rsidRPr="0002501E" w:rsidRDefault="00C95CC5" w:rsidP="00C95CC5">
            <w:pPr>
              <w:rPr>
                <w:rFonts w:ascii="Times New Roman" w:hAnsi="Times New Roman"/>
                <w:sz w:val="22"/>
                <w:szCs w:val="22"/>
              </w:rPr>
            </w:pPr>
          </w:p>
        </w:tc>
      </w:tr>
      <w:tr w:rsidR="00C95CC5" w:rsidRPr="0002501E" w14:paraId="335A4B91" w14:textId="77777777" w:rsidTr="005C76F3">
        <w:trPr>
          <w:cantSplit/>
        </w:trPr>
        <w:tc>
          <w:tcPr>
            <w:tcW w:w="1638" w:type="dxa"/>
          </w:tcPr>
          <w:p w14:paraId="335A4B8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14:paraId="335A4B8F"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14:paraId="335A4B90" w14:textId="77777777" w:rsidR="00C95CC5" w:rsidRPr="0002501E" w:rsidRDefault="00C95CC5" w:rsidP="00C95CC5">
            <w:pPr>
              <w:rPr>
                <w:rFonts w:ascii="Times New Roman" w:hAnsi="Times New Roman"/>
                <w:sz w:val="22"/>
                <w:szCs w:val="22"/>
              </w:rPr>
            </w:pPr>
          </w:p>
        </w:tc>
      </w:tr>
      <w:tr w:rsidR="00C95CC5" w:rsidRPr="0002501E" w14:paraId="335A4B95" w14:textId="77777777" w:rsidTr="005C76F3">
        <w:trPr>
          <w:cantSplit/>
        </w:trPr>
        <w:tc>
          <w:tcPr>
            <w:tcW w:w="1638" w:type="dxa"/>
          </w:tcPr>
          <w:p w14:paraId="335A4B9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14:paraId="335A4B9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14:paraId="335A4B94" w14:textId="77777777" w:rsidR="00C95CC5" w:rsidRPr="0002501E" w:rsidRDefault="00C95CC5" w:rsidP="00C95CC5">
            <w:pPr>
              <w:rPr>
                <w:rFonts w:ascii="Times New Roman" w:hAnsi="Times New Roman"/>
                <w:sz w:val="22"/>
                <w:szCs w:val="22"/>
              </w:rPr>
            </w:pPr>
          </w:p>
        </w:tc>
      </w:tr>
      <w:tr w:rsidR="00C95CC5" w:rsidRPr="0002501E" w14:paraId="335A4B99" w14:textId="77777777" w:rsidTr="005C76F3">
        <w:trPr>
          <w:cantSplit/>
        </w:trPr>
        <w:tc>
          <w:tcPr>
            <w:tcW w:w="1638" w:type="dxa"/>
          </w:tcPr>
          <w:p w14:paraId="335A4B9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14:paraId="335A4B9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14:paraId="335A4B98" w14:textId="77777777" w:rsidR="00C95CC5" w:rsidRPr="0002501E" w:rsidRDefault="00C95CC5" w:rsidP="00C95CC5">
            <w:pPr>
              <w:rPr>
                <w:rFonts w:ascii="Times New Roman" w:hAnsi="Times New Roman"/>
                <w:sz w:val="22"/>
                <w:szCs w:val="22"/>
              </w:rPr>
            </w:pPr>
          </w:p>
        </w:tc>
      </w:tr>
      <w:tr w:rsidR="00C95CC5" w:rsidRPr="0002501E" w14:paraId="335A4B9D" w14:textId="77777777" w:rsidTr="005C76F3">
        <w:trPr>
          <w:cantSplit/>
        </w:trPr>
        <w:tc>
          <w:tcPr>
            <w:tcW w:w="1638" w:type="dxa"/>
          </w:tcPr>
          <w:p w14:paraId="335A4B9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14:paraId="335A4B9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14:paraId="335A4B9C" w14:textId="77777777" w:rsidR="00C95CC5" w:rsidRPr="0002501E" w:rsidRDefault="00C95CC5" w:rsidP="00C95CC5">
            <w:pPr>
              <w:rPr>
                <w:rFonts w:ascii="Times New Roman" w:hAnsi="Times New Roman"/>
                <w:sz w:val="22"/>
                <w:szCs w:val="22"/>
              </w:rPr>
            </w:pPr>
          </w:p>
        </w:tc>
      </w:tr>
    </w:tbl>
    <w:p w14:paraId="335A4B9E" w14:textId="77777777" w:rsidR="00531745" w:rsidRPr="0002501E" w:rsidRDefault="00531745">
      <w:pPr>
        <w:rPr>
          <w:rFonts w:ascii="Times New Roman" w:hAnsi="Times New Roman"/>
          <w:sz w:val="22"/>
          <w:szCs w:val="22"/>
        </w:rPr>
      </w:pPr>
    </w:p>
    <w:p w14:paraId="335A4B9F" w14:textId="77777777" w:rsidR="00531745" w:rsidRPr="0002501E" w:rsidRDefault="00531745">
      <w:pPr>
        <w:rPr>
          <w:rFonts w:ascii="Times New Roman" w:hAnsi="Times New Roman"/>
          <w:sz w:val="22"/>
          <w:szCs w:val="22"/>
        </w:rPr>
      </w:pPr>
    </w:p>
    <w:p w14:paraId="335A4BA0" w14:textId="77777777"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4"/>
          <w:headerReference w:type="default" r:id="rId65"/>
          <w:headerReference w:type="first" r:id="rId66"/>
          <w:pgSz w:w="12240" w:h="15840" w:code="1"/>
          <w:pgMar w:top="1440" w:right="1440" w:bottom="1440" w:left="1440" w:header="720" w:footer="720" w:gutter="0"/>
          <w:cols w:space="720"/>
          <w:titlePg/>
        </w:sectPr>
      </w:pPr>
    </w:p>
    <w:p w14:paraId="335A4BA1" w14:textId="77777777" w:rsidR="002D2369" w:rsidRPr="0002501E" w:rsidRDefault="002D2369" w:rsidP="00D05133">
      <w:pPr>
        <w:pStyle w:val="Heading1"/>
      </w:pPr>
      <w:bookmarkStart w:id="180" w:name="_Toc200787549"/>
      <w:bookmarkStart w:id="181" w:name="_Toc442890988"/>
      <w:bookmarkStart w:id="182" w:name="_Toc514255829"/>
      <w:r w:rsidRPr="0002501E">
        <w:lastRenderedPageBreak/>
        <w:t>How to Generate On-Line Documentation</w:t>
      </w:r>
      <w:bookmarkEnd w:id="180"/>
      <w:bookmarkEnd w:id="181"/>
      <w:bookmarkEnd w:id="182"/>
    </w:p>
    <w:p w14:paraId="335A4BA2" w14:textId="77777777" w:rsidR="002D2369" w:rsidRPr="0002501E" w:rsidRDefault="002D2369" w:rsidP="002D2369">
      <w:pPr>
        <w:widowControl w:val="0"/>
        <w:rPr>
          <w:rFonts w:ascii="Times New Roman" w:hAnsi="Times New Roman"/>
          <w:sz w:val="22"/>
          <w:szCs w:val="22"/>
        </w:rPr>
      </w:pPr>
    </w:p>
    <w:p w14:paraId="335A4BA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section describes some of the various methods by which users may secure Integrated Billing technical documentation.  On-line technical documentation pertaining to the Integrated Billing software, in addition to that which is located in the help prompts and on the help screens which are found throughout the Integrated Billing package, may be generated through utilization of several Kernel options.  These include but are not limited to %INDEX; Menu Management, Inquire (Option File) and Print Option File; VA FileMan Data Dictionary Utilities, List File Attributes.</w:t>
      </w:r>
    </w:p>
    <w:p w14:paraId="335A4BA4" w14:textId="77777777" w:rsidR="002D2369" w:rsidRPr="0002501E" w:rsidRDefault="002D2369" w:rsidP="002D2369">
      <w:pPr>
        <w:widowControl w:val="0"/>
        <w:rPr>
          <w:rFonts w:ascii="Times New Roman" w:hAnsi="Times New Roman"/>
          <w:sz w:val="22"/>
          <w:szCs w:val="22"/>
        </w:rPr>
      </w:pPr>
    </w:p>
    <w:p w14:paraId="335A4BA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(?OPTION) shows extended help, if available, for that option.</w:t>
      </w:r>
    </w:p>
    <w:p w14:paraId="335A4BA6" w14:textId="77777777" w:rsidR="002D2369" w:rsidRPr="0002501E" w:rsidRDefault="002D2369" w:rsidP="002D2369">
      <w:pPr>
        <w:widowControl w:val="0"/>
        <w:rPr>
          <w:rFonts w:ascii="Times New Roman" w:hAnsi="Times New Roman"/>
          <w:sz w:val="22"/>
          <w:szCs w:val="22"/>
        </w:rPr>
      </w:pPr>
    </w:p>
    <w:p w14:paraId="335A4BA7"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14:paraId="335A4BA8" w14:textId="77777777" w:rsidR="002D2369" w:rsidRPr="0002501E" w:rsidRDefault="002D2369" w:rsidP="002D2369">
      <w:pPr>
        <w:widowControl w:val="0"/>
        <w:rPr>
          <w:rFonts w:ascii="Times New Roman" w:hAnsi="Times New Roman"/>
          <w:sz w:val="22"/>
          <w:szCs w:val="22"/>
        </w:rPr>
      </w:pPr>
    </w:p>
    <w:p w14:paraId="335A4BA9" w14:textId="77777777" w:rsidR="002D2369" w:rsidRPr="0002501E" w:rsidRDefault="002D2369" w:rsidP="002D2369">
      <w:pPr>
        <w:widowControl w:val="0"/>
        <w:rPr>
          <w:rFonts w:ascii="Times New Roman" w:hAnsi="Times New Roman"/>
          <w:sz w:val="22"/>
          <w:szCs w:val="22"/>
        </w:rPr>
      </w:pPr>
    </w:p>
    <w:p w14:paraId="335A4BAA"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14:paraId="335A4BAB"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option analyzes the structure of a routine(s) to determine in part if the routine(s) adhere(s) to DHCP Programming Standards.  The %INDEX output may include the following components:  compiled list of Errors and Warnings, Routine Listing, Local Variables, Global Variables, Naked Globals,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14:paraId="335A4BAC" w14:textId="77777777" w:rsidR="002D2369" w:rsidRPr="0002501E" w:rsidRDefault="002D2369" w:rsidP="002D2369">
      <w:pPr>
        <w:widowControl w:val="0"/>
        <w:rPr>
          <w:rFonts w:ascii="Times New Roman" w:hAnsi="Times New Roman"/>
          <w:sz w:val="22"/>
          <w:szCs w:val="22"/>
        </w:rPr>
      </w:pPr>
    </w:p>
    <w:p w14:paraId="335A4BAD"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 ?&gt;" prompt:  IB.</w:t>
      </w:r>
    </w:p>
    <w:p w14:paraId="335A4BAE" w14:textId="77777777" w:rsidR="002D2369" w:rsidRPr="0002501E" w:rsidRDefault="002D2369" w:rsidP="002D2369">
      <w:pPr>
        <w:widowControl w:val="0"/>
        <w:rPr>
          <w:rFonts w:ascii="Times New Roman" w:hAnsi="Times New Roman"/>
          <w:sz w:val="22"/>
          <w:szCs w:val="22"/>
        </w:rPr>
      </w:pPr>
    </w:p>
    <w:p w14:paraId="335A4BAF"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Integrated Billing initialization routines which reside in the UCI in which %INDEX is being run, as well as local routines found within the Integrated Billing namespace, should be omitted at the "routine(s) ?&gt;" prompt.  To omit routines from selection, preface the namespace with a minus sign (-).</w:t>
      </w:r>
      <w:r w:rsidRPr="0002501E">
        <w:rPr>
          <w:rFonts w:ascii="Times New Roman" w:hAnsi="Times New Roman"/>
          <w:sz w:val="22"/>
          <w:szCs w:val="22"/>
        </w:rPr>
        <w:br w:type="page"/>
      </w:r>
      <w:r w:rsidRPr="0002501E">
        <w:rPr>
          <w:rFonts w:ascii="Times New Roman" w:hAnsi="Times New Roman"/>
          <w:b/>
          <w:sz w:val="22"/>
          <w:szCs w:val="22"/>
        </w:rPr>
        <w:lastRenderedPageBreak/>
        <w:t>Inquire (Option File)</w:t>
      </w:r>
    </w:p>
    <w:p w14:paraId="335A4BB0"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14:paraId="335A4BB1" w14:textId="77777777" w:rsidR="002D2369" w:rsidRPr="0002501E" w:rsidRDefault="002D2369" w:rsidP="002D2369">
      <w:pPr>
        <w:widowControl w:val="0"/>
        <w:rPr>
          <w:rFonts w:ascii="Times New Roman" w:hAnsi="Times New Roman"/>
          <w:sz w:val="22"/>
          <w:szCs w:val="22"/>
        </w:rPr>
      </w:pPr>
    </w:p>
    <w:p w14:paraId="335A4BB2"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14:paraId="335A4BB3" w14:textId="77777777" w:rsidR="002D2369" w:rsidRPr="0002501E" w:rsidRDefault="002D2369" w:rsidP="002D2369">
      <w:pPr>
        <w:widowControl w:val="0"/>
        <w:rPr>
          <w:rFonts w:ascii="Times New Roman" w:hAnsi="Times New Roman"/>
          <w:sz w:val="22"/>
          <w:szCs w:val="22"/>
        </w:rPr>
      </w:pPr>
    </w:p>
    <w:p w14:paraId="335A4BB4" w14:textId="77777777" w:rsidR="002D2369" w:rsidRPr="0002501E" w:rsidRDefault="002D2369" w:rsidP="002D2369">
      <w:pPr>
        <w:widowControl w:val="0"/>
        <w:rPr>
          <w:rFonts w:ascii="Times New Roman" w:hAnsi="Times New Roman"/>
          <w:sz w:val="22"/>
          <w:szCs w:val="22"/>
        </w:rPr>
      </w:pPr>
    </w:p>
    <w:p w14:paraId="335A4BB5"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14:paraId="335A4BB6"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utility generates a listing of options from the OPTION file.  The user may choose to print all of the entries in this file or may elect to specify a single option or range of options.  To obtain a list of Integrated Billing options, the following option namespace should be specified:  IB.</w:t>
      </w:r>
    </w:p>
    <w:p w14:paraId="335A4BB7" w14:textId="77777777" w:rsidR="002D2369" w:rsidRPr="0002501E" w:rsidRDefault="002D2369" w:rsidP="002D2369">
      <w:pPr>
        <w:widowControl w:val="0"/>
        <w:rPr>
          <w:rFonts w:ascii="Times New Roman" w:hAnsi="Times New Roman"/>
          <w:sz w:val="22"/>
          <w:szCs w:val="22"/>
        </w:rPr>
      </w:pPr>
    </w:p>
    <w:p w14:paraId="335A4BB8" w14:textId="77777777" w:rsidR="002D2369" w:rsidRPr="0002501E" w:rsidRDefault="002D2369" w:rsidP="002D2369">
      <w:pPr>
        <w:widowControl w:val="0"/>
        <w:rPr>
          <w:rFonts w:ascii="Times New Roman" w:hAnsi="Times New Roman"/>
          <w:sz w:val="22"/>
          <w:szCs w:val="22"/>
        </w:rPr>
      </w:pPr>
    </w:p>
    <w:p w14:paraId="335A4BB9"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14:paraId="335A4BBA"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VA FileMan option allows the user to generate documentation pertaining to files and file structure.  Utilization of this option via the "Standard" format will yield the following data dictionary information for a specified file(s).</w:t>
      </w:r>
    </w:p>
    <w:p w14:paraId="335A4BBB" w14:textId="77777777" w:rsidR="002D2369" w:rsidRPr="0002501E" w:rsidRDefault="002D2369" w:rsidP="002D2369">
      <w:pPr>
        <w:widowControl w:val="0"/>
        <w:rPr>
          <w:rFonts w:ascii="Times New Roman" w:hAnsi="Times New Roman"/>
          <w:sz w:val="22"/>
          <w:szCs w:val="22"/>
        </w:rPr>
      </w:pPr>
    </w:p>
    <w:p w14:paraId="335A4BBC"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14:paraId="335A4BBD"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14:paraId="335A4BBE"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14:paraId="335A4BBF"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14:paraId="335A4BC0"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14:paraId="335A4BC1"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14:paraId="335A4BC2" w14:textId="77777777" w:rsidR="002D2369" w:rsidRPr="0002501E" w:rsidRDefault="002D2369" w:rsidP="002D2369">
      <w:pPr>
        <w:widowControl w:val="0"/>
        <w:rPr>
          <w:rFonts w:ascii="Times New Roman" w:hAnsi="Times New Roman"/>
          <w:sz w:val="22"/>
          <w:szCs w:val="22"/>
        </w:rPr>
      </w:pPr>
    </w:p>
    <w:p w14:paraId="335A4BC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14:paraId="335A4BC4" w14:textId="77777777" w:rsidR="002D2369" w:rsidRPr="0002501E" w:rsidRDefault="002D2369" w:rsidP="002D2369">
      <w:pPr>
        <w:widowControl w:val="0"/>
        <w:rPr>
          <w:rFonts w:ascii="Times New Roman" w:hAnsi="Times New Roman"/>
          <w:sz w:val="22"/>
          <w:szCs w:val="22"/>
        </w:rPr>
      </w:pPr>
    </w:p>
    <w:p w14:paraId="335A4BC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14:paraId="335A4BC6" w14:textId="77777777" w:rsidR="00FB06D8" w:rsidRPr="0002501E" w:rsidRDefault="00FB06D8" w:rsidP="002D2369">
      <w:pPr>
        <w:widowControl w:val="0"/>
        <w:rPr>
          <w:rFonts w:ascii="Times New Roman" w:hAnsi="Times New Roman"/>
          <w:sz w:val="22"/>
          <w:szCs w:val="22"/>
        </w:rPr>
      </w:pPr>
    </w:p>
    <w:p w14:paraId="335A4BC7" w14:textId="77777777" w:rsidR="00FB06D8" w:rsidRPr="0002501E" w:rsidRDefault="00FB06D8" w:rsidP="002D2369">
      <w:pPr>
        <w:widowControl w:val="0"/>
        <w:rPr>
          <w:rFonts w:ascii="Times New Roman" w:hAnsi="Times New Roman"/>
          <w:sz w:val="22"/>
          <w:szCs w:val="22"/>
        </w:rPr>
        <w:sectPr w:rsidR="00FB06D8" w:rsidRPr="0002501E" w:rsidSect="00426F48">
          <w:headerReference w:type="even" r:id="rId67"/>
          <w:headerReference w:type="default" r:id="rId68"/>
          <w:footerReference w:type="default" r:id="rId69"/>
          <w:headerReference w:type="first" r:id="rId70"/>
          <w:pgSz w:w="12240" w:h="15840" w:code="1"/>
          <w:pgMar w:top="1440" w:right="1440" w:bottom="1440" w:left="1440" w:header="720" w:footer="720" w:gutter="0"/>
          <w:cols w:space="720"/>
          <w:titlePg/>
        </w:sectPr>
      </w:pPr>
    </w:p>
    <w:p w14:paraId="335A4BC8" w14:textId="77777777" w:rsidR="00FB06D8" w:rsidRPr="0002501E" w:rsidRDefault="00FB06D8" w:rsidP="00FB06D8">
      <w:pPr>
        <w:pStyle w:val="Heading1"/>
      </w:pPr>
      <w:bookmarkStart w:id="183" w:name="_Toc266523936"/>
      <w:bookmarkStart w:id="184" w:name="_Toc276636310"/>
      <w:bookmarkStart w:id="185" w:name="_Toc305407468"/>
      <w:bookmarkStart w:id="186" w:name="_Toc442890989"/>
      <w:bookmarkStart w:id="187" w:name="_Toc514255830"/>
      <w:r w:rsidRPr="0002501E">
        <w:lastRenderedPageBreak/>
        <w:t>S</w:t>
      </w:r>
      <w:bookmarkEnd w:id="183"/>
      <w:bookmarkEnd w:id="184"/>
      <w:bookmarkEnd w:id="185"/>
      <w:r w:rsidRPr="0002501E">
        <w:t>ecurity</w:t>
      </w:r>
      <w:bookmarkEnd w:id="186"/>
      <w:bookmarkEnd w:id="187"/>
    </w:p>
    <w:p w14:paraId="335A4BC9" w14:textId="77777777" w:rsidR="00FB06D8" w:rsidRPr="0002501E" w:rsidRDefault="00FB06D8" w:rsidP="00FB06D8">
      <w:pPr>
        <w:pStyle w:val="Heading2"/>
        <w:rPr>
          <w:szCs w:val="24"/>
        </w:rPr>
      </w:pPr>
      <w:bookmarkStart w:id="188" w:name="_Toc78627985"/>
      <w:bookmarkStart w:id="189" w:name="_Toc266523937"/>
      <w:bookmarkStart w:id="190" w:name="_Toc276636311"/>
      <w:bookmarkStart w:id="191" w:name="_Toc305407469"/>
      <w:bookmarkStart w:id="192" w:name="_Toc442890990"/>
      <w:bookmarkStart w:id="193" w:name="_Toc514255831"/>
      <w:r w:rsidRPr="0002501E">
        <w:rPr>
          <w:szCs w:val="24"/>
        </w:rPr>
        <w:t>File Protection</w:t>
      </w:r>
      <w:bookmarkEnd w:id="188"/>
      <w:bookmarkEnd w:id="189"/>
      <w:bookmarkEnd w:id="190"/>
      <w:bookmarkEnd w:id="191"/>
      <w:bookmarkEnd w:id="192"/>
      <w:bookmarkEnd w:id="193"/>
      <w:r w:rsidRPr="0002501E">
        <w:rPr>
          <w:szCs w:val="24"/>
        </w:rPr>
        <w:t xml:space="preserve"> </w:t>
      </w:r>
    </w:p>
    <w:p w14:paraId="335A4BCA" w14:textId="77777777" w:rsidR="00FB06D8" w:rsidRPr="0002501E" w:rsidRDefault="00FB06D8" w:rsidP="00FB06D8">
      <w:pPr>
        <w:keepNext/>
        <w:ind w:right="-1620"/>
        <w:rPr>
          <w:rFonts w:ascii="Times New Roman" w:hAnsi="Times New Roman"/>
          <w:sz w:val="22"/>
          <w:szCs w:val="22"/>
        </w:rPr>
      </w:pPr>
    </w:p>
    <w:p w14:paraId="335A4BCB" w14:textId="77777777"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with regard to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14:paraId="335A4BCC" w14:textId="77777777" w:rsidR="00FB06D8" w:rsidRPr="0002501E" w:rsidRDefault="00FB06D8" w:rsidP="00FB06D8">
      <w:pPr>
        <w:keepNext/>
        <w:ind w:right="-90" w:firstLine="720"/>
        <w:rPr>
          <w:rFonts w:ascii="Times New Roman" w:hAnsi="Times New Roman"/>
          <w:sz w:val="22"/>
          <w:szCs w:val="22"/>
        </w:rPr>
      </w:pPr>
    </w:p>
    <w:p w14:paraId="335A4BCD" w14:textId="77777777"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The following is a list of recommended VA FileMan access codes associated with each file contained in the KIDS build for the EDI interface.</w:t>
      </w:r>
    </w:p>
    <w:p w14:paraId="335A4BCE" w14:textId="77777777" w:rsidR="00FB06D8" w:rsidRPr="0002501E" w:rsidRDefault="00FB06D8" w:rsidP="00FB06D8">
      <w:pPr>
        <w:ind w:right="-90"/>
        <w:rPr>
          <w:rFonts w:ascii="Times New Roman" w:hAnsi="Times New Roman"/>
          <w:snapToGrid w:val="0"/>
          <w:sz w:val="22"/>
          <w:szCs w:val="22"/>
        </w:rPr>
      </w:pPr>
    </w:p>
    <w:p w14:paraId="335A4BCF" w14:textId="77777777"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71"/>
        <w:gridCol w:w="3098"/>
        <w:gridCol w:w="631"/>
        <w:gridCol w:w="629"/>
        <w:gridCol w:w="720"/>
        <w:gridCol w:w="989"/>
        <w:gridCol w:w="1172"/>
        <w:gridCol w:w="1108"/>
      </w:tblGrid>
      <w:tr w:rsidR="00AB5C83" w:rsidRPr="0002501E" w14:paraId="335A4BD8" w14:textId="77777777"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14:paraId="335A4BD0" w14:textId="77777777"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1"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2"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3"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4"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5"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6"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7"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14:paraId="335A4BE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D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DA"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D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D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D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D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D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0" w14:textId="77777777" w:rsidR="00AB5C83" w:rsidRPr="0002501E" w:rsidRDefault="00AB5C83" w:rsidP="00DD781A">
            <w:pPr>
              <w:spacing w:after="240"/>
              <w:rPr>
                <w:sz w:val="22"/>
                <w:szCs w:val="22"/>
              </w:rPr>
            </w:pPr>
          </w:p>
        </w:tc>
      </w:tr>
      <w:tr w:rsidR="00AB5C83" w:rsidRPr="0002501E" w14:paraId="335A4BEA"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2"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3"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4"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E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E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3"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B"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C"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4"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5"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F7"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F8"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A"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B"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0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E"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3"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14:paraId="335A4C0E"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6" w14:textId="77777777"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07" w14:textId="77777777"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08"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9"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A"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B"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C" w14:textId="77777777"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D"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AB5C83" w:rsidRPr="0002501E" w14:paraId="335A4C1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10"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1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12"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13" w14:textId="77777777"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14" w14:textId="77777777"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15" w14:textId="77777777"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1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14:paraId="335A4C20" w14:textId="77777777"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18" w14:textId="77777777"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19" w14:textId="77777777"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1A"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1B"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1C"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1D"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1E"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1F"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14:paraId="335A4C2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1"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2"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3"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4" w14:textId="77777777"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2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2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32"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B"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D"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3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3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14:paraId="335A4C3C" w14:textId="77777777"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33" w14:textId="77777777" w:rsidR="00C26B79" w:rsidRDefault="00C26B79" w:rsidP="00C26B79">
            <w:pPr>
              <w:rPr>
                <w:rFonts w:ascii="Times New Roman" w:hAnsi="Times New Roman"/>
                <w:sz w:val="22"/>
                <w:szCs w:val="22"/>
              </w:rPr>
            </w:pPr>
            <w:r>
              <w:rPr>
                <w:rFonts w:ascii="Times New Roman" w:hAnsi="Times New Roman"/>
                <w:sz w:val="22"/>
                <w:szCs w:val="22"/>
              </w:rPr>
              <w:t>364.1</w:t>
            </w:r>
          </w:p>
          <w:p w14:paraId="335A4C34" w14:textId="77777777"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35" w14:textId="77777777"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36" w14:textId="77777777"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37" w14:textId="77777777"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38" w14:textId="77777777"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39" w14:textId="77777777"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3A" w14:textId="77777777"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3B" w14:textId="77777777"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14:paraId="335A4C4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3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3E"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3F"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1"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2"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3"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4E"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6"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47"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48"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9"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A"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B"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C"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D"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5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0"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1" w14:textId="77777777"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2" w14:textId="77777777"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3" w14:textId="77777777"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4" w14:textId="77777777"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5" w14:textId="77777777"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6" w14:textId="77777777"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14:paraId="335A4C60"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58"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9"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A"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B"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C"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D"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E"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F" w14:textId="77777777" w:rsidR="002422A7" w:rsidRPr="0002501E" w:rsidRDefault="002422A7" w:rsidP="00357028">
            <w:pPr>
              <w:spacing w:after="240"/>
              <w:rPr>
                <w:rFonts w:ascii="Times New Roman" w:hAnsi="Times New Roman"/>
                <w:sz w:val="22"/>
                <w:szCs w:val="22"/>
              </w:rPr>
            </w:pPr>
          </w:p>
        </w:tc>
      </w:tr>
      <w:tr w:rsidR="00A928AD" w:rsidRPr="0002501E" w14:paraId="335A4C6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1"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2"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3" w14:textId="77777777"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4"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5"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6"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67"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68" w14:textId="77777777" w:rsidR="00A928AD" w:rsidRPr="0002501E" w:rsidRDefault="00A928AD" w:rsidP="00357028">
            <w:pPr>
              <w:spacing w:after="240"/>
              <w:rPr>
                <w:rFonts w:ascii="Times New Roman" w:hAnsi="Times New Roman"/>
                <w:sz w:val="22"/>
                <w:szCs w:val="22"/>
              </w:rPr>
            </w:pPr>
          </w:p>
        </w:tc>
      </w:tr>
      <w:tr w:rsidR="002422A7" w:rsidRPr="0002501E" w14:paraId="335A4C72"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A"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lastRenderedPageBreak/>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B"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C"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D"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E"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F"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0"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1" w14:textId="77777777" w:rsidR="002422A7" w:rsidRPr="0002501E" w:rsidRDefault="002422A7" w:rsidP="00357028">
            <w:pPr>
              <w:spacing w:after="240"/>
              <w:rPr>
                <w:rFonts w:ascii="Times New Roman" w:hAnsi="Times New Roman"/>
                <w:sz w:val="22"/>
                <w:szCs w:val="22"/>
              </w:rPr>
            </w:pPr>
          </w:p>
        </w:tc>
      </w:tr>
      <w:tr w:rsidR="00A928AD" w:rsidRPr="0002501E" w14:paraId="335A4C7B"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3"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4"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5" w14:textId="77777777"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6"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77"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78"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9"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A" w14:textId="77777777" w:rsidR="00A928AD" w:rsidRPr="0002501E" w:rsidRDefault="00A928AD" w:rsidP="00357028">
            <w:pPr>
              <w:spacing w:after="240"/>
              <w:rPr>
                <w:rFonts w:ascii="Times New Roman" w:hAnsi="Times New Roman"/>
                <w:sz w:val="22"/>
                <w:szCs w:val="22"/>
              </w:rPr>
            </w:pPr>
          </w:p>
        </w:tc>
      </w:tr>
      <w:tr w:rsidR="0025571C" w:rsidRPr="0002501E" w14:paraId="335A4C84"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C"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D"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E" w14:textId="77777777"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F"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80"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81"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82"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83" w14:textId="77777777" w:rsidR="0025571C" w:rsidRPr="0002501E" w:rsidRDefault="0025571C" w:rsidP="00357028">
            <w:pPr>
              <w:spacing w:after="240"/>
              <w:rPr>
                <w:rFonts w:ascii="Times New Roman" w:hAnsi="Times New Roman"/>
                <w:sz w:val="22"/>
                <w:szCs w:val="22"/>
              </w:rPr>
            </w:pPr>
          </w:p>
        </w:tc>
      </w:tr>
      <w:tr w:rsidR="0025571C" w:rsidRPr="0002501E" w14:paraId="335A4C8D"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5"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6"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87" w14:textId="77777777"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88"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89"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8A"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8B"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8C" w14:textId="77777777" w:rsidR="0025571C" w:rsidRPr="0002501E" w:rsidRDefault="0025571C" w:rsidP="00357028">
            <w:pPr>
              <w:spacing w:after="240"/>
              <w:rPr>
                <w:rFonts w:ascii="Times New Roman" w:hAnsi="Times New Roman"/>
                <w:sz w:val="22"/>
                <w:szCs w:val="22"/>
              </w:rPr>
            </w:pPr>
          </w:p>
        </w:tc>
      </w:tr>
      <w:tr w:rsidR="00681F69" w:rsidRPr="0002501E" w14:paraId="335A4C96"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E"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F"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0"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1"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2"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3"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4"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5" w14:textId="77777777" w:rsidR="00681F69" w:rsidRPr="0002501E" w:rsidRDefault="00681F69" w:rsidP="00357028">
            <w:pPr>
              <w:spacing w:after="240"/>
              <w:rPr>
                <w:rFonts w:ascii="Times New Roman" w:hAnsi="Times New Roman"/>
                <w:sz w:val="22"/>
                <w:szCs w:val="22"/>
              </w:rPr>
            </w:pPr>
          </w:p>
        </w:tc>
      </w:tr>
      <w:tr w:rsidR="00681F69" w:rsidRPr="0002501E" w14:paraId="335A4C9F"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97"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98"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9"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A"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B"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C"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D"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E" w14:textId="77777777" w:rsidR="00681F69" w:rsidRPr="0002501E" w:rsidRDefault="00681F69" w:rsidP="00357028">
            <w:pPr>
              <w:spacing w:after="240"/>
              <w:rPr>
                <w:rFonts w:ascii="Times New Roman" w:hAnsi="Times New Roman"/>
                <w:sz w:val="22"/>
                <w:szCs w:val="22"/>
              </w:rPr>
            </w:pPr>
          </w:p>
        </w:tc>
      </w:tr>
      <w:tr w:rsidR="00681F69" w:rsidRPr="0002501E" w14:paraId="335A4CA8"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A0"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A1"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A2"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A3"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A4"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A5"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A6"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A7" w14:textId="77777777" w:rsidR="00681F69" w:rsidRPr="0002501E" w:rsidRDefault="00681F69" w:rsidP="00357028">
            <w:pPr>
              <w:spacing w:after="240"/>
              <w:rPr>
                <w:rFonts w:ascii="Times New Roman" w:hAnsi="Times New Roman"/>
                <w:sz w:val="22"/>
                <w:szCs w:val="22"/>
              </w:rPr>
            </w:pPr>
          </w:p>
        </w:tc>
      </w:tr>
      <w:tr w:rsidR="00AB5C83" w:rsidRPr="0002501E" w14:paraId="335A4CB1" w14:textId="77777777" w:rsidTr="00063D9D">
        <w:trPr>
          <w:cantSplit/>
          <w:trHeight w:val="20"/>
        </w:trPr>
        <w:tc>
          <w:tcPr>
            <w:tcW w:w="569" w:type="pct"/>
            <w:tcBorders>
              <w:top w:val="nil"/>
              <w:left w:val="single" w:sz="8" w:space="0" w:color="000000"/>
              <w:bottom w:val="nil"/>
              <w:right w:val="single" w:sz="8" w:space="0" w:color="000000"/>
            </w:tcBorders>
            <w:tcMar>
              <w:top w:w="0" w:type="dxa"/>
              <w:left w:w="29" w:type="dxa"/>
              <w:bottom w:w="0" w:type="dxa"/>
              <w:right w:w="29" w:type="dxa"/>
            </w:tcMar>
            <w:hideMark/>
          </w:tcPr>
          <w:p w14:paraId="335A4CA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nil"/>
              <w:right w:val="single" w:sz="8" w:space="0" w:color="000000"/>
            </w:tcBorders>
            <w:tcMar>
              <w:top w:w="0" w:type="dxa"/>
              <w:left w:w="29" w:type="dxa"/>
              <w:bottom w:w="0" w:type="dxa"/>
              <w:right w:w="29" w:type="dxa"/>
            </w:tcMar>
            <w:hideMark/>
          </w:tcPr>
          <w:p w14:paraId="335A4CA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nil"/>
              <w:right w:val="single" w:sz="8" w:space="0" w:color="000000"/>
            </w:tcBorders>
            <w:tcMar>
              <w:top w:w="0" w:type="dxa"/>
              <w:left w:w="29" w:type="dxa"/>
              <w:bottom w:w="0" w:type="dxa"/>
              <w:right w:w="29" w:type="dxa"/>
            </w:tcMar>
            <w:hideMark/>
          </w:tcPr>
          <w:p w14:paraId="335A4CA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nil"/>
              <w:right w:val="single" w:sz="8" w:space="0" w:color="000000"/>
            </w:tcBorders>
            <w:tcMar>
              <w:top w:w="0" w:type="dxa"/>
              <w:left w:w="29" w:type="dxa"/>
              <w:bottom w:w="0" w:type="dxa"/>
              <w:right w:w="29" w:type="dxa"/>
            </w:tcMar>
            <w:hideMark/>
          </w:tcPr>
          <w:p w14:paraId="335A4CA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nil"/>
              <w:right w:val="single" w:sz="8" w:space="0" w:color="000000"/>
            </w:tcBorders>
            <w:tcMar>
              <w:top w:w="0" w:type="dxa"/>
              <w:left w:w="29" w:type="dxa"/>
              <w:bottom w:w="0" w:type="dxa"/>
              <w:right w:w="29" w:type="dxa"/>
            </w:tcMar>
            <w:hideMark/>
          </w:tcPr>
          <w:p w14:paraId="335A4CA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nil"/>
              <w:right w:val="single" w:sz="8" w:space="0" w:color="000000"/>
            </w:tcBorders>
            <w:tcMar>
              <w:top w:w="0" w:type="dxa"/>
              <w:left w:w="29" w:type="dxa"/>
              <w:bottom w:w="0" w:type="dxa"/>
              <w:right w:w="29" w:type="dxa"/>
            </w:tcMar>
            <w:hideMark/>
          </w:tcPr>
          <w:p w14:paraId="335A4CA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nil"/>
              <w:right w:val="single" w:sz="8" w:space="0" w:color="000000"/>
            </w:tcBorders>
            <w:tcMar>
              <w:top w:w="0" w:type="dxa"/>
              <w:left w:w="29" w:type="dxa"/>
              <w:bottom w:w="0" w:type="dxa"/>
              <w:right w:w="29" w:type="dxa"/>
            </w:tcMar>
            <w:hideMark/>
          </w:tcPr>
          <w:p w14:paraId="335A4CA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nil"/>
              <w:right w:val="single" w:sz="8" w:space="0" w:color="000000"/>
            </w:tcBorders>
            <w:tcMar>
              <w:top w:w="0" w:type="dxa"/>
              <w:left w:w="29" w:type="dxa"/>
              <w:bottom w:w="0" w:type="dxa"/>
              <w:right w:w="29" w:type="dxa"/>
            </w:tcMar>
            <w:hideMark/>
          </w:tcPr>
          <w:p w14:paraId="335A4CB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063D9D" w:rsidRPr="00063D9D" w14:paraId="14F31027" w14:textId="77777777" w:rsidTr="00AB5C83">
        <w:trPr>
          <w:cantSplit/>
          <w:trHeight w:val="20"/>
          <w:ins w:id="194" w:author="Department of Veterans Affairs" w:date="2018-05-31T13:06:00Z"/>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1D9FDE63" w14:textId="27F631D4" w:rsidR="00063D9D" w:rsidRPr="00063D9D" w:rsidRDefault="00063D9D" w:rsidP="00357028">
            <w:pPr>
              <w:spacing w:after="240"/>
              <w:ind w:right="-29"/>
              <w:rPr>
                <w:ins w:id="195" w:author="Department of Veterans Affairs" w:date="2018-05-31T13:06:00Z"/>
                <w:rFonts w:ascii="Times New Roman" w:hAnsi="Times New Roman"/>
                <w:sz w:val="22"/>
                <w:szCs w:val="22"/>
              </w:rPr>
            </w:pPr>
            <w:ins w:id="196" w:author="Department of Veterans Affairs" w:date="2018-05-31T13:06:00Z">
              <w:r w:rsidRPr="00063D9D">
                <w:rPr>
                  <w:rFonts w:ascii="Times New Roman" w:hAnsi="Times New Roman"/>
                  <w:sz w:val="22"/>
                  <w:szCs w:val="22"/>
                </w:rPr>
                <w:t>399.6</w:t>
              </w:r>
            </w:ins>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19233969" w14:textId="2AE262B7" w:rsidR="00063D9D" w:rsidRPr="00063D9D" w:rsidRDefault="00063D9D" w:rsidP="00357028">
            <w:pPr>
              <w:spacing w:after="240"/>
              <w:ind w:right="-29"/>
              <w:rPr>
                <w:ins w:id="197" w:author="Department of Veterans Affairs" w:date="2018-05-31T13:06:00Z"/>
                <w:rFonts w:ascii="Times New Roman" w:hAnsi="Times New Roman"/>
                <w:sz w:val="22"/>
                <w:szCs w:val="22"/>
              </w:rPr>
            </w:pPr>
            <w:ins w:id="198" w:author="Department of Veterans Affairs" w:date="2018-05-31T13:06:00Z">
              <w:r w:rsidRPr="00063D9D">
                <w:rPr>
                  <w:rFonts w:ascii="Times New Roman" w:hAnsi="Times New Roman"/>
                  <w:sz w:val="22"/>
                  <w:szCs w:val="22"/>
                </w:rPr>
                <w:t>CMN FORM TYPES</w:t>
              </w:r>
            </w:ins>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775E2285" w14:textId="49F1D202" w:rsidR="00063D9D" w:rsidRPr="00063D9D" w:rsidRDefault="00063D9D" w:rsidP="00392396">
            <w:pPr>
              <w:keepNext/>
              <w:spacing w:after="240"/>
              <w:rPr>
                <w:ins w:id="199" w:author="Department of Veterans Affairs" w:date="2018-05-31T13:06:00Z"/>
                <w:rFonts w:ascii="Times New Roman" w:hAnsi="Times New Roman"/>
                <w:sz w:val="22"/>
                <w:szCs w:val="22"/>
              </w:rPr>
            </w:pPr>
            <w:ins w:id="200" w:author="Department of Veterans Affairs" w:date="2018-05-31T13:06:00Z">
              <w:r w:rsidRPr="00063D9D">
                <w:rPr>
                  <w:rFonts w:ascii="Times New Roman" w:hAnsi="Times New Roman"/>
                  <w:sz w:val="22"/>
                  <w:szCs w:val="22"/>
                </w:rPr>
                <w:t>@</w:t>
              </w:r>
            </w:ins>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715F3D0D" w14:textId="5D127429" w:rsidR="00063D9D" w:rsidRPr="00063D9D" w:rsidRDefault="00063D9D" w:rsidP="00392396">
            <w:pPr>
              <w:keepNext/>
              <w:spacing w:after="240"/>
              <w:rPr>
                <w:ins w:id="201" w:author="Department of Veterans Affairs" w:date="2018-05-31T13:06:00Z"/>
                <w:rFonts w:ascii="Times New Roman" w:hAnsi="Times New Roman"/>
                <w:sz w:val="22"/>
                <w:szCs w:val="22"/>
              </w:rPr>
            </w:pPr>
            <w:ins w:id="202" w:author="Department of Veterans Affairs" w:date="2018-05-31T13:06:00Z">
              <w:r w:rsidRPr="00063D9D">
                <w:rPr>
                  <w:rFonts w:ascii="Times New Roman" w:hAnsi="Times New Roman"/>
                  <w:sz w:val="22"/>
                  <w:szCs w:val="22"/>
                </w:rPr>
                <w:t>@</w:t>
              </w:r>
            </w:ins>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6DB61BEC" w14:textId="27FF3624" w:rsidR="00063D9D" w:rsidRPr="00063D9D" w:rsidRDefault="00063D9D" w:rsidP="00392396">
            <w:pPr>
              <w:keepNext/>
              <w:spacing w:after="240"/>
              <w:rPr>
                <w:ins w:id="203" w:author="Department of Veterans Affairs" w:date="2018-05-31T13:06:00Z"/>
                <w:rFonts w:ascii="Times New Roman" w:hAnsi="Times New Roman"/>
                <w:sz w:val="22"/>
                <w:szCs w:val="22"/>
              </w:rPr>
            </w:pPr>
            <w:ins w:id="204" w:author="Department of Veterans Affairs" w:date="2018-05-31T13:06:00Z">
              <w:r w:rsidRPr="00063D9D">
                <w:rPr>
                  <w:rFonts w:ascii="Times New Roman" w:hAnsi="Times New Roman"/>
                  <w:sz w:val="22"/>
                  <w:szCs w:val="22"/>
                </w:rPr>
                <w:t>@</w:t>
              </w:r>
            </w:ins>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7E5A24D7" w14:textId="04CCD67A" w:rsidR="00063D9D" w:rsidRPr="00063D9D" w:rsidRDefault="00063D9D" w:rsidP="00DD781A">
            <w:pPr>
              <w:keepNext/>
              <w:spacing w:after="240"/>
              <w:rPr>
                <w:ins w:id="205" w:author="Department of Veterans Affairs" w:date="2018-05-31T13:06:00Z"/>
                <w:rFonts w:ascii="Times New Roman" w:hAnsi="Times New Roman"/>
                <w:sz w:val="22"/>
                <w:szCs w:val="22"/>
              </w:rPr>
            </w:pPr>
            <w:ins w:id="206" w:author="Department of Veterans Affairs" w:date="2018-05-31T13:06:00Z">
              <w:r w:rsidRPr="00063D9D">
                <w:rPr>
                  <w:rFonts w:ascii="Times New Roman" w:hAnsi="Times New Roman"/>
                  <w:sz w:val="22"/>
                  <w:szCs w:val="22"/>
                </w:rPr>
                <w:t>@</w:t>
              </w:r>
            </w:ins>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634452E6" w14:textId="414CC02A" w:rsidR="00063D9D" w:rsidRPr="00063D9D" w:rsidRDefault="00063D9D" w:rsidP="00DD781A">
            <w:pPr>
              <w:keepNext/>
              <w:spacing w:after="240"/>
              <w:rPr>
                <w:ins w:id="207" w:author="Department of Veterans Affairs" w:date="2018-05-31T13:06:00Z"/>
                <w:rFonts w:ascii="Times New Roman" w:hAnsi="Times New Roman"/>
                <w:sz w:val="22"/>
                <w:szCs w:val="22"/>
              </w:rPr>
            </w:pPr>
            <w:ins w:id="208" w:author="Department of Veterans Affairs" w:date="2018-05-31T13:06:00Z">
              <w:r w:rsidRPr="00063D9D">
                <w:rPr>
                  <w:rFonts w:ascii="Times New Roman" w:hAnsi="Times New Roman"/>
                  <w:sz w:val="22"/>
                  <w:szCs w:val="22"/>
                </w:rPr>
                <w:t>@</w:t>
              </w:r>
            </w:ins>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4F2D3911" w14:textId="3874EDCA" w:rsidR="00063D9D" w:rsidRPr="00063D9D" w:rsidRDefault="00063D9D" w:rsidP="00DD781A">
            <w:pPr>
              <w:keepNext/>
              <w:spacing w:after="240"/>
              <w:rPr>
                <w:ins w:id="209" w:author="Department of Veterans Affairs" w:date="2018-05-31T13:06:00Z"/>
                <w:rFonts w:ascii="Times New Roman" w:hAnsi="Times New Roman"/>
                <w:sz w:val="22"/>
                <w:szCs w:val="22"/>
              </w:rPr>
            </w:pPr>
            <w:ins w:id="210" w:author="Department of Veterans Affairs" w:date="2018-05-31T13:06:00Z">
              <w:r w:rsidRPr="00063D9D">
                <w:rPr>
                  <w:rFonts w:ascii="Times New Roman" w:hAnsi="Times New Roman"/>
                  <w:sz w:val="22"/>
                  <w:szCs w:val="22"/>
                </w:rPr>
                <w:t> @</w:t>
              </w:r>
            </w:ins>
          </w:p>
        </w:tc>
      </w:tr>
    </w:tbl>
    <w:p w14:paraId="335A4CB2" w14:textId="77777777" w:rsidR="00FB06D8" w:rsidRPr="0002501E" w:rsidRDefault="00FB06D8" w:rsidP="00AB5C83">
      <w:pPr>
        <w:spacing w:after="240"/>
        <w:ind w:right="-90"/>
        <w:rPr>
          <w:rFonts w:ascii="Times New Roman" w:hAnsi="Times New Roman"/>
          <w:snapToGrid w:val="0"/>
          <w:sz w:val="22"/>
          <w:szCs w:val="22"/>
        </w:rPr>
      </w:pPr>
    </w:p>
    <w:p w14:paraId="335A4CB3" w14:textId="77777777" w:rsidR="00FB06D8" w:rsidRPr="0002501E" w:rsidRDefault="00FB06D8" w:rsidP="002D2369">
      <w:pPr>
        <w:widowControl w:val="0"/>
        <w:rPr>
          <w:rFonts w:ascii="Times New Roman" w:hAnsi="Times New Roman"/>
          <w:sz w:val="22"/>
          <w:szCs w:val="22"/>
        </w:rPr>
      </w:pPr>
    </w:p>
    <w:p w14:paraId="335A4CB4" w14:textId="77777777"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14:paraId="335A4CB5" w14:textId="77777777" w:rsidR="00FB06D8" w:rsidRPr="0002501E" w:rsidRDefault="00FB06D8" w:rsidP="002D2369">
      <w:pPr>
        <w:widowControl w:val="0"/>
        <w:rPr>
          <w:rFonts w:ascii="Times New Roman" w:hAnsi="Times New Roman"/>
          <w:sz w:val="22"/>
          <w:szCs w:val="22"/>
        </w:rPr>
      </w:pPr>
    </w:p>
    <w:p w14:paraId="335A4CB6" w14:textId="77777777"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14:paraId="335A4CB7" w14:textId="77777777" w:rsidR="00531745" w:rsidRPr="0002501E" w:rsidRDefault="00531745" w:rsidP="00D05133">
      <w:pPr>
        <w:pStyle w:val="Heading1"/>
      </w:pPr>
      <w:bookmarkStart w:id="211" w:name="_Toc200787550"/>
      <w:bookmarkStart w:id="212" w:name="_Toc442890991"/>
      <w:bookmarkStart w:id="213" w:name="_Toc514255832"/>
      <w:r w:rsidRPr="0002501E">
        <w:lastRenderedPageBreak/>
        <w:t>Glossary</w:t>
      </w:r>
      <w:bookmarkEnd w:id="211"/>
      <w:bookmarkEnd w:id="212"/>
      <w:bookmarkEnd w:id="213"/>
    </w:p>
    <w:p w14:paraId="335A4CB8" w14:textId="77777777"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948"/>
      </w:tblGrid>
      <w:tr w:rsidR="00D3146D" w:rsidRPr="0002501E" w14:paraId="335A4CBA" w14:textId="77777777" w:rsidTr="00D3146D">
        <w:trPr>
          <w:cantSplit/>
          <w:tblHeader/>
        </w:trPr>
        <w:tc>
          <w:tcPr>
            <w:tcW w:w="9576" w:type="dxa"/>
            <w:gridSpan w:val="2"/>
          </w:tcPr>
          <w:p w14:paraId="335A4CB9" w14:textId="77777777"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14:paraId="335A4CBD" w14:textId="77777777" w:rsidTr="00D3146D">
        <w:trPr>
          <w:cantSplit/>
        </w:trPr>
        <w:tc>
          <w:tcPr>
            <w:tcW w:w="2628" w:type="dxa"/>
          </w:tcPr>
          <w:p w14:paraId="335A4CB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6948" w:type="dxa"/>
          </w:tcPr>
          <w:p w14:paraId="335A4CB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14:paraId="335A4CC1" w14:textId="77777777" w:rsidTr="00D3146D">
        <w:trPr>
          <w:cantSplit/>
        </w:trPr>
        <w:tc>
          <w:tcPr>
            <w:tcW w:w="2628" w:type="dxa"/>
          </w:tcPr>
          <w:p w14:paraId="335A4CB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6948" w:type="dxa"/>
          </w:tcPr>
          <w:p w14:paraId="335A4CB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14:paraId="335A4CC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14:paraId="335A4CC4" w14:textId="77777777" w:rsidTr="00D3146D">
        <w:trPr>
          <w:cantSplit/>
        </w:trPr>
        <w:tc>
          <w:tcPr>
            <w:tcW w:w="2628" w:type="dxa"/>
          </w:tcPr>
          <w:p w14:paraId="335A4CC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6948" w:type="dxa"/>
          </w:tcPr>
          <w:p w14:paraId="335A4CC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14:paraId="335A4CC7" w14:textId="77777777" w:rsidTr="00D3146D">
        <w:trPr>
          <w:cantSplit/>
        </w:trPr>
        <w:tc>
          <w:tcPr>
            <w:tcW w:w="2628" w:type="dxa"/>
          </w:tcPr>
          <w:p w14:paraId="335A4CC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6948" w:type="dxa"/>
          </w:tcPr>
          <w:p w14:paraId="335A4CC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14:paraId="335A4CCA" w14:textId="77777777" w:rsidTr="00D3146D">
        <w:trPr>
          <w:cantSplit/>
        </w:trPr>
        <w:tc>
          <w:tcPr>
            <w:tcW w:w="2628" w:type="dxa"/>
          </w:tcPr>
          <w:p w14:paraId="335A4CC8"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6948" w:type="dxa"/>
          </w:tcPr>
          <w:p w14:paraId="335A4CC9"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14:paraId="335A4CCD" w14:textId="77777777" w:rsidTr="00D3146D">
        <w:trPr>
          <w:cantSplit/>
        </w:trPr>
        <w:tc>
          <w:tcPr>
            <w:tcW w:w="2628" w:type="dxa"/>
          </w:tcPr>
          <w:p w14:paraId="335A4CC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6948" w:type="dxa"/>
          </w:tcPr>
          <w:p w14:paraId="335A4CC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14:paraId="335A4CD1" w14:textId="77777777" w:rsidTr="00D3146D">
        <w:trPr>
          <w:cantSplit/>
        </w:trPr>
        <w:tc>
          <w:tcPr>
            <w:tcW w:w="2628" w:type="dxa"/>
          </w:tcPr>
          <w:p w14:paraId="335A4CC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6948" w:type="dxa"/>
          </w:tcPr>
          <w:p w14:paraId="335A4CC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14:paraId="335A4CD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14:paraId="335A4CD4" w14:textId="77777777" w:rsidTr="00D3146D">
        <w:trPr>
          <w:cantSplit/>
        </w:trPr>
        <w:tc>
          <w:tcPr>
            <w:tcW w:w="2628" w:type="dxa"/>
          </w:tcPr>
          <w:p w14:paraId="335A4CD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6948" w:type="dxa"/>
          </w:tcPr>
          <w:p w14:paraId="335A4CD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new utility introduced in IB v2.0 for the purpose of establishing third party bills with no user intervention.</w:t>
            </w:r>
          </w:p>
        </w:tc>
      </w:tr>
      <w:tr w:rsidR="00D3146D" w:rsidRPr="0002501E" w14:paraId="335A4CD7" w14:textId="77777777" w:rsidTr="00D3146D">
        <w:trPr>
          <w:cantSplit/>
        </w:trPr>
        <w:tc>
          <w:tcPr>
            <w:tcW w:w="2628" w:type="dxa"/>
          </w:tcPr>
          <w:p w14:paraId="335A4CD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6948" w:type="dxa"/>
          </w:tcPr>
          <w:p w14:paraId="335A4CD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14:paraId="335A4CDA" w14:textId="77777777" w:rsidTr="00D3146D">
        <w:trPr>
          <w:cantSplit/>
        </w:trPr>
        <w:tc>
          <w:tcPr>
            <w:tcW w:w="2628" w:type="dxa"/>
          </w:tcPr>
          <w:p w14:paraId="335A4CD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6948" w:type="dxa"/>
          </w:tcPr>
          <w:p w14:paraId="335A4CD9"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14:paraId="335A4CDD" w14:textId="77777777" w:rsidTr="00D3146D">
        <w:trPr>
          <w:cantSplit/>
        </w:trPr>
        <w:tc>
          <w:tcPr>
            <w:tcW w:w="2628" w:type="dxa"/>
          </w:tcPr>
          <w:p w14:paraId="335A4CD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6948" w:type="dxa"/>
          </w:tcPr>
          <w:p w14:paraId="335A4CDC"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14:paraId="335A4CE0" w14:textId="77777777" w:rsidTr="00D3146D">
        <w:trPr>
          <w:cantSplit/>
        </w:trPr>
        <w:tc>
          <w:tcPr>
            <w:tcW w:w="2628" w:type="dxa"/>
          </w:tcPr>
          <w:p w14:paraId="335A4CDE"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6948" w:type="dxa"/>
          </w:tcPr>
          <w:p w14:paraId="335A4CDF"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365 day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ment entitles the patient to 90 days of hospital/nursing home care.  These 90 days must fall within the 365 day billing clock.</w:t>
            </w:r>
          </w:p>
        </w:tc>
      </w:tr>
      <w:tr w:rsidR="00D3146D" w:rsidRPr="0002501E" w14:paraId="335A4CE3" w14:textId="77777777" w:rsidTr="00D3146D">
        <w:trPr>
          <w:cantSplit/>
        </w:trPr>
        <w:tc>
          <w:tcPr>
            <w:tcW w:w="2628" w:type="dxa"/>
          </w:tcPr>
          <w:p w14:paraId="335A4CE1"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Block</w:t>
            </w:r>
          </w:p>
        </w:tc>
        <w:tc>
          <w:tcPr>
            <w:tcW w:w="6948" w:type="dxa"/>
          </w:tcPr>
          <w:p w14:paraId="335A4CE2"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rectangular region on an encounter form.  Attributes include position, size, outline type, and header.  All other form components are contained within a particular block, and their position is relative to the block's position.</w:t>
            </w:r>
          </w:p>
        </w:tc>
      </w:tr>
      <w:tr w:rsidR="00D3146D" w:rsidRPr="0002501E" w14:paraId="335A4CE6" w14:textId="77777777" w:rsidTr="00D3146D">
        <w:trPr>
          <w:cantSplit/>
        </w:trPr>
        <w:tc>
          <w:tcPr>
            <w:tcW w:w="2628" w:type="dxa"/>
          </w:tcPr>
          <w:p w14:paraId="335A4CE4"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6948" w:type="dxa"/>
          </w:tcPr>
          <w:p w14:paraId="335A4CE5"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ments as a result of Means Test legislation.</w:t>
            </w:r>
          </w:p>
        </w:tc>
      </w:tr>
      <w:tr w:rsidR="00D3146D" w:rsidRPr="0002501E" w14:paraId="335A4CE9" w14:textId="77777777" w:rsidTr="00D3146D">
        <w:trPr>
          <w:cantSplit/>
        </w:trPr>
        <w:tc>
          <w:tcPr>
            <w:tcW w:w="2628" w:type="dxa"/>
          </w:tcPr>
          <w:p w14:paraId="335A4CE7"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Check-off Sheet</w:t>
            </w:r>
          </w:p>
        </w:tc>
        <w:tc>
          <w:tcPr>
            <w:tcW w:w="6948" w:type="dxa"/>
          </w:tcPr>
          <w:p w14:paraId="335A4CE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14:paraId="335A4CEC" w14:textId="77777777" w:rsidTr="00D3146D">
        <w:trPr>
          <w:cantSplit/>
        </w:trPr>
        <w:tc>
          <w:tcPr>
            <w:tcW w:w="2628" w:type="dxa"/>
          </w:tcPr>
          <w:p w14:paraId="335A4CEA"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6948" w:type="dxa"/>
          </w:tcPr>
          <w:p w14:paraId="335A4CE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A65B8F" w:rsidRPr="00A65B8F" w14:paraId="0E0F5C0D" w14:textId="77777777" w:rsidTr="00D3146D">
        <w:trPr>
          <w:cantSplit/>
          <w:ins w:id="214" w:author="Department of Veterans Affairs" w:date="2018-05-31T13:07:00Z"/>
        </w:trPr>
        <w:tc>
          <w:tcPr>
            <w:tcW w:w="2628" w:type="dxa"/>
          </w:tcPr>
          <w:p w14:paraId="6B4086D9" w14:textId="68688865" w:rsidR="00A65B8F" w:rsidRPr="00A65B8F" w:rsidRDefault="00A65B8F" w:rsidP="001D4383">
            <w:pPr>
              <w:spacing w:after="240"/>
              <w:rPr>
                <w:ins w:id="215" w:author="Department of Veterans Affairs" w:date="2018-05-31T13:07:00Z"/>
                <w:rFonts w:ascii="Times New Roman" w:hAnsi="Times New Roman"/>
                <w:sz w:val="22"/>
                <w:szCs w:val="22"/>
              </w:rPr>
            </w:pPr>
            <w:ins w:id="216" w:author="Department of Veterans Affairs" w:date="2018-05-31T13:07:00Z">
              <w:r w:rsidRPr="00A65B8F">
                <w:rPr>
                  <w:rFonts w:ascii="Times New Roman" w:hAnsi="Times New Roman"/>
                  <w:sz w:val="22"/>
                  <w:szCs w:val="22"/>
                </w:rPr>
                <w:t>CMN</w:t>
              </w:r>
            </w:ins>
          </w:p>
        </w:tc>
        <w:tc>
          <w:tcPr>
            <w:tcW w:w="6948" w:type="dxa"/>
          </w:tcPr>
          <w:p w14:paraId="25822D44" w14:textId="0D4581FB" w:rsidR="00A65B8F" w:rsidRPr="00A65B8F" w:rsidRDefault="00A65B8F" w:rsidP="001D4383">
            <w:pPr>
              <w:spacing w:after="240"/>
              <w:rPr>
                <w:ins w:id="217" w:author="Department of Veterans Affairs" w:date="2018-05-31T13:07:00Z"/>
                <w:rFonts w:ascii="Times New Roman" w:hAnsi="Times New Roman"/>
                <w:sz w:val="22"/>
                <w:szCs w:val="22"/>
              </w:rPr>
            </w:pPr>
            <w:ins w:id="218" w:author="Department of Veterans Affairs" w:date="2018-05-31T13:07:00Z">
              <w:r w:rsidRPr="00A65B8F">
                <w:rPr>
                  <w:rFonts w:ascii="Times New Roman" w:hAnsi="Times New Roman"/>
                  <w:sz w:val="22"/>
                  <w:szCs w:val="22"/>
                </w:rPr>
                <w:t>Certificate of Medical Necessity</w:t>
              </w:r>
            </w:ins>
          </w:p>
        </w:tc>
      </w:tr>
      <w:tr w:rsidR="00051608" w:rsidRPr="0002501E" w14:paraId="335A4CEF" w14:textId="77777777" w:rsidTr="00D3146D">
        <w:trPr>
          <w:cantSplit/>
        </w:trPr>
        <w:tc>
          <w:tcPr>
            <w:tcW w:w="2628" w:type="dxa"/>
          </w:tcPr>
          <w:p w14:paraId="335A4CE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6948" w:type="dxa"/>
          </w:tcPr>
          <w:p w14:paraId="335A4CE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14:paraId="335A4CF2" w14:textId="77777777" w:rsidTr="00D3146D">
        <w:trPr>
          <w:cantSplit/>
        </w:trPr>
        <w:tc>
          <w:tcPr>
            <w:tcW w:w="2628" w:type="dxa"/>
          </w:tcPr>
          <w:p w14:paraId="335A4CF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6948" w:type="dxa"/>
          </w:tcPr>
          <w:p w14:paraId="335A4CF1"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051608" w:rsidRPr="0002501E" w14:paraId="335A4CF5" w14:textId="77777777" w:rsidTr="00D3146D">
        <w:trPr>
          <w:cantSplit/>
        </w:trPr>
        <w:tc>
          <w:tcPr>
            <w:tcW w:w="2628" w:type="dxa"/>
          </w:tcPr>
          <w:p w14:paraId="335A4CF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6948" w:type="dxa"/>
          </w:tcPr>
          <w:p w14:paraId="335A4CF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8" w14:textId="77777777" w:rsidTr="00D3146D">
        <w:trPr>
          <w:cantSplit/>
        </w:trPr>
        <w:tc>
          <w:tcPr>
            <w:tcW w:w="2628" w:type="dxa"/>
          </w:tcPr>
          <w:p w14:paraId="335A4CF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6948" w:type="dxa"/>
          </w:tcPr>
          <w:p w14:paraId="335A4CF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B" w14:textId="77777777" w:rsidTr="00D3146D">
        <w:trPr>
          <w:cantSplit/>
        </w:trPr>
        <w:tc>
          <w:tcPr>
            <w:tcW w:w="2628" w:type="dxa"/>
          </w:tcPr>
          <w:p w14:paraId="335A4CF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6948" w:type="dxa"/>
          </w:tcPr>
          <w:p w14:paraId="335A4CF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14:paraId="335A4CFE" w14:textId="77777777" w:rsidTr="00D3146D">
        <w:trPr>
          <w:cantSplit/>
        </w:trPr>
        <w:tc>
          <w:tcPr>
            <w:tcW w:w="2628" w:type="dxa"/>
          </w:tcPr>
          <w:p w14:paraId="335A4CF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6948" w:type="dxa"/>
          </w:tcPr>
          <w:p w14:paraId="335A4CF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During the conversion, the BILLS/CLAIMS file (#399) is checked to insure that each outpatient visit has been billed.  For each visit without an established bill, one is established and given a status of CONVERTED.</w:t>
            </w:r>
          </w:p>
        </w:tc>
      </w:tr>
      <w:tr w:rsidR="00051608" w:rsidRPr="0002501E" w14:paraId="335A4D01" w14:textId="77777777" w:rsidTr="00D3146D">
        <w:trPr>
          <w:cantSplit/>
        </w:trPr>
        <w:tc>
          <w:tcPr>
            <w:tcW w:w="2628" w:type="dxa"/>
          </w:tcPr>
          <w:p w14:paraId="335A4CFF" w14:textId="77777777"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6948" w:type="dxa"/>
          </w:tcPr>
          <w:p w14:paraId="335A4D0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14:paraId="335A4D04" w14:textId="77777777" w:rsidTr="00D3146D">
        <w:trPr>
          <w:cantSplit/>
        </w:trPr>
        <w:tc>
          <w:tcPr>
            <w:tcW w:w="2628" w:type="dxa"/>
          </w:tcPr>
          <w:p w14:paraId="335A4D02"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CPT</w:t>
            </w:r>
          </w:p>
        </w:tc>
        <w:tc>
          <w:tcPr>
            <w:tcW w:w="6948" w:type="dxa"/>
          </w:tcPr>
          <w:p w14:paraId="335A4D0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14:paraId="335A4D07" w14:textId="77777777" w:rsidTr="00D3146D">
        <w:trPr>
          <w:cantSplit/>
        </w:trPr>
        <w:tc>
          <w:tcPr>
            <w:tcW w:w="2628" w:type="dxa"/>
          </w:tcPr>
          <w:p w14:paraId="335A4D0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6948" w:type="dxa"/>
          </w:tcPr>
          <w:p w14:paraId="335A4D0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the means by which data from DHCP is printed to the form.  The data is obtained at the time the form is printed (i.e., it is not stored with the form) and can be particular to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14:paraId="335A4D0A" w14:textId="77777777" w:rsidTr="00D3146D">
        <w:trPr>
          <w:cantSplit/>
        </w:trPr>
        <w:tc>
          <w:tcPr>
            <w:tcW w:w="2628" w:type="dxa"/>
          </w:tcPr>
          <w:p w14:paraId="335A4D0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6948" w:type="dxa"/>
          </w:tcPr>
          <w:p w14:paraId="335A4D0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14:paraId="335A4D0D" w14:textId="77777777" w:rsidTr="00D3146D">
        <w:trPr>
          <w:cantSplit/>
        </w:trPr>
        <w:tc>
          <w:tcPr>
            <w:tcW w:w="2628" w:type="dxa"/>
          </w:tcPr>
          <w:p w14:paraId="335A4D0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Diagnosis Code</w:t>
            </w:r>
          </w:p>
        </w:tc>
        <w:tc>
          <w:tcPr>
            <w:tcW w:w="6948" w:type="dxa"/>
          </w:tcPr>
          <w:p w14:paraId="335A4D0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14:paraId="335A4D10" w14:textId="77777777" w:rsidTr="00D3146D">
        <w:trPr>
          <w:cantSplit/>
        </w:trPr>
        <w:tc>
          <w:tcPr>
            <w:tcW w:w="2628" w:type="dxa"/>
          </w:tcPr>
          <w:p w14:paraId="335A4D0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Discharge Summary</w:t>
            </w:r>
          </w:p>
        </w:tc>
        <w:tc>
          <w:tcPr>
            <w:tcW w:w="6948" w:type="dxa"/>
          </w:tcPr>
          <w:p w14:paraId="335A4D0F"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14:paraId="335A4D13" w14:textId="77777777" w:rsidTr="00D3146D">
        <w:trPr>
          <w:cantSplit/>
        </w:trPr>
        <w:tc>
          <w:tcPr>
            <w:tcW w:w="2628" w:type="dxa"/>
          </w:tcPr>
          <w:p w14:paraId="335A4D11"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6948" w:type="dxa"/>
          </w:tcPr>
          <w:p w14:paraId="335A4D12" w14:textId="77777777"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051608" w:rsidRPr="0002501E" w14:paraId="335A4D16" w14:textId="77777777" w:rsidTr="00D3146D">
        <w:trPr>
          <w:cantSplit/>
        </w:trPr>
        <w:tc>
          <w:tcPr>
            <w:tcW w:w="2628" w:type="dxa"/>
          </w:tcPr>
          <w:p w14:paraId="335A4D1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6948" w:type="dxa"/>
          </w:tcPr>
          <w:p w14:paraId="335A4D1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14:paraId="335A4D19" w14:textId="77777777" w:rsidTr="00D3146D">
        <w:trPr>
          <w:cantSplit/>
        </w:trPr>
        <w:tc>
          <w:tcPr>
            <w:tcW w:w="2628" w:type="dxa"/>
          </w:tcPr>
          <w:p w14:paraId="335A4D1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6948" w:type="dxa"/>
          </w:tcPr>
          <w:p w14:paraId="335A4D1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14:paraId="335A4D1C" w14:textId="77777777" w:rsidTr="00D3146D">
        <w:trPr>
          <w:cantSplit/>
        </w:trPr>
        <w:tc>
          <w:tcPr>
            <w:tcW w:w="2628" w:type="dxa"/>
          </w:tcPr>
          <w:p w14:paraId="335A4D1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6948" w:type="dxa"/>
          </w:tcPr>
          <w:p w14:paraId="335A4D1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14:paraId="335A4D1F" w14:textId="77777777" w:rsidTr="00D3146D">
        <w:trPr>
          <w:cantSplit/>
        </w:trPr>
        <w:tc>
          <w:tcPr>
            <w:tcW w:w="2628" w:type="dxa"/>
          </w:tcPr>
          <w:p w14:paraId="335A4D1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6948" w:type="dxa"/>
          </w:tcPr>
          <w:p w14:paraId="335A4D1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14:paraId="335A4D22" w14:textId="77777777" w:rsidTr="00D3146D">
        <w:trPr>
          <w:cantSplit/>
        </w:trPr>
        <w:tc>
          <w:tcPr>
            <w:tcW w:w="2628" w:type="dxa"/>
          </w:tcPr>
          <w:p w14:paraId="335A4D20"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Line</w:t>
            </w:r>
          </w:p>
        </w:tc>
        <w:tc>
          <w:tcPr>
            <w:tcW w:w="6948" w:type="dxa"/>
          </w:tcPr>
          <w:p w14:paraId="335A4D21"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14:paraId="335A4D25" w14:textId="77777777" w:rsidTr="00D3146D">
        <w:trPr>
          <w:cantSplit/>
        </w:trPr>
        <w:tc>
          <w:tcPr>
            <w:tcW w:w="2628" w:type="dxa"/>
          </w:tcPr>
          <w:p w14:paraId="335A4D2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6948" w:type="dxa"/>
          </w:tcPr>
          <w:p w14:paraId="335A4D24"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14:paraId="335A4D28" w14:textId="77777777" w:rsidTr="00D3146D">
        <w:trPr>
          <w:cantSplit/>
        </w:trPr>
        <w:tc>
          <w:tcPr>
            <w:tcW w:w="2628" w:type="dxa"/>
          </w:tcPr>
          <w:p w14:paraId="335A4D2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Group Plan</w:t>
            </w:r>
          </w:p>
        </w:tc>
        <w:tc>
          <w:tcPr>
            <w:tcW w:w="6948" w:type="dxa"/>
          </w:tcPr>
          <w:p w14:paraId="335A4D27"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14:paraId="335A4D2B" w14:textId="77777777" w:rsidTr="00D3146D">
        <w:trPr>
          <w:cantSplit/>
        </w:trPr>
        <w:tc>
          <w:tcPr>
            <w:tcW w:w="2628" w:type="dxa"/>
          </w:tcPr>
          <w:p w14:paraId="335A4D29"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6948" w:type="dxa"/>
          </w:tcPr>
          <w:p w14:paraId="335A4D2A"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14:paraId="335A4D2E" w14:textId="77777777" w:rsidTr="00D3146D">
        <w:trPr>
          <w:cantSplit/>
        </w:trPr>
        <w:tc>
          <w:tcPr>
            <w:tcW w:w="2628" w:type="dxa"/>
          </w:tcPr>
          <w:p w14:paraId="335A4D2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6948" w:type="dxa"/>
          </w:tcPr>
          <w:p w14:paraId="335A4D2D"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14:paraId="335A4D31" w14:textId="77777777" w:rsidTr="00C91C80">
        <w:trPr>
          <w:cantSplit/>
        </w:trPr>
        <w:tc>
          <w:tcPr>
            <w:tcW w:w="2628" w:type="dxa"/>
          </w:tcPr>
          <w:p w14:paraId="335A4D2F" w14:textId="77777777"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6948" w:type="dxa"/>
          </w:tcPr>
          <w:p w14:paraId="335A4D30" w14:textId="77777777"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14:paraId="335A4D34" w14:textId="77777777" w:rsidTr="00D3146D">
        <w:trPr>
          <w:cantSplit/>
        </w:trPr>
        <w:tc>
          <w:tcPr>
            <w:tcW w:w="2628" w:type="dxa"/>
          </w:tcPr>
          <w:p w14:paraId="335A4D32"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6948" w:type="dxa"/>
          </w:tcPr>
          <w:p w14:paraId="335A4D3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14:paraId="335A4D37" w14:textId="77777777" w:rsidTr="00D3146D">
        <w:trPr>
          <w:cantSplit/>
        </w:trPr>
        <w:tc>
          <w:tcPr>
            <w:tcW w:w="2628" w:type="dxa"/>
          </w:tcPr>
          <w:p w14:paraId="335A4D35"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6948" w:type="dxa"/>
          </w:tcPr>
          <w:p w14:paraId="335A4D3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14:paraId="335A4D3A" w14:textId="77777777" w:rsidTr="00D3146D">
        <w:trPr>
          <w:cantSplit/>
        </w:trPr>
        <w:tc>
          <w:tcPr>
            <w:tcW w:w="2628" w:type="dxa"/>
          </w:tcPr>
          <w:p w14:paraId="335A4D38"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6948" w:type="dxa"/>
          </w:tcPr>
          <w:p w14:paraId="335A4D3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14:paraId="335A4D3D" w14:textId="77777777" w:rsidTr="00D3146D">
        <w:trPr>
          <w:cantSplit/>
        </w:trPr>
        <w:tc>
          <w:tcPr>
            <w:tcW w:w="2628" w:type="dxa"/>
          </w:tcPr>
          <w:p w14:paraId="335A4D3B"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6948" w:type="dxa"/>
          </w:tcPr>
          <w:p w14:paraId="335A4D3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14:paraId="335A4D41" w14:textId="77777777" w:rsidTr="00D3146D">
        <w:trPr>
          <w:cantSplit/>
        </w:trPr>
        <w:tc>
          <w:tcPr>
            <w:tcW w:w="2628" w:type="dxa"/>
          </w:tcPr>
          <w:p w14:paraId="335A4D3E" w14:textId="77777777"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6948" w:type="dxa"/>
          </w:tcPr>
          <w:p w14:paraId="335A4D3F" w14:textId="77777777"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14:paraId="335A4D4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5" w14:textId="77777777" w:rsidTr="00D3146D">
        <w:trPr>
          <w:cantSplit/>
        </w:trPr>
        <w:tc>
          <w:tcPr>
            <w:tcW w:w="2628" w:type="dxa"/>
          </w:tcPr>
          <w:p w14:paraId="335A4D42" w14:textId="77777777" w:rsidR="00CE3D4A" w:rsidRPr="00F56A1D" w:rsidRDefault="00CE3D4A" w:rsidP="00E67BD9">
            <w:pPr>
              <w:spacing w:after="240"/>
              <w:rPr>
                <w:rFonts w:ascii="Times New Roman" w:hAnsi="Times New Roman"/>
                <w:sz w:val="22"/>
                <w:szCs w:val="22"/>
              </w:rPr>
            </w:pPr>
            <w:bookmarkStart w:id="219" w:name="p184"/>
            <w:bookmarkStart w:id="220" w:name="p184_icd"/>
            <w:bookmarkEnd w:id="219"/>
            <w:bookmarkEnd w:id="220"/>
            <w:r w:rsidRPr="00F56A1D">
              <w:rPr>
                <w:rFonts w:ascii="Times New Roman" w:hAnsi="Times New Roman"/>
                <w:sz w:val="22"/>
                <w:szCs w:val="22"/>
              </w:rPr>
              <w:lastRenderedPageBreak/>
              <w:t>ICD-10</w:t>
            </w:r>
          </w:p>
        </w:tc>
        <w:tc>
          <w:tcPr>
            <w:tcW w:w="6948" w:type="dxa"/>
          </w:tcPr>
          <w:p w14:paraId="335A4D43"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14:paraId="335A4D44"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8" w14:textId="77777777" w:rsidTr="00D3146D">
        <w:trPr>
          <w:cantSplit/>
        </w:trPr>
        <w:tc>
          <w:tcPr>
            <w:tcW w:w="2628" w:type="dxa"/>
          </w:tcPr>
          <w:p w14:paraId="335A4D4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6948" w:type="dxa"/>
          </w:tcPr>
          <w:p w14:paraId="335A4D4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14:paraId="335A4D4B" w14:textId="77777777" w:rsidTr="00D3146D">
        <w:trPr>
          <w:cantSplit/>
        </w:trPr>
        <w:tc>
          <w:tcPr>
            <w:tcW w:w="2628" w:type="dxa"/>
          </w:tcPr>
          <w:p w14:paraId="335A4D4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Review</w:t>
            </w:r>
          </w:p>
        </w:tc>
        <w:tc>
          <w:tcPr>
            <w:tcW w:w="6948" w:type="dxa"/>
          </w:tcPr>
          <w:p w14:paraId="335A4D4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14:paraId="335A4D4E" w14:textId="77777777" w:rsidTr="00D3146D">
        <w:trPr>
          <w:cantSplit/>
        </w:trPr>
        <w:tc>
          <w:tcPr>
            <w:tcW w:w="2628" w:type="dxa"/>
          </w:tcPr>
          <w:p w14:paraId="335A4D4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Integrated Billing Action</w:t>
            </w:r>
          </w:p>
        </w:tc>
        <w:tc>
          <w:tcPr>
            <w:tcW w:w="6948" w:type="dxa"/>
          </w:tcPr>
          <w:p w14:paraId="335A4D4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14:paraId="335A4D51" w14:textId="77777777" w:rsidTr="00D3146D">
        <w:trPr>
          <w:cantSplit/>
        </w:trPr>
        <w:tc>
          <w:tcPr>
            <w:tcW w:w="2628" w:type="dxa"/>
          </w:tcPr>
          <w:p w14:paraId="335A4D4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Interqual Criteria</w:t>
            </w:r>
          </w:p>
        </w:tc>
        <w:tc>
          <w:tcPr>
            <w:tcW w:w="6948" w:type="dxa"/>
          </w:tcPr>
          <w:p w14:paraId="335A4D5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14:paraId="335A4D54" w14:textId="77777777" w:rsidTr="00D3146D">
        <w:trPr>
          <w:cantSplit/>
        </w:trPr>
        <w:tc>
          <w:tcPr>
            <w:tcW w:w="2628" w:type="dxa"/>
          </w:tcPr>
          <w:p w14:paraId="335A4D5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6948" w:type="dxa"/>
          </w:tcPr>
          <w:p w14:paraId="335A4D5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14:paraId="335A4D58" w14:textId="77777777" w:rsidTr="00D3146D">
        <w:trPr>
          <w:cantSplit/>
        </w:trPr>
        <w:tc>
          <w:tcPr>
            <w:tcW w:w="2628" w:type="dxa"/>
          </w:tcPr>
          <w:p w14:paraId="335A4D55" w14:textId="77777777"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lastRenderedPageBreak/>
              <w:t>Locality Rate</w:t>
            </w:r>
            <w:r w:rsidRPr="0002501E">
              <w:rPr>
                <w:rFonts w:ascii="Times New Roman" w:hAnsi="Times New Roman"/>
                <w:sz w:val="22"/>
                <w:szCs w:val="22"/>
              </w:rPr>
              <w:tab/>
              <w:t xml:space="preserve">The Geographic Wage Index that is used to account for wage </w:t>
            </w:r>
          </w:p>
          <w:p w14:paraId="335A4D5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6948" w:type="dxa"/>
          </w:tcPr>
          <w:p w14:paraId="335A4D5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14:paraId="335A4D5B" w14:textId="77777777" w:rsidTr="00D3146D">
        <w:trPr>
          <w:cantSplit/>
        </w:trPr>
        <w:tc>
          <w:tcPr>
            <w:tcW w:w="2628" w:type="dxa"/>
          </w:tcPr>
          <w:p w14:paraId="335A4D5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MAS</w:t>
            </w:r>
          </w:p>
        </w:tc>
        <w:tc>
          <w:tcPr>
            <w:tcW w:w="6948" w:type="dxa"/>
          </w:tcPr>
          <w:p w14:paraId="335A4D5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10581F" w:rsidRPr="0010581F" w14:paraId="3E318333" w14:textId="77777777" w:rsidTr="00D3146D">
        <w:trPr>
          <w:cantSplit/>
          <w:ins w:id="221" w:author="Department of Veterans Affairs" w:date="2018-05-31T13:07:00Z"/>
        </w:trPr>
        <w:tc>
          <w:tcPr>
            <w:tcW w:w="2628" w:type="dxa"/>
          </w:tcPr>
          <w:p w14:paraId="1CE4A003" w14:textId="71537FF2" w:rsidR="0010581F" w:rsidRPr="0010581F" w:rsidRDefault="0010581F" w:rsidP="001D4383">
            <w:pPr>
              <w:spacing w:after="240"/>
              <w:rPr>
                <w:ins w:id="222" w:author="Department of Veterans Affairs" w:date="2018-05-31T13:07:00Z"/>
                <w:rFonts w:ascii="Times New Roman" w:hAnsi="Times New Roman"/>
                <w:sz w:val="22"/>
                <w:szCs w:val="22"/>
              </w:rPr>
            </w:pPr>
            <w:ins w:id="223" w:author="Department of Veterans Affairs" w:date="2018-05-31T13:08:00Z">
              <w:r w:rsidRPr="0010581F">
                <w:rPr>
                  <w:rFonts w:ascii="Times New Roman" w:hAnsi="Times New Roman"/>
                  <w:sz w:val="22"/>
                  <w:szCs w:val="22"/>
                </w:rPr>
                <w:t>MCCF</w:t>
              </w:r>
            </w:ins>
          </w:p>
        </w:tc>
        <w:tc>
          <w:tcPr>
            <w:tcW w:w="6948" w:type="dxa"/>
          </w:tcPr>
          <w:p w14:paraId="09DB53FB" w14:textId="2B604B9F" w:rsidR="0010581F" w:rsidRPr="0010581F" w:rsidRDefault="0010581F" w:rsidP="001D4383">
            <w:pPr>
              <w:spacing w:after="240"/>
              <w:rPr>
                <w:ins w:id="224" w:author="Department of Veterans Affairs" w:date="2018-05-31T13:07:00Z"/>
                <w:rFonts w:ascii="Times New Roman" w:hAnsi="Times New Roman"/>
                <w:sz w:val="22"/>
                <w:szCs w:val="22"/>
              </w:rPr>
            </w:pPr>
            <w:ins w:id="225" w:author="Department of Veterans Affairs" w:date="2018-05-31T13:08:00Z">
              <w:r w:rsidRPr="0010581F">
                <w:rPr>
                  <w:rFonts w:ascii="Times New Roman" w:hAnsi="Times New Roman"/>
                  <w:sz w:val="22"/>
                  <w:szCs w:val="22"/>
                </w:rPr>
                <w:t>Medical Care Collection Fund</w:t>
              </w:r>
            </w:ins>
          </w:p>
        </w:tc>
      </w:tr>
      <w:tr w:rsidR="00CE3D4A" w:rsidRPr="0002501E" w14:paraId="335A4D5F" w14:textId="77777777" w:rsidTr="00D3146D">
        <w:trPr>
          <w:cantSplit/>
        </w:trPr>
        <w:tc>
          <w:tcPr>
            <w:tcW w:w="2628" w:type="dxa"/>
          </w:tcPr>
          <w:p w14:paraId="335A4D5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6948" w:type="dxa"/>
          </w:tcPr>
          <w:p w14:paraId="335A4D5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14:paraId="335A4D5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14:paraId="335A4D62" w14:textId="77777777" w:rsidTr="00D3146D">
        <w:trPr>
          <w:cantSplit/>
        </w:trPr>
        <w:tc>
          <w:tcPr>
            <w:tcW w:w="2628" w:type="dxa"/>
          </w:tcPr>
          <w:p w14:paraId="335A4D6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6948" w:type="dxa"/>
          </w:tcPr>
          <w:p w14:paraId="335A4D6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areas on a selection list that the user marks to indicate selections from the list (e.g., (  ), [  ], {  }).</w:t>
            </w:r>
          </w:p>
        </w:tc>
      </w:tr>
      <w:tr w:rsidR="00CE3D4A" w:rsidRPr="0002501E" w14:paraId="335A4D65" w14:textId="77777777" w:rsidTr="00D3146D">
        <w:trPr>
          <w:cantSplit/>
        </w:trPr>
        <w:tc>
          <w:tcPr>
            <w:tcW w:w="2628" w:type="dxa"/>
          </w:tcPr>
          <w:p w14:paraId="335A4D6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6948" w:type="dxa"/>
          </w:tcPr>
          <w:p w14:paraId="335A4D6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14:paraId="335A4D68" w14:textId="77777777" w:rsidTr="00D3146D">
        <w:trPr>
          <w:cantSplit/>
        </w:trPr>
        <w:tc>
          <w:tcPr>
            <w:tcW w:w="2628" w:type="dxa"/>
          </w:tcPr>
          <w:p w14:paraId="335A4D6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6948" w:type="dxa"/>
          </w:tcPr>
          <w:p w14:paraId="335A4D6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14:paraId="335A4D6B" w14:textId="77777777" w:rsidTr="00D3146D">
        <w:trPr>
          <w:cantSplit/>
        </w:trPr>
        <w:tc>
          <w:tcPr>
            <w:tcW w:w="2628" w:type="dxa"/>
          </w:tcPr>
          <w:p w14:paraId="335A4D6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6948" w:type="dxa"/>
          </w:tcPr>
          <w:p w14:paraId="335A4D6A"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C2037B" w:rsidRPr="00C2037B" w14:paraId="68836A5D" w14:textId="77777777" w:rsidTr="00D3146D">
        <w:trPr>
          <w:cantSplit/>
          <w:ins w:id="226" w:author="D'Amico, Vito  (Longview)" w:date="2018-06-27T13:23:00Z"/>
        </w:trPr>
        <w:tc>
          <w:tcPr>
            <w:tcW w:w="2628" w:type="dxa"/>
          </w:tcPr>
          <w:p w14:paraId="60BF7AFE" w14:textId="10EB5058" w:rsidR="00C2037B" w:rsidRPr="00C2037B" w:rsidRDefault="00C2037B" w:rsidP="001D4383">
            <w:pPr>
              <w:spacing w:after="240"/>
              <w:rPr>
                <w:ins w:id="227" w:author="D'Amico, Vito  (Longview)" w:date="2018-06-27T13:23:00Z"/>
                <w:rFonts w:ascii="Times New Roman" w:hAnsi="Times New Roman"/>
                <w:sz w:val="22"/>
                <w:szCs w:val="22"/>
              </w:rPr>
            </w:pPr>
            <w:ins w:id="228" w:author="D'Amico, Vito  (Longview)" w:date="2018-06-27T13:23:00Z">
              <w:r w:rsidRPr="00C2037B">
                <w:rPr>
                  <w:rFonts w:ascii="Times New Roman" w:hAnsi="Times New Roman"/>
                  <w:sz w:val="22"/>
                  <w:szCs w:val="22"/>
                </w:rPr>
                <w:t>Non-MCCF</w:t>
              </w:r>
            </w:ins>
          </w:p>
        </w:tc>
        <w:tc>
          <w:tcPr>
            <w:tcW w:w="6948" w:type="dxa"/>
          </w:tcPr>
          <w:p w14:paraId="2CDE5584" w14:textId="4C6CBA10" w:rsidR="00C2037B" w:rsidRPr="00C2037B" w:rsidRDefault="00C2037B" w:rsidP="00C2037B">
            <w:pPr>
              <w:overflowPunct/>
              <w:autoSpaceDE/>
              <w:autoSpaceDN/>
              <w:adjustRightInd/>
              <w:textAlignment w:val="auto"/>
              <w:rPr>
                <w:ins w:id="229" w:author="D'Amico, Vito  (Longview)" w:date="2018-06-27T13:23:00Z"/>
                <w:rFonts w:ascii="Times New Roman" w:hAnsi="Times New Roman"/>
                <w:sz w:val="22"/>
                <w:szCs w:val="22"/>
              </w:rPr>
            </w:pPr>
            <w:ins w:id="230" w:author="D'Amico, Vito  (Longview)" w:date="2018-06-27T13:24:00Z">
              <w:r w:rsidRPr="00C2037B">
                <w:rPr>
                  <w:rFonts w:ascii="Times New Roman" w:hAnsi="Times New Roman"/>
                  <w:sz w:val="22"/>
                  <w:szCs w:val="22"/>
                </w:rPr>
                <w:t>Refers to VA Facility staff who’s Funds are collected for the Medical Services 360160</w:t>
              </w:r>
            </w:ins>
          </w:p>
        </w:tc>
      </w:tr>
      <w:tr w:rsidR="00CE3D4A" w:rsidRPr="0002501E" w14:paraId="335A4D6E" w14:textId="77777777" w:rsidTr="00D3146D">
        <w:trPr>
          <w:cantSplit/>
        </w:trPr>
        <w:tc>
          <w:tcPr>
            <w:tcW w:w="2628" w:type="dxa"/>
          </w:tcPr>
          <w:p w14:paraId="335A4D6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Options</w:t>
            </w:r>
          </w:p>
        </w:tc>
        <w:tc>
          <w:tcPr>
            <w:tcW w:w="6948" w:type="dxa"/>
          </w:tcPr>
          <w:p w14:paraId="335A4D6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w:t>
            </w:r>
            <w:bookmarkStart w:id="231" w:name="_GoBack"/>
            <w:bookmarkEnd w:id="231"/>
            <w:r w:rsidRPr="0002501E">
              <w:rPr>
                <w:rFonts w:ascii="Times New Roman" w:hAnsi="Times New Roman"/>
                <w:sz w:val="22"/>
                <w:szCs w:val="22"/>
              </w:rPr>
              <w:t>he different functions within menus.</w:t>
            </w:r>
          </w:p>
        </w:tc>
      </w:tr>
      <w:tr w:rsidR="00681F69" w:rsidRPr="0002501E" w14:paraId="335A4D71" w14:textId="77777777" w:rsidTr="00D3146D">
        <w:trPr>
          <w:cantSplit/>
        </w:trPr>
        <w:tc>
          <w:tcPr>
            <w:tcW w:w="2628" w:type="dxa"/>
          </w:tcPr>
          <w:p w14:paraId="335A4D6F"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OEID</w:t>
            </w:r>
          </w:p>
        </w:tc>
        <w:tc>
          <w:tcPr>
            <w:tcW w:w="6948" w:type="dxa"/>
          </w:tcPr>
          <w:p w14:paraId="335A4D70"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14:paraId="335A4D74" w14:textId="77777777" w:rsidTr="00D3146D">
        <w:trPr>
          <w:cantSplit/>
        </w:trPr>
        <w:tc>
          <w:tcPr>
            <w:tcW w:w="2628" w:type="dxa"/>
          </w:tcPr>
          <w:p w14:paraId="335A4D7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Package Interface</w:t>
            </w:r>
          </w:p>
        </w:tc>
        <w:tc>
          <w:tcPr>
            <w:tcW w:w="6948" w:type="dxa"/>
          </w:tcPr>
          <w:p w14:paraId="335A4D7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14:paraId="335A4D77" w14:textId="77777777" w:rsidTr="00D3146D">
        <w:trPr>
          <w:cantSplit/>
        </w:trPr>
        <w:tc>
          <w:tcPr>
            <w:tcW w:w="2628" w:type="dxa"/>
          </w:tcPr>
          <w:p w14:paraId="335A4D7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6948" w:type="dxa"/>
          </w:tcPr>
          <w:p w14:paraId="335A4D7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14:paraId="335A4D7A" w14:textId="77777777" w:rsidTr="00D3146D">
        <w:trPr>
          <w:cantSplit/>
        </w:trPr>
        <w:tc>
          <w:tcPr>
            <w:tcW w:w="2628" w:type="dxa"/>
          </w:tcPr>
          <w:p w14:paraId="335A4D7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6948" w:type="dxa"/>
          </w:tcPr>
          <w:p w14:paraId="335A4D7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14:paraId="335A4D7D" w14:textId="77777777" w:rsidTr="00D3146D">
        <w:trPr>
          <w:cantSplit/>
        </w:trPr>
        <w:tc>
          <w:tcPr>
            <w:tcW w:w="2628" w:type="dxa"/>
          </w:tcPr>
          <w:p w14:paraId="335A4D7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6948" w:type="dxa"/>
          </w:tcPr>
          <w:p w14:paraId="335A4D7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14:paraId="335A4D80" w14:textId="77777777" w:rsidTr="00D3146D">
        <w:trPr>
          <w:cantSplit/>
        </w:trPr>
        <w:tc>
          <w:tcPr>
            <w:tcW w:w="2628" w:type="dxa"/>
          </w:tcPr>
          <w:p w14:paraId="335A4D7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6948" w:type="dxa"/>
          </w:tcPr>
          <w:p w14:paraId="335A4D7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14:paraId="335A4D83" w14:textId="77777777" w:rsidTr="00D3146D">
        <w:trPr>
          <w:cantSplit/>
        </w:trPr>
        <w:tc>
          <w:tcPr>
            <w:tcW w:w="2628" w:type="dxa"/>
          </w:tcPr>
          <w:p w14:paraId="335A4D8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6948" w:type="dxa"/>
          </w:tcPr>
          <w:p w14:paraId="335A4D8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14:paraId="335A4D86" w14:textId="77777777" w:rsidTr="00D3146D">
        <w:trPr>
          <w:cantSplit/>
        </w:trPr>
        <w:tc>
          <w:tcPr>
            <w:tcW w:w="2628" w:type="dxa"/>
          </w:tcPr>
          <w:p w14:paraId="335A4D8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6948" w:type="dxa"/>
          </w:tcPr>
          <w:p w14:paraId="335A4D8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14:paraId="335A4D89" w14:textId="77777777" w:rsidTr="00D3146D">
        <w:trPr>
          <w:cantSplit/>
        </w:trPr>
        <w:tc>
          <w:tcPr>
            <w:tcW w:w="2628" w:type="dxa"/>
          </w:tcPr>
          <w:p w14:paraId="335A4D8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Problem List</w:t>
            </w:r>
          </w:p>
        </w:tc>
        <w:tc>
          <w:tcPr>
            <w:tcW w:w="6948" w:type="dxa"/>
          </w:tcPr>
          <w:p w14:paraId="335A4D8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14:paraId="335A4D8C" w14:textId="77777777" w:rsidTr="00D3146D">
        <w:trPr>
          <w:cantSplit/>
        </w:trPr>
        <w:tc>
          <w:tcPr>
            <w:tcW w:w="2628" w:type="dxa"/>
          </w:tcPr>
          <w:p w14:paraId="335A4D8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6948" w:type="dxa"/>
          </w:tcPr>
          <w:p w14:paraId="335A4D8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14:paraId="335A4D8F" w14:textId="77777777" w:rsidTr="00D3146D">
        <w:trPr>
          <w:cantSplit/>
        </w:trPr>
        <w:tc>
          <w:tcPr>
            <w:tcW w:w="2628" w:type="dxa"/>
          </w:tcPr>
          <w:p w14:paraId="335A4D8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6948" w:type="dxa"/>
          </w:tcPr>
          <w:p w14:paraId="335A4D8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"new'ed" before calling the interface's entry point.</w:t>
            </w:r>
          </w:p>
        </w:tc>
      </w:tr>
      <w:tr w:rsidR="00CE3D4A" w:rsidRPr="0002501E" w14:paraId="335A4D92" w14:textId="77777777" w:rsidTr="00D3146D">
        <w:trPr>
          <w:cantSplit/>
        </w:trPr>
        <w:tc>
          <w:tcPr>
            <w:tcW w:w="2628" w:type="dxa"/>
          </w:tcPr>
          <w:p w14:paraId="335A4D9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6948" w:type="dxa"/>
          </w:tcPr>
          <w:p w14:paraId="335A4D9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tr>
      <w:tr w:rsidR="00CE3D4A" w:rsidRPr="0002501E" w14:paraId="335A4D95" w14:textId="77777777" w:rsidTr="00D3146D">
        <w:trPr>
          <w:cantSplit/>
        </w:trPr>
        <w:tc>
          <w:tcPr>
            <w:tcW w:w="2628" w:type="dxa"/>
          </w:tcPr>
          <w:p w14:paraId="335A4D9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Required Variable</w:t>
            </w:r>
          </w:p>
        </w:tc>
        <w:tc>
          <w:tcPr>
            <w:tcW w:w="6948" w:type="dxa"/>
          </w:tcPr>
          <w:p w14:paraId="335A4D9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must exist in order for the interface's entry point to be called.</w:t>
            </w:r>
          </w:p>
        </w:tc>
      </w:tr>
      <w:tr w:rsidR="00CE3D4A" w:rsidRPr="0002501E" w14:paraId="335A4D98" w14:textId="77777777" w:rsidTr="00D3146D">
        <w:trPr>
          <w:cantSplit/>
        </w:trPr>
        <w:tc>
          <w:tcPr>
            <w:tcW w:w="2628" w:type="dxa"/>
          </w:tcPr>
          <w:p w14:paraId="335A4D9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Revenue Code</w:t>
            </w:r>
          </w:p>
        </w:tc>
        <w:tc>
          <w:tcPr>
            <w:tcW w:w="6948" w:type="dxa"/>
          </w:tcPr>
          <w:p w14:paraId="335A4D9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identifying the type of care provided on a third party bill.</w:t>
            </w:r>
          </w:p>
        </w:tc>
      </w:tr>
      <w:tr w:rsidR="00CE3D4A" w:rsidRPr="0002501E" w14:paraId="335A4D9B" w14:textId="77777777" w:rsidTr="00D3146D">
        <w:trPr>
          <w:cantSplit/>
        </w:trPr>
        <w:tc>
          <w:tcPr>
            <w:tcW w:w="2628" w:type="dxa"/>
          </w:tcPr>
          <w:p w14:paraId="335A4D9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Code</w:t>
            </w:r>
          </w:p>
        </w:tc>
        <w:tc>
          <w:tcPr>
            <w:tcW w:w="6948" w:type="dxa"/>
          </w:tcPr>
          <w:p w14:paraId="335A4D9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14:paraId="335A4D9E" w14:textId="77777777" w:rsidTr="00D3146D">
        <w:trPr>
          <w:cantSplit/>
        </w:trPr>
        <w:tc>
          <w:tcPr>
            <w:tcW w:w="2628" w:type="dxa"/>
          </w:tcPr>
          <w:p w14:paraId="335A4D9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Key</w:t>
            </w:r>
          </w:p>
        </w:tc>
        <w:tc>
          <w:tcPr>
            <w:tcW w:w="6948" w:type="dxa"/>
          </w:tcPr>
          <w:p w14:paraId="335A4D9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Used in conjunction with locked options or functions.  Only holders of this key may perform these options/functions.  Used for options which perform a sensitive task.</w:t>
            </w:r>
          </w:p>
        </w:tc>
      </w:tr>
      <w:tr w:rsidR="00CE3D4A" w:rsidRPr="0002501E" w14:paraId="335A4DA1" w14:textId="77777777" w:rsidTr="00D3146D">
        <w:trPr>
          <w:cantSplit/>
        </w:trPr>
        <w:tc>
          <w:tcPr>
            <w:tcW w:w="2628" w:type="dxa"/>
          </w:tcPr>
          <w:p w14:paraId="335A4D9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w:t>
            </w:r>
          </w:p>
        </w:tc>
        <w:tc>
          <w:tcPr>
            <w:tcW w:w="6948" w:type="dxa"/>
          </w:tcPr>
          <w:p w14:paraId="335A4DA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14:paraId="335A4DA4" w14:textId="77777777" w:rsidTr="00D3146D">
        <w:trPr>
          <w:cantSplit/>
        </w:trPr>
        <w:tc>
          <w:tcPr>
            <w:tcW w:w="2628" w:type="dxa"/>
          </w:tcPr>
          <w:p w14:paraId="335A4DA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6948" w:type="dxa"/>
          </w:tcPr>
          <w:p w14:paraId="335A4DA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14:paraId="335A4DA7" w14:textId="77777777" w:rsidTr="00D3146D">
        <w:trPr>
          <w:cantSplit/>
        </w:trPr>
        <w:tc>
          <w:tcPr>
            <w:tcW w:w="2628" w:type="dxa"/>
          </w:tcPr>
          <w:p w14:paraId="335A4DA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6948" w:type="dxa"/>
          </w:tcPr>
          <w:p w14:paraId="335A4DA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14:paraId="335A4DAB" w14:textId="77777777" w:rsidTr="00D3146D">
        <w:trPr>
          <w:cantSplit/>
        </w:trPr>
        <w:tc>
          <w:tcPr>
            <w:tcW w:w="2628" w:type="dxa"/>
          </w:tcPr>
          <w:p w14:paraId="335A4DA8"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6948" w:type="dxa"/>
          </w:tcPr>
          <w:p w14:paraId="335A4DA9" w14:textId="77777777"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14:paraId="335A4DAA" w14:textId="77777777"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14:paraId="335A4DAE" w14:textId="77777777" w:rsidTr="00D3146D">
        <w:trPr>
          <w:cantSplit/>
        </w:trPr>
        <w:tc>
          <w:tcPr>
            <w:tcW w:w="2628" w:type="dxa"/>
          </w:tcPr>
          <w:p w14:paraId="335A4DA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6948" w:type="dxa"/>
          </w:tcPr>
          <w:p w14:paraId="335A4DA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14:paraId="335A4DB1" w14:textId="77777777" w:rsidTr="00D3146D">
        <w:trPr>
          <w:cantSplit/>
        </w:trPr>
        <w:tc>
          <w:tcPr>
            <w:tcW w:w="2628" w:type="dxa"/>
          </w:tcPr>
          <w:p w14:paraId="335A4DA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Sub-column</w:t>
            </w:r>
          </w:p>
        </w:tc>
        <w:tc>
          <w:tcPr>
            <w:tcW w:w="6948" w:type="dxa"/>
          </w:tcPr>
          <w:p w14:paraId="335A4DB0" w14:textId="77777777"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14:paraId="335A4DB4" w14:textId="77777777" w:rsidTr="00D3146D">
        <w:trPr>
          <w:cantSplit/>
        </w:trPr>
        <w:tc>
          <w:tcPr>
            <w:tcW w:w="2628" w:type="dxa"/>
          </w:tcPr>
          <w:p w14:paraId="335A4DB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Subfield</w:t>
            </w:r>
          </w:p>
        </w:tc>
        <w:tc>
          <w:tcPr>
            <w:tcW w:w="6948" w:type="dxa"/>
          </w:tcPr>
          <w:p w14:paraId="335A4DB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particular data must be specified.</w:t>
            </w:r>
          </w:p>
        </w:tc>
      </w:tr>
      <w:tr w:rsidR="00CE3D4A" w:rsidRPr="0002501E" w14:paraId="335A4DB7" w14:textId="77777777" w:rsidTr="00D3146D">
        <w:trPr>
          <w:cantSplit/>
        </w:trPr>
        <w:tc>
          <w:tcPr>
            <w:tcW w:w="2628" w:type="dxa"/>
          </w:tcPr>
          <w:p w14:paraId="335A4DB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Text Area</w:t>
            </w:r>
          </w:p>
        </w:tc>
        <w:tc>
          <w:tcPr>
            <w:tcW w:w="6948" w:type="dxa"/>
          </w:tcPr>
          <w:p w14:paraId="335A4DB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14:paraId="335A4DBA" w14:textId="77777777" w:rsidTr="00D3146D">
        <w:trPr>
          <w:cantSplit/>
        </w:trPr>
        <w:tc>
          <w:tcPr>
            <w:tcW w:w="2628" w:type="dxa"/>
          </w:tcPr>
          <w:p w14:paraId="335A4DB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6948" w:type="dxa"/>
          </w:tcPr>
          <w:p w14:paraId="335A4DB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14:paraId="335A4DBD" w14:textId="77777777" w:rsidTr="00D3146D">
        <w:trPr>
          <w:cantSplit/>
        </w:trPr>
        <w:tc>
          <w:tcPr>
            <w:tcW w:w="2628" w:type="dxa"/>
          </w:tcPr>
          <w:p w14:paraId="335A4DB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6948" w:type="dxa"/>
          </w:tcPr>
          <w:p w14:paraId="335A4DB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14:paraId="335A4DC0" w14:textId="77777777" w:rsidTr="00D3146D">
        <w:trPr>
          <w:cantSplit/>
        </w:trPr>
        <w:tc>
          <w:tcPr>
            <w:tcW w:w="2628" w:type="dxa"/>
          </w:tcPr>
          <w:p w14:paraId="335A4DB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6948" w:type="dxa"/>
          </w:tcPr>
          <w:p w14:paraId="335A4DB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3" w14:textId="77777777" w:rsidTr="00D3146D">
        <w:trPr>
          <w:cantSplit/>
        </w:trPr>
        <w:tc>
          <w:tcPr>
            <w:tcW w:w="2628" w:type="dxa"/>
          </w:tcPr>
          <w:p w14:paraId="335A4DC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UB-92</w:t>
            </w:r>
          </w:p>
        </w:tc>
        <w:tc>
          <w:tcPr>
            <w:tcW w:w="6948" w:type="dxa"/>
          </w:tcPr>
          <w:p w14:paraId="335A4DC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7" w14:textId="77777777" w:rsidTr="00D3146D">
        <w:trPr>
          <w:cantSplit/>
        </w:trPr>
        <w:tc>
          <w:tcPr>
            <w:tcW w:w="2628" w:type="dxa"/>
          </w:tcPr>
          <w:p w14:paraId="335A4DC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UR</w:t>
            </w:r>
          </w:p>
        </w:tc>
        <w:tc>
          <w:tcPr>
            <w:tcW w:w="6948" w:type="dxa"/>
          </w:tcPr>
          <w:p w14:paraId="335A4DC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14:paraId="335A4DC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CE3D4A" w:rsidRPr="0002501E" w14:paraId="335A4DCA" w14:textId="77777777" w:rsidTr="00D3146D">
        <w:trPr>
          <w:cantSplit/>
        </w:trPr>
        <w:tc>
          <w:tcPr>
            <w:tcW w:w="2628" w:type="dxa"/>
          </w:tcPr>
          <w:p w14:paraId="335A4DC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6948" w:type="dxa"/>
          </w:tcPr>
          <w:p w14:paraId="335A4DC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14:paraId="335A4DCB" w14:textId="77777777"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4DCC" w14:textId="77777777"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1"/>
      <w:headerReference w:type="default" r:id="rId72"/>
      <w:footerReference w:type="even" r:id="rId73"/>
      <w:footerReference w:type="default" r:id="rId74"/>
      <w:headerReference w:type="first" r:id="rId75"/>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35769" w14:textId="77777777" w:rsidR="004B70EF" w:rsidRDefault="004B70EF">
      <w:r>
        <w:separator/>
      </w:r>
    </w:p>
    <w:p w14:paraId="070D291F" w14:textId="77777777" w:rsidR="004B70EF" w:rsidRDefault="004B70EF"/>
  </w:endnote>
  <w:endnote w:type="continuationSeparator" w:id="0">
    <w:p w14:paraId="597CA036" w14:textId="77777777" w:rsidR="004B70EF" w:rsidRDefault="004B70EF">
      <w:r>
        <w:continuationSeparator/>
      </w:r>
    </w:p>
    <w:p w14:paraId="1D1B2B3C" w14:textId="77777777" w:rsidR="004B70EF" w:rsidRDefault="004B70EF"/>
  </w:endnote>
  <w:endnote w:type="continuationNotice" w:id="1">
    <w:p w14:paraId="29E1ED20" w14:textId="77777777" w:rsidR="004B70EF" w:rsidRDefault="004B70EF"/>
    <w:p w14:paraId="5B52C0A3" w14:textId="77777777" w:rsidR="004B70EF" w:rsidRDefault="004B70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Times New Roman"/>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C" w14:textId="77777777" w:rsidR="00864751" w:rsidRPr="00617FAB" w:rsidRDefault="00864751"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14:paraId="335A4DDD" w14:textId="77777777" w:rsidR="00864751" w:rsidRPr="00EE5937" w:rsidRDefault="00864751">
    <w:pPr>
      <w:pStyle w:val="Footer"/>
      <w:tabs>
        <w:tab w:val="center" w:pos="4680"/>
      </w:tabs>
      <w:rPr>
        <w:rFonts w:ascii="Times New Roman" w:hAnsi="Times New Roman"/>
      </w:rPr>
    </w:pPr>
    <w:r w:rsidRPr="00617FAB">
      <w:rPr>
        <w:rFonts w:ascii="Times New Roman" w:hAnsi="Times New Roman"/>
      </w:rPr>
      <w:t>Revised May 2014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819B9"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EE" w14:textId="08FD4F2E" w:rsidR="00864751" w:rsidRPr="00617FAB" w:rsidRDefault="00864751" w:rsidP="00953735">
    <w:pPr>
      <w:pStyle w:val="Footer"/>
      <w:tabs>
        <w:tab w:val="clear" w:pos="5040"/>
        <w:tab w:val="center" w:pos="4680"/>
      </w:tabs>
      <w:rPr>
        <w:rStyle w:val="PageNumbe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C2037B">
      <w:rPr>
        <w:rFonts w:ascii="Times New Roman" w:hAnsi="Times New Roman"/>
        <w:noProof/>
      </w:rPr>
      <w:t>x</w:t>
    </w:r>
    <w:r>
      <w:rPr>
        <w:rFonts w:ascii="Times New Roman" w:hAnsi="Times New Roman"/>
        <w:noProof/>
      </w:rPr>
      <w:fldChar w:fldCharType="end"/>
    </w:r>
    <w:r>
      <w:rPr>
        <w:rFonts w:ascii="Times New Roman" w:hAnsi="Times New Roman"/>
      </w:rPr>
      <w:tab/>
      <w:t>May 2018</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90F13"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F0" w14:textId="79ADBF22" w:rsidR="00864751" w:rsidRPr="00BC020A"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C2037B">
      <w:rPr>
        <w:rFonts w:ascii="Times New Roman" w:hAnsi="Times New Roman"/>
        <w:noProof/>
      </w:rPr>
      <w:t>212</w:t>
    </w:r>
    <w:r>
      <w:rPr>
        <w:rFonts w:ascii="Times New Roman" w:hAnsi="Times New Roman"/>
        <w:noProof/>
      </w:rPr>
      <w:fldChar w:fldCharType="end"/>
    </w:r>
    <w:r>
      <w:rPr>
        <w:rFonts w:ascii="Times New Roman" w:hAnsi="Times New Roman"/>
      </w:rPr>
      <w:tab/>
      <w:t>May 2018</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1" w14:textId="77777777" w:rsidR="00864751" w:rsidRDefault="00864751">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0E452"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F3" w14:textId="717EDF39" w:rsidR="00864751" w:rsidRPr="00617FAB" w:rsidRDefault="00864751" w:rsidP="00953735">
    <w:pPr>
      <w:pStyle w:val="Footer"/>
      <w:tabs>
        <w:tab w:val="clear" w:pos="5040"/>
        <w:tab w:val="center" w:pos="4680"/>
      </w:tabs>
      <w:rPr>
        <w:rStyle w:val="PageNumbe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C2037B">
      <w:rPr>
        <w:rFonts w:ascii="Times New Roman" w:hAnsi="Times New Roman"/>
        <w:noProof/>
      </w:rPr>
      <w:t>213</w:t>
    </w:r>
    <w:r>
      <w:rPr>
        <w:rFonts w:ascii="Times New Roman" w:hAnsi="Times New Roman"/>
        <w:noProof/>
      </w:rPr>
      <w:fldChar w:fldCharType="end"/>
    </w:r>
    <w:r>
      <w:rPr>
        <w:rFonts w:ascii="Times New Roman" w:hAnsi="Times New Roman"/>
      </w:rPr>
      <w:tab/>
      <w:t>May 2018</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6" w14:textId="77777777" w:rsidR="00864751" w:rsidRDefault="00864751">
    <w:pPr>
      <w:pStyle w:val="Header"/>
      <w:rPr>
        <w:sz w:val="19"/>
      </w:rPr>
    </w:pPr>
    <w:r>
      <w:rPr>
        <w:sz w:val="19"/>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A" w14:textId="77777777" w:rsidR="00864751" w:rsidRDefault="00864751">
    <w:pPr>
      <w:pStyle w:val="Header"/>
      <w:rPr>
        <w:sz w:val="19"/>
      </w:rPr>
    </w:pPr>
    <w:r>
      <w:rPr>
        <w:sz w:val="19"/>
      </w:rPr>
      <w:t>Orientation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B044"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FE" w14:textId="47BA71B8" w:rsidR="00864751" w:rsidRPr="00617FAB" w:rsidRDefault="00864751" w:rsidP="00953735">
    <w:pPr>
      <w:pStyle w:val="Footer"/>
      <w:tabs>
        <w:tab w:val="clear" w:pos="5040"/>
        <w:tab w:val="center" w:pos="4680"/>
      </w:tabs>
      <w:rPr>
        <w:rStyle w:val="PageNumbe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C2037B">
      <w:rPr>
        <w:rFonts w:ascii="Times New Roman" w:hAnsi="Times New Roman"/>
        <w:noProof/>
      </w:rPr>
      <w:t>143</w:t>
    </w:r>
    <w:r>
      <w:rPr>
        <w:rFonts w:ascii="Times New Roman" w:hAnsi="Times New Roman"/>
        <w:noProof/>
      </w:rPr>
      <w:fldChar w:fldCharType="end"/>
    </w:r>
    <w:r>
      <w:rPr>
        <w:rFonts w:ascii="Times New Roman" w:hAnsi="Times New Roman"/>
      </w:rPr>
      <w:tab/>
      <w:t>May 2018</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B465F"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E08" w14:textId="6E34D118" w:rsidR="00864751" w:rsidRPr="00B30D15"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C2037B">
      <w:rPr>
        <w:rFonts w:ascii="Times New Roman" w:hAnsi="Times New Roman"/>
        <w:noProof/>
      </w:rPr>
      <w:t>193</w:t>
    </w:r>
    <w:r>
      <w:rPr>
        <w:rFonts w:ascii="Times New Roman" w:hAnsi="Times New Roman"/>
        <w:noProof/>
      </w:rPr>
      <w:fldChar w:fldCharType="end"/>
    </w:r>
    <w:r>
      <w:rPr>
        <w:rFonts w:ascii="Times New Roman" w:hAnsi="Times New Roman"/>
      </w:rPr>
      <w:tab/>
      <w:t>May 2018</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C" w14:textId="06E43097" w:rsidR="00864751" w:rsidRPr="00B30D15" w:rsidRDefault="00864751">
    <w:pPr>
      <w:pStyle w:val="Footer"/>
      <w:tabs>
        <w:tab w:val="clear" w:pos="5040"/>
        <w:tab w:val="center" w:pos="4680"/>
      </w:tabs>
      <w:rPr>
        <w:rFonts w:ascii="Times New Roman" w:hAnsi="Times New Roman"/>
      </w:rPr>
    </w:pPr>
    <w:r>
      <w:rPr>
        <w:rFonts w:ascii="Times New Roman" w:hAnsi="Times New Roman"/>
      </w:rPr>
      <w:t>January 2018</w:t>
    </w:r>
    <w:r w:rsidRPr="00617FAB">
      <w:rPr>
        <w:rFonts w:ascii="Times New Roman" w:hAnsi="Times New Roman"/>
      </w:rPr>
      <w:tab/>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sidR="00C2037B">
      <w:rPr>
        <w:rFonts w:ascii="Times New Roman" w:hAnsi="Times New Roman"/>
        <w:noProof/>
      </w:rPr>
      <w:t>203</w:t>
    </w:r>
    <w:r w:rsidRPr="00617FAB">
      <w:rPr>
        <w:rFonts w:ascii="Times New Roman" w:hAnsi="Times New Roman"/>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8" w14:textId="77777777" w:rsidR="00864751" w:rsidRDefault="00864751">
    <w:pPr>
      <w:pStyle w:val="Footer"/>
      <w:tabs>
        <w:tab w:val="clear" w:pos="5040"/>
        <w:tab w:val="center" w:pos="4680"/>
      </w:tabs>
      <w:rPr>
        <w:sz w:val="19"/>
      </w:rPr>
    </w:pPr>
    <w:r>
      <w:rPr>
        <w:rFonts w:ascii="Times New Roman" w:hAnsi="Times New Roman"/>
      </w:rPr>
      <w:t>January 2018</w:t>
    </w:r>
    <w:r>
      <w:rPr>
        <w:sz w:val="19"/>
      </w:rPr>
      <w:tab/>
      <w:t>IB V. 2.0 Technical Manual</w:t>
    </w:r>
    <w:r>
      <w:rPr>
        <w:sz w:val="19"/>
      </w:rPr>
      <w:tab/>
    </w:r>
    <w:r>
      <w:rPr>
        <w:sz w:val="19"/>
      </w:rPr>
      <w:fldChar w:fldCharType="begin"/>
    </w:r>
    <w:r>
      <w:rPr>
        <w:sz w:val="19"/>
      </w:rPr>
      <w:instrText>page</w:instrText>
    </w:r>
    <w:r>
      <w:rPr>
        <w:sz w:val="19"/>
      </w:rPr>
      <w:fldChar w:fldCharType="separate"/>
    </w:r>
    <w:r w:rsidR="00394880">
      <w:rPr>
        <w:noProof/>
        <w:sz w:val="19"/>
      </w:rPr>
      <w:t>211</w:t>
    </w:r>
    <w:r>
      <w:rPr>
        <w:sz w:val="1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C3B15"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DE" w14:textId="046743D2" w:rsidR="00864751" w:rsidRPr="00EE5937" w:rsidRDefault="00864751" w:rsidP="00953735">
    <w:pPr>
      <w:pStyle w:val="Footer"/>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C2037B">
      <w:rPr>
        <w:rFonts w:ascii="Times New Roman" w:hAnsi="Times New Roman"/>
        <w:noProof/>
      </w:rPr>
      <w:t>vi</w:t>
    </w:r>
    <w:r>
      <w:rPr>
        <w:rFonts w:ascii="Times New Roman" w:hAnsi="Times New Roman"/>
        <w:noProof/>
      </w:rPr>
      <w:fldChar w:fldCharType="end"/>
    </w:r>
    <w:r>
      <w:rPr>
        <w:rFonts w:ascii="Times New Roman" w:hAnsi="Times New Roman"/>
      </w:rPr>
      <w:tab/>
      <w:t>May 2018</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409AC"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E1E" w14:textId="20970EBD" w:rsidR="00864751" w:rsidRPr="00AB3233"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C2037B">
      <w:rPr>
        <w:rFonts w:ascii="Times New Roman" w:hAnsi="Times New Roman"/>
        <w:noProof/>
      </w:rPr>
      <w:t>218</w:t>
    </w:r>
    <w:r>
      <w:rPr>
        <w:rFonts w:ascii="Times New Roman" w:hAnsi="Times New Roman"/>
        <w:noProof/>
      </w:rPr>
      <w:fldChar w:fldCharType="end"/>
    </w:r>
    <w:r>
      <w:rPr>
        <w:rFonts w:ascii="Times New Roman" w:hAnsi="Times New Roman"/>
      </w:rPr>
      <w:tab/>
      <w:t>May 2018</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45213"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E1F" w14:textId="0C99F19A" w:rsidR="00864751" w:rsidRPr="006B339B"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C2037B">
      <w:rPr>
        <w:rFonts w:ascii="Times New Roman" w:hAnsi="Times New Roman"/>
        <w:noProof/>
      </w:rPr>
      <w:t>217</w:t>
    </w:r>
    <w:r>
      <w:rPr>
        <w:rFonts w:ascii="Times New Roman" w:hAnsi="Times New Roman"/>
        <w:noProof/>
      </w:rPr>
      <w:fldChar w:fldCharType="end"/>
    </w:r>
    <w:r>
      <w:rPr>
        <w:rFonts w:ascii="Times New Roman" w:hAnsi="Times New Roman"/>
      </w:rPr>
      <w:tab/>
      <w:t>May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B289B"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DF" w14:textId="37088C0A" w:rsidR="00864751" w:rsidRPr="00617FAB"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C2037B">
      <w:rPr>
        <w:rFonts w:ascii="Times New Roman" w:hAnsi="Times New Roman"/>
        <w:noProof/>
      </w:rPr>
      <w:t>vii</w:t>
    </w:r>
    <w:r>
      <w:rPr>
        <w:rFonts w:ascii="Times New Roman" w:hAnsi="Times New Roman"/>
        <w:noProof/>
      </w:rPr>
      <w:fldChar w:fldCharType="end"/>
    </w:r>
    <w:r>
      <w:rPr>
        <w:rFonts w:ascii="Times New Roman" w:hAnsi="Times New Roman"/>
      </w:rPr>
      <w:tab/>
      <w:t>May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0" w14:textId="77777777" w:rsidR="00864751" w:rsidRPr="00617FAB" w:rsidRDefault="00864751"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14:paraId="335A4DE1" w14:textId="77777777" w:rsidR="00864751" w:rsidRPr="00EE5937" w:rsidRDefault="00864751"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14:paraId="335A4DE2" w14:textId="77777777" w:rsidR="00864751" w:rsidRPr="009D550F" w:rsidRDefault="00864751" w:rsidP="009D550F">
    <w:pPr>
      <w:pStyle w:val="Footer"/>
      <w:tabs>
        <w:tab w:val="clear" w:pos="5040"/>
        <w:tab w:val="center" w:pos="4680"/>
      </w:tabs>
      <w:rPr>
        <w:sz w:val="19"/>
      </w:rPr>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B2052"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E4" w14:textId="095B179B" w:rsidR="00864751" w:rsidRPr="0031190A" w:rsidRDefault="00864751" w:rsidP="00953735">
    <w:pPr>
      <w:pStyle w:val="Footer"/>
      <w:tabs>
        <w:tab w:val="clear" w:pos="5040"/>
        <w:tab w:val="center" w:pos="4680"/>
      </w:tabs>
      <w:rPr>
        <w:rFonts w:ascii="Times New Roman" w:hAnsi="Times New Roman"/>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C2037B">
      <w:rPr>
        <w:rFonts w:ascii="Times New Roman" w:hAnsi="Times New Roman"/>
        <w:noProof/>
      </w:rPr>
      <w:t>viii</w:t>
    </w:r>
    <w:r>
      <w:rPr>
        <w:rFonts w:ascii="Times New Roman" w:hAnsi="Times New Roman"/>
        <w:noProof/>
      </w:rPr>
      <w:fldChar w:fldCharType="end"/>
    </w:r>
    <w:r>
      <w:rPr>
        <w:rFonts w:ascii="Times New Roman" w:hAnsi="Times New Roman"/>
      </w:rPr>
      <w:tab/>
      <w:t>May 2018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E233D"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E5" w14:textId="10899A4E" w:rsidR="00864751" w:rsidRDefault="00864751" w:rsidP="00953735">
    <w:pPr>
      <w:pStyle w:val="Footer"/>
      <w:tabs>
        <w:tab w:val="clear" w:pos="5040"/>
        <w:tab w:val="center" w:pos="4680"/>
      </w:tabs>
      <w:rPr>
        <w:sz w:val="19"/>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C2037B">
      <w:rPr>
        <w:rFonts w:ascii="Times New Roman" w:hAnsi="Times New Roman"/>
        <w:noProof/>
      </w:rPr>
      <w:t>ix</w:t>
    </w:r>
    <w:r>
      <w:rPr>
        <w:rFonts w:ascii="Times New Roman" w:hAnsi="Times New Roman"/>
        <w:noProof/>
      </w:rPr>
      <w:fldChar w:fldCharType="end"/>
    </w:r>
    <w:r>
      <w:rPr>
        <w:rFonts w:ascii="Times New Roman" w:hAnsi="Times New Roman"/>
      </w:rPr>
      <w:tab/>
      <w:t>May 2018</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7" w14:textId="77777777" w:rsidR="00864751" w:rsidRPr="00617FAB" w:rsidRDefault="00864751">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14:paraId="335A4DE8" w14:textId="77777777" w:rsidR="00864751" w:rsidRPr="00BF5D41" w:rsidRDefault="00864751">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A" w14:textId="77777777" w:rsidR="00864751" w:rsidRDefault="00864751">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Pr>
        <w:noProof/>
        <w:sz w:val="19"/>
      </w:rPr>
      <w:t>xii</w:t>
    </w:r>
    <w:r>
      <w:rPr>
        <w:sz w:val="19"/>
      </w:rPr>
      <w:fldChar w:fldCharType="end"/>
    </w:r>
    <w:r>
      <w:rPr>
        <w:sz w:val="19"/>
      </w:rPr>
      <w:tab/>
      <w:t>IB V. 2.0 Technical Manual</w:t>
    </w:r>
    <w:r>
      <w:rPr>
        <w:sz w:val="19"/>
      </w:rPr>
      <w:tab/>
    </w:r>
    <w:r>
      <w:rPr>
        <w:rFonts w:ascii="Times New Roman" w:hAnsi="Times New Roman"/>
      </w:rPr>
      <w:t>September 2016</w:t>
    </w:r>
  </w:p>
  <w:p w14:paraId="335A4DEB" w14:textId="77777777" w:rsidR="00864751" w:rsidRDefault="00864751">
    <w:pPr>
      <w:pStyle w:val="Footer"/>
      <w:tabs>
        <w:tab w:val="clear" w:pos="5040"/>
        <w:tab w:val="center" w:pos="4680"/>
      </w:tabs>
      <w:rPr>
        <w:sz w:val="19"/>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19F81" w14:textId="77777777" w:rsidR="00864751" w:rsidRDefault="00864751" w:rsidP="00953735">
    <w:pPr>
      <w:pStyle w:val="Footer"/>
      <w:rPr>
        <w:rFonts w:ascii="Times New Roman" w:hAnsi="Times New Roman"/>
      </w:rPr>
    </w:pPr>
    <w:r>
      <w:rPr>
        <w:rFonts w:ascii="Times New Roman" w:hAnsi="Times New Roman"/>
      </w:rPr>
      <w:t>Integrated Billing, IB*2*568</w:t>
    </w:r>
  </w:p>
  <w:p w14:paraId="335A4DEC" w14:textId="5D515E19" w:rsidR="00864751" w:rsidRDefault="00864751" w:rsidP="00953735">
    <w:pPr>
      <w:pStyle w:val="Footer"/>
      <w:tabs>
        <w:tab w:val="clear" w:pos="5040"/>
        <w:tab w:val="center" w:pos="4680"/>
      </w:tabs>
      <w:rPr>
        <w:sz w:val="19"/>
      </w:rPr>
    </w:pPr>
    <w:r>
      <w:rPr>
        <w:rFonts w:ascii="Times New Roman" w:hAnsi="Times New Roman"/>
      </w:rPr>
      <w:t>Technical Manual/Security Guide</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sidR="00C2037B">
      <w:rPr>
        <w:rFonts w:ascii="Times New Roman" w:hAnsi="Times New Roman"/>
        <w:noProof/>
      </w:rPr>
      <w:t>xi</w:t>
    </w:r>
    <w:r>
      <w:rPr>
        <w:rFonts w:ascii="Times New Roman" w:hAnsi="Times New Roman"/>
        <w:noProof/>
      </w:rPr>
      <w:fldChar w:fldCharType="end"/>
    </w:r>
    <w:r>
      <w:rPr>
        <w:rFonts w:ascii="Times New Roman" w:hAnsi="Times New Roman"/>
      </w:rPr>
      <w:tab/>
      <w:t>May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5977E" w14:textId="77777777" w:rsidR="004B70EF" w:rsidRDefault="004B70EF">
      <w:r>
        <w:separator/>
      </w:r>
    </w:p>
    <w:p w14:paraId="1FE199C3" w14:textId="77777777" w:rsidR="004B70EF" w:rsidRDefault="004B70EF"/>
  </w:footnote>
  <w:footnote w:type="continuationSeparator" w:id="0">
    <w:p w14:paraId="71D6168C" w14:textId="77777777" w:rsidR="004B70EF" w:rsidRDefault="004B70EF">
      <w:r>
        <w:continuationSeparator/>
      </w:r>
    </w:p>
    <w:p w14:paraId="3D2BFD2F" w14:textId="77777777" w:rsidR="004B70EF" w:rsidRDefault="004B70EF"/>
  </w:footnote>
  <w:footnote w:type="continuationNotice" w:id="1">
    <w:p w14:paraId="28526A2A" w14:textId="77777777" w:rsidR="004B70EF" w:rsidRDefault="004B70EF"/>
    <w:p w14:paraId="7CBFA7D8" w14:textId="77777777" w:rsidR="004B70EF" w:rsidRDefault="004B70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B" w14:textId="77777777" w:rsidR="00864751" w:rsidRDefault="00864751">
    <w:pPr>
      <w:pStyle w:val="Header"/>
      <w:rPr>
        <w:sz w:val="19"/>
      </w:rPr>
    </w:pPr>
    <w:r>
      <w:rPr>
        <w:sz w:val="19"/>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7" w14:textId="77777777" w:rsidR="00864751" w:rsidRDefault="00864751">
    <w:pPr>
      <w:pStyle w:val="Header"/>
      <w:rPr>
        <w:sz w:val="19"/>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8" w14:textId="77777777" w:rsidR="00864751" w:rsidRDefault="00864751">
    <w:pPr>
      <w:pStyle w:val="Header"/>
      <w:rPr>
        <w:sz w:val="19"/>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9" w14:textId="77777777" w:rsidR="00864751" w:rsidRDefault="00864751">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B" w14:textId="77777777" w:rsidR="00864751" w:rsidRDefault="00864751">
    <w:pPr>
      <w:pStyle w:val="Header"/>
      <w:rPr>
        <w:sz w:val="19"/>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C" w14:textId="77777777" w:rsidR="00864751" w:rsidRDefault="00864751">
    <w:pPr>
      <w:pStyle w:val="Header"/>
      <w:rPr>
        <w:sz w:val="19"/>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D" w14:textId="77777777" w:rsidR="00864751" w:rsidRPr="0031190A" w:rsidRDefault="00864751" w:rsidP="003119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F" w14:textId="77777777" w:rsidR="00864751" w:rsidRDefault="00864751">
    <w:pPr>
      <w:pStyle w:val="Header"/>
      <w:rPr>
        <w:sz w:val="19"/>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0" w14:textId="77777777" w:rsidR="00864751" w:rsidRDefault="00864751">
    <w:pPr>
      <w:pStyle w:val="Footer"/>
      <w:tabs>
        <w:tab w:val="clear" w:pos="5040"/>
        <w:tab w:val="center" w:pos="4680"/>
      </w:tabs>
      <w:rPr>
        <w:sz w:val="19"/>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1" w14:textId="77777777" w:rsidR="00864751" w:rsidRDefault="00864751">
    <w:pPr>
      <w:pStyle w:val="Footer"/>
      <w:tabs>
        <w:tab w:val="clear" w:pos="5040"/>
        <w:tab w:val="center" w:pos="4680"/>
      </w:tabs>
      <w:jc w:val="right"/>
      <w:rPr>
        <w:sz w:val="19"/>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2" w14:textId="77777777" w:rsidR="00864751" w:rsidRDefault="00864751">
    <w:pPr>
      <w:pStyle w:val="Header"/>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3" w14:textId="77777777" w:rsidR="00864751" w:rsidRDefault="00864751">
    <w:pPr>
      <w:pStyle w:val="Header"/>
      <w:rPr>
        <w:sz w:val="19"/>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3" w14:textId="77777777" w:rsidR="00864751" w:rsidRDefault="00864751">
    <w:pPr>
      <w:pStyle w:val="Header"/>
      <w:rPr>
        <w:sz w:val="19"/>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4" w14:textId="77777777" w:rsidR="00864751" w:rsidRDefault="00864751">
    <w:pPr>
      <w:pStyle w:val="Footer"/>
      <w:tabs>
        <w:tab w:val="clear" w:pos="5040"/>
        <w:tab w:val="center" w:pos="4680"/>
      </w:tabs>
      <w:jc w:val="right"/>
      <w:rPr>
        <w:sz w:val="19"/>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5" w14:textId="77777777" w:rsidR="00864751" w:rsidRDefault="00864751">
    <w:pPr>
      <w:pStyle w:val="Header"/>
      <w:rPr>
        <w:sz w:val="19"/>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6" w14:textId="77777777" w:rsidR="00864751" w:rsidRDefault="00864751">
    <w:pPr>
      <w:pStyle w:val="Header"/>
      <w:rPr>
        <w:sz w:val="19"/>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7" w14:textId="77777777" w:rsidR="00864751" w:rsidRDefault="00864751">
    <w:pPr>
      <w:pStyle w:val="Header"/>
      <w:jc w:val="right"/>
      <w:rPr>
        <w:sz w:val="19"/>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9" w14:textId="77777777" w:rsidR="00864751" w:rsidRDefault="00864751">
    <w:pPr>
      <w:pStyle w:val="Header"/>
      <w:rPr>
        <w:sz w:val="19"/>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A" w14:textId="77777777" w:rsidR="00864751" w:rsidRDefault="00864751">
    <w:pPr>
      <w:pStyle w:val="Header"/>
      <w:rPr>
        <w:sz w:val="19"/>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B" w14:textId="77777777" w:rsidR="00864751" w:rsidRDefault="00864751">
    <w:pPr>
      <w:pStyle w:val="Header"/>
      <w:jc w:val="right"/>
      <w:rPr>
        <w:sz w:val="19"/>
      </w:rPr>
    </w:pPr>
    <w:r>
      <w:rPr>
        <w:sz w:val="19"/>
      </w:rPr>
      <w:t>Archiving and Purging</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D" w14:textId="77777777" w:rsidR="00864751" w:rsidRDefault="00864751">
    <w:pPr>
      <w:pStyle w:val="Header"/>
      <w:rPr>
        <w:sz w:val="19"/>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E" w14:textId="77777777" w:rsidR="00864751" w:rsidRDefault="00864751">
    <w:pPr>
      <w:pStyle w:val="Header"/>
      <w:rPr>
        <w:sz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6" w14:textId="77777777" w:rsidR="00864751" w:rsidRDefault="00864751">
    <w:pPr>
      <w:pStyle w:val="Header"/>
      <w:rPr>
        <w:sz w:val="19"/>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F" w14:textId="77777777" w:rsidR="00864751" w:rsidRDefault="00864751">
    <w:pPr>
      <w:pStyle w:val="Header"/>
      <w:jc w:val="right"/>
      <w:rPr>
        <w:sz w:val="19"/>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0" w14:textId="77777777" w:rsidR="00864751" w:rsidRDefault="00864751">
    <w:pPr>
      <w:pStyle w:val="Header"/>
      <w:rPr>
        <w:sz w:val="19"/>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1" w14:textId="77777777" w:rsidR="00864751" w:rsidRDefault="00864751">
    <w:pPr>
      <w:pStyle w:val="Header"/>
      <w:rPr>
        <w:sz w:val="19"/>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2" w14:textId="77777777" w:rsidR="00864751" w:rsidRDefault="00864751">
    <w:pPr>
      <w:pStyle w:val="Header"/>
      <w:rPr>
        <w:sz w:val="19"/>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3" w14:textId="77777777" w:rsidR="00864751" w:rsidRDefault="00864751">
    <w:pPr>
      <w:pStyle w:val="Header"/>
      <w:rPr>
        <w:sz w:val="19"/>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4" w14:textId="77777777" w:rsidR="00864751" w:rsidRDefault="00864751">
    <w:pPr>
      <w:pStyle w:val="Header"/>
      <w:jc w:val="right"/>
      <w:rPr>
        <w:sz w:val="19"/>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5" w14:textId="77777777" w:rsidR="00864751" w:rsidRDefault="00864751">
    <w:pPr>
      <w:pStyle w:val="Header"/>
      <w:rPr>
        <w:sz w:val="19"/>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6" w14:textId="77777777" w:rsidR="00864751" w:rsidRDefault="00864751">
    <w:pPr>
      <w:pStyle w:val="Header"/>
      <w:rPr>
        <w:sz w:val="19"/>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7" w14:textId="77777777" w:rsidR="00864751" w:rsidRPr="00064C12" w:rsidRDefault="00864751" w:rsidP="00064C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9" w14:textId="77777777" w:rsidR="00864751" w:rsidRDefault="00864751">
    <w:pPr>
      <w:pStyle w:val="Header"/>
      <w:rPr>
        <w:sz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9" w14:textId="77777777" w:rsidR="00864751" w:rsidRDefault="00864751">
    <w:pPr>
      <w:pStyle w:val="Header"/>
      <w:rPr>
        <w:sz w:val="19"/>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A" w14:textId="77777777" w:rsidR="00864751" w:rsidRPr="00064C12" w:rsidRDefault="00864751" w:rsidP="00064C12">
    <w:pPr>
      <w:pStyle w:val="Header"/>
    </w:pPr>
  </w:p>
  <w:p w14:paraId="335A4E1B" w14:textId="77777777" w:rsidR="00864751" w:rsidRDefault="00864751"/>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C" w14:textId="77777777" w:rsidR="00864751" w:rsidRPr="00064C12" w:rsidRDefault="00864751" w:rsidP="00064C12">
    <w:pPr>
      <w:pStyle w:val="Header"/>
    </w:pPr>
  </w:p>
  <w:p w14:paraId="335A4E1D" w14:textId="77777777" w:rsidR="00864751" w:rsidRDefault="00864751"/>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20" w14:textId="77777777" w:rsidR="00864751" w:rsidRDefault="00864751">
    <w:pPr>
      <w:pStyle w:val="Header"/>
      <w:rPr>
        <w:sz w:val="1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D" w14:textId="77777777" w:rsidR="00864751" w:rsidRDefault="00864751">
    <w:pPr>
      <w:pStyle w:val="Header"/>
      <w:rPr>
        <w:sz w:val="19"/>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F" w14:textId="77777777" w:rsidR="00864751" w:rsidRDefault="00864751">
    <w:pPr>
      <w:pStyle w:val="Header"/>
      <w:rPr>
        <w:sz w:val="19"/>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2" w14:textId="77777777" w:rsidR="00864751" w:rsidRDefault="00864751">
    <w:pPr>
      <w:pStyle w:val="Header"/>
      <w:rPr>
        <w:sz w:val="19"/>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4" w14:textId="77777777" w:rsidR="00864751" w:rsidRDefault="00864751">
    <w:pPr>
      <w:pStyle w:val="Header"/>
      <w:rPr>
        <w:sz w:val="1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5" w14:textId="77777777" w:rsidR="00864751" w:rsidRDefault="00864751">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1" w15:restartNumberingAfterBreak="0">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16802"/>
    <w:multiLevelType w:val="hybridMultilevel"/>
    <w:tmpl w:val="ACE43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272509B"/>
    <w:multiLevelType w:val="singleLevel"/>
    <w:tmpl w:val="3EA819F6"/>
    <w:lvl w:ilvl="0">
      <w:numFmt w:val="none"/>
      <w:lvlText w:val=""/>
      <w:legacy w:legacy="1" w:legacySpace="0" w:legacyIndent="0"/>
      <w:lvlJc w:val="left"/>
    </w:lvl>
  </w:abstractNum>
  <w:abstractNum w:abstractNumId="15" w15:restartNumberingAfterBreak="0">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7"/>
  </w:num>
  <w:num w:numId="4">
    <w:abstractNumId w:val="6"/>
  </w:num>
  <w:num w:numId="5">
    <w:abstractNumId w:val="0"/>
  </w:num>
  <w:num w:numId="6">
    <w:abstractNumId w:val="20"/>
  </w:num>
  <w:num w:numId="7">
    <w:abstractNumId w:val="5"/>
  </w:num>
  <w:num w:numId="8">
    <w:abstractNumId w:val="22"/>
  </w:num>
  <w:num w:numId="9">
    <w:abstractNumId w:val="17"/>
  </w:num>
  <w:num w:numId="10">
    <w:abstractNumId w:val="18"/>
  </w:num>
  <w:num w:numId="11">
    <w:abstractNumId w:val="1"/>
  </w:num>
  <w:num w:numId="12">
    <w:abstractNumId w:val="19"/>
  </w:num>
  <w:num w:numId="13">
    <w:abstractNumId w:val="3"/>
  </w:num>
  <w:num w:numId="14">
    <w:abstractNumId w:val="11"/>
  </w:num>
  <w:num w:numId="15">
    <w:abstractNumId w:val="15"/>
  </w:num>
  <w:num w:numId="16">
    <w:abstractNumId w:val="9"/>
  </w:num>
  <w:num w:numId="17">
    <w:abstractNumId w:val="21"/>
  </w:num>
  <w:num w:numId="18">
    <w:abstractNumId w:val="2"/>
  </w:num>
  <w:num w:numId="19">
    <w:abstractNumId w:val="4"/>
  </w:num>
  <w:num w:numId="20">
    <w:abstractNumId w:val="4"/>
  </w:num>
  <w:num w:numId="21">
    <w:abstractNumId w:val="8"/>
  </w:num>
  <w:num w:numId="22">
    <w:abstractNumId w:val="13"/>
  </w:num>
  <w:num w:numId="23">
    <w:abstractNumId w:val="16"/>
  </w:num>
  <w:num w:numId="24">
    <w:abstractNumId w:val="13"/>
  </w:num>
  <w:num w:numId="25">
    <w:abstractNumId w:val="12"/>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mico, Vito  (Longview)">
    <w15:presenceInfo w15:providerId="AD" w15:userId="S-1-5-21-1814438218-152777602-930774774-2925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66"/>
    <w:rsid w:val="000008B3"/>
    <w:rsid w:val="0000117D"/>
    <w:rsid w:val="000016A2"/>
    <w:rsid w:val="0000558C"/>
    <w:rsid w:val="00007BBE"/>
    <w:rsid w:val="00007E04"/>
    <w:rsid w:val="0001727E"/>
    <w:rsid w:val="00017A25"/>
    <w:rsid w:val="000225C2"/>
    <w:rsid w:val="0002501E"/>
    <w:rsid w:val="00032E75"/>
    <w:rsid w:val="0003420E"/>
    <w:rsid w:val="00035371"/>
    <w:rsid w:val="0003656C"/>
    <w:rsid w:val="00037212"/>
    <w:rsid w:val="000416EE"/>
    <w:rsid w:val="000424C7"/>
    <w:rsid w:val="000428F1"/>
    <w:rsid w:val="0004437F"/>
    <w:rsid w:val="000468DA"/>
    <w:rsid w:val="00051608"/>
    <w:rsid w:val="00052F3E"/>
    <w:rsid w:val="00055241"/>
    <w:rsid w:val="000558B1"/>
    <w:rsid w:val="00060138"/>
    <w:rsid w:val="00060701"/>
    <w:rsid w:val="00063203"/>
    <w:rsid w:val="00063D9D"/>
    <w:rsid w:val="00064C12"/>
    <w:rsid w:val="000666D8"/>
    <w:rsid w:val="00070CD7"/>
    <w:rsid w:val="0007235C"/>
    <w:rsid w:val="00073EB3"/>
    <w:rsid w:val="00076CD7"/>
    <w:rsid w:val="00077625"/>
    <w:rsid w:val="000805AF"/>
    <w:rsid w:val="00081B22"/>
    <w:rsid w:val="00081D7D"/>
    <w:rsid w:val="00083BD3"/>
    <w:rsid w:val="00091982"/>
    <w:rsid w:val="000967E1"/>
    <w:rsid w:val="00096F5A"/>
    <w:rsid w:val="000A5D89"/>
    <w:rsid w:val="000A65A5"/>
    <w:rsid w:val="000A6718"/>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6414"/>
    <w:rsid w:val="000E7459"/>
    <w:rsid w:val="000E7A87"/>
    <w:rsid w:val="000F0F40"/>
    <w:rsid w:val="000F1037"/>
    <w:rsid w:val="000F2519"/>
    <w:rsid w:val="000F2BE5"/>
    <w:rsid w:val="000F31A2"/>
    <w:rsid w:val="000F3684"/>
    <w:rsid w:val="000F5FFC"/>
    <w:rsid w:val="00104489"/>
    <w:rsid w:val="001052DE"/>
    <w:rsid w:val="0010581F"/>
    <w:rsid w:val="00110C6B"/>
    <w:rsid w:val="00112740"/>
    <w:rsid w:val="0011410E"/>
    <w:rsid w:val="00115CD3"/>
    <w:rsid w:val="00115E89"/>
    <w:rsid w:val="001163B5"/>
    <w:rsid w:val="00123DC5"/>
    <w:rsid w:val="00125B2F"/>
    <w:rsid w:val="00140946"/>
    <w:rsid w:val="00141078"/>
    <w:rsid w:val="001413A4"/>
    <w:rsid w:val="00141B20"/>
    <w:rsid w:val="00141B83"/>
    <w:rsid w:val="00142D25"/>
    <w:rsid w:val="00143596"/>
    <w:rsid w:val="0014548C"/>
    <w:rsid w:val="00146D05"/>
    <w:rsid w:val="001476E8"/>
    <w:rsid w:val="0014779B"/>
    <w:rsid w:val="00147BF8"/>
    <w:rsid w:val="00154144"/>
    <w:rsid w:val="00160C06"/>
    <w:rsid w:val="00162D8A"/>
    <w:rsid w:val="00167492"/>
    <w:rsid w:val="00171B08"/>
    <w:rsid w:val="00174F1D"/>
    <w:rsid w:val="00175909"/>
    <w:rsid w:val="00176663"/>
    <w:rsid w:val="001773EA"/>
    <w:rsid w:val="00177E85"/>
    <w:rsid w:val="00180A5A"/>
    <w:rsid w:val="00180B40"/>
    <w:rsid w:val="00184662"/>
    <w:rsid w:val="00186A65"/>
    <w:rsid w:val="001901FD"/>
    <w:rsid w:val="001902F2"/>
    <w:rsid w:val="00193059"/>
    <w:rsid w:val="00196784"/>
    <w:rsid w:val="00196A83"/>
    <w:rsid w:val="001A2CCD"/>
    <w:rsid w:val="001A6017"/>
    <w:rsid w:val="001B0111"/>
    <w:rsid w:val="001B2614"/>
    <w:rsid w:val="001B57F6"/>
    <w:rsid w:val="001C008E"/>
    <w:rsid w:val="001C1D0B"/>
    <w:rsid w:val="001C29A0"/>
    <w:rsid w:val="001C2ED6"/>
    <w:rsid w:val="001C4AA4"/>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5E14"/>
    <w:rsid w:val="00226992"/>
    <w:rsid w:val="002313F9"/>
    <w:rsid w:val="002315C4"/>
    <w:rsid w:val="00233376"/>
    <w:rsid w:val="00233FB6"/>
    <w:rsid w:val="00234A2C"/>
    <w:rsid w:val="00242225"/>
    <w:rsid w:val="002422A7"/>
    <w:rsid w:val="00250459"/>
    <w:rsid w:val="00252306"/>
    <w:rsid w:val="0025512F"/>
    <w:rsid w:val="00255358"/>
    <w:rsid w:val="0025571C"/>
    <w:rsid w:val="00256DA2"/>
    <w:rsid w:val="002570D0"/>
    <w:rsid w:val="00261F9E"/>
    <w:rsid w:val="002630F6"/>
    <w:rsid w:val="002637A5"/>
    <w:rsid w:val="00267D59"/>
    <w:rsid w:val="002719CB"/>
    <w:rsid w:val="00272986"/>
    <w:rsid w:val="00273F4F"/>
    <w:rsid w:val="00273F73"/>
    <w:rsid w:val="002758F8"/>
    <w:rsid w:val="002764C5"/>
    <w:rsid w:val="00282528"/>
    <w:rsid w:val="002826CB"/>
    <w:rsid w:val="00282899"/>
    <w:rsid w:val="00287060"/>
    <w:rsid w:val="0029174A"/>
    <w:rsid w:val="00292AE7"/>
    <w:rsid w:val="00293081"/>
    <w:rsid w:val="00294231"/>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8FA"/>
    <w:rsid w:val="002D2369"/>
    <w:rsid w:val="002D6671"/>
    <w:rsid w:val="002D6D81"/>
    <w:rsid w:val="002E0D01"/>
    <w:rsid w:val="002E3CC4"/>
    <w:rsid w:val="002E68D1"/>
    <w:rsid w:val="002E68DB"/>
    <w:rsid w:val="002F2563"/>
    <w:rsid w:val="002F2624"/>
    <w:rsid w:val="002F3B3D"/>
    <w:rsid w:val="002F4CC7"/>
    <w:rsid w:val="0030027D"/>
    <w:rsid w:val="0030372F"/>
    <w:rsid w:val="00304285"/>
    <w:rsid w:val="003058DF"/>
    <w:rsid w:val="00305D94"/>
    <w:rsid w:val="00307527"/>
    <w:rsid w:val="0031016D"/>
    <w:rsid w:val="0031190A"/>
    <w:rsid w:val="0031235C"/>
    <w:rsid w:val="00313455"/>
    <w:rsid w:val="00313F12"/>
    <w:rsid w:val="00314606"/>
    <w:rsid w:val="00315302"/>
    <w:rsid w:val="00316D9E"/>
    <w:rsid w:val="00322584"/>
    <w:rsid w:val="00322DDF"/>
    <w:rsid w:val="00327214"/>
    <w:rsid w:val="0032785C"/>
    <w:rsid w:val="00327AB5"/>
    <w:rsid w:val="00327CC9"/>
    <w:rsid w:val="00331AC5"/>
    <w:rsid w:val="00332C4B"/>
    <w:rsid w:val="00334701"/>
    <w:rsid w:val="00334934"/>
    <w:rsid w:val="003357D9"/>
    <w:rsid w:val="003359BA"/>
    <w:rsid w:val="00340175"/>
    <w:rsid w:val="00345A44"/>
    <w:rsid w:val="00346E42"/>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70173"/>
    <w:rsid w:val="0037674F"/>
    <w:rsid w:val="00381428"/>
    <w:rsid w:val="003861C8"/>
    <w:rsid w:val="00390964"/>
    <w:rsid w:val="00391338"/>
    <w:rsid w:val="00392396"/>
    <w:rsid w:val="00392C37"/>
    <w:rsid w:val="00393F6B"/>
    <w:rsid w:val="00394880"/>
    <w:rsid w:val="003956AD"/>
    <w:rsid w:val="003A18EF"/>
    <w:rsid w:val="003A2127"/>
    <w:rsid w:val="003A66FD"/>
    <w:rsid w:val="003A6AC7"/>
    <w:rsid w:val="003B0614"/>
    <w:rsid w:val="003B14D4"/>
    <w:rsid w:val="003B4F24"/>
    <w:rsid w:val="003C06EC"/>
    <w:rsid w:val="003C2078"/>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40878"/>
    <w:rsid w:val="004461BD"/>
    <w:rsid w:val="00450537"/>
    <w:rsid w:val="00450B69"/>
    <w:rsid w:val="00451C8D"/>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80A08"/>
    <w:rsid w:val="00482CDF"/>
    <w:rsid w:val="00483D78"/>
    <w:rsid w:val="0048692C"/>
    <w:rsid w:val="00490988"/>
    <w:rsid w:val="004948AD"/>
    <w:rsid w:val="004964C1"/>
    <w:rsid w:val="00496B80"/>
    <w:rsid w:val="004A1F78"/>
    <w:rsid w:val="004A36AD"/>
    <w:rsid w:val="004A38B5"/>
    <w:rsid w:val="004A54F7"/>
    <w:rsid w:val="004B0AD4"/>
    <w:rsid w:val="004B15A4"/>
    <w:rsid w:val="004B2FAC"/>
    <w:rsid w:val="004B3941"/>
    <w:rsid w:val="004B4446"/>
    <w:rsid w:val="004B70EF"/>
    <w:rsid w:val="004C242C"/>
    <w:rsid w:val="004C7EBA"/>
    <w:rsid w:val="004D0A6F"/>
    <w:rsid w:val="004D1105"/>
    <w:rsid w:val="004D1BEC"/>
    <w:rsid w:val="004D1FB7"/>
    <w:rsid w:val="004D61A0"/>
    <w:rsid w:val="004D6B34"/>
    <w:rsid w:val="004D7AF9"/>
    <w:rsid w:val="004E0625"/>
    <w:rsid w:val="004E217D"/>
    <w:rsid w:val="004E3423"/>
    <w:rsid w:val="004E3AAF"/>
    <w:rsid w:val="004E713E"/>
    <w:rsid w:val="004E7C8B"/>
    <w:rsid w:val="004F052C"/>
    <w:rsid w:val="004F17E3"/>
    <w:rsid w:val="004F1C70"/>
    <w:rsid w:val="004F227F"/>
    <w:rsid w:val="004F22AC"/>
    <w:rsid w:val="004F5045"/>
    <w:rsid w:val="004F553A"/>
    <w:rsid w:val="004F5BF2"/>
    <w:rsid w:val="004F64D7"/>
    <w:rsid w:val="00502D92"/>
    <w:rsid w:val="0050406B"/>
    <w:rsid w:val="00505EA2"/>
    <w:rsid w:val="00506BF3"/>
    <w:rsid w:val="00506E5A"/>
    <w:rsid w:val="00507446"/>
    <w:rsid w:val="00512045"/>
    <w:rsid w:val="00512824"/>
    <w:rsid w:val="00514EE8"/>
    <w:rsid w:val="00517EDC"/>
    <w:rsid w:val="00521132"/>
    <w:rsid w:val="00523ED4"/>
    <w:rsid w:val="00531745"/>
    <w:rsid w:val="00533D46"/>
    <w:rsid w:val="00534071"/>
    <w:rsid w:val="0053430E"/>
    <w:rsid w:val="00540E27"/>
    <w:rsid w:val="00540F90"/>
    <w:rsid w:val="00544DD8"/>
    <w:rsid w:val="005458BD"/>
    <w:rsid w:val="00546F1A"/>
    <w:rsid w:val="005472E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307A"/>
    <w:rsid w:val="00574502"/>
    <w:rsid w:val="005763E3"/>
    <w:rsid w:val="00576C75"/>
    <w:rsid w:val="00582EC0"/>
    <w:rsid w:val="0058348D"/>
    <w:rsid w:val="0059348A"/>
    <w:rsid w:val="00593AEB"/>
    <w:rsid w:val="0059423E"/>
    <w:rsid w:val="005947DF"/>
    <w:rsid w:val="00594A21"/>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695B"/>
    <w:rsid w:val="005C7134"/>
    <w:rsid w:val="005C76F3"/>
    <w:rsid w:val="005C7C7C"/>
    <w:rsid w:val="005D0F6F"/>
    <w:rsid w:val="005D16C8"/>
    <w:rsid w:val="005D1A6D"/>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1125F"/>
    <w:rsid w:val="006119B2"/>
    <w:rsid w:val="00612E82"/>
    <w:rsid w:val="00614620"/>
    <w:rsid w:val="00614D88"/>
    <w:rsid w:val="006157C8"/>
    <w:rsid w:val="006159E7"/>
    <w:rsid w:val="006168D3"/>
    <w:rsid w:val="00617A57"/>
    <w:rsid w:val="00617FAB"/>
    <w:rsid w:val="00621344"/>
    <w:rsid w:val="00621523"/>
    <w:rsid w:val="00622C38"/>
    <w:rsid w:val="00622ED8"/>
    <w:rsid w:val="006237B1"/>
    <w:rsid w:val="00626006"/>
    <w:rsid w:val="00626554"/>
    <w:rsid w:val="006279A6"/>
    <w:rsid w:val="0063171B"/>
    <w:rsid w:val="006330DD"/>
    <w:rsid w:val="0064026C"/>
    <w:rsid w:val="00640C06"/>
    <w:rsid w:val="006422FD"/>
    <w:rsid w:val="006471C5"/>
    <w:rsid w:val="006471EC"/>
    <w:rsid w:val="00651154"/>
    <w:rsid w:val="006519E8"/>
    <w:rsid w:val="00651A5D"/>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40A7"/>
    <w:rsid w:val="00684297"/>
    <w:rsid w:val="00685EB7"/>
    <w:rsid w:val="00685EEF"/>
    <w:rsid w:val="006863F5"/>
    <w:rsid w:val="006914D7"/>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E9"/>
    <w:rsid w:val="006D1F08"/>
    <w:rsid w:val="006D291E"/>
    <w:rsid w:val="006D2D73"/>
    <w:rsid w:val="006D5DE2"/>
    <w:rsid w:val="006E62C6"/>
    <w:rsid w:val="006F2199"/>
    <w:rsid w:val="006F4642"/>
    <w:rsid w:val="006F4F18"/>
    <w:rsid w:val="006F6AC6"/>
    <w:rsid w:val="006F7071"/>
    <w:rsid w:val="00700F4E"/>
    <w:rsid w:val="007026D7"/>
    <w:rsid w:val="0070371C"/>
    <w:rsid w:val="007048D5"/>
    <w:rsid w:val="00704F31"/>
    <w:rsid w:val="007063E8"/>
    <w:rsid w:val="00710CC7"/>
    <w:rsid w:val="0071232C"/>
    <w:rsid w:val="00712CA4"/>
    <w:rsid w:val="00715B9E"/>
    <w:rsid w:val="00716032"/>
    <w:rsid w:val="00717445"/>
    <w:rsid w:val="007209D3"/>
    <w:rsid w:val="00723342"/>
    <w:rsid w:val="00723441"/>
    <w:rsid w:val="00726309"/>
    <w:rsid w:val="0073135B"/>
    <w:rsid w:val="0073226B"/>
    <w:rsid w:val="00733615"/>
    <w:rsid w:val="00741816"/>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4F47"/>
    <w:rsid w:val="00785961"/>
    <w:rsid w:val="007908DD"/>
    <w:rsid w:val="007924FA"/>
    <w:rsid w:val="0079386D"/>
    <w:rsid w:val="00793A6D"/>
    <w:rsid w:val="0079501E"/>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30EB"/>
    <w:rsid w:val="00803A41"/>
    <w:rsid w:val="00804A94"/>
    <w:rsid w:val="00807ACD"/>
    <w:rsid w:val="008148C1"/>
    <w:rsid w:val="0081511A"/>
    <w:rsid w:val="008151A1"/>
    <w:rsid w:val="0081532D"/>
    <w:rsid w:val="00816B3E"/>
    <w:rsid w:val="00823F57"/>
    <w:rsid w:val="008307B1"/>
    <w:rsid w:val="0083182E"/>
    <w:rsid w:val="00833825"/>
    <w:rsid w:val="008343AE"/>
    <w:rsid w:val="0083506C"/>
    <w:rsid w:val="00836ACE"/>
    <w:rsid w:val="00840470"/>
    <w:rsid w:val="0084277E"/>
    <w:rsid w:val="0084584A"/>
    <w:rsid w:val="00846596"/>
    <w:rsid w:val="00851066"/>
    <w:rsid w:val="00853395"/>
    <w:rsid w:val="00853FD5"/>
    <w:rsid w:val="00854B6F"/>
    <w:rsid w:val="00855663"/>
    <w:rsid w:val="00860953"/>
    <w:rsid w:val="008614A0"/>
    <w:rsid w:val="00864751"/>
    <w:rsid w:val="00866C5C"/>
    <w:rsid w:val="00870A11"/>
    <w:rsid w:val="00871224"/>
    <w:rsid w:val="00871893"/>
    <w:rsid w:val="00872231"/>
    <w:rsid w:val="00872491"/>
    <w:rsid w:val="0087381D"/>
    <w:rsid w:val="00874983"/>
    <w:rsid w:val="00875CCD"/>
    <w:rsid w:val="00876C96"/>
    <w:rsid w:val="0087757A"/>
    <w:rsid w:val="008811D2"/>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6CD"/>
    <w:rsid w:val="008A3D76"/>
    <w:rsid w:val="008A5EA3"/>
    <w:rsid w:val="008B2D9F"/>
    <w:rsid w:val="008B401A"/>
    <w:rsid w:val="008B506A"/>
    <w:rsid w:val="008B6554"/>
    <w:rsid w:val="008C0805"/>
    <w:rsid w:val="008C2E70"/>
    <w:rsid w:val="008C4E1C"/>
    <w:rsid w:val="008D03A7"/>
    <w:rsid w:val="008D0766"/>
    <w:rsid w:val="008D1554"/>
    <w:rsid w:val="008E082D"/>
    <w:rsid w:val="008E2ED3"/>
    <w:rsid w:val="008E5D83"/>
    <w:rsid w:val="008F1F28"/>
    <w:rsid w:val="008F6850"/>
    <w:rsid w:val="008F6C38"/>
    <w:rsid w:val="00902972"/>
    <w:rsid w:val="0090343E"/>
    <w:rsid w:val="00903EDD"/>
    <w:rsid w:val="00903F60"/>
    <w:rsid w:val="00904D8E"/>
    <w:rsid w:val="00905338"/>
    <w:rsid w:val="00906A7E"/>
    <w:rsid w:val="00910222"/>
    <w:rsid w:val="00911F24"/>
    <w:rsid w:val="0091474F"/>
    <w:rsid w:val="00916572"/>
    <w:rsid w:val="00922D08"/>
    <w:rsid w:val="00923A43"/>
    <w:rsid w:val="00924BE2"/>
    <w:rsid w:val="00925384"/>
    <w:rsid w:val="00927085"/>
    <w:rsid w:val="00927EFB"/>
    <w:rsid w:val="00931351"/>
    <w:rsid w:val="0093345D"/>
    <w:rsid w:val="00934B06"/>
    <w:rsid w:val="009355A7"/>
    <w:rsid w:val="00936527"/>
    <w:rsid w:val="00941695"/>
    <w:rsid w:val="00942AE0"/>
    <w:rsid w:val="009448AA"/>
    <w:rsid w:val="00945564"/>
    <w:rsid w:val="00945935"/>
    <w:rsid w:val="00945D15"/>
    <w:rsid w:val="00950A2A"/>
    <w:rsid w:val="00950DC7"/>
    <w:rsid w:val="00953735"/>
    <w:rsid w:val="009575EE"/>
    <w:rsid w:val="00961A9B"/>
    <w:rsid w:val="00962052"/>
    <w:rsid w:val="009627D3"/>
    <w:rsid w:val="009630C7"/>
    <w:rsid w:val="009713A6"/>
    <w:rsid w:val="00972291"/>
    <w:rsid w:val="00972BB6"/>
    <w:rsid w:val="0097311F"/>
    <w:rsid w:val="00977585"/>
    <w:rsid w:val="009777DE"/>
    <w:rsid w:val="00977B6D"/>
    <w:rsid w:val="0098109A"/>
    <w:rsid w:val="009810FB"/>
    <w:rsid w:val="00983048"/>
    <w:rsid w:val="00983A61"/>
    <w:rsid w:val="00983ED4"/>
    <w:rsid w:val="00983EFE"/>
    <w:rsid w:val="00983F05"/>
    <w:rsid w:val="00984D4D"/>
    <w:rsid w:val="0098702E"/>
    <w:rsid w:val="00990C92"/>
    <w:rsid w:val="00994768"/>
    <w:rsid w:val="009A23A9"/>
    <w:rsid w:val="009A26ED"/>
    <w:rsid w:val="009A2E0A"/>
    <w:rsid w:val="009A3263"/>
    <w:rsid w:val="009A3F5D"/>
    <w:rsid w:val="009A4802"/>
    <w:rsid w:val="009A554F"/>
    <w:rsid w:val="009A60AA"/>
    <w:rsid w:val="009A7612"/>
    <w:rsid w:val="009B4014"/>
    <w:rsid w:val="009B5FE1"/>
    <w:rsid w:val="009B6D64"/>
    <w:rsid w:val="009B6D80"/>
    <w:rsid w:val="009C13DD"/>
    <w:rsid w:val="009C1459"/>
    <w:rsid w:val="009C16A8"/>
    <w:rsid w:val="009C5E0A"/>
    <w:rsid w:val="009D1766"/>
    <w:rsid w:val="009D1A67"/>
    <w:rsid w:val="009D2572"/>
    <w:rsid w:val="009D4022"/>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D4B"/>
    <w:rsid w:val="00A11213"/>
    <w:rsid w:val="00A1146C"/>
    <w:rsid w:val="00A12558"/>
    <w:rsid w:val="00A12CCE"/>
    <w:rsid w:val="00A15F87"/>
    <w:rsid w:val="00A1623E"/>
    <w:rsid w:val="00A175AE"/>
    <w:rsid w:val="00A17927"/>
    <w:rsid w:val="00A2639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5C3"/>
    <w:rsid w:val="00A56771"/>
    <w:rsid w:val="00A6203D"/>
    <w:rsid w:val="00A62375"/>
    <w:rsid w:val="00A6325F"/>
    <w:rsid w:val="00A63BE4"/>
    <w:rsid w:val="00A65B65"/>
    <w:rsid w:val="00A65B8F"/>
    <w:rsid w:val="00A702B3"/>
    <w:rsid w:val="00A707D2"/>
    <w:rsid w:val="00A71F44"/>
    <w:rsid w:val="00A748DC"/>
    <w:rsid w:val="00A7576A"/>
    <w:rsid w:val="00A7707D"/>
    <w:rsid w:val="00A777F5"/>
    <w:rsid w:val="00A82676"/>
    <w:rsid w:val="00A849EB"/>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3233"/>
    <w:rsid w:val="00AB5266"/>
    <w:rsid w:val="00AB55B2"/>
    <w:rsid w:val="00AB5C83"/>
    <w:rsid w:val="00AC2345"/>
    <w:rsid w:val="00AC4DFF"/>
    <w:rsid w:val="00AC5DCF"/>
    <w:rsid w:val="00AC7379"/>
    <w:rsid w:val="00AD1A61"/>
    <w:rsid w:val="00AD34BF"/>
    <w:rsid w:val="00AD5A4C"/>
    <w:rsid w:val="00AD6CB0"/>
    <w:rsid w:val="00AD7653"/>
    <w:rsid w:val="00AD76ED"/>
    <w:rsid w:val="00AE1348"/>
    <w:rsid w:val="00AE190D"/>
    <w:rsid w:val="00AE3557"/>
    <w:rsid w:val="00AE7F15"/>
    <w:rsid w:val="00AF00ED"/>
    <w:rsid w:val="00AF0CBA"/>
    <w:rsid w:val="00AF10D0"/>
    <w:rsid w:val="00AF2693"/>
    <w:rsid w:val="00AF59CD"/>
    <w:rsid w:val="00AF6EE8"/>
    <w:rsid w:val="00B03B5D"/>
    <w:rsid w:val="00B05E13"/>
    <w:rsid w:val="00B10213"/>
    <w:rsid w:val="00B12240"/>
    <w:rsid w:val="00B12768"/>
    <w:rsid w:val="00B13FD9"/>
    <w:rsid w:val="00B15CB0"/>
    <w:rsid w:val="00B15F29"/>
    <w:rsid w:val="00B16F2C"/>
    <w:rsid w:val="00B1764F"/>
    <w:rsid w:val="00B21761"/>
    <w:rsid w:val="00B219CD"/>
    <w:rsid w:val="00B220F3"/>
    <w:rsid w:val="00B23FC4"/>
    <w:rsid w:val="00B24EB7"/>
    <w:rsid w:val="00B25AC1"/>
    <w:rsid w:val="00B3089D"/>
    <w:rsid w:val="00B30D15"/>
    <w:rsid w:val="00B324EB"/>
    <w:rsid w:val="00B338A1"/>
    <w:rsid w:val="00B35540"/>
    <w:rsid w:val="00B35EB9"/>
    <w:rsid w:val="00B35FEC"/>
    <w:rsid w:val="00B37389"/>
    <w:rsid w:val="00B40803"/>
    <w:rsid w:val="00B431A1"/>
    <w:rsid w:val="00B434E3"/>
    <w:rsid w:val="00B50FA1"/>
    <w:rsid w:val="00B526A4"/>
    <w:rsid w:val="00B556DC"/>
    <w:rsid w:val="00B57C57"/>
    <w:rsid w:val="00B608C0"/>
    <w:rsid w:val="00B633A4"/>
    <w:rsid w:val="00B635E8"/>
    <w:rsid w:val="00B6582A"/>
    <w:rsid w:val="00B67107"/>
    <w:rsid w:val="00B67A72"/>
    <w:rsid w:val="00B70C1F"/>
    <w:rsid w:val="00B75106"/>
    <w:rsid w:val="00B75625"/>
    <w:rsid w:val="00B759E3"/>
    <w:rsid w:val="00B75A13"/>
    <w:rsid w:val="00B75B2B"/>
    <w:rsid w:val="00B81417"/>
    <w:rsid w:val="00B86E54"/>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4B6"/>
    <w:rsid w:val="00BB7E9F"/>
    <w:rsid w:val="00BC020A"/>
    <w:rsid w:val="00BC255A"/>
    <w:rsid w:val="00BC3C11"/>
    <w:rsid w:val="00BC4355"/>
    <w:rsid w:val="00BD0C80"/>
    <w:rsid w:val="00BD2F5D"/>
    <w:rsid w:val="00BD3452"/>
    <w:rsid w:val="00BD34DF"/>
    <w:rsid w:val="00BE38C6"/>
    <w:rsid w:val="00BE5C79"/>
    <w:rsid w:val="00BE6880"/>
    <w:rsid w:val="00BF2E2E"/>
    <w:rsid w:val="00BF55E9"/>
    <w:rsid w:val="00BF5D41"/>
    <w:rsid w:val="00C00F7D"/>
    <w:rsid w:val="00C0479D"/>
    <w:rsid w:val="00C05169"/>
    <w:rsid w:val="00C05CD1"/>
    <w:rsid w:val="00C1534F"/>
    <w:rsid w:val="00C2037B"/>
    <w:rsid w:val="00C21152"/>
    <w:rsid w:val="00C21E34"/>
    <w:rsid w:val="00C23FBF"/>
    <w:rsid w:val="00C24514"/>
    <w:rsid w:val="00C253B6"/>
    <w:rsid w:val="00C25B28"/>
    <w:rsid w:val="00C26B79"/>
    <w:rsid w:val="00C30978"/>
    <w:rsid w:val="00C34CE3"/>
    <w:rsid w:val="00C34DE3"/>
    <w:rsid w:val="00C36283"/>
    <w:rsid w:val="00C36BE1"/>
    <w:rsid w:val="00C405A7"/>
    <w:rsid w:val="00C42948"/>
    <w:rsid w:val="00C4391E"/>
    <w:rsid w:val="00C4558A"/>
    <w:rsid w:val="00C45C55"/>
    <w:rsid w:val="00C52FF2"/>
    <w:rsid w:val="00C5449C"/>
    <w:rsid w:val="00C5665B"/>
    <w:rsid w:val="00C56BB5"/>
    <w:rsid w:val="00C60B9A"/>
    <w:rsid w:val="00C61090"/>
    <w:rsid w:val="00C6374B"/>
    <w:rsid w:val="00C65F9D"/>
    <w:rsid w:val="00C66811"/>
    <w:rsid w:val="00C708DB"/>
    <w:rsid w:val="00C70C42"/>
    <w:rsid w:val="00C739F4"/>
    <w:rsid w:val="00C73B34"/>
    <w:rsid w:val="00C773DB"/>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38E5"/>
    <w:rsid w:val="00CA63CD"/>
    <w:rsid w:val="00CB0718"/>
    <w:rsid w:val="00CB17A5"/>
    <w:rsid w:val="00CB1B19"/>
    <w:rsid w:val="00CB1EA6"/>
    <w:rsid w:val="00CB2AB2"/>
    <w:rsid w:val="00CB4EA0"/>
    <w:rsid w:val="00CB6930"/>
    <w:rsid w:val="00CC01A1"/>
    <w:rsid w:val="00CC39EA"/>
    <w:rsid w:val="00CC6508"/>
    <w:rsid w:val="00CD2002"/>
    <w:rsid w:val="00CD2795"/>
    <w:rsid w:val="00CD29CD"/>
    <w:rsid w:val="00CD3697"/>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76AF"/>
    <w:rsid w:val="00D0158A"/>
    <w:rsid w:val="00D01B8C"/>
    <w:rsid w:val="00D05133"/>
    <w:rsid w:val="00D0524B"/>
    <w:rsid w:val="00D063C2"/>
    <w:rsid w:val="00D10069"/>
    <w:rsid w:val="00D1302C"/>
    <w:rsid w:val="00D158EA"/>
    <w:rsid w:val="00D16720"/>
    <w:rsid w:val="00D21E81"/>
    <w:rsid w:val="00D224B2"/>
    <w:rsid w:val="00D2584F"/>
    <w:rsid w:val="00D26491"/>
    <w:rsid w:val="00D27E97"/>
    <w:rsid w:val="00D3146D"/>
    <w:rsid w:val="00D3221B"/>
    <w:rsid w:val="00D3345D"/>
    <w:rsid w:val="00D3479A"/>
    <w:rsid w:val="00D365C0"/>
    <w:rsid w:val="00D3736F"/>
    <w:rsid w:val="00D438C7"/>
    <w:rsid w:val="00D439EC"/>
    <w:rsid w:val="00D43A8D"/>
    <w:rsid w:val="00D43CA3"/>
    <w:rsid w:val="00D449EA"/>
    <w:rsid w:val="00D50A76"/>
    <w:rsid w:val="00D55815"/>
    <w:rsid w:val="00D573D9"/>
    <w:rsid w:val="00D601FD"/>
    <w:rsid w:val="00D60D35"/>
    <w:rsid w:val="00D612B8"/>
    <w:rsid w:val="00D6294F"/>
    <w:rsid w:val="00D62BCC"/>
    <w:rsid w:val="00D63D9E"/>
    <w:rsid w:val="00D64B7F"/>
    <w:rsid w:val="00D64F7F"/>
    <w:rsid w:val="00D65235"/>
    <w:rsid w:val="00D654A0"/>
    <w:rsid w:val="00D67B18"/>
    <w:rsid w:val="00D7220F"/>
    <w:rsid w:val="00D72426"/>
    <w:rsid w:val="00D74A39"/>
    <w:rsid w:val="00D762E2"/>
    <w:rsid w:val="00D777F8"/>
    <w:rsid w:val="00D77C3C"/>
    <w:rsid w:val="00D842BA"/>
    <w:rsid w:val="00D85571"/>
    <w:rsid w:val="00D911F4"/>
    <w:rsid w:val="00D915AA"/>
    <w:rsid w:val="00DA20E4"/>
    <w:rsid w:val="00DA2C44"/>
    <w:rsid w:val="00DA69F5"/>
    <w:rsid w:val="00DA765F"/>
    <w:rsid w:val="00DA7A2E"/>
    <w:rsid w:val="00DB0879"/>
    <w:rsid w:val="00DB0E80"/>
    <w:rsid w:val="00DB1E80"/>
    <w:rsid w:val="00DB313B"/>
    <w:rsid w:val="00DB33BD"/>
    <w:rsid w:val="00DB4767"/>
    <w:rsid w:val="00DB6498"/>
    <w:rsid w:val="00DC2ADD"/>
    <w:rsid w:val="00DC5B70"/>
    <w:rsid w:val="00DD113A"/>
    <w:rsid w:val="00DD2C27"/>
    <w:rsid w:val="00DD3E13"/>
    <w:rsid w:val="00DD4F26"/>
    <w:rsid w:val="00DD5469"/>
    <w:rsid w:val="00DD7683"/>
    <w:rsid w:val="00DD781A"/>
    <w:rsid w:val="00DE26BC"/>
    <w:rsid w:val="00DE2DDC"/>
    <w:rsid w:val="00DE32CA"/>
    <w:rsid w:val="00DF11F1"/>
    <w:rsid w:val="00DF49A2"/>
    <w:rsid w:val="00DF5A4C"/>
    <w:rsid w:val="00DF675E"/>
    <w:rsid w:val="00E01D81"/>
    <w:rsid w:val="00E02155"/>
    <w:rsid w:val="00E02567"/>
    <w:rsid w:val="00E06B94"/>
    <w:rsid w:val="00E06F35"/>
    <w:rsid w:val="00E114FD"/>
    <w:rsid w:val="00E11D4C"/>
    <w:rsid w:val="00E1314C"/>
    <w:rsid w:val="00E13993"/>
    <w:rsid w:val="00E1537A"/>
    <w:rsid w:val="00E16912"/>
    <w:rsid w:val="00E22734"/>
    <w:rsid w:val="00E227FE"/>
    <w:rsid w:val="00E22BEA"/>
    <w:rsid w:val="00E23FFB"/>
    <w:rsid w:val="00E2539A"/>
    <w:rsid w:val="00E26231"/>
    <w:rsid w:val="00E30C3B"/>
    <w:rsid w:val="00E31C07"/>
    <w:rsid w:val="00E33102"/>
    <w:rsid w:val="00E3366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61DE"/>
    <w:rsid w:val="00E671ED"/>
    <w:rsid w:val="00E67BD9"/>
    <w:rsid w:val="00E67CD9"/>
    <w:rsid w:val="00E745A8"/>
    <w:rsid w:val="00E74682"/>
    <w:rsid w:val="00E82991"/>
    <w:rsid w:val="00E84011"/>
    <w:rsid w:val="00E843E7"/>
    <w:rsid w:val="00E866B8"/>
    <w:rsid w:val="00E86830"/>
    <w:rsid w:val="00E86EE3"/>
    <w:rsid w:val="00E87E3E"/>
    <w:rsid w:val="00E87E9C"/>
    <w:rsid w:val="00E91577"/>
    <w:rsid w:val="00E924F5"/>
    <w:rsid w:val="00E92632"/>
    <w:rsid w:val="00E93B2F"/>
    <w:rsid w:val="00E93D35"/>
    <w:rsid w:val="00E94341"/>
    <w:rsid w:val="00E9468A"/>
    <w:rsid w:val="00E97526"/>
    <w:rsid w:val="00E97C45"/>
    <w:rsid w:val="00E97EC0"/>
    <w:rsid w:val="00EA1780"/>
    <w:rsid w:val="00EA79B5"/>
    <w:rsid w:val="00EB1BDD"/>
    <w:rsid w:val="00EB3F1C"/>
    <w:rsid w:val="00EB45E8"/>
    <w:rsid w:val="00EB68E8"/>
    <w:rsid w:val="00EC1F80"/>
    <w:rsid w:val="00EC255B"/>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44ED"/>
    <w:rsid w:val="00F14FFE"/>
    <w:rsid w:val="00F20A6D"/>
    <w:rsid w:val="00F22265"/>
    <w:rsid w:val="00F24CB0"/>
    <w:rsid w:val="00F250FE"/>
    <w:rsid w:val="00F2644C"/>
    <w:rsid w:val="00F2796C"/>
    <w:rsid w:val="00F30410"/>
    <w:rsid w:val="00F3086E"/>
    <w:rsid w:val="00F31372"/>
    <w:rsid w:val="00F35434"/>
    <w:rsid w:val="00F35B52"/>
    <w:rsid w:val="00F40019"/>
    <w:rsid w:val="00F4078F"/>
    <w:rsid w:val="00F407C2"/>
    <w:rsid w:val="00F4255C"/>
    <w:rsid w:val="00F42EC7"/>
    <w:rsid w:val="00F44EE6"/>
    <w:rsid w:val="00F47143"/>
    <w:rsid w:val="00F47FFC"/>
    <w:rsid w:val="00F54A65"/>
    <w:rsid w:val="00F54B4B"/>
    <w:rsid w:val="00F56A1D"/>
    <w:rsid w:val="00F631EA"/>
    <w:rsid w:val="00F65002"/>
    <w:rsid w:val="00F658A5"/>
    <w:rsid w:val="00F67C31"/>
    <w:rsid w:val="00F70511"/>
    <w:rsid w:val="00F72D09"/>
    <w:rsid w:val="00F73FD0"/>
    <w:rsid w:val="00F74D79"/>
    <w:rsid w:val="00F74EB9"/>
    <w:rsid w:val="00F8014D"/>
    <w:rsid w:val="00F84265"/>
    <w:rsid w:val="00F85585"/>
    <w:rsid w:val="00F856F0"/>
    <w:rsid w:val="00F868C9"/>
    <w:rsid w:val="00F90143"/>
    <w:rsid w:val="00F9326B"/>
    <w:rsid w:val="00F93364"/>
    <w:rsid w:val="00F965D9"/>
    <w:rsid w:val="00F96A08"/>
    <w:rsid w:val="00FA0722"/>
    <w:rsid w:val="00FA0C8F"/>
    <w:rsid w:val="00FA16C2"/>
    <w:rsid w:val="00FA336F"/>
    <w:rsid w:val="00FA4529"/>
    <w:rsid w:val="00FB06D8"/>
    <w:rsid w:val="00FB08E6"/>
    <w:rsid w:val="00FB1D09"/>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4D32"/>
    <w:rsid w:val="00FC5C74"/>
    <w:rsid w:val="00FC6D84"/>
    <w:rsid w:val="00FD124D"/>
    <w:rsid w:val="00FD2052"/>
    <w:rsid w:val="00FD2EF6"/>
    <w:rsid w:val="00FD352B"/>
    <w:rsid w:val="00FD3A49"/>
    <w:rsid w:val="00FD58BC"/>
    <w:rsid w:val="00FD5D0C"/>
    <w:rsid w:val="00FD698B"/>
    <w:rsid w:val="00FD7F62"/>
    <w:rsid w:val="00FE0678"/>
    <w:rsid w:val="00FE0C8E"/>
    <w:rsid w:val="00FE65D0"/>
    <w:rsid w:val="00FE6AD5"/>
    <w:rsid w:val="00FF29D3"/>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5A122E"/>
  <w15:docId w15:val="{BDFA24AA-D59D-4FD6-83F7-E8BA7C53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239676251">
      <w:bodyDiv w:val="1"/>
      <w:marLeft w:val="0"/>
      <w:marRight w:val="0"/>
      <w:marTop w:val="0"/>
      <w:marBottom w:val="0"/>
      <w:divBdr>
        <w:top w:val="none" w:sz="0" w:space="0" w:color="auto"/>
        <w:left w:val="none" w:sz="0" w:space="0" w:color="auto"/>
        <w:bottom w:val="none" w:sz="0" w:space="0" w:color="auto"/>
        <w:right w:val="none" w:sz="0" w:space="0" w:color="auto"/>
      </w:divBdr>
    </w:div>
    <w:div w:id="328562393">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524296581">
      <w:bodyDiv w:val="1"/>
      <w:marLeft w:val="0"/>
      <w:marRight w:val="0"/>
      <w:marTop w:val="0"/>
      <w:marBottom w:val="0"/>
      <w:divBdr>
        <w:top w:val="none" w:sz="0" w:space="0" w:color="auto"/>
        <w:left w:val="none" w:sz="0" w:space="0" w:color="auto"/>
        <w:bottom w:val="none" w:sz="0" w:space="0" w:color="auto"/>
        <w:right w:val="none" w:sz="0" w:space="0" w:color="auto"/>
      </w:divBdr>
    </w:div>
    <w:div w:id="610672827">
      <w:bodyDiv w:val="1"/>
      <w:marLeft w:val="0"/>
      <w:marRight w:val="0"/>
      <w:marTop w:val="0"/>
      <w:marBottom w:val="0"/>
      <w:divBdr>
        <w:top w:val="none" w:sz="0" w:space="0" w:color="auto"/>
        <w:left w:val="none" w:sz="0" w:space="0" w:color="auto"/>
        <w:bottom w:val="none" w:sz="0" w:space="0" w:color="auto"/>
        <w:right w:val="none" w:sz="0" w:space="0" w:color="auto"/>
      </w:divBdr>
    </w:div>
    <w:div w:id="735972643">
      <w:bodyDiv w:val="1"/>
      <w:marLeft w:val="0"/>
      <w:marRight w:val="0"/>
      <w:marTop w:val="0"/>
      <w:marBottom w:val="0"/>
      <w:divBdr>
        <w:top w:val="none" w:sz="0" w:space="0" w:color="auto"/>
        <w:left w:val="none" w:sz="0" w:space="0" w:color="auto"/>
        <w:bottom w:val="none" w:sz="0" w:space="0" w:color="auto"/>
        <w:right w:val="none" w:sz="0" w:space="0" w:color="auto"/>
      </w:divBdr>
    </w:div>
    <w:div w:id="859389941">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962539455">
      <w:bodyDiv w:val="1"/>
      <w:marLeft w:val="0"/>
      <w:marRight w:val="0"/>
      <w:marTop w:val="0"/>
      <w:marBottom w:val="0"/>
      <w:divBdr>
        <w:top w:val="none" w:sz="0" w:space="0" w:color="auto"/>
        <w:left w:val="none" w:sz="0" w:space="0" w:color="auto"/>
        <w:bottom w:val="none" w:sz="0" w:space="0" w:color="auto"/>
        <w:right w:val="none" w:sz="0" w:space="0" w:color="auto"/>
      </w:divBdr>
    </w:div>
    <w:div w:id="1063018891">
      <w:bodyDiv w:val="1"/>
      <w:marLeft w:val="0"/>
      <w:marRight w:val="0"/>
      <w:marTop w:val="0"/>
      <w:marBottom w:val="0"/>
      <w:divBdr>
        <w:top w:val="none" w:sz="0" w:space="0" w:color="auto"/>
        <w:left w:val="none" w:sz="0" w:space="0" w:color="auto"/>
        <w:bottom w:val="none" w:sz="0" w:space="0" w:color="auto"/>
        <w:right w:val="none" w:sz="0" w:space="0" w:color="auto"/>
      </w:divBdr>
    </w:div>
    <w:div w:id="1099836547">
      <w:bodyDiv w:val="1"/>
      <w:marLeft w:val="0"/>
      <w:marRight w:val="0"/>
      <w:marTop w:val="0"/>
      <w:marBottom w:val="0"/>
      <w:divBdr>
        <w:top w:val="none" w:sz="0" w:space="0" w:color="auto"/>
        <w:left w:val="none" w:sz="0" w:space="0" w:color="auto"/>
        <w:bottom w:val="none" w:sz="0" w:space="0" w:color="auto"/>
        <w:right w:val="none" w:sz="0" w:space="0" w:color="auto"/>
      </w:divBdr>
    </w:div>
    <w:div w:id="1146706750">
      <w:bodyDiv w:val="1"/>
      <w:marLeft w:val="0"/>
      <w:marRight w:val="0"/>
      <w:marTop w:val="0"/>
      <w:marBottom w:val="0"/>
      <w:divBdr>
        <w:top w:val="none" w:sz="0" w:space="0" w:color="auto"/>
        <w:left w:val="none" w:sz="0" w:space="0" w:color="auto"/>
        <w:bottom w:val="none" w:sz="0" w:space="0" w:color="auto"/>
        <w:right w:val="none" w:sz="0" w:space="0" w:color="auto"/>
      </w:divBdr>
    </w:div>
    <w:div w:id="1183789003">
      <w:bodyDiv w:val="1"/>
      <w:marLeft w:val="0"/>
      <w:marRight w:val="0"/>
      <w:marTop w:val="0"/>
      <w:marBottom w:val="0"/>
      <w:divBdr>
        <w:top w:val="none" w:sz="0" w:space="0" w:color="auto"/>
        <w:left w:val="none" w:sz="0" w:space="0" w:color="auto"/>
        <w:bottom w:val="none" w:sz="0" w:space="0" w:color="auto"/>
        <w:right w:val="none" w:sz="0" w:space="0" w:color="auto"/>
      </w:divBdr>
    </w:div>
    <w:div w:id="1223637866">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415203825">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12277559">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733309800">
      <w:bodyDiv w:val="1"/>
      <w:marLeft w:val="0"/>
      <w:marRight w:val="0"/>
      <w:marTop w:val="0"/>
      <w:marBottom w:val="0"/>
      <w:divBdr>
        <w:top w:val="none" w:sz="0" w:space="0" w:color="auto"/>
        <w:left w:val="none" w:sz="0" w:space="0" w:color="auto"/>
        <w:bottom w:val="none" w:sz="0" w:space="0" w:color="auto"/>
        <w:right w:val="none" w:sz="0" w:space="0" w:color="auto"/>
      </w:divBdr>
    </w:div>
    <w:div w:id="1733507178">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087336409">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footer" Target="footer15.xml"/><Relationship Id="rId21" Type="http://schemas.openxmlformats.org/officeDocument/2006/relationships/header" Target="header3.xml"/><Relationship Id="rId34" Type="http://schemas.openxmlformats.org/officeDocument/2006/relationships/header" Target="header9.xml"/><Relationship Id="rId42" Type="http://schemas.openxmlformats.org/officeDocument/2006/relationships/header" Target="header15.xml"/><Relationship Id="rId47" Type="http://schemas.openxmlformats.org/officeDocument/2006/relationships/header" Target="header19.xml"/><Relationship Id="rId50" Type="http://schemas.openxmlformats.org/officeDocument/2006/relationships/header" Target="header22.xml"/><Relationship Id="rId55" Type="http://schemas.openxmlformats.org/officeDocument/2006/relationships/header" Target="header26.xml"/><Relationship Id="rId63" Type="http://schemas.openxmlformats.org/officeDocument/2006/relationships/header" Target="header33.xml"/><Relationship Id="rId68" Type="http://schemas.openxmlformats.org/officeDocument/2006/relationships/header" Target="header38.xm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eader" Target="header40.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footer" Target="footer11.xml"/><Relationship Id="rId11" Type="http://schemas.openxmlformats.org/officeDocument/2006/relationships/endnotes" Target="endnotes.xml"/><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header" Target="header17.xml"/><Relationship Id="rId53" Type="http://schemas.openxmlformats.org/officeDocument/2006/relationships/footer" Target="footer17.xml"/><Relationship Id="rId58" Type="http://schemas.openxmlformats.org/officeDocument/2006/relationships/header" Target="header28.xml"/><Relationship Id="rId66" Type="http://schemas.openxmlformats.org/officeDocument/2006/relationships/header" Target="header36.xml"/><Relationship Id="rId74" Type="http://schemas.openxmlformats.org/officeDocument/2006/relationships/footer" Target="footer2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21.xml"/><Relationship Id="rId57" Type="http://schemas.openxmlformats.org/officeDocument/2006/relationships/footer" Target="footer18.xml"/><Relationship Id="rId61" Type="http://schemas.openxmlformats.org/officeDocument/2006/relationships/header" Target="header31.xml"/><Relationship Id="rId10" Type="http://schemas.openxmlformats.org/officeDocument/2006/relationships/footnotes" Target="footnotes.xml"/><Relationship Id="rId19" Type="http://schemas.openxmlformats.org/officeDocument/2006/relationships/footer" Target="footer5.xml"/><Relationship Id="rId31" Type="http://schemas.openxmlformats.org/officeDocument/2006/relationships/header" Target="header7.xml"/><Relationship Id="rId44" Type="http://schemas.openxmlformats.org/officeDocument/2006/relationships/header" Target="header16.xml"/><Relationship Id="rId52" Type="http://schemas.openxmlformats.org/officeDocument/2006/relationships/header" Target="header24.xml"/><Relationship Id="rId60" Type="http://schemas.openxmlformats.org/officeDocument/2006/relationships/header" Target="header30.xml"/><Relationship Id="rId65" Type="http://schemas.openxmlformats.org/officeDocument/2006/relationships/header" Target="header35.xml"/><Relationship Id="rId73" Type="http://schemas.openxmlformats.org/officeDocument/2006/relationships/footer" Target="footer20.xm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footer" Target="footer16.xml"/><Relationship Id="rId48" Type="http://schemas.openxmlformats.org/officeDocument/2006/relationships/header" Target="header20.xml"/><Relationship Id="rId56" Type="http://schemas.openxmlformats.org/officeDocument/2006/relationships/header" Target="header27.xml"/><Relationship Id="rId64" Type="http://schemas.openxmlformats.org/officeDocument/2006/relationships/header" Target="header34.xml"/><Relationship Id="rId69" Type="http://schemas.openxmlformats.org/officeDocument/2006/relationships/footer" Target="footer19.xml"/><Relationship Id="rId77" Type="http://schemas.microsoft.com/office/2011/relationships/people" Target="people.xml"/><Relationship Id="rId8" Type="http://schemas.openxmlformats.org/officeDocument/2006/relationships/settings" Target="settings.xml"/><Relationship Id="rId51" Type="http://schemas.openxmlformats.org/officeDocument/2006/relationships/header" Target="header23.xml"/><Relationship Id="rId72" Type="http://schemas.openxmlformats.org/officeDocument/2006/relationships/header" Target="header4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8.xml"/><Relationship Id="rId38" Type="http://schemas.openxmlformats.org/officeDocument/2006/relationships/header" Target="header12.xml"/><Relationship Id="rId46" Type="http://schemas.openxmlformats.org/officeDocument/2006/relationships/header" Target="header18.xml"/><Relationship Id="rId59" Type="http://schemas.openxmlformats.org/officeDocument/2006/relationships/header" Target="header29.xml"/><Relationship Id="rId67" Type="http://schemas.openxmlformats.org/officeDocument/2006/relationships/header" Target="header37.xml"/><Relationship Id="rId20" Type="http://schemas.openxmlformats.org/officeDocument/2006/relationships/footer" Target="footer6.xml"/><Relationship Id="rId41" Type="http://schemas.openxmlformats.org/officeDocument/2006/relationships/header" Target="header14.xml"/><Relationship Id="rId54" Type="http://schemas.openxmlformats.org/officeDocument/2006/relationships/header" Target="header25.xml"/><Relationship Id="rId62" Type="http://schemas.openxmlformats.org/officeDocument/2006/relationships/header" Target="header32.xml"/><Relationship Id="rId70" Type="http://schemas.openxmlformats.org/officeDocument/2006/relationships/header" Target="header39.xml"/><Relationship Id="rId75"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3D050A946C0145AC4775F968623856" ma:contentTypeVersion="0" ma:contentTypeDescription="Create a new document." ma:contentTypeScope="" ma:versionID="96ec4571c3d45bb2f4556c37bfceb1b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46263E67-E506-4954-9DF2-EF2CC0F50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6F29AE-0E03-47E5-ACAE-49045908F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4.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5.xml><?xml version="1.0" encoding="utf-8"?>
<ds:datastoreItem xmlns:ds="http://schemas.openxmlformats.org/officeDocument/2006/customXml" ds:itemID="{81FFEE4E-5292-4F29-9718-0303AECFD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62141</Words>
  <Characters>354209</Characters>
  <Application>Microsoft Office Word</Application>
  <DocSecurity>0</DocSecurity>
  <Lines>2951</Lines>
  <Paragraphs>831</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415519</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Updated Integrated Billing Technical Manual</dc:description>
  <cp:lastModifiedBy>D'Amico, Vito  (Longview)</cp:lastModifiedBy>
  <cp:revision>3</cp:revision>
  <cp:lastPrinted>2018-01-24T03:38:00Z</cp:lastPrinted>
  <dcterms:created xsi:type="dcterms:W3CDTF">2018-06-27T17:26:00Z</dcterms:created>
  <dcterms:modified xsi:type="dcterms:W3CDTF">2018-06-27T17:26:00Z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0x010100E93D050A946C0145AC4775F968623856</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